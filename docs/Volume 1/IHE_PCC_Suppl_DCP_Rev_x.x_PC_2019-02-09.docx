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41690890" w:rsidR="007E7B8A" w:rsidRPr="00276D24" w:rsidRDefault="00B949AD">
      <w:pPr>
        <w:pStyle w:val="BodyText"/>
        <w:jc w:val="center"/>
        <w:rPr>
          <w:bCs/>
          <w:szCs w:val="24"/>
        </w:rPr>
      </w:pPr>
      <w:commentRangeStart w:id="0"/>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STU 3</w:t>
      </w:r>
      <w:commentRangeEnd w:id="0"/>
      <w:r w:rsidR="007C2E30">
        <w:rPr>
          <w:rStyle w:val="CommentReference"/>
        </w:rPr>
        <w:commentReference w:id="0"/>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295F30"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ins w:id="1" w:author="Jones, Emma" w:date="2019-02-01T11:50:00Z">
        <w:r w:rsidR="007C2E30">
          <w:rPr>
            <w:b/>
            <w:bCs/>
            <w:sz w:val="44"/>
            <w:szCs w:val="44"/>
          </w:rPr>
          <w:t>X</w:t>
        </w:r>
      </w:ins>
      <w:del w:id="2" w:author="Jones, Emma" w:date="2019-02-01T11:50:00Z">
        <w:r w:rsidR="00414FDA" w:rsidRPr="00276D24" w:rsidDel="007C2E30">
          <w:rPr>
            <w:b/>
            <w:bCs/>
            <w:sz w:val="44"/>
            <w:szCs w:val="44"/>
          </w:rPr>
          <w:delText>2</w:delText>
        </w:r>
      </w:del>
      <w:r w:rsidR="00414FDA" w:rsidRPr="00276D24">
        <w:rPr>
          <w:b/>
          <w:bCs/>
          <w:sz w:val="44"/>
          <w:szCs w:val="44"/>
        </w:rPr>
        <w:t>.</w:t>
      </w:r>
      <w:r w:rsidR="00276D24">
        <w:rPr>
          <w:b/>
          <w:bCs/>
          <w:sz w:val="44"/>
          <w:szCs w:val="44"/>
        </w:rPr>
        <w:t>1</w:t>
      </w:r>
      <w:r w:rsidR="00793ABF" w:rsidRPr="00276D24">
        <w:rPr>
          <w:b/>
          <w:bCs/>
          <w:sz w:val="44"/>
          <w:szCs w:val="44"/>
        </w:rPr>
        <w:t xml:space="preserve"> – </w:t>
      </w:r>
      <w:del w:id="3" w:author="Jones, Emma" w:date="2019-02-01T11:50:00Z">
        <w:r w:rsidR="00276D24" w:rsidDel="007C2E30">
          <w:rPr>
            <w:b/>
            <w:bCs/>
            <w:sz w:val="44"/>
            <w:szCs w:val="44"/>
          </w:rPr>
          <w:delText>Trial Implementation</w:delText>
        </w:r>
      </w:del>
      <w:ins w:id="4" w:author="Jones, Emma" w:date="2019-02-01T11:50:00Z">
        <w:r w:rsidR="007C2E30">
          <w:rPr>
            <w:b/>
            <w:bCs/>
            <w:sz w:val="44"/>
            <w:szCs w:val="44"/>
          </w:rPr>
          <w:t>???</w:t>
        </w:r>
      </w:ins>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2735F61" w:rsidR="003C51F4" w:rsidRPr="00276D24" w:rsidRDefault="003C51F4" w:rsidP="003C51F4">
      <w:pPr>
        <w:pStyle w:val="BodyText"/>
      </w:pPr>
      <w:r w:rsidRPr="00276D24">
        <w:t>Date:</w:t>
      </w:r>
      <w:r w:rsidRPr="00276D24">
        <w:tab/>
      </w:r>
      <w:r w:rsidRPr="00276D24">
        <w:tab/>
      </w:r>
      <w:ins w:id="5" w:author="Jones, Emma" w:date="2019-02-01T11:50:00Z">
        <w:r w:rsidR="007C2E30">
          <w:t>???</w:t>
        </w:r>
      </w:ins>
      <w:del w:id="6" w:author="Jones, Emma" w:date="2019-02-01T11:50:00Z">
        <w:r w:rsidR="007F758E" w:rsidDel="007C2E30">
          <w:delText>September 13</w:delText>
        </w:r>
        <w:r w:rsidR="00E5226F" w:rsidRPr="00276D24" w:rsidDel="007C2E30">
          <w:delText>, 2018</w:delText>
        </w:r>
      </w:del>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Trial Implementation and Final Text versions and </w:t>
      </w:r>
      <w:r w:rsidR="0028670A">
        <w:rPr>
          <w:rStyle w:val="Hyperlink"/>
        </w:rPr>
        <w:fldChar w:fldCharType="begin"/>
      </w:r>
      <w:r w:rsidR="0028670A">
        <w:rPr>
          <w:rStyle w:val="Hyperlink"/>
        </w:rPr>
        <w:instrText xml:space="preserve"> HYPERLINK "http://ihe.net/Public_Comment/"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r w:rsidR="0028670A">
        <w:rPr>
          <w:rStyle w:val="Hyperlink"/>
        </w:rPr>
        <w:fldChar w:fldCharType="begin"/>
      </w:r>
      <w:r w:rsidR="0028670A">
        <w:rPr>
          <w:rStyle w:val="Hyperlink"/>
        </w:rPr>
        <w:instrText xml:space="preserve"> HYPERLINK "http://www.ihe.net/PCC_Public_Comments/" </w:instrText>
      </w:r>
      <w:r w:rsidR="0028670A">
        <w:rPr>
          <w:rStyle w:val="Hyperlink"/>
        </w:rPr>
        <w:fldChar w:fldCharType="separate"/>
      </w:r>
      <w:r w:rsidRPr="00DF2420">
        <w:rPr>
          <w:rStyle w:val="Hyperlink"/>
        </w:rPr>
        <w:t>http://www.ihe.net/PCC_Public_Comments</w:t>
      </w:r>
      <w:r w:rsidR="0028670A">
        <w:rPr>
          <w:rStyle w:val="Hyperlink"/>
        </w:rPr>
        <w:fldChar w:fldCharType="end"/>
      </w:r>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r w:rsidR="0028670A">
        <w:rPr>
          <w:rStyle w:val="Hyperlink"/>
        </w:rPr>
        <w:fldChar w:fldCharType="begin"/>
      </w:r>
      <w:r w:rsidR="0028670A">
        <w:rPr>
          <w:rStyle w:val="Hyperlink"/>
        </w:rPr>
        <w:instrText xml:space="preserve"> HYPERLINK "http://ihe.net/" </w:instrText>
      </w:r>
      <w:r w:rsidR="0028670A">
        <w:rPr>
          <w:rStyle w:val="Hyperlink"/>
        </w:rPr>
        <w:fldChar w:fldCharType="separate"/>
      </w:r>
      <w:r w:rsidRPr="00276D24">
        <w:rPr>
          <w:rStyle w:val="Hyperlink"/>
        </w:rPr>
        <w:t>http://ihe.net</w:t>
      </w:r>
      <w:r w:rsidR="0028670A">
        <w:rPr>
          <w:rStyle w:val="Hyperlink"/>
        </w:rPr>
        <w:fldChar w:fldCharType="end"/>
      </w:r>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r w:rsidR="0028670A">
        <w:rPr>
          <w:rStyle w:val="Hyperlink"/>
        </w:rPr>
        <w:fldChar w:fldCharType="begin"/>
      </w:r>
      <w:r w:rsidR="0028670A">
        <w:rPr>
          <w:rStyle w:val="Hyperlink"/>
        </w:rPr>
        <w:instrText xml:space="preserve"> HYPERLINK "http://ihe.net/IHE_Domains/" </w:instrText>
      </w:r>
      <w:r w:rsidR="0028670A">
        <w:rPr>
          <w:rStyle w:val="Hyperlink"/>
        </w:rPr>
        <w:fldChar w:fldCharType="separate"/>
      </w:r>
      <w:r w:rsidRPr="00276D24">
        <w:rPr>
          <w:rStyle w:val="Hyperlink"/>
        </w:rPr>
        <w:t>http://ihe.net/IHE_Domains</w:t>
      </w:r>
      <w:r w:rsidR="0028670A">
        <w:rPr>
          <w:rStyle w:val="Hyperlink"/>
        </w:rPr>
        <w:fldChar w:fldCharType="end"/>
      </w:r>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r w:rsidR="0028670A">
        <w:rPr>
          <w:rStyle w:val="Hyperlink"/>
        </w:rPr>
        <w:fldChar w:fldCharType="begin"/>
      </w:r>
      <w:r w:rsidR="0028670A">
        <w:rPr>
          <w:rStyle w:val="Hyperlink"/>
        </w:rPr>
        <w:instrText xml:space="preserve"> HYPERLINK "http://ihe.net/IHE_Process/" </w:instrText>
      </w:r>
      <w:r w:rsidR="0028670A">
        <w:rPr>
          <w:rStyle w:val="Hyperlink"/>
        </w:rPr>
        <w:fldChar w:fldCharType="separate"/>
      </w:r>
      <w:r w:rsidRPr="00276D24">
        <w:rPr>
          <w:rStyle w:val="Hyperlink"/>
        </w:rPr>
        <w:t>http://ihe.net/IHE_Process</w:t>
      </w:r>
      <w:r w:rsidR="0028670A">
        <w:rPr>
          <w:rStyle w:val="Hyperlink"/>
        </w:rPr>
        <w:fldChar w:fldCharType="end"/>
      </w:r>
      <w:r w:rsidRPr="00276D24">
        <w:t xml:space="preserve"> and </w:t>
      </w:r>
      <w:r w:rsidR="0028670A">
        <w:rPr>
          <w:rStyle w:val="Hyperlink"/>
        </w:rPr>
        <w:fldChar w:fldCharType="begin"/>
      </w:r>
      <w:r w:rsidR="0028670A">
        <w:rPr>
          <w:rStyle w:val="Hyperlink"/>
        </w:rPr>
        <w:instrText xml:space="preserve"> HYPERLINK "http://ihe.net/Profiles/" </w:instrText>
      </w:r>
      <w:r w:rsidR="0028670A">
        <w:rPr>
          <w:rStyle w:val="Hyperlink"/>
        </w:rPr>
        <w:fldChar w:fldCharType="separate"/>
      </w:r>
      <w:r w:rsidRPr="00276D24">
        <w:rPr>
          <w:rStyle w:val="Hyperlink"/>
        </w:rPr>
        <w:t>http://ihe.net/Profiles</w:t>
      </w:r>
      <w:r w:rsidR="0028670A">
        <w:rPr>
          <w:rStyle w:val="Hyperlink"/>
        </w:rPr>
        <w:fldChar w:fldCharType="end"/>
      </w:r>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7" w:name="OLE_LINK5"/>
      <w:bookmarkStart w:id="8"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7"/>
      <w:bookmarkEnd w:id="8"/>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r w:rsidR="0028670A">
        <w:rPr>
          <w:rStyle w:val="Hyperlink"/>
          <w:noProof/>
        </w:rPr>
        <w:fldChar w:fldCharType="begin"/>
      </w:r>
      <w:r w:rsidR="0028670A">
        <w:rPr>
          <w:rStyle w:val="Hyperlink"/>
          <w:noProof/>
        </w:rPr>
        <w:instrText xml:space="preserve"> HYPERLINK \l "_Toc524533393" </w:instrText>
      </w:r>
      <w:r w:rsidR="0028670A">
        <w:rPr>
          <w:rStyle w:val="Hyperlink"/>
          <w:noProof/>
        </w:rPr>
        <w:fldChar w:fldCharType="separate"/>
      </w:r>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r w:rsidR="0028670A">
        <w:rPr>
          <w:noProof/>
        </w:rPr>
        <w:fldChar w:fldCharType="end"/>
      </w:r>
    </w:p>
    <w:p w14:paraId="453F0A43" w14:textId="0D2063E9"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"_Toc524533394" </w:instrText>
      </w:r>
      <w:r>
        <w:rPr>
          <w:rStyle w:val="Hyperlink"/>
          <w:noProof/>
        </w:rPr>
        <w:fldChar w:fldCharType="separate"/>
      </w:r>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1E798D00" w14:textId="34ABBF17"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"_Toc524533395" </w:instrText>
      </w:r>
      <w:r>
        <w:rPr>
          <w:rStyle w:val="Hyperlink"/>
          <w:noProof/>
        </w:rPr>
        <w:fldChar w:fldCharType="separate"/>
      </w:r>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3822F89D" w14:textId="492C8FFA"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"_Toc524533396" </w:instrText>
      </w:r>
      <w:r>
        <w:rPr>
          <w:rStyle w:val="Hyperlink"/>
          <w:noProof/>
        </w:rPr>
        <w:fldChar w:fldCharType="separate"/>
      </w:r>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30A8810B" w14:textId="6500664D"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"_Toc524533397" </w:instrText>
      </w:r>
      <w:r>
        <w:rPr>
          <w:rStyle w:val="Hyperlink"/>
          <w:noProof/>
        </w:rPr>
        <w:fldChar w:fldCharType="separate"/>
      </w:r>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4B6B4CF3" w14:textId="3B07C8A0"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"_Toc524533398" </w:instrText>
      </w:r>
      <w:r>
        <w:rPr>
          <w:rStyle w:val="Hyperlink"/>
          <w:noProof/>
        </w:rPr>
        <w:fldChar w:fldCharType="separate"/>
      </w:r>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6E73EAD4" w14:textId="0D844A8C"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"_Toc524533399" </w:instrText>
      </w:r>
      <w:r>
        <w:rPr>
          <w:rStyle w:val="Hyperlink"/>
          <w:noProof/>
        </w:rPr>
        <w:fldChar w:fldCharType="separate"/>
      </w:r>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r>
        <w:rPr>
          <w:noProof/>
        </w:rPr>
        <w:fldChar w:fldCharType="end"/>
      </w:r>
    </w:p>
    <w:p w14:paraId="7004BE13" w14:textId="6FF231D7" w:rsidR="007F758E" w:rsidRPr="004303A2" w:rsidRDefault="0028670A">
      <w:pPr>
        <w:pStyle w:val="TOC1"/>
        <w:rPr>
          <w:rFonts w:asciiTheme="minorHAnsi" w:eastAsiaTheme="minorEastAsia" w:hAnsiTheme="minorHAnsi" w:cstheme="minorBidi"/>
          <w:b/>
          <w:noProof/>
          <w:sz w:val="22"/>
          <w:szCs w:val="22"/>
        </w:rPr>
      </w:pPr>
      <w:r>
        <w:rPr>
          <w:rStyle w:val="Hyperlink"/>
          <w:b/>
          <w:noProof/>
        </w:rPr>
        <w:fldChar w:fldCharType="begin"/>
      </w:r>
      <w:r>
        <w:rPr>
          <w:rStyle w:val="Hyperlink"/>
          <w:b/>
          <w:noProof/>
        </w:rPr>
        <w:instrText xml:space="preserve"> HYPERLINK \l "_Toc524533400" </w:instrText>
      </w:r>
      <w:r>
        <w:rPr>
          <w:rStyle w:val="Hyperlink"/>
          <w:b/>
          <w:noProof/>
        </w:rPr>
        <w:fldChar w:fldCharType="separate"/>
      </w:r>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r>
        <w:rPr>
          <w:b/>
          <w:noProof/>
        </w:rPr>
        <w:fldChar w:fldCharType="end"/>
      </w:r>
    </w:p>
    <w:p w14:paraId="00FCD0DF" w14:textId="266E83A3"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"_Toc524533401" </w:instrText>
      </w:r>
      <w:r>
        <w:rPr>
          <w:rStyle w:val="Hyperlink"/>
          <w:noProof/>
        </w:rPr>
        <w:fldChar w:fldCharType="separate"/>
      </w:r>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DE5B920" w14:textId="3A7CD475"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"_Toc524533402" </w:instrText>
      </w:r>
      <w:r>
        <w:rPr>
          <w:rStyle w:val="Hyperlink"/>
          <w:noProof/>
        </w:rPr>
        <w:fldChar w:fldCharType="separate"/>
      </w:r>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0FBF0B7" w14:textId="6D0D9191"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"_Toc524533403" </w:instrText>
      </w:r>
      <w:r>
        <w:rPr>
          <w:rStyle w:val="Hyperlink"/>
          <w:noProof/>
        </w:rPr>
        <w:fldChar w:fldCharType="separate"/>
      </w:r>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0C4E9E09" w14:textId="73168F84"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"_Toc524533404" </w:instrText>
      </w:r>
      <w:r>
        <w:rPr>
          <w:rStyle w:val="Hyperlink"/>
          <w:noProof/>
        </w:rPr>
        <w:fldChar w:fldCharType="separate"/>
      </w:r>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3F1174FE" w14:textId="167CE2CB" w:rsidR="007F758E" w:rsidRDefault="0028670A">
      <w:pPr>
        <w:pStyle w:val="TOC3"/>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"_Toc524533405" </w:instrText>
      </w:r>
      <w:r>
        <w:rPr>
          <w:rStyle w:val="Hyperlink"/>
          <w:bCs/>
          <w:noProof/>
        </w:rPr>
        <w:fldChar w:fldCharType="separate"/>
      </w:r>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1BC2172E" w14:textId="68B4C81E"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"_Toc524533406" </w:instrText>
      </w:r>
      <w:r>
        <w:rPr>
          <w:rStyle w:val="Hyperlink"/>
          <w:noProof/>
        </w:rPr>
        <w:fldChar w:fldCharType="separate"/>
      </w:r>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00001090" w14:textId="21492A5B"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"_Toc524533407" </w:instrText>
      </w:r>
      <w:r>
        <w:rPr>
          <w:rStyle w:val="Hyperlink"/>
          <w:noProof/>
        </w:rPr>
        <w:fldChar w:fldCharType="separate"/>
      </w:r>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1D88176B" w14:textId="27E72BA0"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"_Toc524533408" </w:instrText>
      </w:r>
      <w:r>
        <w:rPr>
          <w:rStyle w:val="Hyperlink"/>
          <w:noProof/>
        </w:rPr>
        <w:fldChar w:fldCharType="separate"/>
      </w:r>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08F712B5" w14:textId="099ED6B4"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"_Toc524533409" </w:instrText>
      </w:r>
      <w:r>
        <w:rPr>
          <w:rStyle w:val="Hyperlink"/>
          <w:noProof/>
        </w:rPr>
        <w:fldChar w:fldCharType="separate"/>
      </w:r>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099558D0" w14:textId="384C720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"_Toc524533410" </w:instrText>
      </w:r>
      <w:r>
        <w:rPr>
          <w:rStyle w:val="Hyperlink"/>
          <w:noProof/>
        </w:rPr>
        <w:fldChar w:fldCharType="separate"/>
      </w:r>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417CD9BC" w14:textId="3816317A"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"_Toc524533411" </w:instrText>
      </w:r>
      <w:r>
        <w:rPr>
          <w:rStyle w:val="Hyperlink"/>
          <w:noProof/>
        </w:rPr>
        <w:fldChar w:fldCharType="separate"/>
      </w:r>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6DB9E7A5" w14:textId="7D750233"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"_Toc524533412" </w:instrText>
      </w:r>
      <w:r>
        <w:rPr>
          <w:rStyle w:val="Hyperlink"/>
          <w:noProof/>
        </w:rPr>
        <w:fldChar w:fldCharType="separate"/>
      </w:r>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0FF8A9CB" w14:textId="48F74AFF"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"_Toc524533413" </w:instrText>
      </w:r>
      <w:r>
        <w:rPr>
          <w:rStyle w:val="Hyperlink"/>
          <w:noProof/>
        </w:rPr>
        <w:fldChar w:fldCharType="separate"/>
      </w:r>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5196862B" w14:textId="68D9197C"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"_Toc524533414" </w:instrText>
      </w:r>
      <w:r>
        <w:rPr>
          <w:rStyle w:val="Hyperlink"/>
          <w:noProof/>
        </w:rPr>
        <w:fldChar w:fldCharType="separate"/>
      </w:r>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16A60D05" w14:textId="522B1CDB" w:rsidR="007F758E" w:rsidRDefault="0028670A">
      <w:pPr>
        <w:pStyle w:val="TOC3"/>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"_Toc524533415" </w:instrText>
      </w:r>
      <w:r>
        <w:rPr>
          <w:rStyle w:val="Hyperlink"/>
          <w:bCs/>
          <w:noProof/>
        </w:rPr>
        <w:fldChar w:fldCharType="separate"/>
      </w:r>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r>
        <w:rPr>
          <w:noProof/>
        </w:rPr>
        <w:fldChar w:fldCharType="end"/>
      </w:r>
    </w:p>
    <w:p w14:paraId="7B4E33C8" w14:textId="1ED02B84" w:rsidR="007F758E" w:rsidRDefault="0028670A">
      <w:pPr>
        <w:pStyle w:val="TOC3"/>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"_Toc524533416" </w:instrText>
      </w:r>
      <w:r>
        <w:rPr>
          <w:rStyle w:val="Hyperlink"/>
          <w:bCs/>
          <w:noProof/>
        </w:rPr>
        <w:fldChar w:fldCharType="separate"/>
      </w:r>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02257DFD" w14:textId="77E3C445"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"_Toc524533417" </w:instrText>
      </w:r>
      <w:r>
        <w:rPr>
          <w:rStyle w:val="Hyperlink"/>
          <w:noProof/>
        </w:rPr>
        <w:fldChar w:fldCharType="separate"/>
      </w:r>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735F0FF9" w14:textId="004F6B0A"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"_Toc524533418" </w:instrText>
      </w:r>
      <w:r>
        <w:rPr>
          <w:rStyle w:val="Hyperlink"/>
          <w:noProof/>
        </w:rPr>
        <w:fldChar w:fldCharType="separate"/>
      </w:r>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20F4C516" w14:textId="6E35641D"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"_Toc524533419" </w:instrText>
      </w:r>
      <w:r>
        <w:rPr>
          <w:rStyle w:val="Hyperlink"/>
          <w:noProof/>
        </w:rPr>
        <w:fldChar w:fldCharType="separate"/>
      </w:r>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r>
        <w:rPr>
          <w:noProof/>
        </w:rPr>
        <w:fldChar w:fldCharType="end"/>
      </w:r>
    </w:p>
    <w:p w14:paraId="6939B0AF" w14:textId="74A2B2F4"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"_Toc524533420" </w:instrText>
      </w:r>
      <w:r>
        <w:rPr>
          <w:rStyle w:val="Hyperlink"/>
          <w:noProof/>
        </w:rPr>
        <w:fldChar w:fldCharType="separate"/>
      </w:r>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r>
        <w:rPr>
          <w:noProof/>
        </w:rPr>
        <w:fldChar w:fldCharType="end"/>
      </w:r>
    </w:p>
    <w:p w14:paraId="653C25A7" w14:textId="33187B1B" w:rsidR="007F758E" w:rsidRDefault="0028670A">
      <w:pPr>
        <w:pStyle w:val="TOC6"/>
        <w:rPr>
          <w:rFonts w:asciiTheme="minorHAnsi" w:eastAsiaTheme="minorEastAsia" w:hAnsiTheme="minorHAnsi" w:cstheme="minorBidi"/>
          <w:noProof/>
          <w:sz w:val="22"/>
          <w:szCs w:val="22"/>
        </w:rPr>
      </w:pPr>
      <w:r>
        <w:rPr>
          <w:rStyle w:val="Hyperlink"/>
          <w:noProof/>
        </w:rPr>
        <w:lastRenderedPageBreak/>
        <w:fldChar w:fldCharType="begin"/>
      </w:r>
      <w:r>
        <w:rPr>
          <w:rStyle w:val="Hyperlink"/>
          <w:noProof/>
        </w:rPr>
        <w:instrText xml:space="preserve"> HYPERLINK \l "_Toc524533421" </w:instrText>
      </w:r>
      <w:r>
        <w:rPr>
          <w:rStyle w:val="Hyperlink"/>
          <w:noProof/>
        </w:rPr>
        <w:fldChar w:fldCharType="separate"/>
      </w:r>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r>
        <w:rPr>
          <w:noProof/>
        </w:rPr>
        <w:fldChar w:fldCharType="end"/>
      </w:r>
    </w:p>
    <w:p w14:paraId="4F7D7014" w14:textId="769298DC"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"_Toc524533422" </w:instrText>
      </w:r>
      <w:r>
        <w:rPr>
          <w:rStyle w:val="Hyperlink"/>
          <w:noProof/>
        </w:rPr>
        <w:fldChar w:fldCharType="separate"/>
      </w:r>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r>
        <w:rPr>
          <w:noProof/>
        </w:rPr>
        <w:fldChar w:fldCharType="end"/>
      </w:r>
    </w:p>
    <w:p w14:paraId="1A418523" w14:textId="2BE1442E"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"_Toc524533423" </w:instrText>
      </w:r>
      <w:r>
        <w:rPr>
          <w:rStyle w:val="Hyperlink"/>
          <w:noProof/>
        </w:rPr>
        <w:fldChar w:fldCharType="separate"/>
      </w:r>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E9D4955" w14:textId="4820F02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"_Toc524533424" </w:instrText>
      </w:r>
      <w:r>
        <w:rPr>
          <w:rStyle w:val="Hyperlink"/>
          <w:noProof/>
        </w:rPr>
        <w:fldChar w:fldCharType="separate"/>
      </w:r>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31335DE" w14:textId="0D7D69D8"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"_Toc524533425" </w:instrText>
      </w:r>
      <w:r>
        <w:rPr>
          <w:rStyle w:val="Hyperlink"/>
          <w:noProof/>
        </w:rPr>
        <w:fldChar w:fldCharType="separate"/>
      </w:r>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23066662" w14:textId="44600B20"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"_Toc524533426" </w:instrText>
      </w:r>
      <w:r>
        <w:rPr>
          <w:rStyle w:val="Hyperlink"/>
          <w:noProof/>
        </w:rPr>
        <w:fldChar w:fldCharType="separate"/>
      </w:r>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r>
        <w:rPr>
          <w:noProof/>
        </w:rPr>
        <w:fldChar w:fldCharType="end"/>
      </w:r>
    </w:p>
    <w:p w14:paraId="4792842F" w14:textId="4BF26127" w:rsidR="007F758E" w:rsidRDefault="0028670A">
      <w:pPr>
        <w:pStyle w:val="TOC6"/>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"_Toc524533427" </w:instrText>
      </w:r>
      <w:r>
        <w:rPr>
          <w:rStyle w:val="Hyperlink"/>
          <w:noProof/>
        </w:rPr>
        <w:fldChar w:fldCharType="separate"/>
      </w:r>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r>
        <w:rPr>
          <w:noProof/>
        </w:rPr>
        <w:fldChar w:fldCharType="end"/>
      </w:r>
    </w:p>
    <w:p w14:paraId="5AE5DCF5" w14:textId="7A765569"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"_Toc524533428" </w:instrText>
      </w:r>
      <w:r>
        <w:rPr>
          <w:rStyle w:val="Hyperlink"/>
          <w:noProof/>
        </w:rPr>
        <w:fldChar w:fldCharType="separate"/>
      </w:r>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F5A93B2" w14:textId="0CDBD7D8"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"_Toc524533429" </w:instrText>
      </w:r>
      <w:r>
        <w:rPr>
          <w:rStyle w:val="Hyperlink"/>
          <w:noProof/>
        </w:rPr>
        <w:fldChar w:fldCharType="separate"/>
      </w:r>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10E0F4B3" w14:textId="132D9FEE"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"_Toc524533430" </w:instrText>
      </w:r>
      <w:r>
        <w:rPr>
          <w:rStyle w:val="Hyperlink"/>
          <w:noProof/>
        </w:rPr>
        <w:fldChar w:fldCharType="separate"/>
      </w:r>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2118331F" w14:textId="6A9F50B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"_Toc524533431" </w:instrText>
      </w:r>
      <w:r>
        <w:rPr>
          <w:rStyle w:val="Hyperlink"/>
          <w:noProof/>
        </w:rPr>
        <w:fldChar w:fldCharType="separate"/>
      </w:r>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86DF9AA" w14:textId="22F5D48C" w:rsidR="007F758E" w:rsidRPr="004303A2" w:rsidRDefault="0028670A">
      <w:pPr>
        <w:pStyle w:val="TOC1"/>
        <w:rPr>
          <w:rFonts w:asciiTheme="minorHAnsi" w:eastAsiaTheme="minorEastAsia" w:hAnsiTheme="minorHAnsi" w:cstheme="minorBidi"/>
          <w:b/>
          <w:noProof/>
          <w:sz w:val="22"/>
          <w:szCs w:val="22"/>
        </w:rPr>
      </w:pPr>
      <w:r>
        <w:rPr>
          <w:rStyle w:val="Hyperlink"/>
          <w:b/>
          <w:noProof/>
        </w:rPr>
        <w:fldChar w:fldCharType="begin"/>
      </w:r>
      <w:r>
        <w:rPr>
          <w:rStyle w:val="Hyperlink"/>
          <w:b/>
          <w:noProof/>
        </w:rPr>
        <w:instrText xml:space="preserve"> HYPERLINK \l "_Toc524533432" </w:instrText>
      </w:r>
      <w:r>
        <w:rPr>
          <w:rStyle w:val="Hyperlink"/>
          <w:b/>
          <w:noProof/>
        </w:rPr>
        <w:fldChar w:fldCharType="separate"/>
      </w:r>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r>
        <w:rPr>
          <w:b/>
          <w:noProof/>
        </w:rPr>
        <w:fldChar w:fldCharType="end"/>
      </w:r>
    </w:p>
    <w:p w14:paraId="6E0FBA95" w14:textId="0F66A222"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"_Toc524533433" </w:instrText>
      </w:r>
      <w:r>
        <w:rPr>
          <w:rStyle w:val="Hyperlink"/>
          <w:noProof/>
        </w:rPr>
        <w:fldChar w:fldCharType="separate"/>
      </w:r>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C75DF6F" w14:textId="60DC9837"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"_Toc524533434" </w:instrText>
      </w:r>
      <w:r>
        <w:rPr>
          <w:rStyle w:val="Hyperlink"/>
          <w:noProof/>
        </w:rPr>
        <w:fldChar w:fldCharType="separate"/>
      </w:r>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0109A887" w14:textId="6B22599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"_Toc524533435" </w:instrText>
      </w:r>
      <w:r>
        <w:rPr>
          <w:rStyle w:val="Hyperlink"/>
          <w:noProof/>
        </w:rPr>
        <w:fldChar w:fldCharType="separate"/>
      </w:r>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A92F89D" w14:textId="27A09B1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"_Toc524533436" </w:instrText>
      </w:r>
      <w:r>
        <w:rPr>
          <w:rStyle w:val="Hyperlink"/>
          <w:noProof/>
        </w:rPr>
        <w:fldChar w:fldCharType="separate"/>
      </w:r>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23589A5F" w14:textId="3D3592ED"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"_Toc524533437" </w:instrText>
      </w:r>
      <w:r>
        <w:rPr>
          <w:rStyle w:val="Hyperlink"/>
          <w:noProof/>
        </w:rPr>
        <w:fldChar w:fldCharType="separate"/>
      </w:r>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1926ECB4" w14:textId="693364A1"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"_Toc524533438" </w:instrText>
      </w:r>
      <w:r>
        <w:rPr>
          <w:rStyle w:val="Hyperlink"/>
          <w:noProof/>
        </w:rPr>
        <w:fldChar w:fldCharType="separate"/>
      </w:r>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05538618" w14:textId="70C716B0"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"_Toc524533439" </w:instrText>
      </w:r>
      <w:r>
        <w:rPr>
          <w:rStyle w:val="Hyperlink"/>
          <w:noProof/>
        </w:rPr>
        <w:fldChar w:fldCharType="separate"/>
      </w:r>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04BEBE1" w14:textId="1E510408"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"_Toc524533440" </w:instrText>
      </w:r>
      <w:r>
        <w:rPr>
          <w:rStyle w:val="Hyperlink"/>
          <w:noProof/>
        </w:rPr>
        <w:fldChar w:fldCharType="separate"/>
      </w:r>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2BA51A8A" w14:textId="59A605D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"_Toc524533441" </w:instrText>
      </w:r>
      <w:r>
        <w:rPr>
          <w:rStyle w:val="Hyperlink"/>
          <w:noProof/>
        </w:rPr>
        <w:fldChar w:fldCharType="separate"/>
      </w:r>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7F7E716" w14:textId="66FFADD2"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"_Toc524533442" </w:instrText>
      </w:r>
      <w:r>
        <w:rPr>
          <w:rStyle w:val="Hyperlink"/>
          <w:noProof/>
        </w:rPr>
        <w:fldChar w:fldCharType="separate"/>
      </w:r>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C6937B7" w14:textId="0B931E57"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"_Toc524533443" </w:instrText>
      </w:r>
      <w:r>
        <w:rPr>
          <w:rStyle w:val="Hyperlink"/>
          <w:noProof/>
        </w:rPr>
        <w:fldChar w:fldCharType="separate"/>
      </w:r>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6B8B6A14" w14:textId="20FCACC4"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"_Toc524533444" </w:instrText>
      </w:r>
      <w:r>
        <w:rPr>
          <w:rStyle w:val="Hyperlink"/>
          <w:noProof/>
        </w:rPr>
        <w:fldChar w:fldCharType="separate"/>
      </w:r>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E71722E" w14:textId="265D2A8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"_Toc524533445" </w:instrText>
      </w:r>
      <w:r>
        <w:rPr>
          <w:rStyle w:val="Hyperlink"/>
          <w:noProof/>
        </w:rPr>
        <w:fldChar w:fldCharType="separate"/>
      </w:r>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13644B9" w14:textId="5FD55D3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"_Toc524533446" </w:instrText>
      </w:r>
      <w:r>
        <w:rPr>
          <w:rStyle w:val="Hyperlink"/>
          <w:noProof/>
        </w:rPr>
        <w:fldChar w:fldCharType="separate"/>
      </w:r>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9F74A44" w14:textId="2A492958"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"_Toc524533447" </w:instrText>
      </w:r>
      <w:r>
        <w:rPr>
          <w:rStyle w:val="Hyperlink"/>
          <w:noProof/>
        </w:rPr>
        <w:fldChar w:fldCharType="separate"/>
      </w:r>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EE90377" w14:textId="277496EC"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"_Toc524533448" </w:instrText>
      </w:r>
      <w:r>
        <w:rPr>
          <w:rStyle w:val="Hyperlink"/>
          <w:noProof/>
        </w:rPr>
        <w:fldChar w:fldCharType="separate"/>
      </w:r>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C36FA98" w14:textId="6030CFA2"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"_Toc524533449" </w:instrText>
      </w:r>
      <w:r>
        <w:rPr>
          <w:rStyle w:val="Hyperlink"/>
          <w:noProof/>
        </w:rPr>
        <w:fldChar w:fldCharType="separate"/>
      </w:r>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7438778D" w14:textId="348E9563"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"_Toc524533450" </w:instrText>
      </w:r>
      <w:r>
        <w:rPr>
          <w:rStyle w:val="Hyperlink"/>
          <w:noProof/>
        </w:rPr>
        <w:fldChar w:fldCharType="separate"/>
      </w:r>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54F505D" w14:textId="3ED847A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"_Toc524533451" </w:instrText>
      </w:r>
      <w:r>
        <w:rPr>
          <w:rStyle w:val="Hyperlink"/>
          <w:noProof/>
        </w:rPr>
        <w:fldChar w:fldCharType="separate"/>
      </w:r>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ECAC83E" w14:textId="72E2BDDC" w:rsidR="007F758E" w:rsidRDefault="0028670A">
      <w:pPr>
        <w:pStyle w:val="TOC4"/>
        <w:rPr>
          <w:rFonts w:asciiTheme="minorHAnsi" w:eastAsiaTheme="minorEastAsia" w:hAnsiTheme="minorHAnsi" w:cstheme="minorBidi"/>
          <w:noProof/>
          <w:sz w:val="22"/>
          <w:szCs w:val="22"/>
        </w:rPr>
      </w:pPr>
      <w:r>
        <w:rPr>
          <w:rStyle w:val="Hyperlink"/>
          <w:noProof/>
        </w:rPr>
        <w:lastRenderedPageBreak/>
        <w:fldChar w:fldCharType="begin"/>
      </w:r>
      <w:r>
        <w:rPr>
          <w:rStyle w:val="Hyperlink"/>
          <w:noProof/>
        </w:rPr>
        <w:instrText xml:space="preserve"> HYPERLINK \l "_Toc524533452" </w:instrText>
      </w:r>
      <w:r>
        <w:rPr>
          <w:rStyle w:val="Hyperlink"/>
          <w:noProof/>
        </w:rPr>
        <w:fldChar w:fldCharType="separate"/>
      </w:r>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0470BECE" w14:textId="5F59E447"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"_Toc524533453" </w:instrText>
      </w:r>
      <w:r>
        <w:rPr>
          <w:rStyle w:val="Hyperlink"/>
          <w:noProof/>
        </w:rPr>
        <w:fldChar w:fldCharType="separate"/>
      </w:r>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45494DD" w14:textId="3509638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"_Toc524533454" </w:instrText>
      </w:r>
      <w:r>
        <w:rPr>
          <w:rStyle w:val="Hyperlink"/>
          <w:noProof/>
        </w:rPr>
        <w:fldChar w:fldCharType="separate"/>
      </w:r>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BDFCCAE" w14:textId="0C8FCDE9"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"_Toc524533455" </w:instrText>
      </w:r>
      <w:r>
        <w:rPr>
          <w:rStyle w:val="Hyperlink"/>
          <w:noProof/>
        </w:rPr>
        <w:fldChar w:fldCharType="separate"/>
      </w:r>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3BC2CB8" w14:textId="3AC1EE4A"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"_Toc524533456" </w:instrText>
      </w:r>
      <w:r>
        <w:rPr>
          <w:rStyle w:val="Hyperlink"/>
          <w:noProof/>
        </w:rPr>
        <w:fldChar w:fldCharType="separate"/>
      </w:r>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50C4BE9" w14:textId="62FE3CC3"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"_Toc524533457" </w:instrText>
      </w:r>
      <w:r>
        <w:rPr>
          <w:rStyle w:val="Hyperlink"/>
          <w:noProof/>
        </w:rPr>
        <w:fldChar w:fldCharType="separate"/>
      </w:r>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23C904E9" w14:textId="7C467F33"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"_Toc524533458" </w:instrText>
      </w:r>
      <w:r>
        <w:rPr>
          <w:rStyle w:val="Hyperlink"/>
          <w:noProof/>
        </w:rPr>
        <w:fldChar w:fldCharType="separate"/>
      </w:r>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1CE1B42" w14:textId="3DBDFC83"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"_Toc524533459" </w:instrText>
      </w:r>
      <w:r>
        <w:rPr>
          <w:rStyle w:val="Hyperlink"/>
          <w:noProof/>
        </w:rPr>
        <w:fldChar w:fldCharType="separate"/>
      </w:r>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AF8B129" w14:textId="773B5C7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"_Toc524533460" </w:instrText>
      </w:r>
      <w:r>
        <w:rPr>
          <w:rStyle w:val="Hyperlink"/>
          <w:noProof/>
        </w:rPr>
        <w:fldChar w:fldCharType="separate"/>
      </w:r>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1B120E1" w14:textId="0315499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"_Toc524533461" </w:instrText>
      </w:r>
      <w:r>
        <w:rPr>
          <w:rStyle w:val="Hyperlink"/>
          <w:noProof/>
        </w:rPr>
        <w:fldChar w:fldCharType="separate"/>
      </w:r>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34706F2" w14:textId="249FF18A"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"_Toc524533462" </w:instrText>
      </w:r>
      <w:r>
        <w:rPr>
          <w:rStyle w:val="Hyperlink"/>
          <w:noProof/>
        </w:rPr>
        <w:fldChar w:fldCharType="separate"/>
      </w:r>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56E23606" w14:textId="4EE2F47F"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"_Toc524533463" </w:instrText>
      </w:r>
      <w:r>
        <w:rPr>
          <w:rStyle w:val="Hyperlink"/>
          <w:noProof/>
        </w:rPr>
        <w:fldChar w:fldCharType="separate"/>
      </w:r>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3F3F794A" w14:textId="12DCBC1C"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"_Toc524533464" </w:instrText>
      </w:r>
      <w:r>
        <w:rPr>
          <w:rStyle w:val="Hyperlink"/>
          <w:noProof/>
        </w:rPr>
        <w:fldChar w:fldCharType="separate"/>
      </w:r>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1CDA69" w14:textId="6582176E"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"_Toc524533465" </w:instrText>
      </w:r>
      <w:r>
        <w:rPr>
          <w:rStyle w:val="Hyperlink"/>
          <w:noProof/>
        </w:rPr>
        <w:fldChar w:fldCharType="separate"/>
      </w:r>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4AF3AF68" w14:textId="79818FF8"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"_Toc524533466" </w:instrText>
      </w:r>
      <w:r>
        <w:rPr>
          <w:rStyle w:val="Hyperlink"/>
          <w:noProof/>
        </w:rPr>
        <w:fldChar w:fldCharType="separate"/>
      </w:r>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9D0AA5" w14:textId="16233425"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"_Toc524533467" </w:instrText>
      </w:r>
      <w:r>
        <w:rPr>
          <w:rStyle w:val="Hyperlink"/>
          <w:noProof/>
        </w:rPr>
        <w:fldChar w:fldCharType="separate"/>
      </w:r>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0ADFD10" w14:textId="086D40A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"_Toc524533468" </w:instrText>
      </w:r>
      <w:r>
        <w:rPr>
          <w:rStyle w:val="Hyperlink"/>
          <w:noProof/>
        </w:rPr>
        <w:fldChar w:fldCharType="separate"/>
      </w:r>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2DD20D3B" w14:textId="265BDCDA"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"_Toc524533469" </w:instrText>
      </w:r>
      <w:r>
        <w:rPr>
          <w:rStyle w:val="Hyperlink"/>
          <w:noProof/>
        </w:rPr>
        <w:fldChar w:fldCharType="separate"/>
      </w:r>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E525B2B" w14:textId="2F9B610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"_Toc524533470" </w:instrText>
      </w:r>
      <w:r>
        <w:rPr>
          <w:rStyle w:val="Hyperlink"/>
          <w:noProof/>
        </w:rPr>
        <w:fldChar w:fldCharType="separate"/>
      </w:r>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8808428" w14:textId="2AD753B4"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"_Toc524533471" </w:instrText>
      </w:r>
      <w:r>
        <w:rPr>
          <w:rStyle w:val="Hyperlink"/>
          <w:noProof/>
        </w:rPr>
        <w:fldChar w:fldCharType="separate"/>
      </w:r>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55ADA9C" w14:textId="5BE996EC"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"_Toc524533472" </w:instrText>
      </w:r>
      <w:r>
        <w:rPr>
          <w:rStyle w:val="Hyperlink"/>
          <w:noProof/>
        </w:rPr>
        <w:fldChar w:fldCharType="separate"/>
      </w:r>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981519D" w14:textId="0E920375"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"_Toc524533473" </w:instrText>
      </w:r>
      <w:r>
        <w:rPr>
          <w:rStyle w:val="Hyperlink"/>
          <w:noProof/>
        </w:rPr>
        <w:fldChar w:fldCharType="separate"/>
      </w:r>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124BDB0" w14:textId="093E983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"_Toc524533474" </w:instrText>
      </w:r>
      <w:r>
        <w:rPr>
          <w:rStyle w:val="Hyperlink"/>
          <w:noProof/>
        </w:rPr>
        <w:fldChar w:fldCharType="separate"/>
      </w:r>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98DF7FB" w14:textId="200848B2"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"_Toc524533475" </w:instrText>
      </w:r>
      <w:r>
        <w:rPr>
          <w:rStyle w:val="Hyperlink"/>
          <w:noProof/>
        </w:rPr>
        <w:fldChar w:fldCharType="separate"/>
      </w:r>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366F395E" w14:textId="26EAD4DC"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"_Toc524533476" </w:instrText>
      </w:r>
      <w:r>
        <w:rPr>
          <w:rStyle w:val="Hyperlink"/>
          <w:noProof/>
        </w:rPr>
        <w:fldChar w:fldCharType="separate"/>
      </w:r>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63F8952D" w14:textId="7D90BD8D"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"_Toc524533477" </w:instrText>
      </w:r>
      <w:r>
        <w:rPr>
          <w:rStyle w:val="Hyperlink"/>
          <w:noProof/>
        </w:rPr>
        <w:fldChar w:fldCharType="separate"/>
      </w:r>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27FCADE" w14:textId="142F027E"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"_Toc524533478" </w:instrText>
      </w:r>
      <w:r>
        <w:rPr>
          <w:rStyle w:val="Hyperlink"/>
          <w:noProof/>
        </w:rPr>
        <w:fldChar w:fldCharType="separate"/>
      </w:r>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0B969998" w14:textId="3AD75D7B"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"_Toc524533479" </w:instrText>
      </w:r>
      <w:r>
        <w:rPr>
          <w:rStyle w:val="Hyperlink"/>
          <w:noProof/>
        </w:rPr>
        <w:fldChar w:fldCharType="separate"/>
      </w:r>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B8F01C2" w14:textId="5AEAE0C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"_Toc524533480" </w:instrText>
      </w:r>
      <w:r>
        <w:rPr>
          <w:rStyle w:val="Hyperlink"/>
          <w:noProof/>
        </w:rPr>
        <w:fldChar w:fldCharType="separate"/>
      </w:r>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8434964" w14:textId="2AD1EC1A"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"_Toc524533481" </w:instrText>
      </w:r>
      <w:r>
        <w:rPr>
          <w:rStyle w:val="Hyperlink"/>
          <w:noProof/>
        </w:rPr>
        <w:fldChar w:fldCharType="separate"/>
      </w:r>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386359F8" w14:textId="5C846FB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"_Toc524533482" </w:instrText>
      </w:r>
      <w:r>
        <w:rPr>
          <w:rStyle w:val="Hyperlink"/>
          <w:noProof/>
        </w:rPr>
        <w:fldChar w:fldCharType="separate"/>
      </w:r>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567F545C" w14:textId="72800030" w:rsidR="007F758E" w:rsidRDefault="0028670A">
      <w:pPr>
        <w:pStyle w:val="TOC3"/>
        <w:rPr>
          <w:rFonts w:asciiTheme="minorHAnsi" w:eastAsiaTheme="minorEastAsia" w:hAnsiTheme="minorHAnsi" w:cstheme="minorBidi"/>
          <w:noProof/>
          <w:sz w:val="22"/>
          <w:szCs w:val="22"/>
        </w:rPr>
      </w:pPr>
      <w:r>
        <w:rPr>
          <w:rStyle w:val="Hyperlink"/>
          <w:noProof/>
        </w:rPr>
        <w:lastRenderedPageBreak/>
        <w:fldChar w:fldCharType="begin"/>
      </w:r>
      <w:r>
        <w:rPr>
          <w:rStyle w:val="Hyperlink"/>
          <w:noProof/>
        </w:rPr>
        <w:instrText xml:space="preserve"> HYPERLINK \l "_Toc524533483" </w:instrText>
      </w:r>
      <w:r>
        <w:rPr>
          <w:rStyle w:val="Hyperlink"/>
          <w:noProof/>
        </w:rPr>
        <w:fldChar w:fldCharType="separate"/>
      </w:r>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6DD44262" w14:textId="320FA6AA"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"_Toc524533484" </w:instrText>
      </w:r>
      <w:r>
        <w:rPr>
          <w:rStyle w:val="Hyperlink"/>
          <w:noProof/>
        </w:rPr>
        <w:fldChar w:fldCharType="separate"/>
      </w:r>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03039833" w14:textId="207BA33A"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"_Toc524533485" </w:instrText>
      </w:r>
      <w:r>
        <w:rPr>
          <w:rStyle w:val="Hyperlink"/>
          <w:noProof/>
        </w:rPr>
        <w:fldChar w:fldCharType="separate"/>
      </w:r>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3BF293E6" w14:textId="76BB32CE"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"_Toc524533486" </w:instrText>
      </w:r>
      <w:r>
        <w:rPr>
          <w:rStyle w:val="Hyperlink"/>
          <w:noProof/>
        </w:rPr>
        <w:fldChar w:fldCharType="separate"/>
      </w:r>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420C150" w14:textId="64EB8C6B"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"_Toc524533487" </w:instrText>
      </w:r>
      <w:r>
        <w:rPr>
          <w:rStyle w:val="Hyperlink"/>
          <w:noProof/>
        </w:rPr>
        <w:fldChar w:fldCharType="separate"/>
      </w:r>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7A4F3FA" w14:textId="002B4BBD"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"_Toc524533488" </w:instrText>
      </w:r>
      <w:r>
        <w:rPr>
          <w:rStyle w:val="Hyperlink"/>
          <w:noProof/>
        </w:rPr>
        <w:fldChar w:fldCharType="separate"/>
      </w:r>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E309675" w14:textId="12D3FBD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"_Toc524533489" </w:instrText>
      </w:r>
      <w:r>
        <w:rPr>
          <w:rStyle w:val="Hyperlink"/>
          <w:noProof/>
        </w:rPr>
        <w:fldChar w:fldCharType="separate"/>
      </w:r>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9090222" w14:textId="12F42C0B"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"_Toc524533490" </w:instrText>
      </w:r>
      <w:r>
        <w:rPr>
          <w:rStyle w:val="Hyperlink"/>
          <w:noProof/>
        </w:rPr>
        <w:fldChar w:fldCharType="separate"/>
      </w:r>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49A3C777" w14:textId="7BE61EB8"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"_Toc524533491" </w:instrText>
      </w:r>
      <w:r>
        <w:rPr>
          <w:rStyle w:val="Hyperlink"/>
          <w:noProof/>
        </w:rPr>
        <w:fldChar w:fldCharType="separate"/>
      </w:r>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2B27F666" w14:textId="655D9625"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"_Toc524533492" </w:instrText>
      </w:r>
      <w:r>
        <w:rPr>
          <w:rStyle w:val="Hyperlink"/>
          <w:noProof/>
        </w:rPr>
        <w:fldChar w:fldCharType="separate"/>
      </w:r>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7247C8C" w14:textId="626EAD1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"_Toc524533493" </w:instrText>
      </w:r>
      <w:r>
        <w:rPr>
          <w:rStyle w:val="Hyperlink"/>
          <w:noProof/>
        </w:rPr>
        <w:fldChar w:fldCharType="separate"/>
      </w:r>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0DCAEA5E" w14:textId="66697522"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"_Toc524533494" </w:instrText>
      </w:r>
      <w:r>
        <w:rPr>
          <w:rStyle w:val="Hyperlink"/>
          <w:noProof/>
        </w:rPr>
        <w:fldChar w:fldCharType="separate"/>
      </w:r>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C8DD404" w14:textId="345243EF"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"_Toc524533495" </w:instrText>
      </w:r>
      <w:r>
        <w:rPr>
          <w:rStyle w:val="Hyperlink"/>
          <w:noProof/>
        </w:rPr>
        <w:fldChar w:fldCharType="separate"/>
      </w:r>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280B7C50" w14:textId="49A700B5"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"_Toc524533496" </w:instrText>
      </w:r>
      <w:r>
        <w:rPr>
          <w:rStyle w:val="Hyperlink"/>
          <w:noProof/>
        </w:rPr>
        <w:fldChar w:fldCharType="separate"/>
      </w:r>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5BACE140" w14:textId="5D6D8B9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"_Toc524533497" </w:instrText>
      </w:r>
      <w:r>
        <w:rPr>
          <w:rStyle w:val="Hyperlink"/>
          <w:noProof/>
        </w:rPr>
        <w:fldChar w:fldCharType="separate"/>
      </w:r>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124A4C70" w14:textId="47C2B21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"_Toc524533498" </w:instrText>
      </w:r>
      <w:r>
        <w:rPr>
          <w:rStyle w:val="Hyperlink"/>
          <w:noProof/>
        </w:rPr>
        <w:fldChar w:fldCharType="separate"/>
      </w:r>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476325A6" w14:textId="438389F3"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"_Toc524533499" </w:instrText>
      </w:r>
      <w:r>
        <w:rPr>
          <w:rStyle w:val="Hyperlink"/>
          <w:noProof/>
        </w:rPr>
        <w:fldChar w:fldCharType="separate"/>
      </w:r>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41A83DA7" w14:textId="50BAE71F"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"_Toc524533500" </w:instrText>
      </w:r>
      <w:r>
        <w:rPr>
          <w:rStyle w:val="Hyperlink"/>
          <w:noProof/>
        </w:rPr>
        <w:fldChar w:fldCharType="separate"/>
      </w:r>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6E51FC2B" w14:textId="4932FEF7"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"_Toc524533501" </w:instrText>
      </w:r>
      <w:r>
        <w:rPr>
          <w:rStyle w:val="Hyperlink"/>
          <w:noProof/>
        </w:rPr>
        <w:fldChar w:fldCharType="separate"/>
      </w:r>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5A43E8EB" w14:textId="740C7670"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"_Toc524533502" </w:instrText>
      </w:r>
      <w:r>
        <w:rPr>
          <w:rStyle w:val="Hyperlink"/>
          <w:noProof/>
        </w:rPr>
        <w:fldChar w:fldCharType="separate"/>
      </w:r>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7A4B5D67" w14:textId="67156A81"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"_Toc524533503" </w:instrText>
      </w:r>
      <w:r>
        <w:rPr>
          <w:rStyle w:val="Hyperlink"/>
          <w:noProof/>
        </w:rPr>
        <w:fldChar w:fldCharType="separate"/>
      </w:r>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4B370C" w14:textId="0B4277CB"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"_Toc524533504" </w:instrText>
      </w:r>
      <w:r>
        <w:rPr>
          <w:rStyle w:val="Hyperlink"/>
          <w:noProof/>
        </w:rPr>
        <w:fldChar w:fldCharType="separate"/>
      </w:r>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8BA04D" w14:textId="18366918"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"_Toc524533505" </w:instrText>
      </w:r>
      <w:r>
        <w:rPr>
          <w:rStyle w:val="Hyperlink"/>
          <w:noProof/>
        </w:rPr>
        <w:fldChar w:fldCharType="separate"/>
      </w:r>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5F9174C0" w14:textId="5519455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"_Toc524533506" </w:instrText>
      </w:r>
      <w:r>
        <w:rPr>
          <w:rStyle w:val="Hyperlink"/>
          <w:noProof/>
        </w:rPr>
        <w:fldChar w:fldCharType="separate"/>
      </w:r>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6A38CE3A" w14:textId="0B727001"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"_Toc524533507" </w:instrText>
      </w:r>
      <w:r>
        <w:rPr>
          <w:rStyle w:val="Hyperlink"/>
          <w:noProof/>
        </w:rPr>
        <w:fldChar w:fldCharType="separate"/>
      </w:r>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204C772A" w14:textId="5A49285B"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"_Toc524533508" </w:instrText>
      </w:r>
      <w:r>
        <w:rPr>
          <w:rStyle w:val="Hyperlink"/>
          <w:noProof/>
        </w:rPr>
        <w:fldChar w:fldCharType="separate"/>
      </w:r>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308455E8" w14:textId="633B671F"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"_Toc524533509" </w:instrText>
      </w:r>
      <w:r>
        <w:rPr>
          <w:rStyle w:val="Hyperlink"/>
          <w:noProof/>
        </w:rPr>
        <w:fldChar w:fldCharType="separate"/>
      </w:r>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FE08257" w14:textId="135FA50B"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"_Toc524533510" </w:instrText>
      </w:r>
      <w:r>
        <w:rPr>
          <w:rStyle w:val="Hyperlink"/>
          <w:noProof/>
        </w:rPr>
        <w:fldChar w:fldCharType="separate"/>
      </w:r>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42F5345F" w14:textId="0DA389FF"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"_Toc524533511" </w:instrText>
      </w:r>
      <w:r>
        <w:rPr>
          <w:rStyle w:val="Hyperlink"/>
          <w:noProof/>
        </w:rPr>
        <w:fldChar w:fldCharType="separate"/>
      </w:r>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3E70883" w14:textId="652FA75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"_Toc524533512" </w:instrText>
      </w:r>
      <w:r>
        <w:rPr>
          <w:rStyle w:val="Hyperlink"/>
          <w:noProof/>
        </w:rPr>
        <w:fldChar w:fldCharType="separate"/>
      </w:r>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13E67EC" w14:textId="3E4A7E8B"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"_Toc524533513" </w:instrText>
      </w:r>
      <w:r>
        <w:rPr>
          <w:rStyle w:val="Hyperlink"/>
          <w:noProof/>
        </w:rPr>
        <w:fldChar w:fldCharType="separate"/>
      </w:r>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3225BCE0" w14:textId="7BDA485C" w:rsidR="007F758E" w:rsidRDefault="0028670A">
      <w:pPr>
        <w:pStyle w:val="TOC3"/>
        <w:rPr>
          <w:rFonts w:asciiTheme="minorHAnsi" w:eastAsiaTheme="minorEastAsia" w:hAnsiTheme="minorHAnsi" w:cstheme="minorBidi"/>
          <w:noProof/>
          <w:sz w:val="22"/>
          <w:szCs w:val="22"/>
        </w:rPr>
      </w:pPr>
      <w:r>
        <w:rPr>
          <w:rStyle w:val="Hyperlink"/>
          <w:noProof/>
        </w:rPr>
        <w:lastRenderedPageBreak/>
        <w:fldChar w:fldCharType="begin"/>
      </w:r>
      <w:r>
        <w:rPr>
          <w:rStyle w:val="Hyperlink"/>
          <w:noProof/>
        </w:rPr>
        <w:instrText xml:space="preserve"> HYPERLINK \l "_Toc524533514" </w:instrText>
      </w:r>
      <w:r>
        <w:rPr>
          <w:rStyle w:val="Hyperlink"/>
          <w:noProof/>
        </w:rPr>
        <w:fldChar w:fldCharType="separate"/>
      </w:r>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CCBA5AE" w14:textId="2247EAEB"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"_Toc524533515" </w:instrText>
      </w:r>
      <w:r>
        <w:rPr>
          <w:rStyle w:val="Hyperlink"/>
          <w:noProof/>
        </w:rPr>
        <w:fldChar w:fldCharType="separate"/>
      </w:r>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5B9FE8EA" w14:textId="3B4BCEFB"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"_Toc524533516" </w:instrText>
      </w:r>
      <w:r>
        <w:rPr>
          <w:rStyle w:val="Hyperlink"/>
          <w:noProof/>
        </w:rPr>
        <w:fldChar w:fldCharType="separate"/>
      </w:r>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0B737A5" w14:textId="7C16C1FE"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"_Toc524533517" </w:instrText>
      </w:r>
      <w:r>
        <w:rPr>
          <w:rStyle w:val="Hyperlink"/>
          <w:noProof/>
        </w:rPr>
        <w:fldChar w:fldCharType="separate"/>
      </w:r>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FDE783A" w14:textId="7E19BAC7"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"_Toc524533518" </w:instrText>
      </w:r>
      <w:r>
        <w:rPr>
          <w:rStyle w:val="Hyperlink"/>
          <w:noProof/>
        </w:rPr>
        <w:fldChar w:fldCharType="separate"/>
      </w:r>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04B72742" w14:textId="47177E8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"_Toc524533519" </w:instrText>
      </w:r>
      <w:r>
        <w:rPr>
          <w:rStyle w:val="Hyperlink"/>
          <w:noProof/>
        </w:rPr>
        <w:fldChar w:fldCharType="separate"/>
      </w:r>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169CED2" w14:textId="389AEC12"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"_Toc524533520" </w:instrText>
      </w:r>
      <w:r>
        <w:rPr>
          <w:rStyle w:val="Hyperlink"/>
          <w:noProof/>
        </w:rPr>
        <w:fldChar w:fldCharType="separate"/>
      </w:r>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32FF879" w14:textId="2B55E28C"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"_Toc524533521" </w:instrText>
      </w:r>
      <w:r>
        <w:rPr>
          <w:rStyle w:val="Hyperlink"/>
          <w:noProof/>
        </w:rPr>
        <w:fldChar w:fldCharType="separate"/>
      </w:r>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725C1DE9" w14:textId="5A2EB9B2"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"_Toc524533522" </w:instrText>
      </w:r>
      <w:r>
        <w:rPr>
          <w:rStyle w:val="Hyperlink"/>
          <w:noProof/>
        </w:rPr>
        <w:fldChar w:fldCharType="separate"/>
      </w:r>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2F464C9" w14:textId="1D1A3D8E"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"_Toc524533523" </w:instrText>
      </w:r>
      <w:r>
        <w:rPr>
          <w:rStyle w:val="Hyperlink"/>
          <w:noProof/>
        </w:rPr>
        <w:fldChar w:fldCharType="separate"/>
      </w:r>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4CB57A7" w14:textId="4E195DDC"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"_Toc524533524" </w:instrText>
      </w:r>
      <w:r>
        <w:rPr>
          <w:rStyle w:val="Hyperlink"/>
          <w:noProof/>
        </w:rPr>
        <w:fldChar w:fldCharType="separate"/>
      </w:r>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07EE52F9" w14:textId="758162AF"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"_Toc524533525" </w:instrText>
      </w:r>
      <w:r>
        <w:rPr>
          <w:rStyle w:val="Hyperlink"/>
          <w:noProof/>
        </w:rPr>
        <w:fldChar w:fldCharType="separate"/>
      </w:r>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5CF1E1DD" w14:textId="0852FA0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"_Toc524533526" </w:instrText>
      </w:r>
      <w:r>
        <w:rPr>
          <w:rStyle w:val="Hyperlink"/>
          <w:noProof/>
        </w:rPr>
        <w:fldChar w:fldCharType="separate"/>
      </w:r>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4672B918" w14:textId="680674BB"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"_Toc524533527" </w:instrText>
      </w:r>
      <w:r>
        <w:rPr>
          <w:rStyle w:val="Hyperlink"/>
          <w:noProof/>
        </w:rPr>
        <w:fldChar w:fldCharType="separate"/>
      </w:r>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3A33B771" w14:textId="133B6C8D"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"_Toc524533528" </w:instrText>
      </w:r>
      <w:r>
        <w:rPr>
          <w:rStyle w:val="Hyperlink"/>
          <w:noProof/>
        </w:rPr>
        <w:fldChar w:fldCharType="separate"/>
      </w:r>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6D114F34" w14:textId="3DC72BEA"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"_Toc524533529" </w:instrText>
      </w:r>
      <w:r>
        <w:rPr>
          <w:rStyle w:val="Hyperlink"/>
          <w:noProof/>
        </w:rPr>
        <w:fldChar w:fldCharType="separate"/>
      </w:r>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C185FF9" w14:textId="46815C36"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"_Toc524533530" </w:instrText>
      </w:r>
      <w:r>
        <w:rPr>
          <w:rStyle w:val="Hyperlink"/>
          <w:noProof/>
        </w:rPr>
        <w:fldChar w:fldCharType="separate"/>
      </w:r>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5E26A474" w14:textId="567458A0"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"_Toc524533531" </w:instrText>
      </w:r>
      <w:r>
        <w:rPr>
          <w:rStyle w:val="Hyperlink"/>
          <w:noProof/>
        </w:rPr>
        <w:fldChar w:fldCharType="separate"/>
      </w:r>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0B7FDD8C" w14:textId="71949F59"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"_Toc524533532" </w:instrText>
      </w:r>
      <w:r>
        <w:rPr>
          <w:rStyle w:val="Hyperlink"/>
          <w:noProof/>
        </w:rPr>
        <w:fldChar w:fldCharType="separate"/>
      </w:r>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362EA73" w14:textId="3C04FEAB"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"_Toc524533533" </w:instrText>
      </w:r>
      <w:r>
        <w:rPr>
          <w:rStyle w:val="Hyperlink"/>
          <w:noProof/>
        </w:rPr>
        <w:fldChar w:fldCharType="separate"/>
      </w:r>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44C90628" w14:textId="4901F850"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"_Toc524533534" </w:instrText>
      </w:r>
      <w:r>
        <w:rPr>
          <w:rStyle w:val="Hyperlink"/>
          <w:noProof/>
        </w:rPr>
        <w:fldChar w:fldCharType="separate"/>
      </w:r>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6EFE1833" w14:textId="68992580"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"_Toc524533535" </w:instrText>
      </w:r>
      <w:r>
        <w:rPr>
          <w:rStyle w:val="Hyperlink"/>
          <w:noProof/>
        </w:rPr>
        <w:fldChar w:fldCharType="separate"/>
      </w:r>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4F35D68" w14:textId="0B623515"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"_Toc524533536" </w:instrText>
      </w:r>
      <w:r>
        <w:rPr>
          <w:rStyle w:val="Hyperlink"/>
          <w:noProof/>
        </w:rPr>
        <w:fldChar w:fldCharType="separate"/>
      </w:r>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7532271" w14:textId="1088C54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"_Toc524533537" </w:instrText>
      </w:r>
      <w:r>
        <w:rPr>
          <w:rStyle w:val="Hyperlink"/>
          <w:noProof/>
        </w:rPr>
        <w:fldChar w:fldCharType="separate"/>
      </w:r>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3B5D23B7" w14:textId="32C32EED"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"_Toc524533538" </w:instrText>
      </w:r>
      <w:r>
        <w:rPr>
          <w:rStyle w:val="Hyperlink"/>
          <w:noProof/>
        </w:rPr>
        <w:fldChar w:fldCharType="separate"/>
      </w:r>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7F2FF513" w14:textId="06E89BDA"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"_Toc524533539" </w:instrText>
      </w:r>
      <w:r>
        <w:rPr>
          <w:rStyle w:val="Hyperlink"/>
          <w:noProof/>
        </w:rPr>
        <w:fldChar w:fldCharType="separate"/>
      </w:r>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DD9D2AF" w14:textId="18B40C7C"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"_Toc524533540" </w:instrText>
      </w:r>
      <w:r>
        <w:rPr>
          <w:rStyle w:val="Hyperlink"/>
          <w:noProof/>
        </w:rPr>
        <w:fldChar w:fldCharType="separate"/>
      </w:r>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58747C48" w14:textId="10B2CCA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"_Toc524533541" </w:instrText>
      </w:r>
      <w:r>
        <w:rPr>
          <w:rStyle w:val="Hyperlink"/>
          <w:noProof/>
        </w:rPr>
        <w:fldChar w:fldCharType="separate"/>
      </w:r>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07D0C7FA" w14:textId="7DF0EF0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"_Toc524533542" </w:instrText>
      </w:r>
      <w:r>
        <w:rPr>
          <w:rStyle w:val="Hyperlink"/>
          <w:noProof/>
        </w:rPr>
        <w:fldChar w:fldCharType="separate"/>
      </w:r>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F9471EC" w14:textId="74AD3AA7"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"_Toc524533543" </w:instrText>
      </w:r>
      <w:r>
        <w:rPr>
          <w:rStyle w:val="Hyperlink"/>
          <w:noProof/>
        </w:rPr>
        <w:fldChar w:fldCharType="separate"/>
      </w:r>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CE35C1A" w14:textId="4BAF378A"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"_Toc524533544" </w:instrText>
      </w:r>
      <w:r>
        <w:rPr>
          <w:rStyle w:val="Hyperlink"/>
          <w:noProof/>
        </w:rPr>
        <w:fldChar w:fldCharType="separate"/>
      </w:r>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951248B" w14:textId="3120F0D0" w:rsidR="007F758E" w:rsidRDefault="0028670A">
      <w:pPr>
        <w:pStyle w:val="TOC5"/>
        <w:rPr>
          <w:rFonts w:asciiTheme="minorHAnsi" w:eastAsiaTheme="minorEastAsia" w:hAnsiTheme="minorHAnsi" w:cstheme="minorBidi"/>
          <w:noProof/>
          <w:sz w:val="22"/>
          <w:szCs w:val="22"/>
        </w:rPr>
      </w:pPr>
      <w:r>
        <w:rPr>
          <w:rStyle w:val="Hyperlink"/>
          <w:noProof/>
        </w:rPr>
        <w:lastRenderedPageBreak/>
        <w:fldChar w:fldCharType="begin"/>
      </w:r>
      <w:r>
        <w:rPr>
          <w:rStyle w:val="Hyperlink"/>
          <w:noProof/>
        </w:rPr>
        <w:instrText xml:space="preserve"> HYPERLINK \l "_Toc524533545" </w:instrText>
      </w:r>
      <w:r>
        <w:rPr>
          <w:rStyle w:val="Hyperlink"/>
          <w:noProof/>
        </w:rPr>
        <w:fldChar w:fldCharType="separate"/>
      </w:r>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8F3ACD5" w14:textId="6CDFFE6B"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"_Toc524533546" </w:instrText>
      </w:r>
      <w:r>
        <w:rPr>
          <w:rStyle w:val="Hyperlink"/>
          <w:noProof/>
        </w:rPr>
        <w:fldChar w:fldCharType="separate"/>
      </w:r>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73A3408" w14:textId="7EC5D5FA"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"_Toc524533547" </w:instrText>
      </w:r>
      <w:r>
        <w:rPr>
          <w:rStyle w:val="Hyperlink"/>
          <w:noProof/>
        </w:rPr>
        <w:fldChar w:fldCharType="separate"/>
      </w:r>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7EEAE9C6" w14:textId="4B779735"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"_Toc524533548" </w:instrText>
      </w:r>
      <w:r>
        <w:rPr>
          <w:rStyle w:val="Hyperlink"/>
          <w:noProof/>
        </w:rPr>
        <w:fldChar w:fldCharType="separate"/>
      </w:r>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15174D17" w14:textId="14411725"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"_Toc524533549" </w:instrText>
      </w:r>
      <w:r>
        <w:rPr>
          <w:rStyle w:val="Hyperlink"/>
          <w:noProof/>
        </w:rPr>
        <w:fldChar w:fldCharType="separate"/>
      </w:r>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9F51E15" w14:textId="1C014FF5"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"_Toc524533550" </w:instrText>
      </w:r>
      <w:r>
        <w:rPr>
          <w:rStyle w:val="Hyperlink"/>
          <w:noProof/>
        </w:rPr>
        <w:fldChar w:fldCharType="separate"/>
      </w:r>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0B8FE459" w14:textId="4055C209"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"_Toc524533551" </w:instrText>
      </w:r>
      <w:r>
        <w:rPr>
          <w:rStyle w:val="Hyperlink"/>
          <w:noProof/>
        </w:rPr>
        <w:fldChar w:fldCharType="separate"/>
      </w:r>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2A37E035" w14:textId="04CEAE3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"_Toc524533552" </w:instrText>
      </w:r>
      <w:r>
        <w:rPr>
          <w:rStyle w:val="Hyperlink"/>
          <w:noProof/>
        </w:rPr>
        <w:fldChar w:fldCharType="separate"/>
      </w:r>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CA11BBC" w14:textId="32C1254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"_Toc524533553" </w:instrText>
      </w:r>
      <w:r>
        <w:rPr>
          <w:rStyle w:val="Hyperlink"/>
          <w:noProof/>
        </w:rPr>
        <w:fldChar w:fldCharType="separate"/>
      </w:r>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0BB1C3E8" w14:textId="7AC7209B"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"_Toc524533554" </w:instrText>
      </w:r>
      <w:r>
        <w:rPr>
          <w:rStyle w:val="Hyperlink"/>
          <w:noProof/>
        </w:rPr>
        <w:fldChar w:fldCharType="separate"/>
      </w:r>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3DB54F22" w14:textId="36D115D5"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"_Toc524533555" </w:instrText>
      </w:r>
      <w:r>
        <w:rPr>
          <w:rStyle w:val="Hyperlink"/>
          <w:noProof/>
        </w:rPr>
        <w:fldChar w:fldCharType="separate"/>
      </w:r>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6FA99980" w14:textId="63174270"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"_Toc524533556" </w:instrText>
      </w:r>
      <w:r>
        <w:rPr>
          <w:rStyle w:val="Hyperlink"/>
          <w:noProof/>
        </w:rPr>
        <w:fldChar w:fldCharType="separate"/>
      </w:r>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5872AEA5" w14:textId="15510656"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"_Toc524533557" </w:instrText>
      </w:r>
      <w:r>
        <w:rPr>
          <w:rStyle w:val="Hyperlink"/>
          <w:noProof/>
        </w:rPr>
        <w:fldChar w:fldCharType="separate"/>
      </w:r>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42A2E68E" w14:textId="772FF22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"_Toc524533558" </w:instrText>
      </w:r>
      <w:r>
        <w:rPr>
          <w:rStyle w:val="Hyperlink"/>
          <w:noProof/>
        </w:rPr>
        <w:fldChar w:fldCharType="separate"/>
      </w:r>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7E739DAA" w14:textId="70B08C79" w:rsidR="007F758E" w:rsidRDefault="0028670A">
      <w:pPr>
        <w:pStyle w:val="TOC2"/>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"_Toc524533559" </w:instrText>
      </w:r>
      <w:r>
        <w:rPr>
          <w:rStyle w:val="Hyperlink"/>
          <w:noProof/>
        </w:rPr>
        <w:fldChar w:fldCharType="separate"/>
      </w:r>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347478EC" w14:textId="57B25853"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"_Toc524533560" </w:instrText>
      </w:r>
      <w:r>
        <w:rPr>
          <w:rStyle w:val="Hyperlink"/>
          <w:noProof/>
        </w:rPr>
        <w:fldChar w:fldCharType="separate"/>
      </w:r>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734FBA71" w14:textId="2132E41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"_Toc524533561" </w:instrText>
      </w:r>
      <w:r>
        <w:rPr>
          <w:rStyle w:val="Hyperlink"/>
          <w:noProof/>
        </w:rPr>
        <w:fldChar w:fldCharType="separate"/>
      </w:r>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54B0708B" w14:textId="2D83F46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"_Toc524533562" </w:instrText>
      </w:r>
      <w:r>
        <w:rPr>
          <w:rStyle w:val="Hyperlink"/>
          <w:noProof/>
        </w:rPr>
        <w:fldChar w:fldCharType="separate"/>
      </w:r>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0FDA6921" w14:textId="301D588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"_Toc524533563" </w:instrText>
      </w:r>
      <w:r>
        <w:rPr>
          <w:rStyle w:val="Hyperlink"/>
          <w:noProof/>
        </w:rPr>
        <w:fldChar w:fldCharType="separate"/>
      </w:r>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48FFC84A" w14:textId="1AA7E7DC" w:rsidR="007F758E" w:rsidRDefault="0028670A">
      <w:pPr>
        <w:pStyle w:val="TOC4"/>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"_Toc524533564" </w:instrText>
      </w:r>
      <w:r>
        <w:rPr>
          <w:rStyle w:val="Hyperlink"/>
          <w:noProof/>
        </w:rPr>
        <w:fldChar w:fldCharType="separate"/>
      </w:r>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17B3ACA8" w14:textId="4A1A734A"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"_Toc524533565" </w:instrText>
      </w:r>
      <w:r>
        <w:rPr>
          <w:rStyle w:val="Hyperlink"/>
          <w:noProof/>
        </w:rPr>
        <w:fldChar w:fldCharType="separate"/>
      </w:r>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62F3607A" w14:textId="612BE767"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"_Toc524533566" </w:instrText>
      </w:r>
      <w:r>
        <w:rPr>
          <w:rStyle w:val="Hyperlink"/>
          <w:noProof/>
        </w:rPr>
        <w:fldChar w:fldCharType="separate"/>
      </w:r>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2DC9120C" w14:textId="6A9509AF" w:rsidR="007F758E" w:rsidRDefault="0028670A">
      <w:pPr>
        <w:pStyle w:val="TOC5"/>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"_Toc524533567" </w:instrText>
      </w:r>
      <w:r>
        <w:rPr>
          <w:rStyle w:val="Hyperlink"/>
          <w:noProof/>
        </w:rPr>
        <w:fldChar w:fldCharType="separate"/>
      </w:r>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15C61527" w14:textId="7E914D0D"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"_Toc524533568" </w:instrText>
      </w:r>
      <w:r>
        <w:rPr>
          <w:rStyle w:val="Hyperlink"/>
          <w:noProof/>
        </w:rPr>
        <w:fldChar w:fldCharType="separate"/>
      </w:r>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6B2634E2" w14:textId="366E9BEE"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"_Toc524533569" </w:instrText>
      </w:r>
      <w:r>
        <w:rPr>
          <w:rStyle w:val="Hyperlink"/>
          <w:noProof/>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33C7B963" w14:textId="6E6D1D50"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"_Toc524533570" </w:instrText>
      </w:r>
      <w:r>
        <w:rPr>
          <w:rStyle w:val="Hyperlink"/>
          <w:noProof/>
        </w:rPr>
        <w:fldChar w:fldCharType="separate"/>
      </w:r>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101FEB67" w14:textId="7D404E84" w:rsidR="007F758E" w:rsidRPr="004303A2" w:rsidRDefault="0028670A">
      <w:pPr>
        <w:pStyle w:val="TOC1"/>
        <w:rPr>
          <w:rFonts w:asciiTheme="minorHAnsi" w:eastAsiaTheme="minorEastAsia" w:hAnsiTheme="minorHAnsi" w:cstheme="minorBidi"/>
          <w:b/>
          <w:noProof/>
          <w:sz w:val="22"/>
          <w:szCs w:val="22"/>
        </w:rPr>
      </w:pPr>
      <w:r>
        <w:rPr>
          <w:rStyle w:val="Hyperlink"/>
          <w:b/>
          <w:noProof/>
        </w:rPr>
        <w:fldChar w:fldCharType="begin"/>
      </w:r>
      <w:r>
        <w:rPr>
          <w:rStyle w:val="Hyperlink"/>
          <w:b/>
          <w:noProof/>
        </w:rPr>
        <w:instrText xml:space="preserve"> HYPERLINK \l "_Toc524533571" </w:instrText>
      </w:r>
      <w:r>
        <w:rPr>
          <w:rStyle w:val="Hyperlink"/>
          <w:b/>
          <w:noProof/>
        </w:rPr>
        <w:fldChar w:fldCharType="separate"/>
      </w:r>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r>
        <w:rPr>
          <w:b/>
          <w:noProof/>
        </w:rPr>
        <w:fldChar w:fldCharType="end"/>
      </w:r>
    </w:p>
    <w:p w14:paraId="33967921" w14:textId="72FFE96D"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"_Toc524533572" </w:instrText>
      </w:r>
      <w:r>
        <w:rPr>
          <w:rStyle w:val="Hyperlink"/>
          <w:noProof/>
        </w:rPr>
        <w:fldChar w:fldCharType="separate"/>
      </w:r>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r>
        <w:rPr>
          <w:noProof/>
        </w:rPr>
        <w:fldChar w:fldCharType="end"/>
      </w:r>
    </w:p>
    <w:p w14:paraId="2EB1AEFF" w14:textId="619759A3"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"_Toc524533573" </w:instrText>
      </w:r>
      <w:r>
        <w:rPr>
          <w:rStyle w:val="Hyperlink"/>
          <w:noProof/>
        </w:rPr>
        <w:fldChar w:fldCharType="separate"/>
      </w:r>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1933577" w14:textId="1BBB7A0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"_Toc524533574" </w:instrText>
      </w:r>
      <w:r>
        <w:rPr>
          <w:rStyle w:val="Hyperlink"/>
          <w:noProof/>
        </w:rPr>
        <w:fldChar w:fldCharType="separate"/>
      </w:r>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3777055A" w14:textId="68774E86" w:rsidR="007F758E" w:rsidRDefault="0028670A">
      <w:pPr>
        <w:pStyle w:val="TOC2"/>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"_Toc524533575" </w:instrText>
      </w:r>
      <w:r>
        <w:rPr>
          <w:rStyle w:val="Hyperlink"/>
          <w:bCs/>
          <w:noProof/>
        </w:rPr>
        <w:fldChar w:fldCharType="separate"/>
      </w:r>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6C150F8E" w14:textId="164138AE" w:rsidR="007F758E" w:rsidRDefault="0028670A">
      <w:pPr>
        <w:pStyle w:val="TOC3"/>
        <w:rPr>
          <w:rFonts w:asciiTheme="minorHAnsi" w:eastAsiaTheme="minorEastAsia" w:hAnsiTheme="minorHAnsi" w:cstheme="minorBidi"/>
          <w:noProof/>
          <w:sz w:val="22"/>
          <w:szCs w:val="22"/>
        </w:rPr>
      </w:pPr>
      <w:r>
        <w:rPr>
          <w:rStyle w:val="Hyperlink"/>
          <w:bCs/>
          <w:noProof/>
        </w:rPr>
        <w:lastRenderedPageBreak/>
        <w:fldChar w:fldCharType="begin"/>
      </w:r>
      <w:r>
        <w:rPr>
          <w:rStyle w:val="Hyperlink"/>
          <w:bCs/>
          <w:noProof/>
        </w:rPr>
        <w:instrText xml:space="preserve"> HYPERLINK \l "_Toc524533576" </w:instrText>
      </w:r>
      <w:r>
        <w:rPr>
          <w:rStyle w:val="Hyperlink"/>
          <w:bCs/>
          <w:noProof/>
        </w:rPr>
        <w:fldChar w:fldCharType="separate"/>
      </w:r>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F02ADD2" w14:textId="072D2D21"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"_Toc524533577" </w:instrText>
      </w:r>
      <w:r>
        <w:rPr>
          <w:rStyle w:val="Hyperlink"/>
          <w:noProof/>
        </w:rPr>
        <w:fldChar w:fldCharType="separate"/>
      </w:r>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r>
        <w:rPr>
          <w:noProof/>
        </w:rPr>
        <w:fldChar w:fldCharType="end"/>
      </w:r>
    </w:p>
    <w:p w14:paraId="24D35F94" w14:textId="52509A65"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"_Toc524533578" </w:instrText>
      </w:r>
      <w:r>
        <w:rPr>
          <w:rStyle w:val="Hyperlink"/>
          <w:noProof/>
        </w:rPr>
        <w:fldChar w:fldCharType="separate"/>
      </w:r>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r>
        <w:rPr>
          <w:noProof/>
        </w:rPr>
        <w:fldChar w:fldCharType="end"/>
      </w:r>
    </w:p>
    <w:p w14:paraId="5C068835" w14:textId="2BBBA4C2"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"_Toc524533579" </w:instrText>
      </w:r>
      <w:r>
        <w:rPr>
          <w:rStyle w:val="Hyperlink"/>
          <w:noProof/>
        </w:rPr>
        <w:fldChar w:fldCharType="separate"/>
      </w:r>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r>
        <w:rPr>
          <w:noProof/>
        </w:rPr>
        <w:fldChar w:fldCharType="end"/>
      </w:r>
    </w:p>
    <w:p w14:paraId="01A4321F" w14:textId="6E0F9B5D"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"_Toc524533580" </w:instrText>
      </w:r>
      <w:r>
        <w:rPr>
          <w:rStyle w:val="Hyperlink"/>
          <w:noProof/>
        </w:rPr>
        <w:fldChar w:fldCharType="separate"/>
      </w:r>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r>
        <w:rPr>
          <w:noProof/>
        </w:rPr>
        <w:fldChar w:fldCharType="end"/>
      </w:r>
    </w:p>
    <w:p w14:paraId="13239313" w14:textId="04BA86DB"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"_Toc524533581" </w:instrText>
      </w:r>
      <w:r>
        <w:rPr>
          <w:rStyle w:val="Hyperlink"/>
          <w:noProof/>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r>
        <w:rPr>
          <w:noProof/>
        </w:rPr>
        <w:fldChar w:fldCharType="end"/>
      </w:r>
    </w:p>
    <w:p w14:paraId="56CE0224" w14:textId="3962E7F5" w:rsidR="007F758E" w:rsidRDefault="0028670A">
      <w:pPr>
        <w:pStyle w:val="TOC1"/>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"_Toc524533582" </w:instrText>
      </w:r>
      <w:r>
        <w:rPr>
          <w:rStyle w:val="Hyperlink"/>
          <w:bCs/>
          <w:noProof/>
        </w:rPr>
        <w:fldChar w:fldCharType="separate"/>
      </w:r>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834F3EF" w14:textId="2542D4A8" w:rsidR="007F758E" w:rsidRDefault="0028670A">
      <w:pPr>
        <w:pStyle w:val="TOC2"/>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"_Toc524533583" </w:instrText>
      </w:r>
      <w:r>
        <w:rPr>
          <w:rStyle w:val="Hyperlink"/>
          <w:bCs/>
          <w:noProof/>
        </w:rPr>
        <w:fldChar w:fldCharType="separate"/>
      </w:r>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627EF9AE" w14:textId="24824382" w:rsidR="007F758E" w:rsidRDefault="0028670A">
      <w:pPr>
        <w:pStyle w:val="TOC2"/>
        <w:rPr>
          <w:rFonts w:asciiTheme="minorHAnsi" w:eastAsiaTheme="minorEastAsia" w:hAnsiTheme="minorHAnsi" w:cstheme="minorBidi"/>
          <w:noProof/>
          <w:sz w:val="22"/>
          <w:szCs w:val="22"/>
        </w:rPr>
      </w:pPr>
      <w:r>
        <w:rPr>
          <w:rStyle w:val="Hyperlink"/>
          <w:bCs/>
          <w:noProof/>
        </w:rPr>
        <w:fldChar w:fldCharType="begin"/>
      </w:r>
      <w:r>
        <w:rPr>
          <w:rStyle w:val="Hyperlink"/>
          <w:bCs/>
          <w:noProof/>
        </w:rPr>
        <w:instrText xml:space="preserve"> HYPERLINK \l "_Toc524533584" </w:instrText>
      </w:r>
      <w:r>
        <w:rPr>
          <w:rStyle w:val="Hyperlink"/>
          <w:bCs/>
          <w:noProof/>
        </w:rPr>
        <w:fldChar w:fldCharType="separate"/>
      </w:r>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C3D6A98" w14:textId="7F09FFCE"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"_Toc524533585" </w:instrText>
      </w:r>
      <w:r>
        <w:rPr>
          <w:rStyle w:val="Hyperlink"/>
          <w:noProof/>
        </w:rPr>
        <w:fldChar w:fldCharType="separate"/>
      </w:r>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r>
        <w:rPr>
          <w:noProof/>
        </w:rPr>
        <w:fldChar w:fldCharType="end"/>
      </w:r>
    </w:p>
    <w:p w14:paraId="1B2F0FA7" w14:textId="0A95DC18"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"_Toc524533586" </w:instrText>
      </w:r>
      <w:r>
        <w:rPr>
          <w:rStyle w:val="Hyperlink"/>
          <w:noProof/>
        </w:rPr>
        <w:fldChar w:fldCharType="separate"/>
      </w:r>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r>
        <w:rPr>
          <w:noProof/>
        </w:rPr>
        <w:fldChar w:fldCharType="end"/>
      </w:r>
    </w:p>
    <w:p w14:paraId="7778499D" w14:textId="52678374"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"_Toc524533587" </w:instrText>
      </w:r>
      <w:r>
        <w:rPr>
          <w:rStyle w:val="Hyperlink"/>
          <w:noProof/>
        </w:rPr>
        <w:fldChar w:fldCharType="separate"/>
      </w:r>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r>
        <w:rPr>
          <w:noProof/>
        </w:rPr>
        <w:fldChar w:fldCharType="end"/>
      </w:r>
    </w:p>
    <w:p w14:paraId="5CAD04F8" w14:textId="22FBA806" w:rsidR="007F758E" w:rsidRDefault="0028670A">
      <w:pPr>
        <w:pStyle w:val="TOC3"/>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"_Toc524533588" </w:instrText>
      </w:r>
      <w:r>
        <w:rPr>
          <w:rStyle w:val="Hyperlink"/>
          <w:noProof/>
        </w:rPr>
        <w:fldChar w:fldCharType="separate"/>
      </w:r>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r>
        <w:rPr>
          <w:noProof/>
        </w:rPr>
        <w:fldChar w:fldCharType="end"/>
      </w:r>
    </w:p>
    <w:p w14:paraId="74A47E86" w14:textId="79B011B5" w:rsidR="007F758E" w:rsidRDefault="0028670A">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"_Toc524533589" </w:instrText>
      </w:r>
      <w:r>
        <w:rPr>
          <w:rStyle w:val="Hyperlink"/>
          <w:noProof/>
        </w:rPr>
        <w:fldChar w:fldCharType="separate"/>
      </w:r>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r>
        <w:rPr>
          <w:noProof/>
        </w:rPr>
        <w:fldChar w:fldCharType="end"/>
      </w:r>
    </w:p>
    <w:p w14:paraId="6596D21D" w14:textId="0260396B" w:rsidR="007F758E" w:rsidRPr="004303A2" w:rsidRDefault="0028670A">
      <w:pPr>
        <w:pStyle w:val="TOC1"/>
        <w:rPr>
          <w:rFonts w:asciiTheme="minorHAnsi" w:eastAsiaTheme="minorEastAsia" w:hAnsiTheme="minorHAnsi" w:cstheme="minorBidi"/>
          <w:b/>
          <w:noProof/>
          <w:sz w:val="22"/>
          <w:szCs w:val="22"/>
        </w:rPr>
      </w:pPr>
      <w:r>
        <w:rPr>
          <w:rStyle w:val="Hyperlink"/>
          <w:b/>
          <w:noProof/>
        </w:rPr>
        <w:fldChar w:fldCharType="begin"/>
      </w:r>
      <w:r>
        <w:rPr>
          <w:rStyle w:val="Hyperlink"/>
          <w:b/>
          <w:noProof/>
        </w:rPr>
        <w:instrText xml:space="preserve"> HYPERLINK \l "_Toc524533590" </w:instrText>
      </w:r>
      <w:r>
        <w:rPr>
          <w:rStyle w:val="Hyperlink"/>
          <w:b/>
          <w:noProof/>
        </w:rPr>
        <w:fldChar w:fldCharType="separate"/>
      </w:r>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r>
        <w:rPr>
          <w:b/>
          <w:noProof/>
        </w:rPr>
        <w:fldChar w:fldCharType="end"/>
      </w:r>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276D24">
        <w:rPr>
          <w:noProof w:val="0"/>
        </w:rPr>
        <w:br w:type="page"/>
      </w:r>
      <w:bookmarkStart w:id="18" w:name="_Toc524533393"/>
      <w:r w:rsidR="00CF283F" w:rsidRPr="00276D24">
        <w:rPr>
          <w:noProof w:val="0"/>
        </w:rPr>
        <w:lastRenderedPageBreak/>
        <w:t>Introduction</w:t>
      </w:r>
      <w:bookmarkEnd w:id="11"/>
      <w:bookmarkEnd w:id="12"/>
      <w:bookmarkEnd w:id="13"/>
      <w:bookmarkEnd w:id="14"/>
      <w:bookmarkEnd w:id="15"/>
      <w:bookmarkEnd w:id="16"/>
      <w:bookmarkEnd w:id="17"/>
      <w:r w:rsidR="00167DB7" w:rsidRPr="00276D24">
        <w:rPr>
          <w:noProof w:val="0"/>
        </w:rPr>
        <w:t xml:space="preserve"> to this Supplement</w:t>
      </w:r>
      <w:bookmarkEnd w:id="18"/>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9" w:name="OLE_LINK11"/>
            <w:bookmarkStart w:id="20" w:name="OLE_LINK15"/>
            <w:bookmarkStart w:id="21"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3F212A9D"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ins w:id="22" w:author="Jones, Emma" w:date="2019-02-01T11:52:00Z">
              <w:r w:rsidR="007C2E30">
                <w:t>?</w:t>
              </w:r>
            </w:ins>
            <w:proofErr w:type="gramEnd"/>
            <w:del w:id="23" w:author="Jones, Emma" w:date="2019-02-01T11:52:00Z">
              <w:r w:rsidRPr="00276D24" w:rsidDel="007C2E30">
                <w:delText>3</w:delText>
              </w:r>
            </w:del>
            <w:r w:rsidRPr="00276D24">
              <w:t xml:space="preserve">. HL7 describes the STU (Standard for Trial Use) standardization state at </w:t>
            </w:r>
            <w:r w:rsidR="0028670A">
              <w:rPr>
                <w:rStyle w:val="Hyperlink"/>
              </w:rPr>
              <w:fldChar w:fldCharType="begin"/>
            </w:r>
            <w:r w:rsidR="0028670A">
              <w:rPr>
                <w:rStyle w:val="Hyperlink"/>
              </w:rPr>
              <w:instrText xml:space="preserve"> HYPERLINK "https://www.hl7.org/fhir/versions.html" </w:instrText>
            </w:r>
            <w:r w:rsidR="0028670A">
              <w:rPr>
                <w:rStyle w:val="Hyperlink"/>
              </w:rPr>
              <w:fldChar w:fldCharType="separate"/>
            </w:r>
            <w:r w:rsidR="007B4B7C" w:rsidRPr="00276D24">
              <w:rPr>
                <w:rStyle w:val="Hyperlink"/>
              </w:rPr>
              <w:t>https://www.hl7.org/fhir/versions.html</w:t>
            </w:r>
            <w:r w:rsidR="0028670A">
              <w:rPr>
                <w:rStyle w:val="Hyperlink"/>
              </w:rPr>
              <w:fldChar w:fldCharType="end"/>
            </w:r>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r w:rsidR="0028670A">
              <w:rPr>
                <w:rStyle w:val="Hyperlink"/>
              </w:rPr>
              <w:fldChar w:fldCharType="begin"/>
            </w:r>
            <w:r w:rsidR="0028670A">
              <w:rPr>
                <w:rStyle w:val="Hyperlink"/>
              </w:rPr>
              <w:instrText xml:space="preserve"> HYPERLINK "http://hl7.org/fhir/versions.html" \l "maturity" </w:instrText>
            </w:r>
            <w:r w:rsidR="0028670A">
              <w:rPr>
                <w:rStyle w:val="Hyperlink"/>
              </w:rPr>
              <w:fldChar w:fldCharType="separate"/>
            </w:r>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r w:rsidR="0028670A">
              <w:rPr>
                <w:rStyle w:val="Hyperlink"/>
              </w:rPr>
              <w:fldChar w:fldCharType="end"/>
            </w:r>
            <w:r w:rsidRPr="00276D24">
              <w:t>.</w:t>
            </w:r>
          </w:p>
          <w:p w14:paraId="0127D0CF" w14:textId="77777777" w:rsidR="00364B28" w:rsidRPr="00276D24" w:rsidRDefault="00364B28" w:rsidP="00D87F67">
            <w:pPr>
              <w:pStyle w:val="BodyText"/>
            </w:pPr>
            <w:r w:rsidRPr="00276D24">
              <w:t xml:space="preserve">Key FHIR STU 3 content, such as Resources or </w:t>
            </w:r>
            <w:proofErr w:type="spellStart"/>
            <w:r w:rsidRPr="00276D24">
              <w:t>ValueSets</w:t>
            </w:r>
            <w:proofErr w:type="spellEnd"/>
            <w:r w:rsidRPr="00276D24">
              <w:t>, used in this profile, and their FMM levels are:</w:t>
            </w:r>
          </w:p>
          <w:bookmarkEnd w:id="19"/>
          <w:bookmarkEnd w:id="20"/>
          <w:bookmarkEnd w:id="21"/>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24"/>
                  <w:r w:rsidRPr="00276D24">
                    <w:t>Car</w:t>
                  </w:r>
                  <w:r w:rsidR="00A87B89" w:rsidRPr="00276D24">
                    <w:t>ePlan</w:t>
                  </w:r>
                  <w:commentRangeEnd w:id="24"/>
                  <w:r w:rsidR="00DB5E20">
                    <w:rPr>
                      <w:rStyle w:val="CommentReference"/>
                    </w:rPr>
                    <w:commentReference w:id="24"/>
                  </w:r>
                </w:p>
              </w:tc>
              <w:tc>
                <w:tcPr>
                  <w:tcW w:w="1530" w:type="dxa"/>
                </w:tcPr>
                <w:p w14:paraId="114899EE" w14:textId="317D386B" w:rsidR="00364B28" w:rsidRPr="00276D24" w:rsidRDefault="007C2E30" w:rsidP="00414FDA">
                  <w:pPr>
                    <w:pStyle w:val="BodyText"/>
                    <w:jc w:val="center"/>
                  </w:pPr>
                  <w:ins w:id="25" w:author="Jones, Emma" w:date="2019-02-01T11:52:00Z">
                    <w:r>
                      <w:t>??</w:t>
                    </w:r>
                  </w:ins>
                  <w:del w:id="26" w:author="Jones, Emma" w:date="2019-02-01T11:52:00Z">
                    <w:r w:rsidR="00364B28" w:rsidRPr="00276D24" w:rsidDel="007C2E30">
                      <w:delText>2</w:delText>
                    </w:r>
                  </w:del>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5C91914F" w:rsidR="00364B28" w:rsidRPr="00276D24" w:rsidRDefault="007C2E30" w:rsidP="00414FDA">
                  <w:pPr>
                    <w:pStyle w:val="BodyText"/>
                    <w:jc w:val="center"/>
                  </w:pPr>
                  <w:ins w:id="27" w:author="Jones, Emma" w:date="2019-02-01T11:52:00Z">
                    <w:r>
                      <w:t>??</w:t>
                    </w:r>
                  </w:ins>
                  <w:del w:id="28" w:author="Jones, Emma" w:date="2019-02-01T11:52:00Z">
                    <w:r w:rsidR="00364B28" w:rsidRPr="00276D24" w:rsidDel="007C2E30">
                      <w:delText>3</w:delText>
                    </w:r>
                  </w:del>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63938FDA" w:rsidR="008A7370" w:rsidRPr="00276D24" w:rsidRDefault="007C2E30" w:rsidP="00414FDA">
                  <w:pPr>
                    <w:pStyle w:val="BodyText"/>
                    <w:jc w:val="center"/>
                  </w:pPr>
                  <w:ins w:id="29" w:author="Jones, Emma" w:date="2019-02-01T11:52:00Z">
                    <w:r>
                      <w:t>??</w:t>
                    </w:r>
                  </w:ins>
                  <w:del w:id="30" w:author="Jones, Emma" w:date="2019-02-01T11:52:00Z">
                    <w:r w:rsidR="008A7370" w:rsidRPr="00276D24" w:rsidDel="007C2E30">
                      <w:delText>2</w:delText>
                    </w:r>
                  </w:del>
                </w:p>
              </w:tc>
            </w:tr>
            <w:tr w:rsidR="008A7370" w:rsidRPr="00276D24" w14:paraId="3052388D" w14:textId="77777777" w:rsidTr="00D87F67">
              <w:tc>
                <w:tcPr>
                  <w:tcW w:w="2700" w:type="dxa"/>
                </w:tcPr>
                <w:p w14:paraId="40BBC2FC" w14:textId="572286E6" w:rsidR="008A7370" w:rsidRPr="00276D24" w:rsidRDefault="008A7370" w:rsidP="00414FDA">
                  <w:pPr>
                    <w:pStyle w:val="BodyText"/>
                  </w:pPr>
                  <w:proofErr w:type="spellStart"/>
                  <w:r w:rsidRPr="00276D24">
                    <w:t>ActivityDefinition</w:t>
                  </w:r>
                  <w:proofErr w:type="spellEnd"/>
                </w:p>
              </w:tc>
              <w:tc>
                <w:tcPr>
                  <w:tcW w:w="1530" w:type="dxa"/>
                </w:tcPr>
                <w:p w14:paraId="7E341D3A" w14:textId="45FCF2BE" w:rsidR="008A7370" w:rsidRPr="00276D24" w:rsidRDefault="007C2E30" w:rsidP="00414FDA">
                  <w:pPr>
                    <w:pStyle w:val="BodyText"/>
                    <w:jc w:val="center"/>
                  </w:pPr>
                  <w:ins w:id="31" w:author="Jones, Emma" w:date="2019-02-01T11:52:00Z">
                    <w:r>
                      <w:t>??</w:t>
                    </w:r>
                  </w:ins>
                  <w:del w:id="32" w:author="Jones, Emma" w:date="2019-02-01T11:52:00Z">
                    <w:r w:rsidR="008A7370" w:rsidRPr="00276D24" w:rsidDel="007C2E30">
                      <w:delText>2</w:delText>
                    </w:r>
                  </w:del>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14A8B0C3" w:rsidR="0048077E" w:rsidRPr="00276D24" w:rsidRDefault="007C2E30" w:rsidP="00D251BA">
                  <w:pPr>
                    <w:pStyle w:val="BodyText"/>
                    <w:jc w:val="center"/>
                  </w:pPr>
                  <w:ins w:id="33" w:author="Jones, Emma" w:date="2019-02-01T11:51:00Z">
                    <w:r>
                      <w:t>??</w:t>
                    </w:r>
                  </w:ins>
                  <w:del w:id="34" w:author="Jones, Emma" w:date="2019-02-01T11:51:00Z">
                    <w:r w:rsidR="0048077E" w:rsidRPr="00276D24" w:rsidDel="007C2E30">
                      <w:delText>2</w:delText>
                    </w:r>
                  </w:del>
                </w:p>
              </w:tc>
            </w:tr>
            <w:tr w:rsidR="007C2E30" w:rsidRPr="00276D24" w14:paraId="0664F4CD" w14:textId="77777777" w:rsidTr="00D87F67">
              <w:trPr>
                <w:ins w:id="35" w:author="Jones, Emma" w:date="2019-02-01T11:51:00Z"/>
              </w:trPr>
              <w:tc>
                <w:tcPr>
                  <w:tcW w:w="2700" w:type="dxa"/>
                </w:tcPr>
                <w:p w14:paraId="526A72C1" w14:textId="18F9FBF7" w:rsidR="007C2E30" w:rsidRPr="00276D24" w:rsidRDefault="007C2E30" w:rsidP="00414FDA">
                  <w:pPr>
                    <w:pStyle w:val="BodyText"/>
                    <w:rPr>
                      <w:ins w:id="36" w:author="Jones, Emma" w:date="2019-02-01T11:51:00Z"/>
                    </w:rPr>
                  </w:pPr>
                  <w:ins w:id="37" w:author="Jones, Emma" w:date="2019-02-01T11:51:00Z">
                    <w:r>
                      <w:t>CareTeam</w:t>
                    </w:r>
                  </w:ins>
                </w:p>
              </w:tc>
              <w:tc>
                <w:tcPr>
                  <w:tcW w:w="1530" w:type="dxa"/>
                </w:tcPr>
                <w:p w14:paraId="58C13040" w14:textId="4ECBFAF1" w:rsidR="007C2E30" w:rsidRPr="00276D24" w:rsidRDefault="007C2E30" w:rsidP="00D251BA">
                  <w:pPr>
                    <w:pStyle w:val="BodyText"/>
                    <w:jc w:val="center"/>
                    <w:rPr>
                      <w:ins w:id="38" w:author="Jones, Emma" w:date="2019-02-01T11:51:00Z"/>
                    </w:rPr>
                  </w:pPr>
                  <w:ins w:id="39" w:author="Jones, Emma" w:date="2019-02-01T11:51:00Z">
                    <w:r>
                      <w:t>??</w:t>
                    </w:r>
                  </w:ins>
                </w:p>
              </w:tc>
            </w:tr>
            <w:tr w:rsidR="007C2E30" w:rsidRPr="00276D24" w14:paraId="1AF4F18C" w14:textId="77777777" w:rsidTr="00D87F67">
              <w:trPr>
                <w:ins w:id="40" w:author="Jones, Emma" w:date="2019-02-01T11:51:00Z"/>
              </w:trPr>
              <w:tc>
                <w:tcPr>
                  <w:tcW w:w="2700" w:type="dxa"/>
                </w:tcPr>
                <w:p w14:paraId="7C506CE7" w14:textId="15C1E8C2" w:rsidR="007C2E30" w:rsidRPr="00276D24" w:rsidRDefault="00AB53FD" w:rsidP="00414FDA">
                  <w:pPr>
                    <w:pStyle w:val="BodyText"/>
                    <w:rPr>
                      <w:ins w:id="41" w:author="Jones, Emma" w:date="2019-02-01T11:51:00Z"/>
                    </w:rPr>
                  </w:pPr>
                  <w:proofErr w:type="spellStart"/>
                  <w:ins w:id="42" w:author="Jones, Emma" w:date="2019-02-01T12:05:00Z">
                    <w:r>
                      <w:t>CommunicationRequest</w:t>
                    </w:r>
                  </w:ins>
                  <w:proofErr w:type="spellEnd"/>
                </w:p>
              </w:tc>
              <w:tc>
                <w:tcPr>
                  <w:tcW w:w="1530" w:type="dxa"/>
                </w:tcPr>
                <w:p w14:paraId="346ED52D" w14:textId="62135196" w:rsidR="007C2E30" w:rsidRPr="00276D24" w:rsidRDefault="00AB53FD" w:rsidP="00D251BA">
                  <w:pPr>
                    <w:pStyle w:val="BodyText"/>
                    <w:jc w:val="center"/>
                    <w:rPr>
                      <w:ins w:id="43" w:author="Jones, Emma" w:date="2019-02-01T11:51:00Z"/>
                    </w:rPr>
                  </w:pPr>
                  <w:ins w:id="44" w:author="Jones, Emma" w:date="2019-02-01T12:06:00Z">
                    <w:r>
                      <w:t>??</w:t>
                    </w:r>
                  </w:ins>
                </w:p>
              </w:tc>
            </w:tr>
            <w:tr w:rsidR="00AB53FD" w:rsidRPr="00276D24" w14:paraId="2541ECF1" w14:textId="77777777" w:rsidTr="00D87F67">
              <w:trPr>
                <w:ins w:id="45" w:author="Jones, Emma" w:date="2019-02-01T12:06:00Z"/>
              </w:trPr>
              <w:tc>
                <w:tcPr>
                  <w:tcW w:w="2700" w:type="dxa"/>
                </w:tcPr>
                <w:p w14:paraId="27B4C936" w14:textId="64184135" w:rsidR="00AB53FD" w:rsidRDefault="00AB53FD" w:rsidP="00414FDA">
                  <w:pPr>
                    <w:pStyle w:val="BodyText"/>
                    <w:rPr>
                      <w:ins w:id="46" w:author="Jones, Emma" w:date="2019-02-01T12:06:00Z"/>
                    </w:rPr>
                  </w:pPr>
                  <w:ins w:id="47" w:author="Jones, Emma" w:date="2019-02-01T12:06:00Z">
                    <w:r>
                      <w:t>Communication</w:t>
                    </w:r>
                  </w:ins>
                </w:p>
              </w:tc>
              <w:tc>
                <w:tcPr>
                  <w:tcW w:w="1530" w:type="dxa"/>
                </w:tcPr>
                <w:p w14:paraId="5D97D7E2" w14:textId="0A6E3CDA" w:rsidR="00AB53FD" w:rsidRDefault="00AB53FD" w:rsidP="00D251BA">
                  <w:pPr>
                    <w:pStyle w:val="BodyText"/>
                    <w:jc w:val="center"/>
                    <w:rPr>
                      <w:ins w:id="48" w:author="Jones, Emma" w:date="2019-02-01T12:06:00Z"/>
                    </w:rPr>
                  </w:pPr>
                  <w:ins w:id="49" w:author="Jones, Emma" w:date="2019-02-01T12:06:00Z">
                    <w:r>
                      <w:t>??</w:t>
                    </w:r>
                  </w:ins>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r w:rsidR="0028670A">
              <w:rPr>
                <w:rStyle w:val="Hyperlink"/>
              </w:rPr>
              <w:fldChar w:fldCharType="begin"/>
            </w:r>
            <w:r w:rsidR="0028670A">
              <w:rPr>
                <w:rStyle w:val="Hyperlink"/>
              </w:rPr>
              <w:instrText xml:space="preserve"> HYPERLINK "http://wiki.ihe.net/index.php/Dynamic_Care_Planning" \l "FHIR_Implementation_Guide" </w:instrText>
            </w:r>
            <w:r w:rsidR="0028670A">
              <w:rPr>
                <w:rStyle w:val="Hyperlink"/>
              </w:rPr>
              <w:fldChar w:fldCharType="separate"/>
            </w:r>
            <w:r w:rsidRPr="00276D24">
              <w:rPr>
                <w:rStyle w:val="Hyperlink"/>
              </w:rPr>
              <w:t>http://wiki.ihe.net/index.php/Dynamic_Care_Planning#FHIR_Implementation_Guide</w:t>
            </w:r>
            <w:r w:rsidR="0028670A">
              <w:rPr>
                <w:rStyle w:val="Hyperlink"/>
              </w:rPr>
              <w:fldChar w:fldCharType="end"/>
            </w:r>
          </w:p>
          <w:p w14:paraId="75CA9142" w14:textId="7F117CDA" w:rsidR="0081496E" w:rsidRPr="00276D24" w:rsidRDefault="0081496E" w:rsidP="00D251BA"/>
        </w:tc>
      </w:tr>
    </w:tbl>
    <w:p w14:paraId="5FD47C9A" w14:textId="1263AD57" w:rsidR="00DE7839" w:rsidRDefault="007A029D" w:rsidP="00E008B6">
      <w:pPr>
        <w:pStyle w:val="BodyText"/>
        <w:rPr>
          <w:ins w:id="50" w:author="Jones, Emma" w:date="2019-02-01T11:53:00Z"/>
        </w:rPr>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rPr>
          <w:ins w:id="51" w:author="Jones, Emma" w:date="2019-02-01T11:55:00Z"/>
        </w:rPr>
      </w:pPr>
      <w:ins w:id="52" w:author="Jones, Emma" w:date="2019-02-01T11:53:00Z">
        <w:r>
          <w:lastRenderedPageBreak/>
          <w:t xml:space="preserve">Updates to this profile will </w:t>
        </w:r>
      </w:ins>
      <w:ins w:id="53" w:author="Jones, Emma" w:date="2019-02-01T11:54:00Z">
        <w:r>
          <w:t>provide a mechanism to facilitate system interactions to support care team membership while care planning. Care team membership i</w:t>
        </w:r>
      </w:ins>
      <w:ins w:id="54" w:author="Jones, Emma" w:date="2019-02-01T11:55:00Z">
        <w:r>
          <w:t>nclude</w:t>
        </w:r>
      </w:ins>
      <w:ins w:id="55" w:author="Jones, Emma" w:date="2019-02-01T11:56:00Z">
        <w:r>
          <w:t xml:space="preserve"> support </w:t>
        </w:r>
        <w:commentRangeStart w:id="56"/>
        <w:r>
          <w:t>for</w:t>
        </w:r>
        <w:commentRangeEnd w:id="56"/>
        <w:r>
          <w:rPr>
            <w:rStyle w:val="CommentReference"/>
          </w:rPr>
          <w:commentReference w:id="56"/>
        </w:r>
        <w:r>
          <w:t>:</w:t>
        </w:r>
      </w:ins>
      <w:ins w:id="57" w:author="Jones, Emma" w:date="2019-02-01T11:55:00Z">
        <w:r>
          <w:t xml:space="preserve"> </w:t>
        </w:r>
      </w:ins>
    </w:p>
    <w:p w14:paraId="53815C9F" w14:textId="77777777" w:rsidR="007C2E30" w:rsidRDefault="007C2E30" w:rsidP="007C2E30">
      <w:pPr>
        <w:pStyle w:val="ListBullet2"/>
        <w:numPr>
          <w:ilvl w:val="0"/>
          <w:numId w:val="36"/>
        </w:numPr>
        <w:rPr>
          <w:ins w:id="58" w:author="Jones, Emma" w:date="2019-02-01T11:55:00Z"/>
          <w:color w:val="538135" w:themeColor="accent6" w:themeShade="BF"/>
        </w:rPr>
      </w:pPr>
      <w:ins w:id="59" w:author="Jones, Emma" w:date="2019-02-01T11:55:00Z">
        <w:r>
          <w:rPr>
            <w:color w:val="538135" w:themeColor="accent6" w:themeShade="BF"/>
          </w:rPr>
          <w:t>Adding Care Team Members</w:t>
        </w:r>
      </w:ins>
    </w:p>
    <w:p w14:paraId="24CB2DE9" w14:textId="77777777" w:rsidR="007C2E30" w:rsidRDefault="007C2E30" w:rsidP="007C2E30">
      <w:pPr>
        <w:pStyle w:val="ListBullet2"/>
        <w:numPr>
          <w:ilvl w:val="0"/>
          <w:numId w:val="36"/>
        </w:numPr>
        <w:rPr>
          <w:ins w:id="60" w:author="Jones, Emma" w:date="2019-02-01T11:55:00Z"/>
          <w:color w:val="538135" w:themeColor="accent6" w:themeShade="BF"/>
        </w:rPr>
      </w:pPr>
      <w:ins w:id="61" w:author="Jones, Emma" w:date="2019-02-01T11:55:00Z">
        <w:r>
          <w:rPr>
            <w:color w:val="538135" w:themeColor="accent6" w:themeShade="BF"/>
          </w:rPr>
          <w:t>Removing Care Team Members</w:t>
        </w:r>
      </w:ins>
    </w:p>
    <w:p w14:paraId="21ACF792" w14:textId="77777777" w:rsidR="007C2E30" w:rsidRDefault="007C2E30" w:rsidP="007C2E30">
      <w:pPr>
        <w:pStyle w:val="ListBullet2"/>
        <w:numPr>
          <w:ilvl w:val="0"/>
          <w:numId w:val="36"/>
        </w:numPr>
        <w:rPr>
          <w:ins w:id="62" w:author="Jones, Emma" w:date="2019-02-01T11:55:00Z"/>
          <w:color w:val="538135" w:themeColor="accent6" w:themeShade="BF"/>
        </w:rPr>
      </w:pPr>
      <w:ins w:id="63" w:author="Jones, Emma" w:date="2019-02-01T11:55:00Z">
        <w:r>
          <w:rPr>
            <w:color w:val="538135" w:themeColor="accent6" w:themeShade="BF"/>
          </w:rPr>
          <w:t>Request Participation</w:t>
        </w:r>
      </w:ins>
    </w:p>
    <w:p w14:paraId="03A27129" w14:textId="77777777" w:rsidR="007C2E30" w:rsidRDefault="007C2E30" w:rsidP="007C2E30">
      <w:pPr>
        <w:pStyle w:val="ListBullet2"/>
        <w:numPr>
          <w:ilvl w:val="0"/>
          <w:numId w:val="36"/>
        </w:numPr>
        <w:rPr>
          <w:ins w:id="64" w:author="Jones, Emma" w:date="2019-02-01T11:55:00Z"/>
          <w:color w:val="538135" w:themeColor="accent6" w:themeShade="BF"/>
        </w:rPr>
      </w:pPr>
      <w:ins w:id="65" w:author="Jones, Emma" w:date="2019-02-01T11:55:00Z">
        <w:r>
          <w:rPr>
            <w:color w:val="538135" w:themeColor="accent6" w:themeShade="BF"/>
          </w:rPr>
          <w:t>Respond to Participation Request</w:t>
        </w:r>
      </w:ins>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66" w:name="_Toc524533394"/>
      <w:r w:rsidRPr="00276D24">
        <w:rPr>
          <w:noProof w:val="0"/>
        </w:rPr>
        <w:t>Open Issues and Questions</w:t>
      </w:r>
      <w:bookmarkEnd w:id="66"/>
    </w:p>
    <w:p w14:paraId="341B9FA5" w14:textId="021210D8" w:rsidR="007C2E30" w:rsidRDefault="007C2E30" w:rsidP="007C2E30">
      <w:pPr>
        <w:pStyle w:val="ListNumber2"/>
        <w:rPr>
          <w:ins w:id="67" w:author="Jones, Emma" w:date="2019-02-01T11:56:00Z"/>
        </w:rPr>
      </w:pPr>
      <w:ins w:id="68" w:author="Jones, Emma" w:date="2019-02-01T11:56:00Z">
        <w:r>
          <w:t>Seeking feedback: Are there systems/applications in existence today where the primary duty of that system is to manage care teams by creating, updating care teams including identifying specific individuals that are fulfilling care team roles?</w:t>
        </w:r>
      </w:ins>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commentRangeStart w:id="69"/>
      <w:r w:rsidRPr="00276D24">
        <w:t>The</w:t>
      </w:r>
      <w:commentRangeEnd w:id="69"/>
      <w:r w:rsidR="007C2E30">
        <w:rPr>
          <w:rStyle w:val="CommentReference"/>
        </w:rPr>
        <w:commentReference w:id="69"/>
      </w:r>
      <w:r w:rsidRPr="00276D24">
        <w:t xml:space="preserv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proofErr w:type="spellStart"/>
      <w:r w:rsidR="00606C86" w:rsidRPr="004303A2">
        <w:t>ActivityDefinition</w:t>
      </w:r>
      <w:proofErr w:type="spellEnd"/>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"https://gforge.hl7.org/gf/project/fhir/tracker/?action=TrackerItemEdit&amp;tracker_item_id=17437" </w:instrText>
      </w:r>
      <w:r>
        <w:rPr>
          <w:rStyle w:val="Hyperlink"/>
        </w:rPr>
        <w:fldChar w:fldCharType="separate"/>
      </w:r>
      <w:r w:rsidR="00C517C4" w:rsidRPr="00276D24">
        <w:rPr>
          <w:rStyle w:val="Hyperlink"/>
        </w:rPr>
        <w:t>https://gforge.hl7.org/gf/project/fhir/tracker/?action=TrackerItemEdit&amp;tracker_item_id=17437</w:t>
      </w:r>
      <w:r>
        <w:rPr>
          <w:rStyle w:val="Hyperlink"/>
        </w:rPr>
        <w:fldChar w:fldCharType="end"/>
      </w:r>
      <w:r w:rsidR="00606C86" w:rsidRPr="00276D24">
        <w:t xml:space="preserve"> </w:t>
      </w:r>
    </w:p>
    <w:p w14:paraId="1BFA2E6B" w14:textId="6A1C3C4F" w:rsidR="007F7090"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"https://gforge.hl7.org/gf/project/fhir/tracker/?action=TrackerItemEdit&amp;tracker_item_id=17395" </w:instrText>
      </w:r>
      <w:r>
        <w:rPr>
          <w:rStyle w:val="Hyperlink"/>
        </w:rPr>
        <w:fldChar w:fldCharType="separate"/>
      </w:r>
      <w:r w:rsidR="00606C86" w:rsidRPr="00276D24">
        <w:rPr>
          <w:rStyle w:val="Hyperlink"/>
        </w:rPr>
        <w:t>https://gforge.hl7.org/gf/project/fhir/tracker/?action=TrackerItemEdit&amp;tracker_item_id=17395</w:t>
      </w:r>
      <w:r>
        <w:rPr>
          <w:rStyle w:val="Hyperlink"/>
        </w:rPr>
        <w:fldChar w:fldCharType="end"/>
      </w:r>
      <w:r w:rsidR="00606C86" w:rsidRPr="00276D24">
        <w:t xml:space="preserve"> </w:t>
      </w:r>
    </w:p>
    <w:p w14:paraId="5C4E5A36" w14:textId="690A3711" w:rsidR="00C517C4" w:rsidRDefault="00E82A2A" w:rsidP="004303A2">
      <w:pPr>
        <w:pStyle w:val="ListContinue2"/>
      </w:pPr>
      <w:r w:rsidRPr="00276D24">
        <w:t xml:space="preserve">Open issue is to determine if FHIR will update STU 3 or provide this change as STU 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431979B6" w:rsidR="002650C1" w:rsidRDefault="0028670A" w:rsidP="004303A2">
      <w:pPr>
        <w:pStyle w:val="ListContinue2"/>
      </w:pPr>
      <w:r>
        <w:rPr>
          <w:rStyle w:val="Hyperlink"/>
        </w:rPr>
        <w:fldChar w:fldCharType="begin"/>
      </w:r>
      <w:r>
        <w:rPr>
          <w:rStyle w:val="Hyperlink"/>
        </w:rPr>
        <w:instrText xml:space="preserve"> HYPERLINK "http://build.fhir.org/activitydefinition-operation-apply.html" </w:instrText>
      </w:r>
      <w:r>
        <w:rPr>
          <w:rStyle w:val="Hyperlink"/>
        </w:rPr>
        <w:fldChar w:fldCharType="separate"/>
      </w:r>
      <w:r w:rsidR="002650C1" w:rsidRPr="00A812DA">
        <w:rPr>
          <w:rStyle w:val="Hyperlink"/>
        </w:rPr>
        <w:t>http://build.fhir.org/activitydefinition-operation-apply.html</w:t>
      </w:r>
      <w:r>
        <w:rPr>
          <w:rStyle w:val="Hyperlink"/>
        </w:rPr>
        <w:fldChar w:fldCharType="end"/>
      </w:r>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70" w:name="_Toc524533395"/>
      <w:bookmarkStart w:id="71" w:name="_Toc473170357"/>
      <w:bookmarkStart w:id="72" w:name="_Toc504625754"/>
      <w:r w:rsidRPr="00276D24">
        <w:rPr>
          <w:noProof w:val="0"/>
        </w:rPr>
        <w:t>Closed Issues</w:t>
      </w:r>
      <w:bookmarkEnd w:id="70"/>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r w:rsidR="0028670A">
        <w:fldChar w:fldCharType="begin"/>
      </w:r>
      <w:r w:rsidR="0028670A">
        <w:instrText xml:space="preserve"> HYPERLINK "http://hl7.org/fhir/http.html" \l "transactional-integrity" </w:instrText>
      </w:r>
      <w:r w:rsidR="0028670A">
        <w:fldChar w:fldCharType="separate"/>
      </w:r>
      <w:r w:rsidR="007B4B7C" w:rsidRPr="00276D24">
        <w:t>http://hl7.org/fhir/STU3/</w:t>
      </w:r>
      <w:r w:rsidR="008C2FE8" w:rsidRPr="00276D24">
        <w:t>http.html#transactional-integrity</w:t>
      </w:r>
      <w:r w:rsidR="0028670A">
        <w:fldChar w:fldCharType="end"/>
      </w:r>
      <w:r w:rsidR="00A87B89" w:rsidRPr="00276D24">
        <w:t xml:space="preserve"> </w:t>
      </w:r>
    </w:p>
    <w:p w14:paraId="4C5542B8" w14:textId="77777777" w:rsidR="008C2FE8" w:rsidRPr="00276D24" w:rsidRDefault="008C2FE8" w:rsidP="00E008B6">
      <w:pPr>
        <w:pStyle w:val="ListBullet3"/>
      </w:pPr>
      <w:r w:rsidRPr="00276D24">
        <w:t xml:space="preserve">The server provides a </w:t>
      </w:r>
      <w:r w:rsidR="0028670A">
        <w:fldChar w:fldCharType="begin"/>
      </w:r>
      <w:r w:rsidR="0028670A">
        <w:instrText xml:space="preserve"> HYPERLINK "http://hl7.org/fhir/http.html" \l "read" </w:instrText>
      </w:r>
      <w:r w:rsidR="0028670A">
        <w:fldChar w:fldCharType="separate"/>
      </w:r>
      <w:r w:rsidRPr="00276D24">
        <w:t>read</w:t>
      </w:r>
      <w:r w:rsidR="0028670A">
        <w:fldChar w:fldCharType="end"/>
      </w:r>
      <w:r w:rsidRPr="00276D24">
        <w:t xml:space="preserve"> interaction for any resource it accepts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r w:rsidR="0028670A">
        <w:fldChar w:fldCharType="begin"/>
      </w:r>
      <w:r w:rsidR="0028670A">
        <w:instrText xml:space="preserve"> HYPERLINK "http://hl7.org/fhir/http.html" \l "read" </w:instrText>
      </w:r>
      <w:r w:rsidR="0028670A">
        <w:fldChar w:fldCharType="separate"/>
      </w:r>
      <w:r w:rsidRPr="00276D24">
        <w:t>reads</w:t>
      </w:r>
      <w:r w:rsidR="0028670A">
        <w:fldChar w:fldCharType="end"/>
      </w:r>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r w:rsidR="0028670A">
        <w:fldChar w:fldCharType="begin"/>
      </w:r>
      <w:r w:rsidR="0028670A">
        <w:instrText xml:space="preserve"> HYPERLINK "http://hl7.org/fhir/extensibility.html" \l "exchange" </w:instrText>
      </w:r>
      <w:r w:rsidR="0028670A">
        <w:fldChar w:fldCharType="separate"/>
      </w:r>
      <w:r w:rsidRPr="00276D24">
        <w:t>extension related rules</w:t>
      </w:r>
      <w:r w:rsidR="0028670A">
        <w:fldChar w:fldCharType="end"/>
      </w:r>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lastRenderedPageBreak/>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218DCC3" w:rsidR="00CD4948" w:rsidRPr="00276D24" w:rsidRDefault="00CD4948" w:rsidP="00CD4948">
      <w:pPr>
        <w:pStyle w:val="ListNumber2"/>
      </w:pPr>
      <w:r w:rsidRPr="00276D24">
        <w:lastRenderedPageBreak/>
        <w:t>(Closed 05/01/2018) CP 0228 - Ballot comment from Philips Health Care - All links to FHIR STU3 specification should be using http://hl7.org/fhir/STU3/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73" w:name="_Toc524533396"/>
      <w:r w:rsidRPr="00276D24">
        <w:rPr>
          <w:noProof w:val="0"/>
        </w:rPr>
        <w:lastRenderedPageBreak/>
        <w:t>General Introduction</w:t>
      </w:r>
      <w:bookmarkEnd w:id="73"/>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74"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74"/>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rPr>
          <w:ins w:id="75" w:author="Jones, Emma" w:date="2019-02-01T11:58:00Z"/>
        </w:trPr>
        <w:tc>
          <w:tcPr>
            <w:tcW w:w="3078" w:type="dxa"/>
            <w:shd w:val="clear" w:color="auto" w:fill="auto"/>
          </w:tcPr>
          <w:p w14:paraId="1355BB1E" w14:textId="582B0F73" w:rsidR="00AB53FD" w:rsidRPr="00276D24" w:rsidRDefault="00AB53FD" w:rsidP="00EB71A2">
            <w:pPr>
              <w:pStyle w:val="TableEntry"/>
              <w:rPr>
                <w:ins w:id="76" w:author="Jones, Emma" w:date="2019-02-01T11:58:00Z"/>
              </w:rPr>
            </w:pPr>
            <w:ins w:id="77" w:author="Jones, Emma" w:date="2019-02-01T11:59:00Z">
              <w:r>
                <w:t>Care Team Contributor</w:t>
              </w:r>
            </w:ins>
          </w:p>
        </w:tc>
        <w:tc>
          <w:tcPr>
            <w:tcW w:w="6498" w:type="dxa"/>
            <w:shd w:val="clear" w:color="auto" w:fill="auto"/>
          </w:tcPr>
          <w:p w14:paraId="5AF81F6D" w14:textId="135AE582" w:rsidR="00AB53FD" w:rsidRPr="00276D24" w:rsidRDefault="00AB53FD" w:rsidP="00845DB9">
            <w:pPr>
              <w:pStyle w:val="TableEntry"/>
              <w:rPr>
                <w:ins w:id="78" w:author="Jones, Emma" w:date="2019-02-01T11:58:00Z"/>
              </w:rPr>
            </w:pPr>
            <w:ins w:id="79" w:author="Jones, Emma" w:date="2019-02-01T11:59:00Z">
              <w:r>
                <w:t>This actor reads, creates and updates Care Teams hosted by a Care Team Service.</w:t>
              </w:r>
            </w:ins>
          </w:p>
        </w:tc>
      </w:tr>
      <w:tr w:rsidR="00AB53FD" w:rsidRPr="00276D24" w14:paraId="713E448A" w14:textId="77777777" w:rsidTr="004A653D">
        <w:trPr>
          <w:ins w:id="80" w:author="Jones, Emma" w:date="2019-02-01T11:58:00Z"/>
        </w:trPr>
        <w:tc>
          <w:tcPr>
            <w:tcW w:w="3078" w:type="dxa"/>
            <w:shd w:val="clear" w:color="auto" w:fill="auto"/>
          </w:tcPr>
          <w:p w14:paraId="0919E238" w14:textId="737B516D" w:rsidR="00AB53FD" w:rsidRPr="00276D24" w:rsidRDefault="00AB53FD" w:rsidP="00EB71A2">
            <w:pPr>
              <w:pStyle w:val="TableEntry"/>
              <w:rPr>
                <w:ins w:id="81" w:author="Jones, Emma" w:date="2019-02-01T11:58:00Z"/>
              </w:rPr>
            </w:pPr>
            <w:ins w:id="82" w:author="Jones, Emma" w:date="2019-02-01T11:59:00Z">
              <w:r>
                <w:t>Care Team Service</w:t>
              </w:r>
            </w:ins>
          </w:p>
        </w:tc>
        <w:tc>
          <w:tcPr>
            <w:tcW w:w="6498" w:type="dxa"/>
            <w:shd w:val="clear" w:color="auto" w:fill="auto"/>
          </w:tcPr>
          <w:p w14:paraId="410829F4" w14:textId="37AAF3DE" w:rsidR="00AB53FD" w:rsidRPr="00276D24" w:rsidRDefault="00AB53FD" w:rsidP="00845DB9">
            <w:pPr>
              <w:pStyle w:val="TableEntry"/>
              <w:rPr>
                <w:ins w:id="83" w:author="Jones, Emma" w:date="2019-02-01T11:58:00Z"/>
              </w:rPr>
            </w:pPr>
            <w:ins w:id="84" w:author="Jones, Emma" w:date="2019-02-01T11:59:00Z">
              <w:r>
                <w:t>This actor manages Care Teams received from Care Team Contributors and provides notification of updates and access to updated Care Teams to subscribers.</w:t>
              </w:r>
            </w:ins>
          </w:p>
        </w:tc>
      </w:tr>
    </w:tbl>
    <w:p w14:paraId="1621054A" w14:textId="66E53777" w:rsidR="00747676" w:rsidRPr="00276D24" w:rsidRDefault="00747676" w:rsidP="00D251BA">
      <w:pPr>
        <w:pStyle w:val="Heading1"/>
        <w:pageBreakBefore w:val="0"/>
        <w:numPr>
          <w:ilvl w:val="0"/>
          <w:numId w:val="0"/>
        </w:numPr>
        <w:rPr>
          <w:noProof w:val="0"/>
        </w:rPr>
      </w:pPr>
      <w:bookmarkStart w:id="85"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85"/>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86"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AB53FD" w:rsidRPr="00276D24" w14:paraId="3BCC1F37" w14:textId="77777777" w:rsidTr="004303A2">
        <w:trPr>
          <w:ins w:id="87" w:author="Jones, Emma" w:date="2019-02-01T12:01:00Z"/>
        </w:trPr>
        <w:tc>
          <w:tcPr>
            <w:tcW w:w="3955" w:type="dxa"/>
            <w:shd w:val="clear" w:color="auto" w:fill="auto"/>
          </w:tcPr>
          <w:p w14:paraId="775FE8EA" w14:textId="1B2DFDE5" w:rsidR="00AB53FD" w:rsidRPr="00276D24" w:rsidRDefault="00AB53FD" w:rsidP="00EB71A2">
            <w:pPr>
              <w:pStyle w:val="TableEntry"/>
              <w:rPr>
                <w:ins w:id="88" w:author="Jones, Emma" w:date="2019-02-01T12:01:00Z"/>
              </w:rPr>
            </w:pPr>
            <w:ins w:id="89" w:author="Jones, Emma" w:date="2019-02-01T12:01:00Z">
              <w:r>
                <w:t>Update Care Team</w:t>
              </w:r>
              <w:r>
                <w:tab/>
                <w:t>[PCC TF-2: 3.45]</w:t>
              </w:r>
            </w:ins>
          </w:p>
        </w:tc>
        <w:tc>
          <w:tcPr>
            <w:tcW w:w="5621" w:type="dxa"/>
            <w:shd w:val="clear" w:color="auto" w:fill="auto"/>
          </w:tcPr>
          <w:p w14:paraId="3577462E" w14:textId="53FF7BE3" w:rsidR="00AB53FD" w:rsidRPr="00276D24" w:rsidRDefault="00DB5E20" w:rsidP="00085A70">
            <w:pPr>
              <w:pStyle w:val="TableEntry"/>
              <w:rPr>
                <w:ins w:id="90" w:author="Jones, Emma" w:date="2019-02-01T12:01:00Z"/>
              </w:rPr>
            </w:pPr>
            <w:ins w:id="91" w:author="Jones, Emma" w:date="2019-02-15T11:42:00Z">
              <w:r>
                <w:t>U</w:t>
              </w:r>
              <w:r w:rsidRPr="00DF2420">
                <w:t>sed to update or to create a Care</w:t>
              </w:r>
              <w:r>
                <w:t xml:space="preserve"> </w:t>
              </w:r>
              <w:r w:rsidRPr="00DF2420">
                <w:t xml:space="preserve">Team </w:t>
              </w:r>
            </w:ins>
          </w:p>
        </w:tc>
      </w:tr>
      <w:tr w:rsidR="00AB53FD" w:rsidRPr="00276D24" w14:paraId="0873537F" w14:textId="77777777" w:rsidTr="004303A2">
        <w:trPr>
          <w:ins w:id="92" w:author="Jones, Emma" w:date="2019-02-01T12:01:00Z"/>
        </w:trPr>
        <w:tc>
          <w:tcPr>
            <w:tcW w:w="3955" w:type="dxa"/>
            <w:shd w:val="clear" w:color="auto" w:fill="auto"/>
          </w:tcPr>
          <w:p w14:paraId="2E6969B6" w14:textId="3DE32161" w:rsidR="00AB53FD" w:rsidRPr="00276D24" w:rsidRDefault="00AB53FD" w:rsidP="00EB71A2">
            <w:pPr>
              <w:pStyle w:val="TableEntry"/>
              <w:rPr>
                <w:ins w:id="93" w:author="Jones, Emma" w:date="2019-02-01T12:01:00Z"/>
              </w:rPr>
            </w:pPr>
            <w:ins w:id="94" w:author="Jones, Emma" w:date="2019-02-01T12:01:00Z">
              <w:r>
                <w:t>Search for Care Team [PCC TF-2: 3.46]</w:t>
              </w:r>
            </w:ins>
          </w:p>
        </w:tc>
        <w:tc>
          <w:tcPr>
            <w:tcW w:w="5621" w:type="dxa"/>
            <w:shd w:val="clear" w:color="auto" w:fill="auto"/>
          </w:tcPr>
          <w:p w14:paraId="1D094A47" w14:textId="5ED3AEBC" w:rsidR="00AB53FD" w:rsidRPr="00276D24" w:rsidRDefault="00DB5E20" w:rsidP="00085A70">
            <w:pPr>
              <w:pStyle w:val="TableEntry"/>
              <w:rPr>
                <w:ins w:id="95" w:author="Jones, Emma" w:date="2019-02-01T12:01:00Z"/>
              </w:rPr>
            </w:pPr>
            <w:ins w:id="96" w:author="Jones, Emma" w:date="2019-02-15T11:42:00Z">
              <w:r>
                <w:t>U</w:t>
              </w:r>
              <w:r w:rsidRPr="00DF2420">
                <w:t>sed to find a Care</w:t>
              </w:r>
              <w:r>
                <w:t xml:space="preserve"> </w:t>
              </w:r>
              <w:r w:rsidRPr="00DF2420">
                <w:t>Team</w:t>
              </w:r>
            </w:ins>
          </w:p>
        </w:tc>
      </w:tr>
      <w:tr w:rsidR="00AB53FD" w:rsidRPr="00276D24" w14:paraId="6885A179" w14:textId="77777777" w:rsidTr="004303A2">
        <w:trPr>
          <w:ins w:id="97" w:author="Jones, Emma" w:date="2019-02-01T12:01:00Z"/>
        </w:trPr>
        <w:tc>
          <w:tcPr>
            <w:tcW w:w="3955" w:type="dxa"/>
            <w:shd w:val="clear" w:color="auto" w:fill="auto"/>
          </w:tcPr>
          <w:p w14:paraId="30B8945F" w14:textId="75042BBE" w:rsidR="00AB53FD" w:rsidRPr="00276D24" w:rsidRDefault="00AB53FD" w:rsidP="00EB71A2">
            <w:pPr>
              <w:pStyle w:val="TableEntry"/>
              <w:rPr>
                <w:ins w:id="98" w:author="Jones, Emma" w:date="2019-02-01T12:01:00Z"/>
              </w:rPr>
            </w:pPr>
            <w:ins w:id="99" w:author="Jones, Emma" w:date="2019-02-01T12:01:00Z">
              <w:r>
                <w:t>Retrieve Care Team [PCC TF-2: 3.47]</w:t>
              </w:r>
            </w:ins>
          </w:p>
        </w:tc>
        <w:tc>
          <w:tcPr>
            <w:tcW w:w="5621" w:type="dxa"/>
            <w:shd w:val="clear" w:color="auto" w:fill="auto"/>
          </w:tcPr>
          <w:p w14:paraId="3420C72C" w14:textId="0E92C81E" w:rsidR="00AB53FD" w:rsidRPr="00276D24" w:rsidRDefault="00DB5E20" w:rsidP="00085A70">
            <w:pPr>
              <w:pStyle w:val="TableEntry"/>
              <w:rPr>
                <w:ins w:id="100" w:author="Jones, Emma" w:date="2019-02-01T12:01:00Z"/>
              </w:rPr>
            </w:pPr>
            <w:ins w:id="101" w:author="Jones, Emma" w:date="2019-02-15T11:43:00Z">
              <w:r>
                <w:t>R</w:t>
              </w:r>
              <w:r w:rsidRPr="00DF2420">
                <w:t>etrieve a specific Care</w:t>
              </w:r>
              <w:r>
                <w:t xml:space="preserve"> </w:t>
              </w:r>
              <w:r w:rsidRPr="00DF2420">
                <w:t>Team</w:t>
              </w:r>
            </w:ins>
          </w:p>
        </w:tc>
      </w:tr>
      <w:tr w:rsidR="00AB53FD" w:rsidRPr="00276D24" w14:paraId="71273CAE" w14:textId="77777777" w:rsidTr="004303A2">
        <w:trPr>
          <w:ins w:id="102" w:author="Jones, Emma" w:date="2019-02-01T12:01:00Z"/>
        </w:trPr>
        <w:tc>
          <w:tcPr>
            <w:tcW w:w="3955" w:type="dxa"/>
            <w:shd w:val="clear" w:color="auto" w:fill="auto"/>
          </w:tcPr>
          <w:p w14:paraId="493C5297" w14:textId="56AE121C" w:rsidR="00AB53FD" w:rsidRPr="00276D24" w:rsidRDefault="00AB53FD" w:rsidP="00EB71A2">
            <w:pPr>
              <w:pStyle w:val="TableEntry"/>
              <w:rPr>
                <w:ins w:id="103" w:author="Jones, Emma" w:date="2019-02-01T12:01:00Z"/>
              </w:rPr>
            </w:pPr>
            <w:ins w:id="104" w:author="Jones, Emma" w:date="2019-02-01T12:02:00Z">
              <w:r>
                <w:t>Provide Care Team [PCC TF-2: 3.49]</w:t>
              </w:r>
            </w:ins>
          </w:p>
        </w:tc>
        <w:tc>
          <w:tcPr>
            <w:tcW w:w="5621" w:type="dxa"/>
            <w:shd w:val="clear" w:color="auto" w:fill="auto"/>
          </w:tcPr>
          <w:p w14:paraId="2A393EB4" w14:textId="0E9FE26B" w:rsidR="00AB53FD" w:rsidRPr="00276D24" w:rsidRDefault="00174BB9" w:rsidP="00085A70">
            <w:pPr>
              <w:pStyle w:val="TableEntry"/>
              <w:rPr>
                <w:ins w:id="105" w:author="Jones, Emma" w:date="2019-02-01T12:01:00Z"/>
              </w:rPr>
            </w:pPr>
            <w:ins w:id="106" w:author="Jones, Emma" w:date="2019-02-15T11:43:00Z">
              <w:r>
                <w:t>P</w:t>
              </w:r>
              <w:r w:rsidRPr="00DF2420">
                <w:t>rovide an updated Care</w:t>
              </w:r>
              <w:r>
                <w:t xml:space="preserve"> </w:t>
              </w:r>
              <w:r w:rsidRPr="00DF2420">
                <w:t>Team</w:t>
              </w:r>
              <w:r>
                <w:t xml:space="preserve"> to subscribers</w:t>
              </w:r>
            </w:ins>
          </w:p>
        </w:tc>
      </w:tr>
      <w:tr w:rsidR="00AB53FD" w:rsidRPr="00276D24" w14:paraId="4EDAD846" w14:textId="77777777" w:rsidTr="004303A2">
        <w:trPr>
          <w:ins w:id="107" w:author="Jones, Emma" w:date="2019-02-01T12:02:00Z"/>
        </w:trPr>
        <w:tc>
          <w:tcPr>
            <w:tcW w:w="3955" w:type="dxa"/>
            <w:shd w:val="clear" w:color="auto" w:fill="auto"/>
          </w:tcPr>
          <w:p w14:paraId="09567744" w14:textId="4DBAFC99" w:rsidR="00AB53FD" w:rsidRDefault="00AB53FD" w:rsidP="00EB71A2">
            <w:pPr>
              <w:pStyle w:val="TableEntry"/>
              <w:rPr>
                <w:ins w:id="108" w:author="Jones, Emma" w:date="2019-02-01T12:02:00Z"/>
              </w:rPr>
            </w:pPr>
            <w:ins w:id="109" w:author="Jones, Emma" w:date="2019-02-01T12:02:00Z">
              <w:r>
                <w:t>Subscribe to Care Team Updates [PCC TF-2: 3.48]</w:t>
              </w:r>
            </w:ins>
          </w:p>
        </w:tc>
        <w:tc>
          <w:tcPr>
            <w:tcW w:w="5621" w:type="dxa"/>
            <w:shd w:val="clear" w:color="auto" w:fill="auto"/>
          </w:tcPr>
          <w:p w14:paraId="552A325C" w14:textId="4C7A69BE" w:rsidR="00AB53FD" w:rsidRPr="00276D24" w:rsidRDefault="00174BB9" w:rsidP="00085A70">
            <w:pPr>
              <w:pStyle w:val="TableEntry"/>
              <w:rPr>
                <w:ins w:id="110" w:author="Jones, Emma" w:date="2019-02-01T12:02:00Z"/>
              </w:rPr>
            </w:pPr>
            <w:ins w:id="111" w:author="Jones, Emma" w:date="2019-02-15T11:44:00Z">
              <w:r>
                <w:t>S</w:t>
              </w:r>
              <w:r w:rsidRPr="00DF2420">
                <w:t>ubscribe to updates made to a Care</w:t>
              </w:r>
              <w:r>
                <w:t xml:space="preserve"> </w:t>
              </w:r>
              <w:r w:rsidRPr="00DF2420">
                <w:t>Team</w:t>
              </w:r>
              <w:r>
                <w:t xml:space="preserve"> for specific patients</w:t>
              </w:r>
            </w:ins>
          </w:p>
        </w:tc>
      </w:tr>
      <w:bookmarkEnd w:id="86"/>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112" w:name="_Toc524533399"/>
      <w:r w:rsidRPr="00276D24">
        <w:rPr>
          <w:noProof w:val="0"/>
        </w:rPr>
        <w:lastRenderedPageBreak/>
        <w:t>Glossary</w:t>
      </w:r>
      <w:bookmarkEnd w:id="112"/>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ins w:id="113" w:author="Jones, Emma" w:date="2019-02-01T12:04:00Z"/>
        </w:trPr>
        <w:tc>
          <w:tcPr>
            <w:tcW w:w="3078" w:type="dxa"/>
            <w:shd w:val="clear" w:color="auto" w:fill="auto"/>
          </w:tcPr>
          <w:p w14:paraId="20276621" w14:textId="7724EA61" w:rsidR="00AB53FD" w:rsidRPr="00276D24" w:rsidRDefault="00AB53FD" w:rsidP="00333152">
            <w:pPr>
              <w:pStyle w:val="TableEntry"/>
              <w:rPr>
                <w:ins w:id="114" w:author="Jones, Emma" w:date="2019-02-01T12:04:00Z"/>
              </w:rPr>
            </w:pPr>
            <w:ins w:id="115" w:author="Jones, Emma" w:date="2019-02-01T12:04:00Z">
              <w:r>
                <w:t>Care Team Domain Analysis Model (DAM)</w:t>
              </w:r>
            </w:ins>
          </w:p>
        </w:tc>
        <w:tc>
          <w:tcPr>
            <w:tcW w:w="6498" w:type="dxa"/>
            <w:shd w:val="clear" w:color="auto" w:fill="auto"/>
          </w:tcPr>
          <w:p w14:paraId="2285B304" w14:textId="41DBB9AE" w:rsidR="00AB53FD" w:rsidRPr="00276D24" w:rsidRDefault="00DE15F2" w:rsidP="00A20104">
            <w:pPr>
              <w:pStyle w:val="TableEntry"/>
              <w:rPr>
                <w:ins w:id="116" w:author="Jones, Emma" w:date="2019-02-01T12:04:00Z"/>
              </w:rPr>
            </w:pPr>
            <w:ins w:id="117" w:author="Jones, Emma" w:date="2019-02-15T11:56:00Z">
              <w:r>
                <w:t>Cap</w:t>
              </w:r>
            </w:ins>
            <w:ins w:id="118" w:author="Jones, Emma" w:date="2019-02-15T11:57:00Z">
              <w:r>
                <w:t>tures the roles</w:t>
              </w:r>
              <w:r w:rsidR="006229FF">
                <w:t xml:space="preserve"> and relationships of </w:t>
              </w:r>
            </w:ins>
            <w:ins w:id="119" w:author="Jones, Emma" w:date="2019-02-15T11:58:00Z">
              <w:r w:rsidR="006229FF">
                <w:t>the unique group pf individuals who provide care for a single patient.</w:t>
              </w:r>
            </w:ins>
            <w:ins w:id="120" w:author="Jones, Emma" w:date="2019-02-15T11:57:00Z">
              <w:r>
                <w:t xml:space="preserve"> </w:t>
              </w:r>
              <w:r>
                <w:rPr>
                  <w:rStyle w:val="FootnoteReference"/>
                </w:rPr>
                <w:footnoteReference w:id="8"/>
              </w:r>
            </w:ins>
          </w:p>
        </w:tc>
      </w:tr>
      <w:tr w:rsidR="00AB53FD" w:rsidRPr="00276D24" w14:paraId="4634A527" w14:textId="77777777" w:rsidTr="00AA34AA">
        <w:trPr>
          <w:cantSplit/>
          <w:ins w:id="122" w:author="Jones, Emma" w:date="2019-02-01T12:05:00Z"/>
        </w:trPr>
        <w:tc>
          <w:tcPr>
            <w:tcW w:w="3078" w:type="dxa"/>
            <w:shd w:val="clear" w:color="auto" w:fill="auto"/>
          </w:tcPr>
          <w:p w14:paraId="2CE5DDA0" w14:textId="177B3300" w:rsidR="00AB53FD" w:rsidRDefault="00AB53FD" w:rsidP="00333152">
            <w:pPr>
              <w:pStyle w:val="TableEntry"/>
              <w:rPr>
                <w:ins w:id="123" w:author="Jones, Emma" w:date="2019-02-01T12:05:00Z"/>
              </w:rPr>
            </w:pPr>
            <w:ins w:id="124" w:author="Jones, Emma" w:date="2019-02-01T12:05:00Z">
              <w:r>
                <w:rPr>
                  <w:color w:val="00B050"/>
                </w:rPr>
                <w:lastRenderedPageBreak/>
                <w:t>Communication Request (as used in this profile)</w:t>
              </w:r>
            </w:ins>
          </w:p>
        </w:tc>
        <w:tc>
          <w:tcPr>
            <w:tcW w:w="6498" w:type="dxa"/>
            <w:shd w:val="clear" w:color="auto" w:fill="auto"/>
          </w:tcPr>
          <w:p w14:paraId="09741ACB" w14:textId="0E195971" w:rsidR="00AB53FD" w:rsidRPr="00276D24" w:rsidRDefault="00174BB9" w:rsidP="00A20104">
            <w:pPr>
              <w:pStyle w:val="TableEntry"/>
              <w:rPr>
                <w:ins w:id="125" w:author="Jones, Emma" w:date="2019-02-01T12:05:00Z"/>
              </w:rPr>
            </w:pPr>
            <w:ins w:id="126" w:author="Jones, Emma" w:date="2019-02-15T11:48:00Z">
              <w:r>
                <w:t>Record of a request for a communication to be</w:t>
              </w:r>
            </w:ins>
            <w:ins w:id="127" w:author="Jones, Emma" w:date="2019-02-15T11:49:00Z">
              <w:r>
                <w:t xml:space="preserve"> performed.</w:t>
              </w:r>
              <w:r>
                <w:rPr>
                  <w:rStyle w:val="FootnoteReference"/>
                </w:rPr>
                <w:footnoteReference w:id="9"/>
              </w:r>
            </w:ins>
          </w:p>
        </w:tc>
      </w:tr>
      <w:tr w:rsidR="00AB53FD" w:rsidRPr="00276D24" w14:paraId="37EF35F5" w14:textId="77777777" w:rsidTr="00AA34AA">
        <w:trPr>
          <w:cantSplit/>
          <w:ins w:id="129" w:author="Jones, Emma" w:date="2019-02-01T12:05:00Z"/>
        </w:trPr>
        <w:tc>
          <w:tcPr>
            <w:tcW w:w="3078" w:type="dxa"/>
            <w:shd w:val="clear" w:color="auto" w:fill="auto"/>
          </w:tcPr>
          <w:p w14:paraId="184528DC" w14:textId="61AB5A48" w:rsidR="00AB53FD" w:rsidRDefault="00AB53FD" w:rsidP="00333152">
            <w:pPr>
              <w:pStyle w:val="TableEntry"/>
              <w:rPr>
                <w:ins w:id="130" w:author="Jones, Emma" w:date="2019-02-01T12:05:00Z"/>
              </w:rPr>
            </w:pPr>
            <w:ins w:id="131" w:author="Jones, Emma" w:date="2019-02-01T12:05:00Z">
              <w:r>
                <w:rPr>
                  <w:color w:val="00B050"/>
                </w:rPr>
                <w:t>Communication (as used in this profile)</w:t>
              </w:r>
            </w:ins>
          </w:p>
        </w:tc>
        <w:tc>
          <w:tcPr>
            <w:tcW w:w="6498" w:type="dxa"/>
            <w:shd w:val="clear" w:color="auto" w:fill="auto"/>
          </w:tcPr>
          <w:p w14:paraId="303D3A38" w14:textId="63CD2E4C" w:rsidR="00AB53FD" w:rsidRPr="00276D24" w:rsidRDefault="00174BB9" w:rsidP="00A20104">
            <w:pPr>
              <w:pStyle w:val="TableEntry"/>
              <w:rPr>
                <w:ins w:id="132" w:author="Jones, Emma" w:date="2019-02-01T12:05:00Z"/>
              </w:rPr>
            </w:pPr>
            <w:ins w:id="133" w:author="Jones, Emma" w:date="2019-02-15T11:47:00Z">
              <w:r>
                <w:t>Record of a communication that has occurred.</w:t>
              </w:r>
              <w:r>
                <w:rPr>
                  <w:rStyle w:val="FootnoteReference"/>
                </w:rPr>
                <w:footnoteReference w:id="10"/>
              </w:r>
            </w:ins>
          </w:p>
        </w:tc>
      </w:tr>
    </w:tbl>
    <w:p w14:paraId="15FA641A" w14:textId="77777777" w:rsidR="00CF283F" w:rsidRPr="00276D24" w:rsidRDefault="00CF283F" w:rsidP="008616CB">
      <w:pPr>
        <w:pStyle w:val="PartTitle"/>
      </w:pPr>
      <w:bookmarkStart w:id="136"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136"/>
    </w:p>
    <w:p w14:paraId="41DF086C" w14:textId="33A8B2C9" w:rsidR="00B55350" w:rsidRPr="00276D24" w:rsidRDefault="00B55350" w:rsidP="00C62E65">
      <w:pPr>
        <w:pStyle w:val="Heading2"/>
        <w:numPr>
          <w:ilvl w:val="0"/>
          <w:numId w:val="0"/>
        </w:numPr>
        <w:rPr>
          <w:noProof w:val="0"/>
        </w:rPr>
      </w:pPr>
      <w:bookmarkStart w:id="137" w:name="_Toc524533401"/>
      <w:bookmarkStart w:id="138" w:name="_Toc530206507"/>
      <w:bookmarkStart w:id="139" w:name="_Toc1388427"/>
      <w:bookmarkStart w:id="140" w:name="_Toc1388581"/>
      <w:bookmarkStart w:id="141" w:name="_Toc1456608"/>
      <w:bookmarkStart w:id="142" w:name="_Toc37034633"/>
      <w:bookmarkStart w:id="143" w:name="_Toc38846111"/>
      <w:r w:rsidRPr="00276D24">
        <w:rPr>
          <w:noProof w:val="0"/>
        </w:rPr>
        <w:t xml:space="preserve">Copyright </w:t>
      </w:r>
      <w:r w:rsidR="00D22DE2" w:rsidRPr="00276D24">
        <w:rPr>
          <w:noProof w:val="0"/>
        </w:rPr>
        <w:t>Licenses</w:t>
      </w:r>
      <w:bookmarkEnd w:id="137"/>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144" w:name="_Toc524533402"/>
      <w:r w:rsidRPr="00276D24">
        <w:rPr>
          <w:noProof w:val="0"/>
        </w:rPr>
        <w:t>Domain-specific additions</w:t>
      </w:r>
      <w:bookmarkEnd w:id="144"/>
    </w:p>
    <w:p w14:paraId="2715A042" w14:textId="48C471A6" w:rsidR="00303E20" w:rsidRPr="00276D24" w:rsidRDefault="00690517" w:rsidP="005B164F">
      <w:pPr>
        <w:pStyle w:val="BodyText"/>
      </w:pPr>
      <w:bookmarkStart w:id="145" w:name="_Toc473170358"/>
      <w:bookmarkStart w:id="146" w:name="_Toc504625755"/>
      <w:bookmarkStart w:id="147" w:name="_Toc530206508"/>
      <w:bookmarkStart w:id="148" w:name="_Toc1388428"/>
      <w:bookmarkStart w:id="149" w:name="_Toc1388582"/>
      <w:bookmarkStart w:id="150" w:name="_Toc1456609"/>
      <w:bookmarkStart w:id="151" w:name="_Toc37034634"/>
      <w:bookmarkStart w:id="152" w:name="_Toc38846112"/>
      <w:bookmarkEnd w:id="71"/>
      <w:bookmarkEnd w:id="72"/>
      <w:bookmarkEnd w:id="138"/>
      <w:bookmarkEnd w:id="139"/>
      <w:bookmarkEnd w:id="140"/>
      <w:bookmarkEnd w:id="141"/>
      <w:bookmarkEnd w:id="142"/>
      <w:bookmarkEnd w:id="143"/>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153"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153"/>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11"/>
      </w:r>
    </w:p>
    <w:p w14:paraId="5EA46800" w14:textId="2846EAAA" w:rsidR="00FE19AB" w:rsidRDefault="00991226" w:rsidP="00FE19AB">
      <w:pPr>
        <w:spacing w:before="0"/>
        <w:rPr>
          <w:ins w:id="154" w:author="Jones, Emma" w:date="2019-02-14T15:51:00Z"/>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ins w:id="155" w:author="Jones, Emma" w:date="2019-02-01T12:08:00Z">
        <w:r w:rsidR="00FE19AB">
          <w:rPr>
            <w:rFonts w:eastAsia="Calibri"/>
            <w:color w:val="538135" w:themeColor="accent6" w:themeShade="BF"/>
          </w:rPr>
          <w:t xml:space="preserve">To this end, care planning can provide guidance for care team </w:t>
        </w:r>
      </w:ins>
      <w:ins w:id="156" w:author="Jones, Emma" w:date="2019-02-01T12:09:00Z">
        <w:r w:rsidR="00FE19AB">
          <w:rPr>
            <w:rFonts w:eastAsia="Calibri"/>
            <w:color w:val="538135" w:themeColor="accent6" w:themeShade="BF"/>
          </w:rPr>
          <w:t xml:space="preserve">management </w:t>
        </w:r>
      </w:ins>
      <w:ins w:id="157" w:author="Jones, Emma" w:date="2019-02-01T12:08:00Z">
        <w:r w:rsidR="00FE19AB">
          <w:rPr>
            <w:rFonts w:eastAsia="Calibri"/>
            <w:color w:val="538135" w:themeColor="accent6" w:themeShade="BF"/>
          </w:rPr>
          <w:t>by directing the coordinated care team members activities</w:t>
        </w:r>
        <w:commentRangeStart w:id="158"/>
        <w:r w:rsidR="00FE19AB">
          <w:rPr>
            <w:rFonts w:eastAsia="Calibri"/>
            <w:color w:val="538135" w:themeColor="accent6" w:themeShade="BF"/>
          </w:rPr>
          <w:t>.</w:t>
        </w:r>
        <w:r w:rsidR="00FE19AB">
          <w:rPr>
            <w:rStyle w:val="FootnoteReference"/>
            <w:rFonts w:eastAsia="Calibri"/>
            <w:color w:val="538135" w:themeColor="accent6" w:themeShade="BF"/>
          </w:rPr>
          <w:footnoteReference w:id="12"/>
        </w:r>
      </w:ins>
      <w:commentRangeEnd w:id="158"/>
      <w:ins w:id="161" w:author="Jones, Emma" w:date="2019-02-01T12:10:00Z">
        <w:r w:rsidR="00FE19AB">
          <w:rPr>
            <w:rStyle w:val="CommentReference"/>
          </w:rPr>
          <w:commentReference w:id="158"/>
        </w:r>
      </w:ins>
      <w:ins w:id="162" w:author="Jones, Emma" w:date="2019-02-01T12:08:00Z">
        <w:r w:rsidR="00FE19AB">
          <w:rPr>
            <w:rFonts w:eastAsia="Calibri"/>
            <w:color w:val="538135" w:themeColor="accent6" w:themeShade="BF"/>
          </w:rPr>
          <w:t xml:space="preserve"> </w:t>
        </w:r>
      </w:ins>
    </w:p>
    <w:p w14:paraId="43A540B1" w14:textId="276B3E15" w:rsidR="004F3A19" w:rsidRDefault="004F3A19" w:rsidP="00FE19AB">
      <w:pPr>
        <w:spacing w:before="0"/>
        <w:rPr>
          <w:ins w:id="163" w:author="Jones, Emma" w:date="2019-02-14T15:51:00Z"/>
          <w:szCs w:val="24"/>
        </w:rPr>
      </w:pPr>
    </w:p>
    <w:p w14:paraId="583973EF" w14:textId="2864B614" w:rsidR="004F3A19" w:rsidRDefault="004F3A19" w:rsidP="00FE19AB">
      <w:pPr>
        <w:spacing w:before="0"/>
        <w:rPr>
          <w:ins w:id="164" w:author="Jones, Emma" w:date="2019-02-01T12:08:00Z"/>
          <w:szCs w:val="24"/>
        </w:rPr>
      </w:pPr>
      <w:ins w:id="165" w:author="Jones, Emma" w:date="2019-02-14T15:53:00Z">
        <w:r>
          <w:rPr>
            <w:noProof/>
          </w:rPr>
          <w:lastRenderedPageBreak/>
          <w:drawing>
            <wp:inline distT="0" distB="0" distL="0" distR="0" wp14:anchorId="3AA9F0E3" wp14:editId="3A3D151D">
              <wp:extent cx="8229600" cy="343154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31540"/>
                      </a:xfrm>
                      <a:prstGeom prst="rect">
                        <a:avLst/>
                      </a:prstGeom>
                    </pic:spPr>
                  </pic:pic>
                </a:graphicData>
              </a:graphic>
            </wp:inline>
          </w:drawing>
        </w:r>
      </w:ins>
    </w:p>
    <w:p w14:paraId="1D155D6E" w14:textId="6BCD0047" w:rsidR="00991226" w:rsidRPr="00276D24" w:rsidRDefault="00C14129" w:rsidP="00C14129">
      <w:pPr>
        <w:pStyle w:val="BodyText"/>
        <w:jc w:val="center"/>
        <w:pPrChange w:id="166" w:author="Jones, Emma" w:date="2019-02-14T15:54:00Z">
          <w:pPr>
            <w:pStyle w:val="BodyText"/>
          </w:pPr>
        </w:pPrChange>
      </w:pPr>
      <w:ins w:id="167" w:author="Jones, Emma" w:date="2019-02-14T15:54:00Z">
        <w:r>
          <w:t xml:space="preserve">Figure X-1: Dynamic Care Planning </w:t>
        </w:r>
      </w:ins>
      <w:ins w:id="168" w:author="Jones, Emma" w:date="2019-02-14T15:55:00Z">
        <w:r>
          <w:t xml:space="preserve">Example </w:t>
        </w:r>
      </w:ins>
      <w:ins w:id="169" w:author="Jones, Emma" w:date="2019-02-14T15:54:00Z">
        <w:r>
          <w:t>Wor</w:t>
        </w:r>
      </w:ins>
      <w:ins w:id="170" w:author="Jones, Emma" w:date="2019-02-14T15:55:00Z">
        <w:r>
          <w:t>kflow</w:t>
        </w:r>
      </w:ins>
    </w:p>
    <w:p w14:paraId="57AE0792" w14:textId="77777777" w:rsidR="00A85861" w:rsidRPr="00276D24" w:rsidRDefault="00CF283F" w:rsidP="00D91815">
      <w:pPr>
        <w:pStyle w:val="Heading2"/>
        <w:numPr>
          <w:ilvl w:val="0"/>
          <w:numId w:val="0"/>
        </w:numPr>
        <w:rPr>
          <w:noProof w:val="0"/>
        </w:rPr>
      </w:pPr>
      <w:bookmarkStart w:id="171"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145"/>
      <w:bookmarkEnd w:id="146"/>
      <w:bookmarkEnd w:id="147"/>
      <w:bookmarkEnd w:id="148"/>
      <w:bookmarkEnd w:id="149"/>
      <w:bookmarkEnd w:id="150"/>
      <w:bookmarkEnd w:id="151"/>
      <w:bookmarkEnd w:id="152"/>
      <w:r w:rsidR="008608EF" w:rsidRPr="00276D24">
        <w:rPr>
          <w:noProof w:val="0"/>
        </w:rPr>
        <w:t>, and Content Modules</w:t>
      </w:r>
      <w:bookmarkStart w:id="172" w:name="_Toc473170359"/>
      <w:bookmarkStart w:id="173" w:name="_Toc504625756"/>
      <w:bookmarkStart w:id="174" w:name="_Toc530206509"/>
      <w:bookmarkStart w:id="175" w:name="_Toc1388429"/>
      <w:bookmarkStart w:id="176" w:name="_Toc1388583"/>
      <w:bookmarkStart w:id="177" w:name="_Toc1456610"/>
      <w:bookmarkStart w:id="178" w:name="_Toc37034635"/>
      <w:bookmarkStart w:id="179" w:name="_Toc38846113"/>
      <w:bookmarkEnd w:id="171"/>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00CA4288" w:rsidRPr="00276D24">
        <w:rPr>
          <w:rStyle w:val="Hyperlink"/>
        </w:rPr>
        <w:t>http://ihe.net/Technical_Frameworks</w:t>
      </w:r>
      <w:r w:rsidR="0028670A">
        <w:rPr>
          <w:rStyle w:val="Hyperlink"/>
        </w:rPr>
        <w:fldChar w:fldCharType="end"/>
      </w:r>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commentRangeStart w:id="180"/>
      <w:r w:rsidRPr="00276D24">
        <w:rPr>
          <w:noProof/>
        </w:rPr>
        <w:lastRenderedPageBreak/>
        <mc:AlternateContent>
          <mc:Choice Requires="wpc">
            <w:drawing>
              <wp:inline distT="0" distB="0" distL="0" distR="0" wp14:anchorId="6663B3F6" wp14:editId="31ED760A">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5823FC" w:rsidRPr="000C7F8B" w:rsidRDefault="005823FC"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5823FC" w:rsidRDefault="005823FC">
                              <w:pPr>
                                <w:spacing w:after="120"/>
                                <w:pPrChange w:id="181" w:author="Jones, Emma" w:date="2019-02-01T12:18:00Z">
                                  <w:pPr>
                                    <w:spacing w:after="120"/>
                                    <w:jc w:val="center"/>
                                  </w:pPr>
                                </w:pPrChange>
                              </w:pPr>
                              <w:ins w:id="182" w:author="Jones, Emma" w:date="2019-02-01T12:18:00Z">
                                <w:r>
                                  <w:t xml:space="preserve">                     </w:t>
                                </w:r>
                              </w:ins>
                              <w:r>
                                <w:t>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5823FC" w:rsidRDefault="005823FC"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5823FC" w:rsidRPr="000C7F8B" w:rsidRDefault="005823F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5823FC" w:rsidRPr="000C7F8B" w:rsidRDefault="005823FC"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5823FC" w:rsidRPr="000C7F8B" w:rsidRDefault="005823FC"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5823FC" w:rsidRPr="000C7F8B" w:rsidRDefault="005823FC"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5823FC" w:rsidRPr="000C7F8B" w:rsidRDefault="005823FC"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5823FC" w:rsidRPr="000C7F8B" w:rsidRDefault="005823FC"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1181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77777777" w:rsidR="005823FC" w:rsidRDefault="005823FC" w:rsidP="002124CE">
                              <w:pPr>
                                <w:pStyle w:val="NormalWeb"/>
                              </w:pPr>
                              <w:r>
                                <w:rPr>
                                  <w:rFonts w:hAnsi="Symbol"/>
                                  <w:sz w:val="22"/>
                                  <w:szCs w:val="22"/>
                                </w:rPr>
                                <w:sym w:font="Symbol" w:char="F0AF"/>
                              </w:r>
                              <w:r>
                                <w:rPr>
                                  <w:sz w:val="22"/>
                                  <w:szCs w:val="22"/>
                                </w:rPr>
                                <w:t>Apply Activity Definition Operation [PCC – 69]</w:t>
                              </w:r>
                            </w:p>
                            <w:p w14:paraId="30E2862D" w14:textId="77777777" w:rsidR="005823FC" w:rsidRDefault="005823FC" w:rsidP="002124CE">
                              <w:pPr>
                                <w:pStyle w:val="NormalWeb"/>
                              </w:pPr>
                              <w:r>
                                <w:rPr>
                                  <w:rFonts w:hAnsi="Symbol"/>
                                  <w:sz w:val="22"/>
                                  <w:szCs w:val="22"/>
                                </w:rPr>
                                <w:sym w:font="Symbol" w:char="F0AF"/>
                              </w:r>
                              <w:r>
                                <w:rPr>
                                  <w:sz w:val="22"/>
                                  <w:szCs w:val="22"/>
                                </w:rPr>
                                <w:t xml:space="preserve">Update Care Plan [PCC-37] </w:t>
                              </w:r>
                            </w:p>
                            <w:p w14:paraId="7D4229A3" w14:textId="77777777" w:rsidR="005823FC" w:rsidRDefault="005823FC" w:rsidP="002124CE">
                              <w:pPr>
                                <w:pStyle w:val="NormalWeb"/>
                              </w:pPr>
                              <w:r>
                                <w:rPr>
                                  <w:rFonts w:hAnsi="Symbol"/>
                                  <w:sz w:val="22"/>
                                  <w:szCs w:val="22"/>
                                </w:rPr>
                                <w:sym w:font="Symbol" w:char="F0AF"/>
                              </w:r>
                              <w:r>
                                <w:rPr>
                                  <w:sz w:val="22"/>
                                  <w:szCs w:val="22"/>
                                </w:rPr>
                                <w:t xml:space="preserve"> Search for Care Plan [PCC-41]</w:t>
                              </w:r>
                            </w:p>
                            <w:p w14:paraId="6E444261" w14:textId="77777777" w:rsidR="005823FC" w:rsidRDefault="005823FC" w:rsidP="002124CE">
                              <w:pPr>
                                <w:pStyle w:val="NormalWeb"/>
                              </w:pPr>
                              <w:r>
                                <w:rPr>
                                  <w:rFonts w:hAnsi="Symbol"/>
                                  <w:sz w:val="22"/>
                                  <w:szCs w:val="22"/>
                                </w:rPr>
                                <w:sym w:font="Symbol" w:char="F0AF"/>
                              </w:r>
                              <w:r>
                                <w:rPr>
                                  <w:sz w:val="22"/>
                                  <w:szCs w:val="22"/>
                                </w:rPr>
                                <w:t xml:space="preserve"> Retrieve Care Plan [PCC-38]</w:t>
                              </w:r>
                            </w:p>
                            <w:p w14:paraId="4BB3804B" w14:textId="77777777" w:rsidR="005823FC" w:rsidDel="002124CE" w:rsidRDefault="005823FC" w:rsidP="002124CE">
                              <w:pPr>
                                <w:pStyle w:val="NormalWeb"/>
                                <w:rPr>
                                  <w:del w:id="183"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5823FC" w:rsidRDefault="005823FC" w:rsidP="002124CE">
                              <w:pPr>
                                <w:pStyle w:val="NormalWeb"/>
                              </w:pPr>
                              <w:del w:id="184" w:author="Jones, Emma" w:date="2019-02-01T12:27:00Z">
                                <w:r w:rsidDel="002124CE">
                                  <w:delText> </w:delText>
                                </w:r>
                              </w:del>
                            </w:p>
                            <w:p w14:paraId="7C95AE0E" w14:textId="77777777" w:rsidR="005823FC" w:rsidRDefault="005823FC"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5823FC" w:rsidRDefault="005823FC"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228465"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5823FC" w:rsidRDefault="005823FC"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5823FC" w:rsidRDefault="005823FC" w:rsidP="009B6CF6">
                              <w:pPr>
                                <w:pStyle w:val="NormalWeb"/>
                                <w:rPr>
                                  <w:ins w:id="185" w:author="Jones, Emma" w:date="2019-02-14T15:38:00Z"/>
                                </w:rPr>
                              </w:pPr>
                              <w:ins w:id="186" w:author="Jones, Emma" w:date="2019-02-14T15:38:00Z">
                                <w:r>
                                  <w:rPr>
                                    <w:rFonts w:hAnsi="Symbol"/>
                                    <w:sz w:val="22"/>
                                    <w:szCs w:val="22"/>
                                  </w:rPr>
                                  <w:sym w:font="Symbol" w:char="F0AF"/>
                                </w:r>
                                <w:r>
                                  <w:rPr>
                                    <w:sz w:val="22"/>
                                    <w:szCs w:val="22"/>
                                  </w:rPr>
                                  <w:t xml:space="preserve">Update Care Team [PCC-45] </w:t>
                                </w:r>
                              </w:ins>
                            </w:p>
                            <w:p w14:paraId="6E3A5FF8" w14:textId="19D4C637" w:rsidR="005823FC" w:rsidRDefault="005823FC" w:rsidP="002124CE">
                              <w:pPr>
                                <w:pStyle w:val="NormalWeb"/>
                              </w:pPr>
                              <w:r>
                                <w:rPr>
                                  <w:rFonts w:hAnsi="Symbol"/>
                                  <w:sz w:val="22"/>
                                  <w:szCs w:val="22"/>
                                </w:rPr>
                                <w:sym w:font="Symbol" w:char="F0AF"/>
                              </w:r>
                              <w:r>
                                <w:rPr>
                                  <w:sz w:val="22"/>
                                  <w:szCs w:val="22"/>
                                </w:rPr>
                                <w:t xml:space="preserve"> Search for Care Team [PCC-46]</w:t>
                              </w:r>
                            </w:p>
                            <w:p w14:paraId="50809099" w14:textId="77777777" w:rsidR="005823FC" w:rsidRDefault="005823FC" w:rsidP="002124CE">
                              <w:pPr>
                                <w:pStyle w:val="NormalWeb"/>
                              </w:pPr>
                              <w:r>
                                <w:rPr>
                                  <w:rFonts w:hAnsi="Symbol"/>
                                  <w:sz w:val="22"/>
                                  <w:szCs w:val="22"/>
                                </w:rPr>
                                <w:sym w:font="Symbol" w:char="F0AF"/>
                              </w:r>
                              <w:r>
                                <w:rPr>
                                  <w:sz w:val="22"/>
                                  <w:szCs w:val="22"/>
                                </w:rPr>
                                <w:t xml:space="preserve"> Retrieve Care Team [PCC-47]</w:t>
                              </w:r>
                            </w:p>
                            <w:p w14:paraId="6F381FCF" w14:textId="77777777" w:rsidR="005823FC" w:rsidRDefault="005823FC"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5823FC" w:rsidDel="002124CE" w:rsidRDefault="005823FC" w:rsidP="002124CE">
                              <w:pPr>
                                <w:pStyle w:val="NormalWeb"/>
                                <w:rPr>
                                  <w:del w:id="187" w:author="Jones, Emma" w:date="2019-02-01T12:27:00Z"/>
                                </w:rPr>
                              </w:pPr>
                              <w:r>
                                <w:t> </w:t>
                              </w:r>
                            </w:p>
                            <w:p w14:paraId="668C0093" w14:textId="77777777" w:rsidR="005823FC" w:rsidRDefault="005823FC" w:rsidP="002124CE">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5823FC" w:rsidRPr="000C7F8B" w:rsidRDefault="005823FC"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5823FC" w:rsidRDefault="005823FC">
                        <w:pPr>
                          <w:spacing w:after="120"/>
                          <w:pPrChange w:id="188" w:author="Jones, Emma" w:date="2019-02-01T12:18:00Z">
                            <w:pPr>
                              <w:spacing w:after="120"/>
                              <w:jc w:val="center"/>
                            </w:pPr>
                          </w:pPrChange>
                        </w:pPr>
                        <w:ins w:id="189" w:author="Jones, Emma" w:date="2019-02-01T12:18:00Z">
                          <w:r>
                            <w:t xml:space="preserve">                     </w:t>
                          </w:r>
                        </w:ins>
                        <w:r>
                          <w:t>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5823FC" w:rsidRDefault="005823FC"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5823FC" w:rsidRPr="000C7F8B" w:rsidRDefault="005823F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5823FC" w:rsidRPr="000C7F8B" w:rsidRDefault="005823FC"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5823FC" w:rsidRPr="000C7F8B" w:rsidRDefault="005823FC"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5823FC" w:rsidRPr="000C7F8B" w:rsidRDefault="005823FC"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5823FC" w:rsidRPr="000C7F8B" w:rsidRDefault="005823FC"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5823FC" w:rsidRPr="000C7F8B" w:rsidRDefault="005823FC"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77777777" w:rsidR="005823FC" w:rsidRDefault="005823FC" w:rsidP="002124CE">
                        <w:pPr>
                          <w:pStyle w:val="NormalWeb"/>
                        </w:pPr>
                        <w:r>
                          <w:rPr>
                            <w:rFonts w:hAnsi="Symbol"/>
                            <w:sz w:val="22"/>
                            <w:szCs w:val="22"/>
                          </w:rPr>
                          <w:sym w:font="Symbol" w:char="F0AF"/>
                        </w:r>
                        <w:r>
                          <w:rPr>
                            <w:sz w:val="22"/>
                            <w:szCs w:val="22"/>
                          </w:rPr>
                          <w:t>Apply Activity Definition Operation [PCC – 69]</w:t>
                        </w:r>
                      </w:p>
                      <w:p w14:paraId="30E2862D" w14:textId="77777777" w:rsidR="005823FC" w:rsidRDefault="005823FC" w:rsidP="002124CE">
                        <w:pPr>
                          <w:pStyle w:val="NormalWeb"/>
                        </w:pPr>
                        <w:r>
                          <w:rPr>
                            <w:rFonts w:hAnsi="Symbol"/>
                            <w:sz w:val="22"/>
                            <w:szCs w:val="22"/>
                          </w:rPr>
                          <w:sym w:font="Symbol" w:char="F0AF"/>
                        </w:r>
                        <w:r>
                          <w:rPr>
                            <w:sz w:val="22"/>
                            <w:szCs w:val="22"/>
                          </w:rPr>
                          <w:t xml:space="preserve">Update Care Plan [PCC-37] </w:t>
                        </w:r>
                      </w:p>
                      <w:p w14:paraId="7D4229A3" w14:textId="77777777" w:rsidR="005823FC" w:rsidRDefault="005823FC" w:rsidP="002124CE">
                        <w:pPr>
                          <w:pStyle w:val="NormalWeb"/>
                        </w:pPr>
                        <w:r>
                          <w:rPr>
                            <w:rFonts w:hAnsi="Symbol"/>
                            <w:sz w:val="22"/>
                            <w:szCs w:val="22"/>
                          </w:rPr>
                          <w:sym w:font="Symbol" w:char="F0AF"/>
                        </w:r>
                        <w:r>
                          <w:rPr>
                            <w:sz w:val="22"/>
                            <w:szCs w:val="22"/>
                          </w:rPr>
                          <w:t xml:space="preserve"> Search for Care Plan [PCC-41]</w:t>
                        </w:r>
                      </w:p>
                      <w:p w14:paraId="6E444261" w14:textId="77777777" w:rsidR="005823FC" w:rsidRDefault="005823FC" w:rsidP="002124CE">
                        <w:pPr>
                          <w:pStyle w:val="NormalWeb"/>
                        </w:pPr>
                        <w:r>
                          <w:rPr>
                            <w:rFonts w:hAnsi="Symbol"/>
                            <w:sz w:val="22"/>
                            <w:szCs w:val="22"/>
                          </w:rPr>
                          <w:sym w:font="Symbol" w:char="F0AF"/>
                        </w:r>
                        <w:r>
                          <w:rPr>
                            <w:sz w:val="22"/>
                            <w:szCs w:val="22"/>
                          </w:rPr>
                          <w:t xml:space="preserve"> Retrieve Care Plan [PCC-38]</w:t>
                        </w:r>
                      </w:p>
                      <w:p w14:paraId="4BB3804B" w14:textId="77777777" w:rsidR="005823FC" w:rsidDel="002124CE" w:rsidRDefault="005823FC" w:rsidP="002124CE">
                        <w:pPr>
                          <w:pStyle w:val="NormalWeb"/>
                          <w:rPr>
                            <w:del w:id="190"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5823FC" w:rsidRDefault="005823FC" w:rsidP="002124CE">
                        <w:pPr>
                          <w:pStyle w:val="NormalWeb"/>
                        </w:pPr>
                        <w:del w:id="191" w:author="Jones, Emma" w:date="2019-02-01T12:27:00Z">
                          <w:r w:rsidDel="002124CE">
                            <w:delText> </w:delText>
                          </w:r>
                        </w:del>
                      </w:p>
                      <w:p w14:paraId="7C95AE0E" w14:textId="77777777" w:rsidR="005823FC" w:rsidRDefault="005823FC"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5823FC" w:rsidRDefault="005823FC" w:rsidP="002124CE">
                        <w:pPr>
                          <w:pStyle w:val="NormalWeb"/>
                          <w:spacing w:after="120"/>
                          <w:jc w:val="center"/>
                        </w:pPr>
                        <w:r>
                          <w:t>Care Team Contributor</w:t>
                        </w:r>
                      </w:p>
                    </w:txbxContent>
                  </v:textbox>
                </v:shape>
                <v:shape id="Text Box 320" o:spid="_x0000_s1036" type="#_x0000_t202" style="position:absolute;left:42284;top:51153;width:1836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5823FC" w:rsidRDefault="005823FC"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5823FC" w:rsidRDefault="005823FC" w:rsidP="009B6CF6">
                        <w:pPr>
                          <w:pStyle w:val="NormalWeb"/>
                          <w:rPr>
                            <w:ins w:id="192" w:author="Jones, Emma" w:date="2019-02-14T15:38:00Z"/>
                          </w:rPr>
                        </w:pPr>
                        <w:ins w:id="193" w:author="Jones, Emma" w:date="2019-02-14T15:38:00Z">
                          <w:r>
                            <w:rPr>
                              <w:rFonts w:hAnsi="Symbol"/>
                              <w:sz w:val="22"/>
                              <w:szCs w:val="22"/>
                            </w:rPr>
                            <w:sym w:font="Symbol" w:char="F0AF"/>
                          </w:r>
                          <w:r>
                            <w:rPr>
                              <w:sz w:val="22"/>
                              <w:szCs w:val="22"/>
                            </w:rPr>
                            <w:t xml:space="preserve">Update Care Team [PCC-45] </w:t>
                          </w:r>
                        </w:ins>
                      </w:p>
                      <w:p w14:paraId="6E3A5FF8" w14:textId="19D4C637" w:rsidR="005823FC" w:rsidRDefault="005823FC" w:rsidP="002124CE">
                        <w:pPr>
                          <w:pStyle w:val="NormalWeb"/>
                        </w:pPr>
                        <w:r>
                          <w:rPr>
                            <w:rFonts w:hAnsi="Symbol"/>
                            <w:sz w:val="22"/>
                            <w:szCs w:val="22"/>
                          </w:rPr>
                          <w:sym w:font="Symbol" w:char="F0AF"/>
                        </w:r>
                        <w:r>
                          <w:rPr>
                            <w:sz w:val="22"/>
                            <w:szCs w:val="22"/>
                          </w:rPr>
                          <w:t xml:space="preserve"> Search for Care Team [PCC-46]</w:t>
                        </w:r>
                      </w:p>
                      <w:p w14:paraId="50809099" w14:textId="77777777" w:rsidR="005823FC" w:rsidRDefault="005823FC" w:rsidP="002124CE">
                        <w:pPr>
                          <w:pStyle w:val="NormalWeb"/>
                        </w:pPr>
                        <w:r>
                          <w:rPr>
                            <w:rFonts w:hAnsi="Symbol"/>
                            <w:sz w:val="22"/>
                            <w:szCs w:val="22"/>
                          </w:rPr>
                          <w:sym w:font="Symbol" w:char="F0AF"/>
                        </w:r>
                        <w:r>
                          <w:rPr>
                            <w:sz w:val="22"/>
                            <w:szCs w:val="22"/>
                          </w:rPr>
                          <w:t xml:space="preserve"> Retrieve Care Team [PCC-47]</w:t>
                        </w:r>
                      </w:p>
                      <w:p w14:paraId="6F381FCF" w14:textId="77777777" w:rsidR="005823FC" w:rsidRDefault="005823FC"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5823FC" w:rsidDel="002124CE" w:rsidRDefault="005823FC" w:rsidP="002124CE">
                        <w:pPr>
                          <w:pStyle w:val="NormalWeb"/>
                          <w:rPr>
                            <w:del w:id="194" w:author="Jones, Emma" w:date="2019-02-01T12:27:00Z"/>
                          </w:rPr>
                        </w:pPr>
                        <w:r>
                          <w:t> </w:t>
                        </w:r>
                      </w:p>
                      <w:p w14:paraId="668C0093" w14:textId="77777777" w:rsidR="005823FC" w:rsidRDefault="005823FC" w:rsidP="002124CE">
                        <w:pPr>
                          <w:pStyle w:val="NormalWeb"/>
                        </w:pP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commentRangeEnd w:id="180"/>
      <w:r w:rsidR="002124CE">
        <w:rPr>
          <w:rStyle w:val="CommentReference"/>
        </w:rPr>
        <w:commentReference w:id="180"/>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rPr>
          <w:ins w:id="195" w:author="Jones, Emma" w:date="2019-02-01T12:22:00Z"/>
        </w:rPr>
      </w:pPr>
    </w:p>
    <w:p w14:paraId="26610E47" w14:textId="77777777" w:rsidR="002124CE" w:rsidRDefault="002124CE" w:rsidP="007C2FDD">
      <w:pPr>
        <w:pStyle w:val="TableTitle"/>
        <w:rPr>
          <w:ins w:id="196" w:author="Jones, Emma" w:date="2019-02-01T12:22:00Z"/>
        </w:rPr>
      </w:pPr>
    </w:p>
    <w:p w14:paraId="516CF367" w14:textId="77777777" w:rsidR="002124CE" w:rsidRDefault="002124CE" w:rsidP="007C2FDD">
      <w:pPr>
        <w:pStyle w:val="TableTitle"/>
        <w:rPr>
          <w:ins w:id="197" w:author="Jones, Emma" w:date="2019-02-01T12:22:00Z"/>
        </w:rPr>
      </w:pPr>
    </w:p>
    <w:p w14:paraId="5DD6D8E8" w14:textId="77777777" w:rsidR="002124CE" w:rsidRDefault="002124CE" w:rsidP="007C2FDD">
      <w:pPr>
        <w:pStyle w:val="TableTitle"/>
        <w:rPr>
          <w:ins w:id="198" w:author="Jones, Emma" w:date="2019-02-01T12:22:00Z"/>
        </w:rPr>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E6818" w:rsidRPr="00276D24" w14:paraId="3B8B8820" w14:textId="77777777" w:rsidTr="00E008B6">
        <w:trPr>
          <w:cantSplit/>
          <w:jc w:val="center"/>
        </w:trPr>
        <w:tc>
          <w:tcPr>
            <w:tcW w:w="1449" w:type="dxa"/>
            <w:vMerge w:val="restart"/>
          </w:tcPr>
          <w:p w14:paraId="58965888" w14:textId="77777777" w:rsidR="007E6818" w:rsidRPr="00276D24" w:rsidRDefault="007E6818" w:rsidP="00B54952">
            <w:pPr>
              <w:pStyle w:val="TableEntry"/>
            </w:pPr>
            <w:r w:rsidRPr="00276D24">
              <w:t>Care Plan Contributor</w:t>
            </w:r>
          </w:p>
        </w:tc>
        <w:tc>
          <w:tcPr>
            <w:tcW w:w="2520" w:type="dxa"/>
          </w:tcPr>
          <w:p w14:paraId="1ACF40A9" w14:textId="77777777" w:rsidR="007E6818" w:rsidRPr="00276D24" w:rsidRDefault="007E6818" w:rsidP="00B54952">
            <w:pPr>
              <w:pStyle w:val="TableEntry"/>
            </w:pPr>
            <w:r w:rsidRPr="00276D24">
              <w:t>Update Care Plan</w:t>
            </w:r>
          </w:p>
        </w:tc>
        <w:tc>
          <w:tcPr>
            <w:tcW w:w="1710" w:type="dxa"/>
          </w:tcPr>
          <w:p w14:paraId="1BF05269" w14:textId="77777777" w:rsidR="007E6818" w:rsidRPr="00276D24" w:rsidRDefault="007E6818" w:rsidP="00B54952">
            <w:pPr>
              <w:pStyle w:val="TableEntry"/>
            </w:pPr>
            <w:r w:rsidRPr="00276D24">
              <w:t>R</w:t>
            </w:r>
          </w:p>
        </w:tc>
        <w:tc>
          <w:tcPr>
            <w:tcW w:w="2799" w:type="dxa"/>
          </w:tcPr>
          <w:p w14:paraId="6D9656C4" w14:textId="42C3A542" w:rsidR="007E6818" w:rsidRPr="00276D24" w:rsidRDefault="007E6818" w:rsidP="00B54952">
            <w:pPr>
              <w:pStyle w:val="TableEntry"/>
            </w:pPr>
            <w:r w:rsidRPr="00276D24">
              <w:t>PCC TF-2: 3.37</w:t>
            </w:r>
          </w:p>
        </w:tc>
      </w:tr>
      <w:tr w:rsidR="007E6818" w:rsidRPr="00276D24" w14:paraId="0AB2AB51" w14:textId="77777777" w:rsidTr="00E008B6">
        <w:trPr>
          <w:cantSplit/>
          <w:jc w:val="center"/>
        </w:trPr>
        <w:tc>
          <w:tcPr>
            <w:tcW w:w="1449" w:type="dxa"/>
            <w:vMerge/>
          </w:tcPr>
          <w:p w14:paraId="53C74809" w14:textId="77777777" w:rsidR="007E6818" w:rsidRPr="00276D24" w:rsidRDefault="007E6818" w:rsidP="00A9786E">
            <w:pPr>
              <w:pStyle w:val="TableEntry"/>
            </w:pPr>
          </w:p>
        </w:tc>
        <w:tc>
          <w:tcPr>
            <w:tcW w:w="2520" w:type="dxa"/>
          </w:tcPr>
          <w:p w14:paraId="1F236FDE" w14:textId="46838100" w:rsidR="007E6818" w:rsidRPr="00276D24" w:rsidRDefault="007E6818" w:rsidP="00A9786E">
            <w:pPr>
              <w:pStyle w:val="TableEntry"/>
            </w:pPr>
            <w:r w:rsidRPr="00276D24">
              <w:t>Search for Care Plan</w:t>
            </w:r>
          </w:p>
        </w:tc>
        <w:tc>
          <w:tcPr>
            <w:tcW w:w="1710" w:type="dxa"/>
          </w:tcPr>
          <w:p w14:paraId="2D874F06" w14:textId="3DF8B9D6" w:rsidR="007E6818" w:rsidRPr="00276D24" w:rsidRDefault="007E6818" w:rsidP="00A9786E">
            <w:pPr>
              <w:pStyle w:val="TableEntry"/>
            </w:pPr>
            <w:r w:rsidRPr="00276D24">
              <w:t>R</w:t>
            </w:r>
          </w:p>
        </w:tc>
        <w:tc>
          <w:tcPr>
            <w:tcW w:w="2799" w:type="dxa"/>
          </w:tcPr>
          <w:p w14:paraId="3AEF5593" w14:textId="66A7A5E6" w:rsidR="007E6818" w:rsidRPr="00276D24" w:rsidRDefault="007E6818" w:rsidP="00A9786E">
            <w:pPr>
              <w:pStyle w:val="TableEntry"/>
            </w:pPr>
            <w:r w:rsidRPr="00276D24">
              <w:t>PCC TF-2: 3.41</w:t>
            </w:r>
          </w:p>
        </w:tc>
      </w:tr>
      <w:tr w:rsidR="007E6818" w:rsidRPr="00276D24" w14:paraId="33B68E13" w14:textId="77777777" w:rsidTr="00E008B6">
        <w:trPr>
          <w:cantSplit/>
          <w:jc w:val="center"/>
        </w:trPr>
        <w:tc>
          <w:tcPr>
            <w:tcW w:w="1449" w:type="dxa"/>
            <w:vMerge/>
          </w:tcPr>
          <w:p w14:paraId="65D709F4" w14:textId="77777777" w:rsidR="007E6818" w:rsidRPr="00276D24" w:rsidRDefault="007E6818" w:rsidP="00A9786E">
            <w:pPr>
              <w:pStyle w:val="TableEntry"/>
            </w:pPr>
          </w:p>
        </w:tc>
        <w:tc>
          <w:tcPr>
            <w:tcW w:w="2520" w:type="dxa"/>
          </w:tcPr>
          <w:p w14:paraId="05A5D1E0" w14:textId="7582624E" w:rsidR="007E6818" w:rsidRPr="00276D24" w:rsidRDefault="007E6818" w:rsidP="00A9786E">
            <w:pPr>
              <w:pStyle w:val="TableEntry"/>
            </w:pPr>
            <w:r w:rsidRPr="00276D24">
              <w:t>Retrieve Care Plan</w:t>
            </w:r>
          </w:p>
        </w:tc>
        <w:tc>
          <w:tcPr>
            <w:tcW w:w="1710" w:type="dxa"/>
          </w:tcPr>
          <w:p w14:paraId="457137FF" w14:textId="26024DE9" w:rsidR="007E6818" w:rsidRPr="00276D24" w:rsidRDefault="007E6818" w:rsidP="00A9786E">
            <w:pPr>
              <w:pStyle w:val="TableEntry"/>
            </w:pPr>
            <w:r w:rsidRPr="00276D24">
              <w:t>R</w:t>
            </w:r>
          </w:p>
        </w:tc>
        <w:tc>
          <w:tcPr>
            <w:tcW w:w="2799" w:type="dxa"/>
          </w:tcPr>
          <w:p w14:paraId="237DFF44" w14:textId="489448FD" w:rsidR="007E6818" w:rsidRPr="00276D24" w:rsidRDefault="007E6818" w:rsidP="00A9786E">
            <w:pPr>
              <w:pStyle w:val="TableEntry"/>
            </w:pPr>
            <w:r w:rsidRPr="00276D24">
              <w:t>PCC TF-2: 3.38</w:t>
            </w:r>
          </w:p>
        </w:tc>
      </w:tr>
      <w:tr w:rsidR="007E6818" w:rsidRPr="00276D24" w14:paraId="4FF4FF4E" w14:textId="77777777" w:rsidTr="00E008B6">
        <w:trPr>
          <w:cantSplit/>
          <w:jc w:val="center"/>
        </w:trPr>
        <w:tc>
          <w:tcPr>
            <w:tcW w:w="1449" w:type="dxa"/>
            <w:vMerge/>
          </w:tcPr>
          <w:p w14:paraId="1C7DF9D7" w14:textId="77777777" w:rsidR="007E6818" w:rsidRPr="00276D24" w:rsidRDefault="007E6818" w:rsidP="00A9786E">
            <w:pPr>
              <w:pStyle w:val="TableEntry"/>
            </w:pPr>
          </w:p>
        </w:tc>
        <w:tc>
          <w:tcPr>
            <w:tcW w:w="2520" w:type="dxa"/>
          </w:tcPr>
          <w:p w14:paraId="27E67B7B" w14:textId="0FFF924F" w:rsidR="007E6818" w:rsidRPr="00276D24" w:rsidRDefault="007E6818" w:rsidP="00A9786E">
            <w:pPr>
              <w:pStyle w:val="TableEntry"/>
            </w:pPr>
            <w:r w:rsidRPr="00276D24">
              <w:t>Subscribe to Care Plan Updates</w:t>
            </w:r>
          </w:p>
        </w:tc>
        <w:tc>
          <w:tcPr>
            <w:tcW w:w="1710" w:type="dxa"/>
          </w:tcPr>
          <w:p w14:paraId="501BF75F" w14:textId="5A9C996B" w:rsidR="007E6818" w:rsidRPr="00276D24" w:rsidRDefault="007E6818" w:rsidP="00A9786E">
            <w:pPr>
              <w:pStyle w:val="TableEntry"/>
            </w:pPr>
            <w:r w:rsidRPr="00276D24">
              <w:t>O</w:t>
            </w:r>
          </w:p>
        </w:tc>
        <w:tc>
          <w:tcPr>
            <w:tcW w:w="2799" w:type="dxa"/>
          </w:tcPr>
          <w:p w14:paraId="5BEDE19C" w14:textId="7BC0E2FB" w:rsidR="007E6818" w:rsidRPr="00276D24" w:rsidRDefault="007E6818" w:rsidP="00A9786E">
            <w:pPr>
              <w:pStyle w:val="TableEntry"/>
            </w:pPr>
            <w:r w:rsidRPr="00276D24">
              <w:t>PCC TF-2: 3.39</w:t>
            </w:r>
          </w:p>
        </w:tc>
      </w:tr>
      <w:tr w:rsidR="007E6818" w:rsidRPr="00276D24" w14:paraId="76E93500" w14:textId="77777777" w:rsidTr="00E008B6">
        <w:trPr>
          <w:cantSplit/>
          <w:jc w:val="center"/>
        </w:trPr>
        <w:tc>
          <w:tcPr>
            <w:tcW w:w="1449" w:type="dxa"/>
            <w:vMerge/>
          </w:tcPr>
          <w:p w14:paraId="22BF236B" w14:textId="77777777" w:rsidR="007E6818" w:rsidRPr="00276D24" w:rsidRDefault="007E6818" w:rsidP="00A9786E">
            <w:pPr>
              <w:pStyle w:val="TableEntry"/>
            </w:pPr>
          </w:p>
        </w:tc>
        <w:tc>
          <w:tcPr>
            <w:tcW w:w="2520" w:type="dxa"/>
          </w:tcPr>
          <w:p w14:paraId="19BE8555" w14:textId="0D909DA7" w:rsidR="007E6818" w:rsidRPr="00276D24" w:rsidRDefault="007E6818" w:rsidP="00A9786E">
            <w:pPr>
              <w:pStyle w:val="TableEntry"/>
            </w:pPr>
            <w:r w:rsidRPr="00276D24">
              <w:t>Provide Care Plan</w:t>
            </w:r>
          </w:p>
        </w:tc>
        <w:tc>
          <w:tcPr>
            <w:tcW w:w="1710" w:type="dxa"/>
          </w:tcPr>
          <w:p w14:paraId="3D0DCFF7" w14:textId="7FFCB8E0" w:rsidR="007E6818" w:rsidRPr="00276D24" w:rsidRDefault="007E6818" w:rsidP="00A9786E">
            <w:pPr>
              <w:pStyle w:val="TableEntry"/>
            </w:pPr>
            <w:r w:rsidRPr="00276D24">
              <w:t>O</w:t>
            </w:r>
          </w:p>
        </w:tc>
        <w:tc>
          <w:tcPr>
            <w:tcW w:w="2799" w:type="dxa"/>
          </w:tcPr>
          <w:p w14:paraId="55F01883" w14:textId="562584C9" w:rsidR="007E6818" w:rsidRPr="00276D24" w:rsidRDefault="007E6818" w:rsidP="00A9786E">
            <w:pPr>
              <w:pStyle w:val="TableEntry"/>
            </w:pPr>
            <w:r w:rsidRPr="00276D24">
              <w:t>PCC TF-2: 3.40</w:t>
            </w:r>
          </w:p>
        </w:tc>
      </w:tr>
      <w:tr w:rsidR="007E6818" w:rsidRPr="00276D24" w14:paraId="78BC3A2B" w14:textId="77777777" w:rsidTr="00E008B6">
        <w:trPr>
          <w:cantSplit/>
          <w:jc w:val="center"/>
        </w:trPr>
        <w:tc>
          <w:tcPr>
            <w:tcW w:w="1449" w:type="dxa"/>
            <w:vMerge/>
          </w:tcPr>
          <w:p w14:paraId="609646BC" w14:textId="77777777" w:rsidR="007E6818" w:rsidRPr="00276D24" w:rsidRDefault="007E6818" w:rsidP="00A9786E">
            <w:pPr>
              <w:pStyle w:val="TableEntry"/>
            </w:pPr>
          </w:p>
        </w:tc>
        <w:tc>
          <w:tcPr>
            <w:tcW w:w="2520" w:type="dxa"/>
          </w:tcPr>
          <w:p w14:paraId="00248D17" w14:textId="7027F8A1" w:rsidR="007E6818" w:rsidRPr="00276D24" w:rsidRDefault="007E6818" w:rsidP="00A9786E">
            <w:pPr>
              <w:pStyle w:val="TableEntry"/>
            </w:pPr>
            <w:r w:rsidRPr="00276D24">
              <w:t>Search for Plan Definition</w:t>
            </w:r>
          </w:p>
        </w:tc>
        <w:tc>
          <w:tcPr>
            <w:tcW w:w="1710" w:type="dxa"/>
          </w:tcPr>
          <w:p w14:paraId="15456953" w14:textId="469D48FA" w:rsidR="007E6818" w:rsidRPr="00276D24" w:rsidRDefault="007E6818" w:rsidP="00A9786E">
            <w:pPr>
              <w:pStyle w:val="TableEntry"/>
            </w:pPr>
            <w:r w:rsidRPr="00276D24">
              <w:t>O</w:t>
            </w:r>
          </w:p>
        </w:tc>
        <w:tc>
          <w:tcPr>
            <w:tcW w:w="2799" w:type="dxa"/>
          </w:tcPr>
          <w:p w14:paraId="22E650F3" w14:textId="4768EE85" w:rsidR="007E6818" w:rsidRPr="00276D24" w:rsidRDefault="007E6818" w:rsidP="00A9786E">
            <w:pPr>
              <w:pStyle w:val="TableEntry"/>
            </w:pPr>
            <w:r w:rsidRPr="00276D24">
              <w:t>PCC TF-2: 3.</w:t>
            </w:r>
            <w:r w:rsidR="00D55A12">
              <w:t>65</w:t>
            </w:r>
          </w:p>
        </w:tc>
      </w:tr>
      <w:tr w:rsidR="007E6818" w:rsidRPr="00276D24" w14:paraId="4F3ACBB8" w14:textId="77777777" w:rsidTr="00E008B6">
        <w:trPr>
          <w:cantSplit/>
          <w:jc w:val="center"/>
        </w:trPr>
        <w:tc>
          <w:tcPr>
            <w:tcW w:w="1449" w:type="dxa"/>
            <w:vMerge/>
          </w:tcPr>
          <w:p w14:paraId="75361454" w14:textId="77777777" w:rsidR="007E6818" w:rsidRPr="00276D24" w:rsidRDefault="007E6818" w:rsidP="00A9786E">
            <w:pPr>
              <w:pStyle w:val="TableEntry"/>
            </w:pPr>
          </w:p>
        </w:tc>
        <w:tc>
          <w:tcPr>
            <w:tcW w:w="2520" w:type="dxa"/>
          </w:tcPr>
          <w:p w14:paraId="36B6D8B2" w14:textId="40C532CE" w:rsidR="007E6818" w:rsidRPr="00276D24" w:rsidRDefault="007E6818" w:rsidP="00A9786E">
            <w:pPr>
              <w:pStyle w:val="TableEntry"/>
            </w:pPr>
            <w:r w:rsidRPr="00276D24">
              <w:t>Retrieve Plan Definition</w:t>
            </w:r>
          </w:p>
        </w:tc>
        <w:tc>
          <w:tcPr>
            <w:tcW w:w="1710" w:type="dxa"/>
          </w:tcPr>
          <w:p w14:paraId="1FA3FA02" w14:textId="105C9B17" w:rsidR="007E6818" w:rsidRPr="00276D24" w:rsidRDefault="007E6818" w:rsidP="00717A71">
            <w:pPr>
              <w:pStyle w:val="TableEntry"/>
            </w:pPr>
            <w:r w:rsidRPr="00276D24">
              <w:t>O</w:t>
            </w:r>
          </w:p>
        </w:tc>
        <w:tc>
          <w:tcPr>
            <w:tcW w:w="2799" w:type="dxa"/>
          </w:tcPr>
          <w:p w14:paraId="70BAF44B" w14:textId="1F934D38" w:rsidR="007E6818" w:rsidRPr="00276D24" w:rsidRDefault="007E6818" w:rsidP="00A9786E">
            <w:pPr>
              <w:pStyle w:val="TableEntry"/>
            </w:pPr>
            <w:r w:rsidRPr="00276D24">
              <w:t>PCC TF-2: 3.</w:t>
            </w:r>
            <w:r w:rsidR="00D55A12">
              <w:t>64</w:t>
            </w:r>
          </w:p>
        </w:tc>
      </w:tr>
      <w:tr w:rsidR="007E6818" w:rsidRPr="00276D24" w14:paraId="4F1B4D30" w14:textId="77777777" w:rsidTr="00E008B6">
        <w:trPr>
          <w:cantSplit/>
          <w:jc w:val="center"/>
        </w:trPr>
        <w:tc>
          <w:tcPr>
            <w:tcW w:w="1449" w:type="dxa"/>
            <w:vMerge/>
          </w:tcPr>
          <w:p w14:paraId="36D39591" w14:textId="77777777" w:rsidR="007E6818" w:rsidRPr="00276D24" w:rsidRDefault="007E6818" w:rsidP="00A9786E">
            <w:pPr>
              <w:pStyle w:val="TableEntry"/>
            </w:pPr>
          </w:p>
        </w:tc>
        <w:tc>
          <w:tcPr>
            <w:tcW w:w="2520" w:type="dxa"/>
          </w:tcPr>
          <w:p w14:paraId="6E1DA015" w14:textId="707078EE" w:rsidR="007E6818" w:rsidRPr="00276D24" w:rsidRDefault="007E6818" w:rsidP="00A9786E">
            <w:pPr>
              <w:pStyle w:val="TableEntry"/>
            </w:pPr>
            <w:r w:rsidRPr="00276D24">
              <w:t>Update Plan Definition</w:t>
            </w:r>
          </w:p>
        </w:tc>
        <w:tc>
          <w:tcPr>
            <w:tcW w:w="1710" w:type="dxa"/>
          </w:tcPr>
          <w:p w14:paraId="01933F9E" w14:textId="11652141" w:rsidR="007E6818" w:rsidRPr="00276D24" w:rsidRDefault="007E6818" w:rsidP="00A9786E">
            <w:pPr>
              <w:pStyle w:val="TableEntry"/>
            </w:pPr>
            <w:r w:rsidRPr="00276D24">
              <w:t>O</w:t>
            </w:r>
          </w:p>
        </w:tc>
        <w:tc>
          <w:tcPr>
            <w:tcW w:w="2799" w:type="dxa"/>
          </w:tcPr>
          <w:p w14:paraId="08FC38CA" w14:textId="71061C35" w:rsidR="007E6818" w:rsidRPr="00276D24" w:rsidRDefault="007E6818" w:rsidP="00A9786E">
            <w:pPr>
              <w:pStyle w:val="TableEntry"/>
            </w:pPr>
            <w:r w:rsidRPr="00276D24">
              <w:t>PCC TF-2: 3.</w:t>
            </w:r>
            <w:r w:rsidR="00D55A12">
              <w:t>63</w:t>
            </w:r>
          </w:p>
        </w:tc>
      </w:tr>
      <w:tr w:rsidR="007E6818" w:rsidRPr="00276D24" w14:paraId="41EDF7D1" w14:textId="77777777" w:rsidTr="00E008B6">
        <w:trPr>
          <w:cantSplit/>
          <w:jc w:val="center"/>
        </w:trPr>
        <w:tc>
          <w:tcPr>
            <w:tcW w:w="1449" w:type="dxa"/>
            <w:vMerge/>
          </w:tcPr>
          <w:p w14:paraId="698EEF32" w14:textId="77777777" w:rsidR="007E6818" w:rsidRPr="00276D24" w:rsidRDefault="007E6818" w:rsidP="00A9786E">
            <w:pPr>
              <w:pStyle w:val="TableEntry"/>
            </w:pPr>
          </w:p>
        </w:tc>
        <w:tc>
          <w:tcPr>
            <w:tcW w:w="2520" w:type="dxa"/>
          </w:tcPr>
          <w:p w14:paraId="2B7B35CB" w14:textId="658FD117" w:rsidR="007E6818" w:rsidRPr="00276D24" w:rsidRDefault="007E6818" w:rsidP="00A9786E">
            <w:pPr>
              <w:pStyle w:val="TableEntry"/>
            </w:pPr>
            <w:r w:rsidRPr="00276D24">
              <w:t>Subscribe to Plan Definition Updates</w:t>
            </w:r>
          </w:p>
        </w:tc>
        <w:tc>
          <w:tcPr>
            <w:tcW w:w="1710" w:type="dxa"/>
          </w:tcPr>
          <w:p w14:paraId="30CB846A" w14:textId="5ACCEA27" w:rsidR="007E6818" w:rsidRPr="00276D24" w:rsidRDefault="007E6818" w:rsidP="00A9786E">
            <w:pPr>
              <w:pStyle w:val="TableEntry"/>
            </w:pPr>
            <w:r w:rsidRPr="00276D24">
              <w:t>O</w:t>
            </w:r>
          </w:p>
        </w:tc>
        <w:tc>
          <w:tcPr>
            <w:tcW w:w="2799" w:type="dxa"/>
          </w:tcPr>
          <w:p w14:paraId="0AA39DEB" w14:textId="1275064E" w:rsidR="007E6818" w:rsidRPr="00276D24" w:rsidRDefault="007E6818" w:rsidP="00A9786E">
            <w:pPr>
              <w:pStyle w:val="TableEntry"/>
            </w:pPr>
            <w:r w:rsidRPr="00276D24">
              <w:t>PCC TF-2: 3.</w:t>
            </w:r>
            <w:r w:rsidR="00D55A12">
              <w:t>66</w:t>
            </w:r>
          </w:p>
        </w:tc>
      </w:tr>
      <w:tr w:rsidR="007E6818" w:rsidRPr="00276D24" w14:paraId="2904CBBE" w14:textId="77777777" w:rsidTr="00E008B6">
        <w:trPr>
          <w:cantSplit/>
          <w:jc w:val="center"/>
        </w:trPr>
        <w:tc>
          <w:tcPr>
            <w:tcW w:w="1449" w:type="dxa"/>
            <w:vMerge/>
          </w:tcPr>
          <w:p w14:paraId="6C8AA27E" w14:textId="77777777" w:rsidR="007E6818" w:rsidRPr="00276D24" w:rsidRDefault="007E6818" w:rsidP="00A9786E">
            <w:pPr>
              <w:pStyle w:val="TableEntry"/>
            </w:pPr>
          </w:p>
        </w:tc>
        <w:tc>
          <w:tcPr>
            <w:tcW w:w="2520" w:type="dxa"/>
          </w:tcPr>
          <w:p w14:paraId="1D88BD8D" w14:textId="56935465" w:rsidR="007E6818" w:rsidRPr="00276D24" w:rsidRDefault="00D17B4E" w:rsidP="00D251BA">
            <w:pPr>
              <w:pStyle w:val="TableEntry"/>
            </w:pPr>
            <w:r w:rsidRPr="00276D24">
              <w:t>Apply Activity Definition Operation</w:t>
            </w:r>
          </w:p>
        </w:tc>
        <w:tc>
          <w:tcPr>
            <w:tcW w:w="1710" w:type="dxa"/>
          </w:tcPr>
          <w:p w14:paraId="21DC94C7" w14:textId="745364EF" w:rsidR="007E6818" w:rsidRPr="00276D24" w:rsidRDefault="007E6818" w:rsidP="00A9786E">
            <w:pPr>
              <w:pStyle w:val="TableEntry"/>
            </w:pPr>
            <w:r w:rsidRPr="00276D24">
              <w:t>O</w:t>
            </w:r>
          </w:p>
        </w:tc>
        <w:tc>
          <w:tcPr>
            <w:tcW w:w="2799" w:type="dxa"/>
          </w:tcPr>
          <w:p w14:paraId="264465DE" w14:textId="72DAFE43" w:rsidR="007E6818" w:rsidRPr="00276D24" w:rsidRDefault="007E6818" w:rsidP="00A9786E">
            <w:pPr>
              <w:pStyle w:val="TableEntry"/>
            </w:pPr>
            <w:r w:rsidRPr="00276D24">
              <w:t>PCC TF-2: 3.</w:t>
            </w:r>
            <w:r w:rsidR="00D55A12">
              <w:t>69</w:t>
            </w:r>
          </w:p>
        </w:tc>
      </w:tr>
      <w:tr w:rsidR="00000A1F" w:rsidRPr="00276D24" w14:paraId="7A1E833F" w14:textId="77777777" w:rsidTr="00E008B6">
        <w:trPr>
          <w:cantSplit/>
          <w:jc w:val="center"/>
          <w:ins w:id="199" w:author="Jones, Emma" w:date="2019-02-01T12:29:00Z"/>
        </w:trPr>
        <w:tc>
          <w:tcPr>
            <w:tcW w:w="1449" w:type="dxa"/>
            <w:vMerge w:val="restart"/>
          </w:tcPr>
          <w:p w14:paraId="46FD5607" w14:textId="37E67105" w:rsidR="00000A1F" w:rsidRPr="00276D24" w:rsidRDefault="00000A1F" w:rsidP="00000A1F">
            <w:pPr>
              <w:pStyle w:val="TableEntry"/>
              <w:rPr>
                <w:ins w:id="200" w:author="Jones, Emma" w:date="2019-02-01T12:29:00Z"/>
              </w:rPr>
            </w:pPr>
            <w:ins w:id="201" w:author="Jones, Emma" w:date="2019-02-01T12:30:00Z">
              <w:r>
                <w:t>Care Team Contributor</w:t>
              </w:r>
            </w:ins>
          </w:p>
        </w:tc>
        <w:tc>
          <w:tcPr>
            <w:tcW w:w="2520" w:type="dxa"/>
          </w:tcPr>
          <w:p w14:paraId="7FDA30D1" w14:textId="16F47B25" w:rsidR="00000A1F" w:rsidRPr="00276D24" w:rsidRDefault="00000A1F" w:rsidP="00000A1F">
            <w:pPr>
              <w:pStyle w:val="TableEntry"/>
              <w:rPr>
                <w:ins w:id="202" w:author="Jones, Emma" w:date="2019-02-01T12:29:00Z"/>
              </w:rPr>
            </w:pPr>
            <w:ins w:id="203" w:author="Jones, Emma" w:date="2019-02-01T12:30:00Z">
              <w:r>
                <w:t>Update Care Team</w:t>
              </w:r>
            </w:ins>
          </w:p>
        </w:tc>
        <w:tc>
          <w:tcPr>
            <w:tcW w:w="1710" w:type="dxa"/>
          </w:tcPr>
          <w:p w14:paraId="708FBFCD" w14:textId="4033C550" w:rsidR="00000A1F" w:rsidRPr="00276D24" w:rsidRDefault="001B74D8" w:rsidP="00000A1F">
            <w:pPr>
              <w:pStyle w:val="TableEntry"/>
              <w:rPr>
                <w:ins w:id="204" w:author="Jones, Emma" w:date="2019-02-01T12:29:00Z"/>
              </w:rPr>
            </w:pPr>
            <w:ins w:id="205" w:author="Jones, Emma" w:date="2019-02-15T10:31:00Z">
              <w:r>
                <w:t>R</w:t>
              </w:r>
            </w:ins>
          </w:p>
        </w:tc>
        <w:tc>
          <w:tcPr>
            <w:tcW w:w="2799" w:type="dxa"/>
          </w:tcPr>
          <w:p w14:paraId="55BE21AB" w14:textId="6716F8B0" w:rsidR="00000A1F" w:rsidRPr="00276D24" w:rsidRDefault="00000A1F" w:rsidP="00000A1F">
            <w:pPr>
              <w:pStyle w:val="TableEntry"/>
              <w:rPr>
                <w:ins w:id="206" w:author="Jones, Emma" w:date="2019-02-01T12:29:00Z"/>
              </w:rPr>
            </w:pPr>
            <w:ins w:id="207" w:author="Jones, Emma" w:date="2019-02-01T12:30:00Z">
              <w:r>
                <w:t>PCC TF-2: 3.45</w:t>
              </w:r>
            </w:ins>
          </w:p>
        </w:tc>
      </w:tr>
      <w:tr w:rsidR="00000A1F" w:rsidRPr="00276D24" w14:paraId="6F9B962F" w14:textId="77777777" w:rsidTr="00E008B6">
        <w:trPr>
          <w:cantSplit/>
          <w:jc w:val="center"/>
          <w:ins w:id="208" w:author="Jones, Emma" w:date="2019-02-01T12:29:00Z"/>
        </w:trPr>
        <w:tc>
          <w:tcPr>
            <w:tcW w:w="1449" w:type="dxa"/>
            <w:vMerge/>
          </w:tcPr>
          <w:p w14:paraId="75DB8B01" w14:textId="77777777" w:rsidR="00000A1F" w:rsidRPr="00276D24" w:rsidRDefault="00000A1F" w:rsidP="00000A1F">
            <w:pPr>
              <w:pStyle w:val="TableEntry"/>
              <w:rPr>
                <w:ins w:id="209" w:author="Jones, Emma" w:date="2019-02-01T12:29:00Z"/>
              </w:rPr>
            </w:pPr>
          </w:p>
        </w:tc>
        <w:tc>
          <w:tcPr>
            <w:tcW w:w="2520" w:type="dxa"/>
          </w:tcPr>
          <w:p w14:paraId="0270A1D3" w14:textId="3C250179" w:rsidR="00000A1F" w:rsidRPr="00276D24" w:rsidRDefault="00000A1F" w:rsidP="00000A1F">
            <w:pPr>
              <w:pStyle w:val="TableEntry"/>
              <w:rPr>
                <w:ins w:id="210" w:author="Jones, Emma" w:date="2019-02-01T12:29:00Z"/>
              </w:rPr>
            </w:pPr>
            <w:ins w:id="211" w:author="Jones, Emma" w:date="2019-02-01T12:30:00Z">
              <w:r>
                <w:t>Search for Care Team</w:t>
              </w:r>
            </w:ins>
          </w:p>
        </w:tc>
        <w:tc>
          <w:tcPr>
            <w:tcW w:w="1710" w:type="dxa"/>
          </w:tcPr>
          <w:p w14:paraId="35FCC3E4" w14:textId="3C1BDC9A" w:rsidR="00000A1F" w:rsidRPr="00276D24" w:rsidRDefault="001B74D8" w:rsidP="00000A1F">
            <w:pPr>
              <w:pStyle w:val="TableEntry"/>
              <w:rPr>
                <w:ins w:id="212" w:author="Jones, Emma" w:date="2019-02-01T12:29:00Z"/>
              </w:rPr>
            </w:pPr>
            <w:ins w:id="213" w:author="Jones, Emma" w:date="2019-02-15T10:31:00Z">
              <w:r>
                <w:t>R</w:t>
              </w:r>
            </w:ins>
          </w:p>
        </w:tc>
        <w:tc>
          <w:tcPr>
            <w:tcW w:w="2799" w:type="dxa"/>
          </w:tcPr>
          <w:p w14:paraId="3CF3CA10" w14:textId="774F6062" w:rsidR="00000A1F" w:rsidRPr="00276D24" w:rsidRDefault="00000A1F" w:rsidP="00000A1F">
            <w:pPr>
              <w:pStyle w:val="TableEntry"/>
              <w:rPr>
                <w:ins w:id="214" w:author="Jones, Emma" w:date="2019-02-01T12:29:00Z"/>
              </w:rPr>
            </w:pPr>
            <w:ins w:id="215" w:author="Jones, Emma" w:date="2019-02-01T12:30:00Z">
              <w:r>
                <w:t>PCC TF-2: 3.46</w:t>
              </w:r>
            </w:ins>
          </w:p>
        </w:tc>
      </w:tr>
      <w:tr w:rsidR="00000A1F" w:rsidRPr="00276D24" w14:paraId="0ADD76F5" w14:textId="77777777" w:rsidTr="00E008B6">
        <w:trPr>
          <w:cantSplit/>
          <w:jc w:val="center"/>
          <w:ins w:id="216" w:author="Jones, Emma" w:date="2019-02-01T12:29:00Z"/>
        </w:trPr>
        <w:tc>
          <w:tcPr>
            <w:tcW w:w="1449" w:type="dxa"/>
            <w:vMerge/>
          </w:tcPr>
          <w:p w14:paraId="22C47655" w14:textId="77777777" w:rsidR="00000A1F" w:rsidRPr="00276D24" w:rsidRDefault="00000A1F" w:rsidP="00000A1F">
            <w:pPr>
              <w:pStyle w:val="TableEntry"/>
              <w:rPr>
                <w:ins w:id="217" w:author="Jones, Emma" w:date="2019-02-01T12:29:00Z"/>
              </w:rPr>
            </w:pPr>
          </w:p>
        </w:tc>
        <w:tc>
          <w:tcPr>
            <w:tcW w:w="2520" w:type="dxa"/>
          </w:tcPr>
          <w:p w14:paraId="65FC588B" w14:textId="72B66049" w:rsidR="00000A1F" w:rsidRPr="00276D24" w:rsidRDefault="00000A1F" w:rsidP="00000A1F">
            <w:pPr>
              <w:pStyle w:val="TableEntry"/>
              <w:rPr>
                <w:ins w:id="218" w:author="Jones, Emma" w:date="2019-02-01T12:29:00Z"/>
              </w:rPr>
            </w:pPr>
            <w:ins w:id="219" w:author="Jones, Emma" w:date="2019-02-01T12:30:00Z">
              <w:r>
                <w:t>Retrieve Care Team</w:t>
              </w:r>
            </w:ins>
          </w:p>
        </w:tc>
        <w:tc>
          <w:tcPr>
            <w:tcW w:w="1710" w:type="dxa"/>
          </w:tcPr>
          <w:p w14:paraId="1CDDB925" w14:textId="351355C9" w:rsidR="00000A1F" w:rsidRPr="00276D24" w:rsidRDefault="001B74D8" w:rsidP="00000A1F">
            <w:pPr>
              <w:pStyle w:val="TableEntry"/>
              <w:rPr>
                <w:ins w:id="220" w:author="Jones, Emma" w:date="2019-02-01T12:29:00Z"/>
              </w:rPr>
            </w:pPr>
            <w:ins w:id="221" w:author="Jones, Emma" w:date="2019-02-15T10:31:00Z">
              <w:r>
                <w:t>R</w:t>
              </w:r>
            </w:ins>
          </w:p>
        </w:tc>
        <w:tc>
          <w:tcPr>
            <w:tcW w:w="2799" w:type="dxa"/>
          </w:tcPr>
          <w:p w14:paraId="01148275" w14:textId="3B3197BF" w:rsidR="00000A1F" w:rsidRPr="00276D24" w:rsidRDefault="00000A1F" w:rsidP="00000A1F">
            <w:pPr>
              <w:pStyle w:val="TableEntry"/>
              <w:rPr>
                <w:ins w:id="222" w:author="Jones, Emma" w:date="2019-02-01T12:29:00Z"/>
              </w:rPr>
            </w:pPr>
            <w:ins w:id="223" w:author="Jones, Emma" w:date="2019-02-01T12:30:00Z">
              <w:r>
                <w:t>PCC TF-2: 3.47</w:t>
              </w:r>
            </w:ins>
          </w:p>
        </w:tc>
      </w:tr>
      <w:tr w:rsidR="00000A1F" w:rsidRPr="00276D24" w14:paraId="586D557C" w14:textId="77777777" w:rsidTr="00E008B6">
        <w:trPr>
          <w:cantSplit/>
          <w:jc w:val="center"/>
          <w:ins w:id="224" w:author="Jones, Emma" w:date="2019-02-01T12:29:00Z"/>
        </w:trPr>
        <w:tc>
          <w:tcPr>
            <w:tcW w:w="1449" w:type="dxa"/>
            <w:vMerge/>
          </w:tcPr>
          <w:p w14:paraId="177AA500" w14:textId="77777777" w:rsidR="00000A1F" w:rsidRPr="00276D24" w:rsidRDefault="00000A1F" w:rsidP="00000A1F">
            <w:pPr>
              <w:pStyle w:val="TableEntry"/>
              <w:rPr>
                <w:ins w:id="225" w:author="Jones, Emma" w:date="2019-02-01T12:29:00Z"/>
              </w:rPr>
            </w:pPr>
          </w:p>
        </w:tc>
        <w:tc>
          <w:tcPr>
            <w:tcW w:w="2520" w:type="dxa"/>
          </w:tcPr>
          <w:p w14:paraId="5718B782" w14:textId="5998CED9" w:rsidR="00000A1F" w:rsidRPr="00276D24" w:rsidRDefault="00000A1F" w:rsidP="00000A1F">
            <w:pPr>
              <w:pStyle w:val="TableEntry"/>
              <w:rPr>
                <w:ins w:id="226" w:author="Jones, Emma" w:date="2019-02-01T12:29:00Z"/>
              </w:rPr>
            </w:pPr>
            <w:ins w:id="227" w:author="Jones, Emma" w:date="2019-02-01T12:30:00Z">
              <w:r>
                <w:t>Subscribe to Care Team Updates</w:t>
              </w:r>
            </w:ins>
          </w:p>
        </w:tc>
        <w:tc>
          <w:tcPr>
            <w:tcW w:w="1710" w:type="dxa"/>
          </w:tcPr>
          <w:p w14:paraId="6A44CD24" w14:textId="49E2A9BF" w:rsidR="00000A1F" w:rsidRPr="00276D24" w:rsidRDefault="001B74D8" w:rsidP="00000A1F">
            <w:pPr>
              <w:pStyle w:val="TableEntry"/>
              <w:rPr>
                <w:ins w:id="228" w:author="Jones, Emma" w:date="2019-02-01T12:29:00Z"/>
              </w:rPr>
            </w:pPr>
            <w:ins w:id="229" w:author="Jones, Emma" w:date="2019-02-15T10:31:00Z">
              <w:r w:rsidRPr="00DF2420">
                <w:t xml:space="preserve">O </w:t>
              </w:r>
              <w:r w:rsidRPr="00F913D7">
                <w:rPr>
                  <w:vertAlign w:val="superscript"/>
                </w:rPr>
                <w:t>Note 1</w:t>
              </w:r>
            </w:ins>
          </w:p>
        </w:tc>
        <w:tc>
          <w:tcPr>
            <w:tcW w:w="2799" w:type="dxa"/>
          </w:tcPr>
          <w:p w14:paraId="6C7ED2E4" w14:textId="789755DF" w:rsidR="00000A1F" w:rsidRPr="00276D24" w:rsidRDefault="00000A1F" w:rsidP="00000A1F">
            <w:pPr>
              <w:pStyle w:val="TableEntry"/>
              <w:rPr>
                <w:ins w:id="230" w:author="Jones, Emma" w:date="2019-02-01T12:29:00Z"/>
              </w:rPr>
            </w:pPr>
            <w:ins w:id="231" w:author="Jones, Emma" w:date="2019-02-01T12:30:00Z">
              <w:r>
                <w:t>PCC TF-2: 3.48</w:t>
              </w:r>
            </w:ins>
          </w:p>
        </w:tc>
      </w:tr>
      <w:tr w:rsidR="001B74D8" w:rsidRPr="00276D24" w14:paraId="682FDE95" w14:textId="77777777" w:rsidTr="00E008B6">
        <w:trPr>
          <w:cantSplit/>
          <w:jc w:val="center"/>
          <w:ins w:id="232" w:author="Jones, Emma" w:date="2019-02-01T12:29:00Z"/>
        </w:trPr>
        <w:tc>
          <w:tcPr>
            <w:tcW w:w="1449" w:type="dxa"/>
            <w:vMerge/>
          </w:tcPr>
          <w:p w14:paraId="3663CF1A" w14:textId="77777777" w:rsidR="001B74D8" w:rsidRPr="00276D24" w:rsidRDefault="001B74D8" w:rsidP="001B74D8">
            <w:pPr>
              <w:pStyle w:val="TableEntry"/>
              <w:rPr>
                <w:ins w:id="233" w:author="Jones, Emma" w:date="2019-02-01T12:29:00Z"/>
              </w:rPr>
            </w:pPr>
          </w:p>
        </w:tc>
        <w:tc>
          <w:tcPr>
            <w:tcW w:w="2520" w:type="dxa"/>
          </w:tcPr>
          <w:p w14:paraId="2E0CE64C" w14:textId="63680317" w:rsidR="001B74D8" w:rsidRPr="00276D24" w:rsidRDefault="001B74D8" w:rsidP="001B74D8">
            <w:pPr>
              <w:pStyle w:val="TableEntry"/>
              <w:rPr>
                <w:ins w:id="234" w:author="Jones, Emma" w:date="2019-02-01T12:29:00Z"/>
              </w:rPr>
            </w:pPr>
            <w:ins w:id="235" w:author="Jones, Emma" w:date="2019-02-15T10:33:00Z">
              <w:r w:rsidRPr="00DF2420">
                <w:t>Provide Care Team</w:t>
              </w:r>
            </w:ins>
          </w:p>
        </w:tc>
        <w:tc>
          <w:tcPr>
            <w:tcW w:w="1710" w:type="dxa"/>
          </w:tcPr>
          <w:p w14:paraId="3FEBC0E2" w14:textId="163AB035" w:rsidR="001B74D8" w:rsidRPr="00276D24" w:rsidRDefault="001B74D8" w:rsidP="001B74D8">
            <w:pPr>
              <w:pStyle w:val="TableEntry"/>
              <w:rPr>
                <w:ins w:id="236" w:author="Jones, Emma" w:date="2019-02-01T12:29:00Z"/>
              </w:rPr>
            </w:pPr>
            <w:ins w:id="237" w:author="Jones, Emma" w:date="2019-02-15T10:33:00Z">
              <w:r>
                <w:t>O</w:t>
              </w:r>
            </w:ins>
          </w:p>
        </w:tc>
        <w:tc>
          <w:tcPr>
            <w:tcW w:w="2799" w:type="dxa"/>
          </w:tcPr>
          <w:p w14:paraId="52537EAF" w14:textId="3A2BB2B6" w:rsidR="001B74D8" w:rsidRPr="00276D24" w:rsidRDefault="001B74D8" w:rsidP="001B74D8">
            <w:pPr>
              <w:pStyle w:val="TableEntry"/>
              <w:rPr>
                <w:ins w:id="238" w:author="Jones, Emma" w:date="2019-02-01T12:29:00Z"/>
              </w:rPr>
            </w:pPr>
            <w:ins w:id="239" w:author="Jones, Emma" w:date="2019-02-15T10:33:00Z">
              <w:r w:rsidRPr="00DF2420">
                <w:t>PCC TF-2: 3.49</w:t>
              </w:r>
            </w:ins>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ins w:id="240" w:author="Jones, Emma" w:date="2019-02-01T12:30:00Z"/>
        </w:trPr>
        <w:tc>
          <w:tcPr>
            <w:tcW w:w="1449" w:type="dxa"/>
            <w:vMerge w:val="restart"/>
          </w:tcPr>
          <w:p w14:paraId="2EFAD166" w14:textId="6FF081E1" w:rsidR="00000A1F" w:rsidRPr="00276D24" w:rsidRDefault="00000A1F" w:rsidP="00000A1F">
            <w:pPr>
              <w:pStyle w:val="TableEntry"/>
              <w:rPr>
                <w:ins w:id="241" w:author="Jones, Emma" w:date="2019-02-01T12:30:00Z"/>
              </w:rPr>
            </w:pPr>
            <w:ins w:id="242" w:author="Jones, Emma" w:date="2019-02-01T12:31:00Z">
              <w:r>
                <w:t>Care Team Service</w:t>
              </w:r>
            </w:ins>
          </w:p>
        </w:tc>
        <w:tc>
          <w:tcPr>
            <w:tcW w:w="2520" w:type="dxa"/>
          </w:tcPr>
          <w:p w14:paraId="673FFAD6" w14:textId="3574EEED" w:rsidR="00000A1F" w:rsidRPr="00276D24" w:rsidRDefault="00000A1F" w:rsidP="00000A1F">
            <w:pPr>
              <w:pStyle w:val="TableEntry"/>
              <w:rPr>
                <w:ins w:id="243" w:author="Jones, Emma" w:date="2019-02-01T12:30:00Z"/>
              </w:rPr>
            </w:pPr>
            <w:ins w:id="244" w:author="Jones, Emma" w:date="2019-02-01T12:31:00Z">
              <w:r>
                <w:t>Search for Care Team</w:t>
              </w:r>
            </w:ins>
          </w:p>
        </w:tc>
        <w:tc>
          <w:tcPr>
            <w:tcW w:w="1710" w:type="dxa"/>
          </w:tcPr>
          <w:p w14:paraId="1C86DA35" w14:textId="7AF6C9D5" w:rsidR="00000A1F" w:rsidRPr="00276D24" w:rsidRDefault="001B74D8" w:rsidP="00000A1F">
            <w:pPr>
              <w:pStyle w:val="TableEntry"/>
              <w:rPr>
                <w:ins w:id="245" w:author="Jones, Emma" w:date="2019-02-01T12:30:00Z"/>
              </w:rPr>
            </w:pPr>
            <w:ins w:id="246" w:author="Jones, Emma" w:date="2019-02-15T10:34:00Z">
              <w:r>
                <w:t>R</w:t>
              </w:r>
            </w:ins>
          </w:p>
        </w:tc>
        <w:tc>
          <w:tcPr>
            <w:tcW w:w="2799" w:type="dxa"/>
          </w:tcPr>
          <w:p w14:paraId="7C6DDD65" w14:textId="7858E9DA" w:rsidR="00000A1F" w:rsidRPr="00276D24" w:rsidRDefault="00000A1F" w:rsidP="00000A1F">
            <w:pPr>
              <w:pStyle w:val="TableEntry"/>
              <w:rPr>
                <w:ins w:id="247" w:author="Jones, Emma" w:date="2019-02-01T12:30:00Z"/>
              </w:rPr>
            </w:pPr>
            <w:ins w:id="248" w:author="Jones, Emma" w:date="2019-02-01T12:31:00Z">
              <w:r>
                <w:t>PCC TF-2: 3.46</w:t>
              </w:r>
            </w:ins>
          </w:p>
        </w:tc>
      </w:tr>
      <w:tr w:rsidR="00000A1F" w:rsidRPr="00276D24" w14:paraId="75D25CD2" w14:textId="77777777" w:rsidTr="00E008B6">
        <w:trPr>
          <w:cantSplit/>
          <w:jc w:val="center"/>
          <w:ins w:id="249" w:author="Jones, Emma" w:date="2019-02-01T12:30:00Z"/>
        </w:trPr>
        <w:tc>
          <w:tcPr>
            <w:tcW w:w="1449" w:type="dxa"/>
            <w:vMerge/>
          </w:tcPr>
          <w:p w14:paraId="5453FEAB" w14:textId="77777777" w:rsidR="00000A1F" w:rsidRPr="00276D24" w:rsidRDefault="00000A1F" w:rsidP="00000A1F">
            <w:pPr>
              <w:pStyle w:val="TableEntry"/>
              <w:rPr>
                <w:ins w:id="250" w:author="Jones, Emma" w:date="2019-02-01T12:30:00Z"/>
              </w:rPr>
            </w:pPr>
          </w:p>
        </w:tc>
        <w:tc>
          <w:tcPr>
            <w:tcW w:w="2520" w:type="dxa"/>
          </w:tcPr>
          <w:p w14:paraId="355DC07C" w14:textId="61FED249" w:rsidR="00000A1F" w:rsidRPr="00276D24" w:rsidRDefault="00000A1F" w:rsidP="00000A1F">
            <w:pPr>
              <w:pStyle w:val="TableEntry"/>
              <w:rPr>
                <w:ins w:id="251" w:author="Jones, Emma" w:date="2019-02-01T12:30:00Z"/>
              </w:rPr>
            </w:pPr>
            <w:ins w:id="252" w:author="Jones, Emma" w:date="2019-02-01T12:31:00Z">
              <w:r>
                <w:t>Retrieve Care Team</w:t>
              </w:r>
            </w:ins>
          </w:p>
        </w:tc>
        <w:tc>
          <w:tcPr>
            <w:tcW w:w="1710" w:type="dxa"/>
          </w:tcPr>
          <w:p w14:paraId="68AE3122" w14:textId="5A59F7A1" w:rsidR="00000A1F" w:rsidRPr="00276D24" w:rsidRDefault="001B74D8" w:rsidP="00000A1F">
            <w:pPr>
              <w:pStyle w:val="TableEntry"/>
              <w:rPr>
                <w:ins w:id="253" w:author="Jones, Emma" w:date="2019-02-01T12:30:00Z"/>
              </w:rPr>
            </w:pPr>
            <w:ins w:id="254" w:author="Jones, Emma" w:date="2019-02-15T10:34:00Z">
              <w:r>
                <w:t>R</w:t>
              </w:r>
            </w:ins>
          </w:p>
        </w:tc>
        <w:tc>
          <w:tcPr>
            <w:tcW w:w="2799" w:type="dxa"/>
          </w:tcPr>
          <w:p w14:paraId="7D9FC841" w14:textId="0610429D" w:rsidR="00000A1F" w:rsidRPr="00276D24" w:rsidRDefault="00000A1F" w:rsidP="00000A1F">
            <w:pPr>
              <w:pStyle w:val="TableEntry"/>
              <w:rPr>
                <w:ins w:id="255" w:author="Jones, Emma" w:date="2019-02-01T12:30:00Z"/>
              </w:rPr>
            </w:pPr>
            <w:ins w:id="256" w:author="Jones, Emma" w:date="2019-02-01T12:31:00Z">
              <w:r>
                <w:t>PCC TF-2: 3.47</w:t>
              </w:r>
            </w:ins>
          </w:p>
        </w:tc>
      </w:tr>
      <w:tr w:rsidR="00000A1F" w:rsidRPr="00276D24" w14:paraId="3818AE26" w14:textId="77777777" w:rsidTr="00E008B6">
        <w:trPr>
          <w:cantSplit/>
          <w:jc w:val="center"/>
          <w:ins w:id="257" w:author="Jones, Emma" w:date="2019-02-01T12:30:00Z"/>
        </w:trPr>
        <w:tc>
          <w:tcPr>
            <w:tcW w:w="1449" w:type="dxa"/>
            <w:vMerge/>
          </w:tcPr>
          <w:p w14:paraId="4E94FB3B" w14:textId="77777777" w:rsidR="00000A1F" w:rsidRPr="00276D24" w:rsidRDefault="00000A1F" w:rsidP="00000A1F">
            <w:pPr>
              <w:pStyle w:val="TableEntry"/>
              <w:rPr>
                <w:ins w:id="258" w:author="Jones, Emma" w:date="2019-02-01T12:30:00Z"/>
              </w:rPr>
            </w:pPr>
          </w:p>
        </w:tc>
        <w:tc>
          <w:tcPr>
            <w:tcW w:w="2520" w:type="dxa"/>
          </w:tcPr>
          <w:p w14:paraId="4476D4E2" w14:textId="07D632B5" w:rsidR="00000A1F" w:rsidRPr="00276D24" w:rsidRDefault="00000A1F" w:rsidP="00000A1F">
            <w:pPr>
              <w:pStyle w:val="TableEntry"/>
              <w:rPr>
                <w:ins w:id="259" w:author="Jones, Emma" w:date="2019-02-01T12:30:00Z"/>
              </w:rPr>
            </w:pPr>
            <w:ins w:id="260" w:author="Jones, Emma" w:date="2019-02-01T12:31:00Z">
              <w:r>
                <w:t>Update Care Team</w:t>
              </w:r>
            </w:ins>
          </w:p>
        </w:tc>
        <w:tc>
          <w:tcPr>
            <w:tcW w:w="1710" w:type="dxa"/>
          </w:tcPr>
          <w:p w14:paraId="1DD1C2C3" w14:textId="1DEF17A8" w:rsidR="00000A1F" w:rsidRPr="00276D24" w:rsidRDefault="001B74D8" w:rsidP="00000A1F">
            <w:pPr>
              <w:pStyle w:val="TableEntry"/>
              <w:rPr>
                <w:ins w:id="261" w:author="Jones, Emma" w:date="2019-02-01T12:30:00Z"/>
              </w:rPr>
            </w:pPr>
            <w:ins w:id="262" w:author="Jones, Emma" w:date="2019-02-15T10:34:00Z">
              <w:r>
                <w:t>R</w:t>
              </w:r>
            </w:ins>
          </w:p>
        </w:tc>
        <w:tc>
          <w:tcPr>
            <w:tcW w:w="2799" w:type="dxa"/>
          </w:tcPr>
          <w:p w14:paraId="13297275" w14:textId="38D84299" w:rsidR="00000A1F" w:rsidRPr="00276D24" w:rsidRDefault="00000A1F" w:rsidP="00000A1F">
            <w:pPr>
              <w:pStyle w:val="TableEntry"/>
              <w:rPr>
                <w:ins w:id="263" w:author="Jones, Emma" w:date="2019-02-01T12:30:00Z"/>
              </w:rPr>
            </w:pPr>
            <w:ins w:id="264" w:author="Jones, Emma" w:date="2019-02-01T12:31:00Z">
              <w:r>
                <w:t>PCC TF-2: 3.45</w:t>
              </w:r>
            </w:ins>
          </w:p>
        </w:tc>
      </w:tr>
      <w:tr w:rsidR="00000A1F" w:rsidRPr="00276D24" w14:paraId="7709D086" w14:textId="77777777" w:rsidTr="00E008B6">
        <w:trPr>
          <w:cantSplit/>
          <w:jc w:val="center"/>
          <w:ins w:id="265" w:author="Jones, Emma" w:date="2019-02-01T12:30:00Z"/>
        </w:trPr>
        <w:tc>
          <w:tcPr>
            <w:tcW w:w="1449" w:type="dxa"/>
            <w:vMerge/>
          </w:tcPr>
          <w:p w14:paraId="495F25F8" w14:textId="77777777" w:rsidR="00000A1F" w:rsidRPr="00276D24" w:rsidRDefault="00000A1F" w:rsidP="00000A1F">
            <w:pPr>
              <w:pStyle w:val="TableEntry"/>
              <w:rPr>
                <w:ins w:id="266" w:author="Jones, Emma" w:date="2019-02-01T12:30:00Z"/>
              </w:rPr>
            </w:pPr>
          </w:p>
        </w:tc>
        <w:tc>
          <w:tcPr>
            <w:tcW w:w="2520" w:type="dxa"/>
          </w:tcPr>
          <w:p w14:paraId="62407681" w14:textId="3F640AB8" w:rsidR="00000A1F" w:rsidRPr="00276D24" w:rsidRDefault="00000A1F" w:rsidP="00000A1F">
            <w:pPr>
              <w:pStyle w:val="TableEntry"/>
              <w:rPr>
                <w:ins w:id="267" w:author="Jones, Emma" w:date="2019-02-01T12:30:00Z"/>
              </w:rPr>
            </w:pPr>
            <w:ins w:id="268" w:author="Jones, Emma" w:date="2019-02-01T12:31:00Z">
              <w:r>
                <w:t>Subscribe to Care Team Updates</w:t>
              </w:r>
            </w:ins>
          </w:p>
        </w:tc>
        <w:tc>
          <w:tcPr>
            <w:tcW w:w="1710" w:type="dxa"/>
          </w:tcPr>
          <w:p w14:paraId="5E0F23C7" w14:textId="6173E81D" w:rsidR="00000A1F" w:rsidRPr="00276D24" w:rsidRDefault="001B74D8" w:rsidP="00000A1F">
            <w:pPr>
              <w:pStyle w:val="TableEntry"/>
              <w:rPr>
                <w:ins w:id="269" w:author="Jones, Emma" w:date="2019-02-01T12:30:00Z"/>
              </w:rPr>
            </w:pPr>
            <w:ins w:id="270" w:author="Jones, Emma" w:date="2019-02-15T10:35:00Z">
              <w:r>
                <w:t>R</w:t>
              </w:r>
            </w:ins>
            <w:ins w:id="271" w:author="Jones, Emma" w:date="2019-02-01T12:32:00Z">
              <w:r w:rsidR="00000A1F">
                <w:t xml:space="preserve"> </w:t>
              </w:r>
            </w:ins>
          </w:p>
        </w:tc>
        <w:tc>
          <w:tcPr>
            <w:tcW w:w="2799" w:type="dxa"/>
          </w:tcPr>
          <w:p w14:paraId="05DC7F3C" w14:textId="5B7FBEF2" w:rsidR="00000A1F" w:rsidRPr="00276D24" w:rsidRDefault="00000A1F" w:rsidP="00000A1F">
            <w:pPr>
              <w:pStyle w:val="TableEntry"/>
              <w:rPr>
                <w:ins w:id="272" w:author="Jones, Emma" w:date="2019-02-01T12:30:00Z"/>
              </w:rPr>
            </w:pPr>
            <w:ins w:id="273" w:author="Jones, Emma" w:date="2019-02-01T12:31:00Z">
              <w:r>
                <w:t>PCC TF-2: 3.48</w:t>
              </w:r>
            </w:ins>
          </w:p>
        </w:tc>
      </w:tr>
      <w:tr w:rsidR="00000A1F" w:rsidRPr="00276D24" w14:paraId="213645C8" w14:textId="77777777" w:rsidTr="00E008B6">
        <w:trPr>
          <w:cantSplit/>
          <w:jc w:val="center"/>
          <w:ins w:id="274" w:author="Jones, Emma" w:date="2019-02-01T12:30:00Z"/>
        </w:trPr>
        <w:tc>
          <w:tcPr>
            <w:tcW w:w="1449" w:type="dxa"/>
            <w:vMerge/>
          </w:tcPr>
          <w:p w14:paraId="7FCD0856" w14:textId="77777777" w:rsidR="00000A1F" w:rsidRPr="00276D24" w:rsidRDefault="00000A1F" w:rsidP="00000A1F">
            <w:pPr>
              <w:pStyle w:val="TableEntry"/>
              <w:rPr>
                <w:ins w:id="275" w:author="Jones, Emma" w:date="2019-02-01T12:30:00Z"/>
              </w:rPr>
            </w:pPr>
          </w:p>
        </w:tc>
        <w:tc>
          <w:tcPr>
            <w:tcW w:w="2520" w:type="dxa"/>
          </w:tcPr>
          <w:p w14:paraId="77C5D3FC" w14:textId="7BFBFAD3" w:rsidR="00000A1F" w:rsidRPr="00276D24" w:rsidRDefault="00000A1F" w:rsidP="00000A1F">
            <w:pPr>
              <w:pStyle w:val="TableEntry"/>
              <w:rPr>
                <w:ins w:id="276" w:author="Jones, Emma" w:date="2019-02-01T12:30:00Z"/>
              </w:rPr>
            </w:pPr>
            <w:ins w:id="277" w:author="Jones, Emma" w:date="2019-02-01T12:31:00Z">
              <w:r>
                <w:t>Provide Care Team</w:t>
              </w:r>
            </w:ins>
          </w:p>
        </w:tc>
        <w:tc>
          <w:tcPr>
            <w:tcW w:w="1710" w:type="dxa"/>
          </w:tcPr>
          <w:p w14:paraId="7B62576A" w14:textId="0623C6E5" w:rsidR="00000A1F" w:rsidRPr="00276D24" w:rsidRDefault="001B74D8" w:rsidP="00000A1F">
            <w:pPr>
              <w:pStyle w:val="TableEntry"/>
              <w:rPr>
                <w:ins w:id="278" w:author="Jones, Emma" w:date="2019-02-01T12:30:00Z"/>
              </w:rPr>
            </w:pPr>
            <w:ins w:id="279" w:author="Jones, Emma" w:date="2019-02-15T10:35:00Z">
              <w:r w:rsidRPr="00DF2420">
                <w:t>R (as initiator)</w:t>
              </w:r>
            </w:ins>
          </w:p>
        </w:tc>
        <w:tc>
          <w:tcPr>
            <w:tcW w:w="2799" w:type="dxa"/>
          </w:tcPr>
          <w:p w14:paraId="06C07ADE" w14:textId="4ECD422C" w:rsidR="00000A1F" w:rsidRPr="00276D24" w:rsidRDefault="00000A1F" w:rsidP="00000A1F">
            <w:pPr>
              <w:pStyle w:val="TableEntry"/>
              <w:rPr>
                <w:ins w:id="280" w:author="Jones, Emma" w:date="2019-02-01T12:30:00Z"/>
              </w:rPr>
            </w:pPr>
            <w:ins w:id="281" w:author="Jones, Emma" w:date="2019-02-01T12:31:00Z">
              <w:r>
                <w:t>PCC TF-2: 3.49</w:t>
              </w:r>
            </w:ins>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70EDC359" w:rsidR="00000A1F" w:rsidRDefault="001B74D8" w:rsidP="00000A1F">
      <w:pPr>
        <w:pStyle w:val="Note"/>
        <w:rPr>
          <w:ins w:id="282" w:author="Jones, Emma" w:date="2019-02-01T12:32:00Z"/>
          <w:szCs w:val="18"/>
        </w:rPr>
      </w:pPr>
      <w:ins w:id="283" w:author="Jones, Emma" w:date="2019-02-15T10:34:00Z">
        <w:r>
          <w:rPr>
            <w:szCs w:val="18"/>
          </w:rPr>
          <w:tab/>
        </w:r>
        <w:r>
          <w:rPr>
            <w:szCs w:val="18"/>
          </w:rPr>
          <w:tab/>
        </w:r>
        <w:r>
          <w:rPr>
            <w:szCs w:val="18"/>
          </w:rPr>
          <w:tab/>
        </w:r>
        <w:r>
          <w:rPr>
            <w:szCs w:val="18"/>
          </w:rPr>
          <w:tab/>
        </w:r>
        <w:r>
          <w:rPr>
            <w:szCs w:val="18"/>
          </w:rPr>
          <w:tab/>
        </w:r>
      </w:ins>
      <w:ins w:id="284" w:author="Jones, Emma" w:date="2019-02-01T12:32:00Z">
        <w:r w:rsidR="00000A1F">
          <w:rPr>
            <w:szCs w:val="18"/>
          </w:rPr>
          <w:t>Note 1: If the Subscribe to Care Team Updates Option is supported, must also support Provide Care Team Option</w:t>
        </w:r>
      </w:ins>
    </w:p>
    <w:p w14:paraId="7AF89D83" w14:textId="7CBEF29F" w:rsidR="00B949AD" w:rsidRPr="00276D24" w:rsidDel="00000A1F" w:rsidRDefault="00B949AD" w:rsidP="00CF5713">
      <w:pPr>
        <w:pStyle w:val="BodyText"/>
        <w:rPr>
          <w:del w:id="285" w:author="Jones, Emma" w:date="2019-02-01T12:32:00Z"/>
        </w:rPr>
      </w:pP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286" w:name="_Toc524533405"/>
      <w:bookmarkEnd w:id="172"/>
      <w:bookmarkEnd w:id="173"/>
      <w:bookmarkEnd w:id="174"/>
      <w:bookmarkEnd w:id="175"/>
      <w:bookmarkEnd w:id="176"/>
      <w:bookmarkEnd w:id="177"/>
      <w:bookmarkEnd w:id="178"/>
      <w:bookmarkEnd w:id="179"/>
      <w:r w:rsidRPr="00276D24">
        <w:rPr>
          <w:bCs/>
          <w:noProof w:val="0"/>
        </w:rPr>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286"/>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71BF4D1D" w:rsidR="00F81AC4" w:rsidRDefault="00D830B4" w:rsidP="006A4160">
      <w:pPr>
        <w:pStyle w:val="BodyText"/>
        <w:rPr>
          <w:ins w:id="287" w:author="Jones, Emma" w:date="2019-02-15T10:38:00Z"/>
        </w:rPr>
      </w:pPr>
      <w:r w:rsidRPr="00276D24">
        <w:lastRenderedPageBreak/>
        <w:t xml:space="preserve">There are </w:t>
      </w:r>
      <w:del w:id="288" w:author="Jones, Emma" w:date="2019-02-15T10:36:00Z">
        <w:r w:rsidRPr="00276D24" w:rsidDel="001B74D8">
          <w:delText xml:space="preserve">three </w:delText>
        </w:r>
      </w:del>
      <w:ins w:id="289" w:author="Jones, Emma" w:date="2019-02-15T10:36:00Z">
        <w:r w:rsidR="001B74D8">
          <w:t>five</w:t>
        </w:r>
        <w:r w:rsidR="001B74D8" w:rsidRPr="00276D24">
          <w:t xml:space="preserve"> </w:t>
        </w:r>
      </w:ins>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ins w:id="290" w:author="Jones, Emma" w:date="2019-02-15T10:38:00Z">
        <w:r>
          <w:t>The second actor is the Care Team Contributor. This acto</w:t>
        </w:r>
      </w:ins>
      <w:ins w:id="291" w:author="Jones, Emma" w:date="2019-02-15T10:39:00Z">
        <w:r>
          <w:t xml:space="preserve">r is grouped with the Care Plan Contributor actor to support </w:t>
        </w:r>
      </w:ins>
      <w:ins w:id="292" w:author="Jones, Emma" w:date="2019-02-15T10:40:00Z">
        <w:r>
          <w:t>the care team workflow as a component of care planning. This actor interacts with the Care Team Ser</w:t>
        </w:r>
      </w:ins>
      <w:ins w:id="293" w:author="Jones, Emma" w:date="2019-02-15T10:41:00Z">
        <w:r>
          <w:t>vice</w:t>
        </w:r>
        <w:r w:rsidR="00566DFF">
          <w:t xml:space="preserve"> to create and update the care team aspects of the care plan. </w:t>
        </w:r>
      </w:ins>
    </w:p>
    <w:p w14:paraId="647199AB" w14:textId="6E954C5A" w:rsidR="001A6FBC" w:rsidRDefault="00D830B4" w:rsidP="006A4160">
      <w:pPr>
        <w:pStyle w:val="BodyText"/>
        <w:rPr>
          <w:ins w:id="294" w:author="Jones, Emma" w:date="2019-02-15T10:42:00Z"/>
        </w:rPr>
      </w:pPr>
      <w:r w:rsidRPr="00276D24">
        <w:t xml:space="preserve">The </w:t>
      </w:r>
      <w:del w:id="295" w:author="Jones, Emma" w:date="2019-02-15T10:41:00Z">
        <w:r w:rsidRPr="00276D24" w:rsidDel="00566DFF">
          <w:delText xml:space="preserve">second </w:delText>
        </w:r>
      </w:del>
      <w:ins w:id="296" w:author="Jones, Emma" w:date="2019-02-15T10:41:00Z">
        <w:r w:rsidR="00566DFF">
          <w:t>third</w:t>
        </w:r>
        <w:r w:rsidR="00566DFF" w:rsidRPr="00276D24">
          <w:t xml:space="preserve"> </w:t>
        </w:r>
      </w:ins>
      <w:r w:rsidRPr="00276D24">
        <w:t xml:space="preserve">actor is the Care Plan Service. This actor manages patient specific Care Plans. </w:t>
      </w:r>
    </w:p>
    <w:p w14:paraId="709F05F0" w14:textId="61B0CEBB" w:rsidR="00566DFF" w:rsidRPr="00276D24" w:rsidRDefault="00566DFF" w:rsidP="006A4160">
      <w:pPr>
        <w:pStyle w:val="BodyText"/>
      </w:pPr>
      <w:ins w:id="297" w:author="Jones, Emma" w:date="2019-02-15T10:42:00Z">
        <w:r>
          <w:t xml:space="preserve">The fourth actor is </w:t>
        </w:r>
      </w:ins>
      <w:ins w:id="298" w:author="Jones, Emma" w:date="2019-02-15T10:43:00Z">
        <w:r>
          <w:t xml:space="preserve">the Care Team Service. </w:t>
        </w:r>
      </w:ins>
      <w:ins w:id="299" w:author="Jones, Emma" w:date="2019-02-15T10:44:00Z">
        <w:r>
          <w:t xml:space="preserve">This actor manages Care Team updates. </w:t>
        </w:r>
      </w:ins>
    </w:p>
    <w:p w14:paraId="00BDBE73" w14:textId="0ACD7462" w:rsidR="00934D38" w:rsidRPr="00276D24" w:rsidRDefault="00D830B4" w:rsidP="006A4160">
      <w:pPr>
        <w:pStyle w:val="BodyText"/>
      </w:pPr>
      <w:r w:rsidRPr="00276D24">
        <w:t xml:space="preserve">The </w:t>
      </w:r>
      <w:ins w:id="300" w:author="Jones, Emma" w:date="2019-02-15T10:44:00Z">
        <w:r w:rsidR="00566DFF">
          <w:t>fifth</w:t>
        </w:r>
      </w:ins>
      <w:del w:id="301" w:author="Jones, Emma" w:date="2019-02-15T10:44:00Z">
        <w:r w:rsidRPr="00276D24" w:rsidDel="00566DFF">
          <w:delText>third</w:delText>
        </w:r>
      </w:del>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302" w:name="_Toc524533406"/>
      <w:r w:rsidRPr="00276D24">
        <w:rPr>
          <w:noProof w:val="0"/>
        </w:rPr>
        <w:t xml:space="preserve">X.1.1.1 </w:t>
      </w:r>
      <w:r w:rsidR="00C636C8" w:rsidRPr="00276D24">
        <w:rPr>
          <w:noProof w:val="0"/>
        </w:rPr>
        <w:t>Care Plan Contributor</w:t>
      </w:r>
      <w:bookmarkEnd w:id="302"/>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2BFEFD9C"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r w:rsidR="007B4B7C" w:rsidRPr="00276D24">
        <w:t>http://hl7.org/fhir/STU3/</w:t>
      </w:r>
      <w:r w:rsidRPr="00276D24">
        <w:t>http.html#transactional-integrity)</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lastRenderedPageBreak/>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rPr>
          <w:ins w:id="303" w:author="Jones, Emma" w:date="2019-02-01T12:34:00Z"/>
        </w:rPr>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ins w:id="304" w:author="Jones, Emma" w:date="2019-02-01T12:34:00Z"/>
          <w:noProof w:val="0"/>
        </w:rPr>
      </w:pPr>
      <w:bookmarkStart w:id="305" w:name="_Toc492549540"/>
      <w:ins w:id="306" w:author="Jones, Emma" w:date="2019-02-01T12:34:00Z">
        <w:r>
          <w:rPr>
            <w:noProof w:val="0"/>
          </w:rPr>
          <w:t>X.1.1.2 Care Team Contributor</w:t>
        </w:r>
        <w:bookmarkEnd w:id="305"/>
      </w:ins>
    </w:p>
    <w:p w14:paraId="5CDB3C20" w14:textId="77777777" w:rsidR="00000A1F" w:rsidRDefault="00000A1F" w:rsidP="00000A1F">
      <w:pPr>
        <w:pStyle w:val="BodyText"/>
        <w:rPr>
          <w:ins w:id="307" w:author="Jones, Emma" w:date="2019-02-01T12:34:00Z"/>
        </w:rPr>
      </w:pPr>
      <w:ins w:id="308" w:author="Jones, Emma" w:date="2019-02-01T12:34:00Z">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ins>
    </w:p>
    <w:p w14:paraId="619E7D4D" w14:textId="77777777" w:rsidR="00000A1F" w:rsidRDefault="00000A1F" w:rsidP="00000A1F">
      <w:pPr>
        <w:pStyle w:val="BodyText"/>
        <w:rPr>
          <w:ins w:id="309" w:author="Jones, Emma" w:date="2019-02-01T12:34:00Z"/>
        </w:rPr>
      </w:pPr>
      <w:ins w:id="310" w:author="Jones, Emma" w:date="2019-02-01T12:34:00Z">
        <w:r>
          <w:t xml:space="preserve">In order to ensure data integrity, as is necessary when multiple Care Team Contributor Actors are attempting to update to the same CareTeam resource, the Care Team Contributor SHALL use the following sequence of operations (from </w:t>
        </w:r>
        <w:r>
          <w:fldChar w:fldCharType="begin"/>
        </w:r>
        <w:r>
          <w:instrText xml:space="preserve"> HYPERLINK "http://hl7.org/fhir/http.html" \l "transactional-integrity" </w:instrText>
        </w:r>
        <w:r>
          <w:fldChar w:fldCharType="separate"/>
        </w:r>
        <w:r>
          <w:rPr>
            <w:rStyle w:val="Hyperlink"/>
          </w:rPr>
          <w:t>http://hl7.org/fhir/http.html#transactional-integrity</w:t>
        </w:r>
        <w:r>
          <w:fldChar w:fldCharType="end"/>
        </w:r>
        <w:r>
          <w:t>).</w:t>
        </w:r>
      </w:ins>
    </w:p>
    <w:p w14:paraId="1839DF79" w14:textId="77777777" w:rsidR="00000A1F" w:rsidRDefault="00000A1F" w:rsidP="00000A1F">
      <w:pPr>
        <w:pStyle w:val="ListBullet2"/>
        <w:numPr>
          <w:ilvl w:val="0"/>
          <w:numId w:val="36"/>
        </w:numPr>
        <w:rPr>
          <w:ins w:id="311" w:author="Jones, Emma" w:date="2019-02-01T12:34:00Z"/>
        </w:rPr>
      </w:pPr>
      <w:ins w:id="312" w:author="Jones, Emma" w:date="2019-02-01T12:34:00Z">
        <w:r>
          <w:t>Before updating, the Care Team Contributor SHALL read the latest version of the CareTeam resource;</w:t>
        </w:r>
      </w:ins>
    </w:p>
    <w:p w14:paraId="7F3ED907" w14:textId="77777777" w:rsidR="00000A1F" w:rsidRDefault="00000A1F" w:rsidP="00000A1F">
      <w:pPr>
        <w:pStyle w:val="ListBullet2"/>
        <w:numPr>
          <w:ilvl w:val="0"/>
          <w:numId w:val="36"/>
        </w:numPr>
        <w:rPr>
          <w:ins w:id="313" w:author="Jones, Emma" w:date="2019-02-01T12:34:00Z"/>
        </w:rPr>
      </w:pPr>
      <w:ins w:id="314" w:author="Jones, Emma" w:date="2019-02-01T12:34:00Z">
        <w:r>
          <w:t>The Care Team Contributor SHALL apply the changes (additions, updates, deletions) it wants to the CareTeam resource, leaving all other information intact;</w:t>
        </w:r>
      </w:ins>
    </w:p>
    <w:p w14:paraId="2918EAF7" w14:textId="77777777" w:rsidR="00000A1F" w:rsidRDefault="00000A1F" w:rsidP="00000A1F">
      <w:pPr>
        <w:pStyle w:val="ListBullet2"/>
        <w:numPr>
          <w:ilvl w:val="0"/>
          <w:numId w:val="36"/>
        </w:numPr>
        <w:rPr>
          <w:ins w:id="315" w:author="Jones, Emma" w:date="2019-02-01T12:34:00Z"/>
        </w:rPr>
      </w:pPr>
      <w:ins w:id="316" w:author="Jones, Emma" w:date="2019-02-01T12:34:00Z">
        <w:r>
          <w:t>The Care Team Contributor SHALL write the CareTeam resource back as an update interaction, and is able to handle a failure response, commonly due to other Contributor Updates (usually by trying again).</w:t>
        </w:r>
      </w:ins>
    </w:p>
    <w:p w14:paraId="71DC60DA" w14:textId="3BFABE4D" w:rsidR="00000A1F" w:rsidRPr="00276D24" w:rsidRDefault="00000A1F" w:rsidP="00000A1F">
      <w:pPr>
        <w:pStyle w:val="BodyText"/>
      </w:pPr>
      <w:ins w:id="317" w:author="Jones, Emma" w:date="2019-02-01T12:34:00Z">
        <w:r>
          <w:t>If a Care Team Contributor follows this pattern, then information from Care Team Contributor Actors on other systems will be maintained through the update</w:t>
        </w:r>
      </w:ins>
    </w:p>
    <w:p w14:paraId="468481B9" w14:textId="395AD5C3" w:rsidR="00C636C8" w:rsidRPr="00276D24" w:rsidRDefault="00C636C8" w:rsidP="00C636C8">
      <w:pPr>
        <w:pStyle w:val="Heading4"/>
        <w:numPr>
          <w:ilvl w:val="0"/>
          <w:numId w:val="0"/>
        </w:numPr>
        <w:rPr>
          <w:noProof w:val="0"/>
        </w:rPr>
      </w:pPr>
      <w:bookmarkStart w:id="318" w:name="_Toc524533407"/>
      <w:r w:rsidRPr="00276D24">
        <w:rPr>
          <w:noProof w:val="0"/>
        </w:rPr>
        <w:lastRenderedPageBreak/>
        <w:t>X.1.1.</w:t>
      </w:r>
      <w:ins w:id="319" w:author="Jones, Emma" w:date="2019-02-01T12:34:00Z">
        <w:r w:rsidR="00000A1F">
          <w:rPr>
            <w:noProof w:val="0"/>
          </w:rPr>
          <w:t>3</w:t>
        </w:r>
      </w:ins>
      <w:del w:id="320" w:author="Jones, Emma" w:date="2019-02-01T12:34:00Z">
        <w:r w:rsidR="00B949AD" w:rsidRPr="00276D24" w:rsidDel="00000A1F">
          <w:rPr>
            <w:noProof w:val="0"/>
          </w:rPr>
          <w:delText>2</w:delText>
        </w:r>
      </w:del>
      <w:r w:rsidRPr="00276D24">
        <w:rPr>
          <w:noProof w:val="0"/>
        </w:rPr>
        <w:t xml:space="preserve"> Care Plan </w:t>
      </w:r>
      <w:r w:rsidR="00FB66E9" w:rsidRPr="00276D24">
        <w:rPr>
          <w:noProof w:val="0"/>
        </w:rPr>
        <w:t>Service</w:t>
      </w:r>
      <w:bookmarkEnd w:id="318"/>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rPr>
          <w:ins w:id="321" w:author="Jones, Emma" w:date="2019-02-01T12:33:00Z"/>
        </w:rPr>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ins w:id="322" w:author="Jones, Emma" w:date="2019-02-01T12:33:00Z"/>
          <w:noProof w:val="0"/>
        </w:rPr>
      </w:pPr>
      <w:bookmarkStart w:id="323" w:name="_Toc492549541"/>
      <w:ins w:id="324" w:author="Jones, Emma" w:date="2019-02-01T12:33:00Z">
        <w:r>
          <w:rPr>
            <w:noProof w:val="0"/>
          </w:rPr>
          <w:t>X.1.1.4</w:t>
        </w:r>
        <w:r w:rsidR="00000A1F">
          <w:rPr>
            <w:noProof w:val="0"/>
          </w:rPr>
          <w:t xml:space="preserve"> Care Team Service</w:t>
        </w:r>
        <w:bookmarkEnd w:id="323"/>
      </w:ins>
    </w:p>
    <w:p w14:paraId="759F2579" w14:textId="77777777" w:rsidR="00000A1F" w:rsidRDefault="00000A1F" w:rsidP="00000A1F">
      <w:pPr>
        <w:pStyle w:val="BodyText"/>
        <w:rPr>
          <w:ins w:id="325" w:author="Jones, Emma" w:date="2019-02-01T12:33:00Z"/>
        </w:rPr>
      </w:pPr>
      <w:ins w:id="326" w:author="Jones, Emma" w:date="2019-02-01T12:33:00Z">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ins>
    </w:p>
    <w:p w14:paraId="756D77E2" w14:textId="77777777" w:rsidR="00000A1F" w:rsidRDefault="00000A1F" w:rsidP="00000A1F">
      <w:pPr>
        <w:pStyle w:val="BodyText"/>
        <w:rPr>
          <w:ins w:id="327" w:author="Jones, Emma" w:date="2019-02-01T12:33:00Z"/>
        </w:rPr>
      </w:pPr>
      <w:ins w:id="328" w:author="Jones, Emma" w:date="2019-02-01T12:33:00Z">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ins>
    </w:p>
    <w:p w14:paraId="76DCC9D7" w14:textId="77777777" w:rsidR="00000A1F" w:rsidRPr="00276D24" w:rsidRDefault="00000A1F" w:rsidP="007C43DB">
      <w:pPr>
        <w:pStyle w:val="BodyText"/>
      </w:pPr>
    </w:p>
    <w:p w14:paraId="7091F416" w14:textId="5818FD15" w:rsidR="007211D3" w:rsidRPr="00276D24" w:rsidRDefault="007211D3" w:rsidP="007211D3">
      <w:pPr>
        <w:pStyle w:val="Heading4"/>
        <w:numPr>
          <w:ilvl w:val="0"/>
          <w:numId w:val="0"/>
        </w:numPr>
        <w:rPr>
          <w:noProof w:val="0"/>
        </w:rPr>
      </w:pPr>
      <w:bookmarkStart w:id="329" w:name="_Toc524533408"/>
      <w:r w:rsidRPr="00276D24">
        <w:rPr>
          <w:noProof w:val="0"/>
        </w:rPr>
        <w:t>X.1.1.</w:t>
      </w:r>
      <w:ins w:id="330" w:author="Jones, Emma" w:date="2019-02-01T12:34:00Z">
        <w:r w:rsidR="00277E6E">
          <w:rPr>
            <w:noProof w:val="0"/>
          </w:rPr>
          <w:t>5</w:t>
        </w:r>
      </w:ins>
      <w:del w:id="331" w:author="Jones, Emma" w:date="2019-02-01T12:34:00Z">
        <w:r w:rsidRPr="00276D24" w:rsidDel="00277E6E">
          <w:rPr>
            <w:noProof w:val="0"/>
          </w:rPr>
          <w:delText>3</w:delText>
        </w:r>
      </w:del>
      <w:r w:rsidRPr="00276D24">
        <w:rPr>
          <w:noProof w:val="0"/>
        </w:rPr>
        <w:t xml:space="preserve"> Care Plan </w:t>
      </w:r>
      <w:r w:rsidR="004E5AB9" w:rsidRPr="00276D24">
        <w:rPr>
          <w:noProof w:val="0"/>
        </w:rPr>
        <w:t xml:space="preserve">Definition </w:t>
      </w:r>
      <w:r w:rsidRPr="00276D24">
        <w:rPr>
          <w:noProof w:val="0"/>
        </w:rPr>
        <w:t>Service</w:t>
      </w:r>
      <w:bookmarkEnd w:id="329"/>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13"/>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332"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332"/>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1132F6" w:rsidRPr="00276D24" w14:paraId="09AC6CE3" w14:textId="77777777" w:rsidTr="004A653D">
        <w:trPr>
          <w:cantSplit/>
          <w:trHeight w:val="332"/>
          <w:jc w:val="center"/>
        </w:trPr>
        <w:tc>
          <w:tcPr>
            <w:tcW w:w="2891" w:type="dxa"/>
            <w:vMerge w:val="restart"/>
          </w:tcPr>
          <w:p w14:paraId="583DC747" w14:textId="77777777" w:rsidR="001132F6" w:rsidRPr="00276D24" w:rsidRDefault="001132F6" w:rsidP="00663624">
            <w:pPr>
              <w:pStyle w:val="TableEntry"/>
            </w:pPr>
            <w:r w:rsidRPr="00276D24">
              <w:t>Care Plan Contributor</w:t>
            </w:r>
          </w:p>
        </w:tc>
        <w:tc>
          <w:tcPr>
            <w:tcW w:w="3130" w:type="dxa"/>
          </w:tcPr>
          <w:p w14:paraId="5512CEED" w14:textId="1F988911" w:rsidR="001132F6" w:rsidRPr="00276D24" w:rsidRDefault="001132F6" w:rsidP="008358E5">
            <w:pPr>
              <w:pStyle w:val="TableEntry"/>
            </w:pPr>
            <w:r w:rsidRPr="00276D24">
              <w:t>Subscribe to Care Plan Updates</w:t>
            </w:r>
          </w:p>
        </w:tc>
        <w:tc>
          <w:tcPr>
            <w:tcW w:w="3438" w:type="dxa"/>
          </w:tcPr>
          <w:p w14:paraId="4D9935A9" w14:textId="69CB4E7D" w:rsidR="001132F6" w:rsidRPr="00276D24" w:rsidRDefault="001132F6" w:rsidP="00B92EA1">
            <w:pPr>
              <w:pStyle w:val="TableEntry"/>
            </w:pPr>
            <w:r w:rsidRPr="00276D24">
              <w:t>3.39</w:t>
            </w:r>
          </w:p>
        </w:tc>
      </w:tr>
      <w:tr w:rsidR="001132F6" w:rsidRPr="00276D24" w14:paraId="0FFCEA12" w14:textId="77777777" w:rsidTr="004A653D">
        <w:trPr>
          <w:cantSplit/>
          <w:trHeight w:val="332"/>
          <w:jc w:val="center"/>
        </w:trPr>
        <w:tc>
          <w:tcPr>
            <w:tcW w:w="2891" w:type="dxa"/>
            <w:vMerge/>
          </w:tcPr>
          <w:p w14:paraId="213169B3" w14:textId="77777777" w:rsidR="001132F6" w:rsidRPr="00276D24" w:rsidRDefault="001132F6" w:rsidP="00663624">
            <w:pPr>
              <w:pStyle w:val="TableEntry"/>
            </w:pPr>
          </w:p>
        </w:tc>
        <w:tc>
          <w:tcPr>
            <w:tcW w:w="3130" w:type="dxa"/>
          </w:tcPr>
          <w:p w14:paraId="7FB0B278" w14:textId="39114FC7" w:rsidR="001132F6" w:rsidRPr="00276D24" w:rsidRDefault="001132F6" w:rsidP="008358E5">
            <w:pPr>
              <w:pStyle w:val="TableEntry"/>
            </w:pPr>
            <w:r w:rsidRPr="00276D24">
              <w:t>Subscribe to Plan Definition Updates</w:t>
            </w:r>
          </w:p>
        </w:tc>
        <w:tc>
          <w:tcPr>
            <w:tcW w:w="3438" w:type="dxa"/>
          </w:tcPr>
          <w:p w14:paraId="38BB9982" w14:textId="3F751191" w:rsidR="001132F6" w:rsidRPr="00276D24" w:rsidRDefault="001132F6" w:rsidP="00B92EA1">
            <w:pPr>
              <w:pStyle w:val="TableEntry"/>
            </w:pPr>
            <w:r w:rsidRPr="00276D24">
              <w:t>3.</w:t>
            </w:r>
            <w:ins w:id="333" w:author="Jones, Emma" w:date="2019-02-01T12:39:00Z">
              <w:r w:rsidR="00B40342">
                <w:t>66</w:t>
              </w:r>
            </w:ins>
            <w:del w:id="334" w:author="Jones, Emma" w:date="2019-02-01T12:39:00Z">
              <w:r w:rsidRPr="00276D24" w:rsidDel="00B40342">
                <w:delText>Y.4</w:delText>
              </w:r>
            </w:del>
          </w:p>
        </w:tc>
      </w:tr>
      <w:tr w:rsidR="001132F6" w:rsidRPr="00276D24" w14:paraId="748D4BE9" w14:textId="77777777" w:rsidTr="004A653D">
        <w:trPr>
          <w:cantSplit/>
          <w:trHeight w:val="332"/>
          <w:jc w:val="center"/>
        </w:trPr>
        <w:tc>
          <w:tcPr>
            <w:tcW w:w="2891" w:type="dxa"/>
            <w:vMerge/>
          </w:tcPr>
          <w:p w14:paraId="69A4127A" w14:textId="77777777" w:rsidR="001132F6" w:rsidRPr="00276D24" w:rsidRDefault="001132F6" w:rsidP="00663624">
            <w:pPr>
              <w:pStyle w:val="TableEntry"/>
            </w:pPr>
          </w:p>
        </w:tc>
        <w:tc>
          <w:tcPr>
            <w:tcW w:w="3130" w:type="dxa"/>
          </w:tcPr>
          <w:p w14:paraId="5665CFE6" w14:textId="21A17889" w:rsidR="001132F6" w:rsidRPr="00276D24" w:rsidRDefault="00D17B4E" w:rsidP="008358E5">
            <w:pPr>
              <w:pStyle w:val="TableEntry"/>
            </w:pPr>
            <w:r w:rsidRPr="00276D24">
              <w:t>Apply Activity Definition Operation</w:t>
            </w:r>
          </w:p>
        </w:tc>
        <w:tc>
          <w:tcPr>
            <w:tcW w:w="3438" w:type="dxa"/>
          </w:tcPr>
          <w:p w14:paraId="1AE594E1" w14:textId="571D6B0C" w:rsidR="001132F6" w:rsidRPr="00276D24" w:rsidRDefault="001132F6" w:rsidP="00B92EA1">
            <w:pPr>
              <w:pStyle w:val="TableEntry"/>
            </w:pPr>
            <w:r w:rsidRPr="00276D24">
              <w:t>3.</w:t>
            </w:r>
            <w:ins w:id="335" w:author="Jones, Emma" w:date="2019-02-01T12:39:00Z">
              <w:r w:rsidR="00B40342">
                <w:t>69</w:t>
              </w:r>
            </w:ins>
            <w:del w:id="336" w:author="Jones, Emma" w:date="2019-02-01T12:39:00Z">
              <w:r w:rsidRPr="00276D24" w:rsidDel="00B40342">
                <w:delText>Y.7</w:delText>
              </w:r>
            </w:del>
          </w:p>
        </w:tc>
      </w:tr>
      <w:tr w:rsidR="00277E6E" w:rsidRPr="00276D24" w14:paraId="0108ACAF" w14:textId="77777777" w:rsidTr="004A653D">
        <w:trPr>
          <w:cantSplit/>
          <w:trHeight w:val="332"/>
          <w:jc w:val="center"/>
          <w:ins w:id="337" w:author="Jones, Emma" w:date="2019-02-01T12:37:00Z"/>
        </w:trPr>
        <w:tc>
          <w:tcPr>
            <w:tcW w:w="2891" w:type="dxa"/>
          </w:tcPr>
          <w:p w14:paraId="0FFF5333" w14:textId="46590314" w:rsidR="00277E6E" w:rsidRPr="00276D24" w:rsidRDefault="00277E6E" w:rsidP="00663624">
            <w:pPr>
              <w:pStyle w:val="TableEntry"/>
              <w:rPr>
                <w:ins w:id="338" w:author="Jones, Emma" w:date="2019-02-01T12:37:00Z"/>
              </w:rPr>
            </w:pPr>
            <w:ins w:id="339" w:author="Jones, Emma" w:date="2019-02-01T12:38:00Z">
              <w:r>
                <w:t>Care Team Contributor</w:t>
              </w:r>
            </w:ins>
          </w:p>
        </w:tc>
        <w:tc>
          <w:tcPr>
            <w:tcW w:w="3130" w:type="dxa"/>
          </w:tcPr>
          <w:p w14:paraId="51278944" w14:textId="7A65A16C" w:rsidR="00277E6E" w:rsidRPr="00276D24" w:rsidRDefault="00277E6E" w:rsidP="008358E5">
            <w:pPr>
              <w:pStyle w:val="TableEntry"/>
              <w:rPr>
                <w:ins w:id="340" w:author="Jones, Emma" w:date="2019-02-01T12:37:00Z"/>
              </w:rPr>
            </w:pPr>
            <w:ins w:id="341" w:author="Jones, Emma" w:date="2019-02-01T12:38:00Z">
              <w:r>
                <w:t>Subscribe to Care Team Updates</w:t>
              </w:r>
            </w:ins>
          </w:p>
        </w:tc>
        <w:tc>
          <w:tcPr>
            <w:tcW w:w="3438" w:type="dxa"/>
          </w:tcPr>
          <w:p w14:paraId="74C9E951" w14:textId="71B40388" w:rsidR="00277E6E" w:rsidRPr="00276D24" w:rsidRDefault="00B40342" w:rsidP="00B92EA1">
            <w:pPr>
              <w:pStyle w:val="TableEntry"/>
              <w:rPr>
                <w:ins w:id="342" w:author="Jones, Emma" w:date="2019-02-01T12:37:00Z"/>
              </w:rPr>
            </w:pPr>
            <w:ins w:id="343" w:author="Jones, Emma" w:date="2019-02-01T12:39:00Z">
              <w:r>
                <w:t>3.48</w:t>
              </w:r>
            </w:ins>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ins w:id="344" w:author="Jones, Emma" w:date="2019-02-01T12:38:00Z"/>
        </w:trPr>
        <w:tc>
          <w:tcPr>
            <w:tcW w:w="2891" w:type="dxa"/>
          </w:tcPr>
          <w:p w14:paraId="4B6E1A5A" w14:textId="591CC262" w:rsidR="00277E6E" w:rsidRPr="00276D24" w:rsidRDefault="00277E6E" w:rsidP="00016D30">
            <w:pPr>
              <w:pStyle w:val="TableEntry"/>
              <w:rPr>
                <w:ins w:id="345" w:author="Jones, Emma" w:date="2019-02-01T12:38:00Z"/>
              </w:rPr>
            </w:pPr>
            <w:ins w:id="346" w:author="Jones, Emma" w:date="2019-02-01T12:38:00Z">
              <w:r>
                <w:t>Care Team Service</w:t>
              </w:r>
            </w:ins>
          </w:p>
        </w:tc>
        <w:tc>
          <w:tcPr>
            <w:tcW w:w="3130" w:type="dxa"/>
          </w:tcPr>
          <w:p w14:paraId="59F5C370" w14:textId="0125F697" w:rsidR="00277E6E" w:rsidRPr="00276D24" w:rsidRDefault="00277E6E" w:rsidP="00016D30">
            <w:pPr>
              <w:pStyle w:val="TableEntry"/>
              <w:rPr>
                <w:ins w:id="347" w:author="Jones, Emma" w:date="2019-02-01T12:38:00Z"/>
              </w:rPr>
            </w:pPr>
            <w:ins w:id="348" w:author="Jones, Emma" w:date="2019-02-01T12:39:00Z">
              <w:r>
                <w:t>No options defined</w:t>
              </w:r>
            </w:ins>
          </w:p>
        </w:tc>
        <w:tc>
          <w:tcPr>
            <w:tcW w:w="3438" w:type="dxa"/>
          </w:tcPr>
          <w:p w14:paraId="44578A3C" w14:textId="4FB43E68" w:rsidR="00277E6E" w:rsidRPr="00276D24" w:rsidRDefault="00B40342" w:rsidP="00016D30">
            <w:pPr>
              <w:pStyle w:val="TableEntry"/>
              <w:rPr>
                <w:ins w:id="349" w:author="Jones, Emma" w:date="2019-02-01T12:38:00Z"/>
              </w:rPr>
            </w:pPr>
            <w:ins w:id="350" w:author="Jones, Emma" w:date="2019-02-01T12:39:00Z">
              <w:r>
                <w:t>--</w:t>
              </w:r>
            </w:ins>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351" w:name="_Toc524533410"/>
      <w:r w:rsidRPr="00276D24">
        <w:rPr>
          <w:noProof w:val="0"/>
        </w:rPr>
        <w:t xml:space="preserve">X.2.1 </w:t>
      </w:r>
      <w:r w:rsidR="001A3F2B" w:rsidRPr="00276D24">
        <w:rPr>
          <w:noProof w:val="0"/>
        </w:rPr>
        <w:t>Subscribe to Care Plan Updates</w:t>
      </w:r>
      <w:bookmarkEnd w:id="351"/>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rPr>
          <w:ins w:id="352" w:author="Jones, Emma" w:date="2019-02-01T12:40:00Z"/>
        </w:rPr>
      </w:pPr>
      <w:r w:rsidRPr="00276D24">
        <w:t>The alternative to subscribing to care plan updates is a polling process, where a Care Plan Contributor would periodically query for a CarePlan resource history and determine that a Retrieve Care Plan was necessary.</w:t>
      </w:r>
    </w:p>
    <w:p w14:paraId="6283B632" w14:textId="6636E192" w:rsidR="00B40342" w:rsidRPr="00276D24" w:rsidDel="00B40342" w:rsidRDefault="00B40342" w:rsidP="00CF5713">
      <w:pPr>
        <w:pStyle w:val="BodyText"/>
        <w:rPr>
          <w:del w:id="353" w:author="Jones, Emma" w:date="2019-02-01T12:40:00Z"/>
        </w:rPr>
      </w:pPr>
    </w:p>
    <w:p w14:paraId="237F0A6D" w14:textId="18C99EF2" w:rsidR="007211D3" w:rsidRPr="00276D24" w:rsidRDefault="00FB321B" w:rsidP="00D251BA">
      <w:pPr>
        <w:pStyle w:val="Heading3"/>
        <w:rPr>
          <w:noProof w:val="0"/>
        </w:rPr>
      </w:pPr>
      <w:bookmarkStart w:id="354" w:name="_Toc524533411"/>
      <w:r w:rsidRPr="00276D24">
        <w:rPr>
          <w:noProof w:val="0"/>
        </w:rPr>
        <w:t>X.2.2</w:t>
      </w:r>
      <w:r w:rsidR="007211D3" w:rsidRPr="00276D24">
        <w:rPr>
          <w:noProof w:val="0"/>
        </w:rPr>
        <w:t xml:space="preserve"> Subscribe to Plan Definition Updates</w:t>
      </w:r>
      <w:bookmarkEnd w:id="354"/>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lastRenderedPageBreak/>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355" w:name="_Toc524533412"/>
      <w:r w:rsidRPr="00276D24">
        <w:rPr>
          <w:noProof w:val="0"/>
        </w:rPr>
        <w:t xml:space="preserve">X.2.3 </w:t>
      </w:r>
      <w:r w:rsidR="00D17B4E" w:rsidRPr="00276D24">
        <w:rPr>
          <w:noProof w:val="0"/>
        </w:rPr>
        <w:t>Apply Activity Definition Operation</w:t>
      </w:r>
      <w:bookmarkEnd w:id="355"/>
    </w:p>
    <w:p w14:paraId="62EAE305" w14:textId="4A8E2425" w:rsidR="005D44DA" w:rsidRDefault="005D44DA" w:rsidP="005D44DA">
      <w:pPr>
        <w:pStyle w:val="BodyText"/>
        <w:rPr>
          <w:ins w:id="356" w:author="Jones, Emma" w:date="2019-02-01T12:40: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14"/>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2C0CCB95" w14:textId="71940553" w:rsidR="00B40342" w:rsidRDefault="00B40342" w:rsidP="00B40342">
      <w:pPr>
        <w:pStyle w:val="Heading3"/>
        <w:numPr>
          <w:ilvl w:val="0"/>
          <w:numId w:val="0"/>
        </w:numPr>
        <w:tabs>
          <w:tab w:val="left" w:pos="720"/>
        </w:tabs>
        <w:ind w:left="720" w:hanging="720"/>
        <w:rPr>
          <w:ins w:id="357" w:author="Jones, Emma" w:date="2019-02-01T12:41:00Z"/>
          <w:noProof w:val="0"/>
        </w:rPr>
      </w:pPr>
      <w:bookmarkStart w:id="358" w:name="_Toc492549543"/>
      <w:ins w:id="359" w:author="Jones, Emma" w:date="2019-02-01T12:41:00Z">
        <w:r>
          <w:rPr>
            <w:noProof w:val="0"/>
          </w:rPr>
          <w:t>X.2.4 Subscribe to Care Team Updates</w:t>
        </w:r>
        <w:bookmarkEnd w:id="358"/>
      </w:ins>
    </w:p>
    <w:p w14:paraId="01EAEB19" w14:textId="77777777" w:rsidR="00B40342" w:rsidRDefault="00B40342" w:rsidP="00B40342">
      <w:pPr>
        <w:pStyle w:val="BodyText"/>
        <w:rPr>
          <w:ins w:id="360" w:author="Jones, Emma" w:date="2019-02-01T12:41:00Z"/>
        </w:rPr>
      </w:pPr>
      <w:ins w:id="361" w:author="Jones, Emma" w:date="2019-02-01T12:41:00Z">
        <w:r>
          <w:t xml:space="preserve">Support for this Subscribe to Care Team Updates means that the optional Subscribe to Care Team Updates [PCC-48] and the optional Provide Care Team [PCC-49] are both supported. </w:t>
        </w:r>
      </w:ins>
    </w:p>
    <w:p w14:paraId="2C49DB00" w14:textId="77777777" w:rsidR="00B40342" w:rsidRDefault="00B40342" w:rsidP="00B40342">
      <w:pPr>
        <w:pStyle w:val="BodyText"/>
        <w:rPr>
          <w:ins w:id="362" w:author="Jones, Emma" w:date="2019-02-01T12:41:00Z"/>
        </w:rPr>
      </w:pPr>
      <w:ins w:id="363" w:author="Jones, Emma" w:date="2019-02-01T12:41:00Z">
        <w:r>
          <w:t>The alternative to subscribing to CareTeam resource updates is a polling process, where a Care Team Contributor would periodically query for a CareTeam resource history and determine that a Retrieve Care Team is necessary.</w:t>
        </w:r>
      </w:ins>
    </w:p>
    <w:p w14:paraId="4A0D7635" w14:textId="569D325E" w:rsidR="00B40342" w:rsidRPr="00276D24" w:rsidDel="00B40342" w:rsidRDefault="00B40342" w:rsidP="005D44DA">
      <w:pPr>
        <w:pStyle w:val="BodyText"/>
        <w:rPr>
          <w:del w:id="364" w:author="Jones, Emma" w:date="2019-02-01T12:41:00Z"/>
        </w:rPr>
      </w:pPr>
    </w:p>
    <w:p w14:paraId="611E0DF2" w14:textId="77777777" w:rsidR="00921B52" w:rsidRPr="00276D24" w:rsidRDefault="005F21E7" w:rsidP="00303E20">
      <w:pPr>
        <w:pStyle w:val="Heading2"/>
        <w:numPr>
          <w:ilvl w:val="0"/>
          <w:numId w:val="0"/>
        </w:numPr>
        <w:rPr>
          <w:noProof w:val="0"/>
        </w:rPr>
      </w:pPr>
      <w:bookmarkStart w:id="365" w:name="_Toc524533413"/>
      <w:bookmarkStart w:id="366" w:name="_Toc37034636"/>
      <w:bookmarkStart w:id="367" w:name="_Toc38846114"/>
      <w:bookmarkStart w:id="368" w:name="_Toc504625757"/>
      <w:bookmarkStart w:id="369" w:name="_Toc530206510"/>
      <w:bookmarkStart w:id="370" w:name="_Toc1388430"/>
      <w:bookmarkStart w:id="371" w:name="_Toc1388584"/>
      <w:bookmarkStart w:id="372" w:name="_Toc1456611"/>
      <w:r w:rsidRPr="00276D24">
        <w:rPr>
          <w:noProof w:val="0"/>
        </w:rPr>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365"/>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66F62B4C" w:rsidR="00761469" w:rsidRPr="00276D24" w:rsidRDefault="00277E6E" w:rsidP="00DB186B">
            <w:pPr>
              <w:pStyle w:val="TableEntry"/>
            </w:pPr>
            <w:ins w:id="373" w:author="Jones, Emma" w:date="2019-02-01T12:36:00Z">
              <w:r>
                <w:t>Care Team Contributor</w:t>
              </w:r>
            </w:ins>
            <w:del w:id="374" w:author="Jones, Emma" w:date="2019-02-01T12:36:00Z">
              <w:r w:rsidR="00FD185C" w:rsidRPr="00276D24" w:rsidDel="00277E6E">
                <w:delText>n</w:delText>
              </w:r>
              <w:r w:rsidR="00016E5D" w:rsidRPr="00276D24" w:rsidDel="00277E6E">
                <w:delText>one</w:delText>
              </w:r>
            </w:del>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549123BA" w:rsidR="00761469" w:rsidRPr="00276D24" w:rsidRDefault="00277E6E" w:rsidP="00DB186B">
            <w:pPr>
              <w:pStyle w:val="TableEntry"/>
            </w:pPr>
            <w:ins w:id="375" w:author="Jones, Emma" w:date="2019-02-01T12:37:00Z">
              <w:r>
                <w:t>Care Team Service</w:t>
              </w:r>
            </w:ins>
            <w:del w:id="376" w:author="Jones, Emma" w:date="2019-02-01T12:36:00Z">
              <w:r w:rsidR="001A6676" w:rsidRPr="00276D24" w:rsidDel="00277E6E">
                <w:delText>none</w:delText>
              </w:r>
            </w:del>
          </w:p>
        </w:tc>
        <w:tc>
          <w:tcPr>
            <w:tcW w:w="2160" w:type="dxa"/>
          </w:tcPr>
          <w:p w14:paraId="0C9F58B6" w14:textId="5BF8222A" w:rsidR="00761469" w:rsidRPr="00276D24" w:rsidRDefault="00761469" w:rsidP="00DB186B">
            <w:pPr>
              <w:pStyle w:val="TableEntry"/>
            </w:pPr>
          </w:p>
        </w:tc>
        <w:tc>
          <w:tcPr>
            <w:tcW w:w="2685" w:type="dxa"/>
          </w:tcPr>
          <w:p w14:paraId="581B08F8" w14:textId="77777777" w:rsidR="00761469" w:rsidRPr="00276D24" w:rsidRDefault="0020453A" w:rsidP="00D251BA">
            <w:pPr>
              <w:pStyle w:val="TableEntry"/>
              <w:jc w:val="center"/>
            </w:pPr>
            <w:del w:id="377" w:author="Jones, Emma" w:date="2019-02-15T10:49:00Z">
              <w:r w:rsidRPr="00276D24" w:rsidDel="00566DFF">
                <w:delText>--</w:delText>
              </w:r>
            </w:del>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378" w:name="_Toc524533414"/>
      <w:r w:rsidRPr="00276D24">
        <w:rPr>
          <w:noProof w:val="0"/>
        </w:rPr>
        <w:lastRenderedPageBreak/>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366"/>
      <w:bookmarkEnd w:id="367"/>
      <w:r w:rsidR="00167DB7" w:rsidRPr="00276D24">
        <w:rPr>
          <w:noProof w:val="0"/>
        </w:rPr>
        <w:t>Overview</w:t>
      </w:r>
      <w:bookmarkEnd w:id="378"/>
    </w:p>
    <w:p w14:paraId="29B6E05D" w14:textId="31C18C03" w:rsidR="00A36A0B" w:rsidRDefault="003C3AD6" w:rsidP="003A09FE">
      <w:pPr>
        <w:pStyle w:val="BodyText"/>
        <w:rPr>
          <w:ins w:id="379" w:author="Jones, Emma" w:date="2019-02-15T10:52:00Z"/>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15"/>
      </w:r>
      <w:r w:rsidR="00E36293" w:rsidRPr="00276D24">
        <w:rPr>
          <w:iCs/>
        </w:rPr>
        <w:t xml:space="preserve">. </w:t>
      </w:r>
      <w:ins w:id="380" w:author="Jones, Emma" w:date="2019-02-15T10:53:00Z">
        <w:r w:rsidR="00A36A0B" w:rsidRPr="00A36A0B">
          <w:rPr>
            <w:iCs/>
            <w:color w:val="70AD47" w:themeColor="accent6"/>
            <w:rPrChange w:id="381" w:author="Jones, Emma" w:date="2019-02-15T10:56:00Z">
              <w:rPr>
                <w:iCs/>
              </w:rPr>
            </w:rPrChange>
          </w:rPr>
          <w:t xml:space="preserve">Care planning is needed to manage medically complex and/or functionally impaired individuals as they interact with the health care system. Effective care planning </w:t>
        </w:r>
      </w:ins>
      <w:ins w:id="382" w:author="Jones, Emma" w:date="2019-02-15T10:54:00Z">
        <w:r w:rsidR="00A36A0B" w:rsidRPr="00A36A0B">
          <w:rPr>
            <w:iCs/>
            <w:color w:val="70AD47" w:themeColor="accent6"/>
            <w:rPrChange w:id="383" w:author="Jones, Emma" w:date="2019-02-15T10:56:00Z">
              <w:rPr>
                <w:iCs/>
              </w:rPr>
            </w:rPrChange>
          </w:rPr>
          <w:t>requires the ability to include care pr</w:t>
        </w:r>
      </w:ins>
      <w:ins w:id="384" w:author="Jones, Emma" w:date="2019-02-15T10:55:00Z">
        <w:r w:rsidR="00A36A0B" w:rsidRPr="00A36A0B">
          <w:rPr>
            <w:iCs/>
            <w:color w:val="70AD47" w:themeColor="accent6"/>
            <w:rPrChange w:id="385" w:author="Jones, Emma" w:date="2019-02-15T10:56:00Z">
              <w:rPr>
                <w:iCs/>
              </w:rPr>
            </w:rPrChange>
          </w:rPr>
          <w:t xml:space="preserve">ovisions by care teams and care team members. </w:t>
        </w:r>
      </w:ins>
      <w:ins w:id="386" w:author="Jones, Emma" w:date="2019-02-15T10:56:00Z">
        <w:r w:rsidR="00A36A0B" w:rsidRPr="00A36A0B">
          <w:rPr>
            <w:iCs/>
            <w:color w:val="70AD47" w:themeColor="accent6"/>
            <w:rPrChange w:id="387" w:author="Jones, Emma" w:date="2019-02-15T10:56:00Z">
              <w:rPr>
                <w:iCs/>
                <w:color w:val="538135" w:themeColor="accent6" w:themeShade="BF"/>
              </w:rPr>
            </w:rPrChange>
          </w:rPr>
          <w:t>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ins>
      <w:ins w:id="388" w:author="Jones, Emma" w:date="2019-02-15T10:57:00Z">
        <w:r w:rsidR="00A36A0B">
          <w:rPr>
            <w:iCs/>
            <w:color w:val="70AD47" w:themeColor="accent6"/>
          </w:rPr>
          <w:t xml:space="preserve"> </w:t>
        </w:r>
        <w:r w:rsidR="00A36A0B" w:rsidRPr="00DF2420">
          <w:rPr>
            <w:iCs/>
          </w:rPr>
          <w:t>These care providers make up patient centered collaborative focused care teams.</w:t>
        </w:r>
      </w:ins>
    </w:p>
    <w:p w14:paraId="50BA5666" w14:textId="4069C8AE" w:rsidR="003F58C5" w:rsidRDefault="00F70316" w:rsidP="003A09FE">
      <w:pPr>
        <w:pStyle w:val="BodyText"/>
        <w:rPr>
          <w:ins w:id="389" w:author="Jones, Emma" w:date="2019-02-15T10:57:00Z"/>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16"/>
      </w:r>
    </w:p>
    <w:p w14:paraId="25DFB7D8" w14:textId="15434389" w:rsidR="00A36A0B" w:rsidRPr="00DF2420" w:rsidRDefault="00A36A0B" w:rsidP="00A36A0B">
      <w:pPr>
        <w:pStyle w:val="BodyText"/>
        <w:rPr>
          <w:ins w:id="390" w:author="Jones, Emma" w:date="2019-02-15T10:57:00Z"/>
          <w:iCs/>
        </w:rPr>
      </w:pPr>
      <w:ins w:id="391" w:author="Jones, Emma" w:date="2019-02-15T10:57:00Z">
        <w:r>
          <w:rPr>
            <w:iCs/>
          </w:rPr>
          <w:t>HL7 Care Team Domain Analysis Model (DAM) provides a model that captu</w:t>
        </w:r>
      </w:ins>
      <w:ins w:id="392" w:author="Jones, Emma" w:date="2019-02-15T10:58:00Z">
        <w:r>
          <w:rPr>
            <w:iCs/>
          </w:rPr>
          <w:t>re</w:t>
        </w:r>
      </w:ins>
      <w:ins w:id="393" w:author="Jones, Emma" w:date="2019-02-15T10:57:00Z">
        <w:r>
          <w:rPr>
            <w:iCs/>
          </w:rPr>
          <w:t xml:space="preserve">s the roles and relationships of entities who provide care for an individual. These entities are considered to be a care team due to the fact that they participate in the care of the same individual. </w:t>
        </w:r>
        <w:r>
          <w:rPr>
            <w:rStyle w:val="FootnoteReference"/>
            <w:iCs/>
          </w:rPr>
          <w:footnoteReference w:id="17"/>
        </w:r>
        <w:r>
          <w:rPr>
            <w:iCs/>
          </w:rPr>
          <w:t xml:space="preserve"> </w:t>
        </w:r>
      </w:ins>
    </w:p>
    <w:p w14:paraId="3544A4F0" w14:textId="0F33CADB" w:rsidR="00A36A0B" w:rsidRPr="00276D24" w:rsidDel="00A36A0B" w:rsidRDefault="00A36A0B" w:rsidP="003A09FE">
      <w:pPr>
        <w:pStyle w:val="BodyText"/>
        <w:rPr>
          <w:del w:id="396" w:author="Jones, Emma" w:date="2019-02-15T10:57:00Z"/>
          <w:iCs/>
        </w:rPr>
      </w:pP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w:t>
      </w:r>
      <w:r w:rsidRPr="00276D24">
        <w:rPr>
          <w:iCs/>
        </w:rPr>
        <w:lastRenderedPageBreak/>
        <w:t xml:space="preserve">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18"/>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19"/>
      </w:r>
    </w:p>
    <w:p w14:paraId="61BE2F0B" w14:textId="76F26B35" w:rsidR="00467CEA" w:rsidRPr="00276D24" w:rsidRDefault="007767F8" w:rsidP="00E008B6">
      <w:pPr>
        <w:pStyle w:val="BodyText"/>
      </w:pPr>
      <w:r w:rsidRPr="00276D24">
        <w:rPr>
          <w:iCs/>
        </w:rPr>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0"/>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397" w:name="_Toc524533415"/>
      <w:r w:rsidRPr="00276D24">
        <w:rPr>
          <w:bCs/>
          <w:noProof w:val="0"/>
        </w:rPr>
        <w:t>X.</w:t>
      </w:r>
      <w:r w:rsidR="00AF472E" w:rsidRPr="00276D24">
        <w:rPr>
          <w:bCs/>
          <w:noProof w:val="0"/>
        </w:rPr>
        <w:t>4</w:t>
      </w:r>
      <w:r w:rsidR="00167DB7" w:rsidRPr="00276D24">
        <w:rPr>
          <w:bCs/>
          <w:noProof w:val="0"/>
        </w:rPr>
        <w:t>.1 Concepts</w:t>
      </w:r>
      <w:bookmarkEnd w:id="397"/>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r w:rsidR="0028670A">
        <w:rPr>
          <w:rStyle w:val="Hyperlink"/>
        </w:rPr>
        <w:fldChar w:fldCharType="begin"/>
      </w:r>
      <w:r w:rsidR="0028670A">
        <w:rPr>
          <w:rStyle w:val="Hyperlink"/>
        </w:rPr>
        <w:instrText xml:space="preserve"> HYPERLINK "ftp://ftp.ihe.net/TF_Implementation_Material/PCC/DCP/Use%20Case%20Dynamic%20Care%20Planning%20Diagram.pptx" </w:instrText>
      </w:r>
      <w:r w:rsidR="0028670A">
        <w:rPr>
          <w:rStyle w:val="Hyperlink"/>
        </w:rPr>
        <w:fldChar w:fldCharType="separate"/>
      </w:r>
      <w:r w:rsidR="0068337A" w:rsidRPr="00276D24">
        <w:rPr>
          <w:rStyle w:val="Hyperlink"/>
        </w:rPr>
        <w:t>ftp://ftp.ihe.net/TF_Implementation_Material/PCC/DCP/Use%20Case%20Dynamic%20Care%20Planning%20Diagram.pptx</w:t>
      </w:r>
      <w:r w:rsidR="0028670A">
        <w:rPr>
          <w:rStyle w:val="Hyperlink"/>
        </w:rPr>
        <w:fldChar w:fldCharType="end"/>
      </w:r>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rPr>
          <w:ins w:id="398" w:author="Jones, Emma" w:date="2019-02-15T10:59:00Z"/>
        </w:rPr>
      </w:pPr>
      <w:r w:rsidRPr="00276D24">
        <w:lastRenderedPageBreak/>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rPr>
          <w:ins w:id="399" w:author="Jones, Emma" w:date="2019-02-15T10:59:00Z"/>
        </w:rPr>
      </w:pPr>
      <w:ins w:id="400" w:author="Jones, Emma" w:date="2019-02-15T10:59:00Z">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ins>
    </w:p>
    <w:p w14:paraId="02D0A36A" w14:textId="77777777" w:rsidR="004B2160" w:rsidRPr="00DF2420" w:rsidRDefault="004B2160" w:rsidP="004B2160">
      <w:pPr>
        <w:pStyle w:val="BodyText"/>
        <w:rPr>
          <w:ins w:id="401" w:author="Jones, Emma" w:date="2019-02-15T11:00:00Z"/>
        </w:rPr>
      </w:pPr>
      <w:ins w:id="402" w:author="Jones, Emma" w:date="2019-02-15T11:00:00Z">
        <w:r w:rsidRPr="00DF2420">
          <w:t xml:space="preserve">Care teams can be made up of a single individual, a single group of individuals or multiple groups of individuals providing various types of services. </w:t>
        </w:r>
      </w:ins>
    </w:p>
    <w:p w14:paraId="1919CFAF" w14:textId="77777777" w:rsidR="004B2160" w:rsidRPr="00DF2420" w:rsidRDefault="004B2160" w:rsidP="004B2160">
      <w:pPr>
        <w:pStyle w:val="BodyText"/>
        <w:rPr>
          <w:ins w:id="403" w:author="Jones, Emma" w:date="2019-02-15T11:00:00Z"/>
        </w:rPr>
      </w:pPr>
      <w:ins w:id="404" w:author="Jones, Emma" w:date="2019-02-15T11:00:00Z">
        <w:r w:rsidRPr="00DF2420">
          <w:t xml:space="preserve">Care teams made up of a group or groups of individuals are often found in situations that utilize multi-disciplinary teams. The services provided by these teams can be clinical and non-clinical. </w:t>
        </w:r>
      </w:ins>
    </w:p>
    <w:p w14:paraId="0E412C92" w14:textId="77777777" w:rsidR="004B2160" w:rsidRPr="00DF2420" w:rsidRDefault="004B2160" w:rsidP="004B2160">
      <w:pPr>
        <w:pStyle w:val="BodyText"/>
        <w:rPr>
          <w:ins w:id="405" w:author="Jones, Emma" w:date="2019-02-15T11:00:00Z"/>
        </w:rPr>
      </w:pPr>
      <w:ins w:id="406" w:author="Jones, Emma" w:date="2019-02-15T11:00:00Z">
        <w:r w:rsidRPr="00DF242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ins>
    </w:p>
    <w:p w14:paraId="755785CC" w14:textId="77777777" w:rsidR="004B2160" w:rsidRPr="00DF2420" w:rsidRDefault="004B2160" w:rsidP="004B2160">
      <w:pPr>
        <w:pStyle w:val="BodyText"/>
        <w:rPr>
          <w:ins w:id="407" w:author="Jones, Emma" w:date="2019-02-15T11:00:00Z"/>
        </w:rPr>
      </w:pPr>
      <w:ins w:id="408" w:author="Jones, Emma" w:date="2019-02-15T11:00:00Z">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ins>
    </w:p>
    <w:p w14:paraId="07B99314" w14:textId="77777777" w:rsidR="004B2160" w:rsidRPr="00DF2420" w:rsidRDefault="004B2160" w:rsidP="004B2160">
      <w:pPr>
        <w:pStyle w:val="BodyText"/>
        <w:rPr>
          <w:ins w:id="409" w:author="Jones, Emma" w:date="2019-02-15T11:00:00Z"/>
          <w:szCs w:val="24"/>
        </w:rPr>
      </w:pPr>
      <w:ins w:id="410" w:author="Jones, Emma" w:date="2019-02-15T11:00:00Z">
        <w:r w:rsidRPr="00DF2420">
          <w:t>The HL7 Learning Health System’s Patient-Centered Care Team Domain Analysis Model project</w:t>
        </w:r>
        <w:r w:rsidRPr="00DF2420">
          <w:rPr>
            <w:rStyle w:val="FootnoteReference"/>
          </w:rPr>
          <w:footnoteReference w:id="21"/>
        </w:r>
        <w:r>
          <w:t xml:space="preserve"> </w:t>
        </w:r>
        <w:r w:rsidRPr="00DF2420">
          <w:t xml:space="preserve">has defined the following classification of types of care team: </w:t>
        </w:r>
        <w:r w:rsidRPr="00DF2420">
          <w:rPr>
            <w:szCs w:val="24"/>
          </w:rPr>
          <w:t>Encounter-focused Care Team, Episode-focused Care Team, Condition-focused Care Team, Care-</w:t>
        </w:r>
        <w:r w:rsidRPr="00DF2420">
          <w:rPr>
            <w:szCs w:val="24"/>
          </w:rPr>
          <w:lastRenderedPageBreak/>
          <w:t>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ins>
    </w:p>
    <w:p w14:paraId="754C2DBF" w14:textId="77777777" w:rsidR="004B2160" w:rsidRPr="00DF2420" w:rsidRDefault="004B2160" w:rsidP="004B2160">
      <w:pPr>
        <w:pStyle w:val="BodyText"/>
        <w:rPr>
          <w:ins w:id="413" w:author="Jones, Emma" w:date="2019-02-15T11:00:00Z"/>
        </w:rPr>
      </w:pPr>
      <w:ins w:id="414" w:author="Jones, Emma" w:date="2019-02-15T11:00:00Z">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ins>
    </w:p>
    <w:p w14:paraId="0683DD2B" w14:textId="77777777" w:rsidR="004B2160" w:rsidRPr="00DF2420" w:rsidRDefault="004B2160" w:rsidP="004B2160">
      <w:pPr>
        <w:pStyle w:val="BodyText"/>
        <w:rPr>
          <w:ins w:id="415" w:author="Jones, Emma" w:date="2019-02-15T11:00:00Z"/>
          <w:szCs w:val="24"/>
        </w:rPr>
      </w:pPr>
      <w:ins w:id="416" w:author="Jones, Emma" w:date="2019-02-15T11:00:00Z">
        <w:r w:rsidRPr="00DF2420">
          <w:t>The point here is to reiterate that the concept of care team is often jurisdictional and can be defined in many different ways.</w:t>
        </w:r>
      </w:ins>
    </w:p>
    <w:p w14:paraId="47E2D052" w14:textId="24607A9A" w:rsidR="004B2160" w:rsidRPr="00276D24" w:rsidDel="004B2160" w:rsidRDefault="004B2160" w:rsidP="004B2160">
      <w:pPr>
        <w:pStyle w:val="BodyText"/>
        <w:rPr>
          <w:del w:id="417" w:author="Jones, Emma" w:date="2019-02-15T11:00:00Z"/>
        </w:rPr>
      </w:pPr>
    </w:p>
    <w:p w14:paraId="140D2EB2" w14:textId="77777777" w:rsidR="00126A38" w:rsidRPr="00276D24" w:rsidRDefault="00126A38" w:rsidP="00126A38">
      <w:pPr>
        <w:pStyle w:val="Heading3"/>
        <w:keepNext w:val="0"/>
        <w:numPr>
          <w:ilvl w:val="0"/>
          <w:numId w:val="0"/>
        </w:numPr>
        <w:rPr>
          <w:bCs/>
          <w:noProof w:val="0"/>
        </w:rPr>
      </w:pPr>
      <w:bookmarkStart w:id="418" w:name="_Toc524533416"/>
      <w:r w:rsidRPr="00276D24">
        <w:rPr>
          <w:bCs/>
          <w:noProof w:val="0"/>
        </w:rPr>
        <w:t>X.4.2 Use Case</w:t>
      </w:r>
      <w:bookmarkEnd w:id="418"/>
    </w:p>
    <w:p w14:paraId="319C0EB3" w14:textId="592CA48D" w:rsidR="0043277F" w:rsidRPr="00276D24" w:rsidDel="003C5D02" w:rsidRDefault="00BB4DB0" w:rsidP="00BB4DB0">
      <w:pPr>
        <w:pStyle w:val="BodyText"/>
        <w:rPr>
          <w:del w:id="419" w:author="Jones, Emma" w:date="2019-02-15T11:02:00Z"/>
        </w:rPr>
      </w:pPr>
      <w:r w:rsidRPr="00276D24">
        <w:t>This profile reuses the HL7 Care Plan Domain Analysis Model specification storyboard 2: Chronic Conditions</w:t>
      </w:r>
      <w:r w:rsidRPr="00276D24">
        <w:rPr>
          <w:rStyle w:val="FootnoteReference"/>
        </w:rPr>
        <w:footnoteReference w:id="22"/>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ins w:id="420" w:author="Jones, Emma" w:date="2019-02-15T11:02:00Z">
        <w:r w:rsidR="003C5D02">
          <w:t xml:space="preserve"> </w:t>
        </w:r>
      </w:ins>
    </w:p>
    <w:p w14:paraId="58C5231A" w14:textId="17118CE8" w:rsidR="00BB4DB0" w:rsidRDefault="006D6AF7" w:rsidP="00BB4DB0">
      <w:pPr>
        <w:pStyle w:val="BodyText"/>
        <w:rPr>
          <w:ins w:id="421" w:author="Jones, Emma" w:date="2019-02-15T11:02:00Z"/>
        </w:rPr>
      </w:pPr>
      <w:r w:rsidRPr="00276D24">
        <w:t xml:space="preserve">The profile will not go into detail as to the content of the care protocols or order sets. </w:t>
      </w:r>
    </w:p>
    <w:p w14:paraId="175762E5" w14:textId="68EBBF0F" w:rsidR="00660665" w:rsidRPr="00276D24" w:rsidRDefault="00660665" w:rsidP="00BB4DB0">
      <w:pPr>
        <w:pStyle w:val="BodyText"/>
      </w:pPr>
      <w:ins w:id="422" w:author="Jones, Emma" w:date="2019-02-15T11:02:00Z">
        <w:r w:rsidRPr="00DF2420">
          <w:t>Slight modifications have been made to the storyboard in order to depict care team management needed for chronic disease management as well as transition of care episodes</w:t>
        </w:r>
        <w:r>
          <w:t>.</w:t>
        </w:r>
      </w:ins>
    </w:p>
    <w:p w14:paraId="1DE07E61" w14:textId="77777777" w:rsidR="00355623" w:rsidRPr="00276D24" w:rsidRDefault="00355623" w:rsidP="00BB4DB0">
      <w:pPr>
        <w:pStyle w:val="BodyText"/>
      </w:pPr>
      <w:r w:rsidRPr="00276D24">
        <w:lastRenderedPageBreak/>
        <w:t xml:space="preserve">For the purpose of IHE profiling, the storyboard is being referred to as a use case. </w:t>
      </w:r>
    </w:p>
    <w:p w14:paraId="485D1239" w14:textId="77777777" w:rsidR="00FD6B22" w:rsidRPr="004303A2" w:rsidRDefault="007773C8" w:rsidP="004303A2">
      <w:pPr>
        <w:pStyle w:val="Heading4"/>
      </w:pPr>
      <w:bookmarkStart w:id="423"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423"/>
    </w:p>
    <w:p w14:paraId="3590FD62" w14:textId="1577BCD5" w:rsidR="00614038" w:rsidRPr="00276D24" w:rsidRDefault="00614038" w:rsidP="00614038">
      <w:pPr>
        <w:pStyle w:val="BodyText"/>
      </w:pPr>
      <w:r w:rsidRPr="00276D24">
        <w:t xml:space="preserve">The use case provides narrative description of clinical scenarios where the care plan is accessed, updated or used during care provision. </w:t>
      </w:r>
      <w:r w:rsidR="00EB0233" w:rsidRPr="00276D24">
        <w:t xml:space="preserve">For a process flow diagram of this entire use case, see the diagram at: </w:t>
      </w:r>
      <w:r w:rsidR="0028670A">
        <w:rPr>
          <w:rStyle w:val="Hyperlink"/>
        </w:rPr>
        <w:fldChar w:fldCharType="begin"/>
      </w:r>
      <w:r w:rsidR="0028670A">
        <w:rPr>
          <w:rStyle w:val="Hyperlink"/>
        </w:rPr>
        <w:instrText xml:space="preserve"> HYPERLINK "ftp://ftp.ihe.net/TF_Implementation_Material/PCC/DCP/DynamicCarePlanningFlow_chronicCondition.vsd" </w:instrText>
      </w:r>
      <w:r w:rsidR="0028670A">
        <w:rPr>
          <w:rStyle w:val="Hyperlink"/>
        </w:rPr>
        <w:fldChar w:fldCharType="separate"/>
      </w:r>
      <w:r w:rsidR="00B62BEA" w:rsidRPr="00276D24">
        <w:rPr>
          <w:rStyle w:val="Hyperlink"/>
        </w:rPr>
        <w:t>ftp://ftp.ihe.net/TF_Implementation_Material/PCC/DCP/DynamicCarePlanningFlow_chronicCondition.vsd</w:t>
      </w:r>
      <w:r w:rsidR="0028670A">
        <w:rPr>
          <w:rStyle w:val="Hyperlink"/>
        </w:rPr>
        <w:fldChar w:fldCharType="end"/>
      </w:r>
    </w:p>
    <w:p w14:paraId="165568ED" w14:textId="77777777" w:rsidR="00CF283F" w:rsidRPr="00276D24" w:rsidRDefault="007773C8" w:rsidP="00126A38">
      <w:pPr>
        <w:pStyle w:val="Heading5"/>
        <w:numPr>
          <w:ilvl w:val="0"/>
          <w:numId w:val="0"/>
        </w:numPr>
        <w:rPr>
          <w:noProof w:val="0"/>
        </w:rPr>
      </w:pPr>
      <w:bookmarkStart w:id="424"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424"/>
    </w:p>
    <w:p w14:paraId="65A71B25" w14:textId="7442CBD8"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DD5EE0" w:rsidRPr="00276D24">
        <w:t>. The Care plan is then shared</w:t>
      </w:r>
      <w:r w:rsidRPr="00276D24">
        <w:t xml:space="preserve"> between a patient, his or her primary care provider</w:t>
      </w:r>
      <w:r w:rsidR="00EF5BD1" w:rsidRPr="00276D24">
        <w:t>, ancillary providers</w:t>
      </w:r>
      <w:r w:rsidRPr="00276D24">
        <w:t xml:space="preserve"> and specialists involved in the </w:t>
      </w:r>
      <w:r w:rsidR="00071C84" w:rsidRPr="00276D24">
        <w:t xml:space="preserve">care </w:t>
      </w:r>
      <w:r w:rsidRPr="00276D24">
        <w:t>and treatment of a case of Type II Diabetes Mellitus. It</w:t>
      </w:r>
      <w:r w:rsidR="009013A1" w:rsidRPr="00276D24">
        <w:t xml:space="preserve"> 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lastRenderedPageBreak/>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C8D7248" w14:textId="50ACF1B3" w:rsidR="00596000" w:rsidRPr="00276D24" w:rsidRDefault="00111C67" w:rsidP="00E008B6">
      <w:pPr>
        <w:pStyle w:val="ListBullet2"/>
      </w:pPr>
      <w:r w:rsidRPr="00276D24">
        <w:t>Hospital Attending Physician: Dr. Allen Attend</w:t>
      </w:r>
    </w:p>
    <w:p w14:paraId="7966006E" w14:textId="77777777" w:rsidR="00596000" w:rsidRPr="004303A2" w:rsidRDefault="0084683E" w:rsidP="004303A2">
      <w:pPr>
        <w:pStyle w:val="Heading6"/>
      </w:pPr>
      <w:bookmarkStart w:id="425" w:name="_Toc524533419"/>
      <w:r w:rsidRPr="004303A2">
        <w:t xml:space="preserve">X.4.2.1.1.1 </w:t>
      </w:r>
      <w:r w:rsidR="00596000" w:rsidRPr="004303A2">
        <w:t>Encounter A: Primary Care Physician Initial Visit</w:t>
      </w:r>
      <w:bookmarkEnd w:id="425"/>
    </w:p>
    <w:p w14:paraId="592B78B7" w14:textId="15C149FB"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778757E" w:rsidR="003E2AA2" w:rsidRPr="00276D24"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23"/>
      </w:r>
      <w:r w:rsidR="00DD5EE0" w:rsidRPr="00276D24">
        <w:t xml:space="preserve">. </w:t>
      </w:r>
      <w:r w:rsidRPr="00276D24">
        <w:t>Agreed goals and scheduled activities specific for the care of Mr. Anyman are entered into the care plan.</w:t>
      </w:r>
    </w:p>
    <w:p w14:paraId="323578FC" w14:textId="77777777" w:rsidR="003E2AA2" w:rsidRPr="00276D24" w:rsidRDefault="003E2AA2" w:rsidP="003E2AA2">
      <w:pPr>
        <w:pStyle w:val="BodyText"/>
      </w:pPr>
      <w:r w:rsidRPr="00276D24">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276D24" w:rsidRDefault="003E2AA2" w:rsidP="00333152">
      <w:pPr>
        <w:pStyle w:val="BodyText"/>
      </w:pPr>
      <w:commentRangeStart w:id="426"/>
      <w:r w:rsidRPr="00276D24">
        <w:lastRenderedPageBreak/>
        <w:t>Dr</w:t>
      </w:r>
      <w:commentRangeEnd w:id="426"/>
      <w:r w:rsidR="001219AC">
        <w:rPr>
          <w:rStyle w:val="CommentReference"/>
        </w:rPr>
        <w:commentReference w:id="426"/>
      </w:r>
      <w:r w:rsidRPr="00276D24">
        <w:t>.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p>
    <w:p w14:paraId="6316008B" w14:textId="3208D0AC" w:rsidR="00EF5BD1" w:rsidRPr="00276D24" w:rsidRDefault="003E2AA2" w:rsidP="00E008B6">
      <w:pPr>
        <w:pStyle w:val="BodyText"/>
      </w:pPr>
      <w:r w:rsidRPr="00276D24">
        <w:rPr>
          <w:b/>
        </w:rPr>
        <w:t xml:space="preserve">Post Condition: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5823FC" w:rsidRDefault="005823F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5823FC" w:rsidRDefault="005823FC" w:rsidP="00D251BA">
                            <w:pPr>
                              <w:pStyle w:val="TOC2"/>
                              <w:jc w:val="center"/>
                              <w:rPr>
                                <w:sz w:val="20"/>
                              </w:rPr>
                            </w:pPr>
                            <w:r w:rsidRPr="00773965">
                              <w:rPr>
                                <w:sz w:val="20"/>
                              </w:rPr>
                              <w:t>Care Plan</w:t>
                            </w:r>
                          </w:p>
                          <w:p w14:paraId="4530CE07" w14:textId="3F3664B5" w:rsidR="005823FC" w:rsidRPr="00077324" w:rsidRDefault="005823FC"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5823FC" w:rsidRDefault="005823F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5823FC" w:rsidRDefault="005823FC" w:rsidP="00D251BA">
                      <w:pPr>
                        <w:pStyle w:val="TOC2"/>
                        <w:jc w:val="center"/>
                        <w:rPr>
                          <w:sz w:val="20"/>
                        </w:rPr>
                      </w:pPr>
                      <w:r w:rsidRPr="00773965">
                        <w:rPr>
                          <w:sz w:val="20"/>
                        </w:rPr>
                        <w:t>Care Plan</w:t>
                      </w:r>
                    </w:p>
                    <w:p w14:paraId="4530CE07" w14:textId="3F3664B5" w:rsidR="005823FC" w:rsidRPr="00077324" w:rsidRDefault="005823FC"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5823FC" w:rsidRPr="00077324" w:rsidRDefault="005823FC"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5823FC" w:rsidRPr="00077324" w:rsidRDefault="005823FC"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5823FC" w:rsidRPr="00077324" w:rsidRDefault="005823FC"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5823FC" w:rsidRPr="00077324" w:rsidRDefault="005823FC"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5823FC" w:rsidRDefault="005823FC"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5823FC" w:rsidRDefault="005823FC"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64CA274A"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5823FC" w:rsidRPr="00077324" w:rsidRDefault="005823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5823FC" w:rsidRPr="00077324" w:rsidRDefault="005823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39CCED3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423B4379">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5823FC" w:rsidRPr="009A41FE" w:rsidRDefault="005823FC"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5823FC" w:rsidRPr="009A41FE" w:rsidRDefault="005823FC" w:rsidP="003C3CEB">
                      <w:pPr>
                        <w:jc w:val="center"/>
                        <w:rPr>
                          <w:sz w:val="16"/>
                          <w:szCs w:val="16"/>
                        </w:rPr>
                      </w:pPr>
                      <w:r>
                        <w:rPr>
                          <w:sz w:val="16"/>
                          <w:szCs w:val="16"/>
                        </w:rPr>
                        <w:t>Update Plan Definition</w:t>
                      </w:r>
                    </w:p>
                  </w:txbxContent>
                </v:textbox>
              </v:shape>
            </w:pict>
          </mc:Fallback>
        </mc:AlternateContent>
      </w:r>
      <w:r w:rsidR="00B706C6" w:rsidRPr="00276D24">
        <w:rPr>
          <w:noProof/>
        </w:rPr>
        <mc:AlternateContent>
          <mc:Choice Requires="wps">
            <w:drawing>
              <wp:anchor distT="0" distB="0" distL="114300" distR="114300" simplePos="0" relativeHeight="251676672" behindDoc="0" locked="0" layoutInCell="1" allowOverlap="1" wp14:anchorId="49BA106E" wp14:editId="0422DB45">
                <wp:simplePos x="0" y="0"/>
                <wp:positionH relativeFrom="column">
                  <wp:posOffset>1387258</wp:posOffset>
                </wp:positionH>
                <wp:positionV relativeFrom="paragraph">
                  <wp:posOffset>38518</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3C9EA8"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05pt" to="264.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">
                <v:stroke startarrow="block"/>
              </v:lin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5823FC" w:rsidRPr="00077324" w:rsidRDefault="005823FC"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5823FC" w:rsidRPr="00077324" w:rsidRDefault="005823FC"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5823FC" w:rsidRPr="00077324" w:rsidRDefault="005823FC"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5823FC" w:rsidRPr="00077324" w:rsidRDefault="005823FC"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5823FC" w:rsidRPr="00077324" w:rsidRDefault="005823FC"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5823FC" w:rsidRPr="00077324" w:rsidRDefault="005823FC"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5823FC" w:rsidRPr="000C7F8B" w:rsidRDefault="005823FC"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5823FC" w:rsidRPr="00077324" w:rsidRDefault="005823FC"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5823FC" w:rsidRPr="00077324" w:rsidRDefault="005823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5823FC" w:rsidRPr="00077324" w:rsidRDefault="005823FC"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5823FC" w:rsidRPr="00077324" w:rsidRDefault="005823FC"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5823FC" w:rsidRDefault="005823FC"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5823FC" w:rsidRPr="000C7F8B" w:rsidRDefault="005823F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5823FC" w:rsidRPr="00077324" w:rsidRDefault="005823FC"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5823FC" w:rsidRPr="00077324" w:rsidRDefault="005823FC"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5823FC" w:rsidRPr="00077324" w:rsidRDefault="005823FC"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5823FC" w:rsidRPr="00077324" w:rsidRDefault="005823FC"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5823FC" w:rsidRPr="000C7F8B" w:rsidRDefault="005823FC"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5823FC" w:rsidRPr="00077324" w:rsidRDefault="005823FC"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5823FC" w:rsidRPr="00077324" w:rsidRDefault="005823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5823FC" w:rsidRPr="00077324" w:rsidRDefault="005823FC"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5823FC" w:rsidRPr="00077324" w:rsidRDefault="005823FC"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5823FC" w:rsidRDefault="005823FC"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5823FC" w:rsidRPr="000C7F8B" w:rsidRDefault="005823F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143DC4D5" w:rsidR="001073CE" w:rsidRPr="00276D24" w:rsidRDefault="005A1D8B" w:rsidP="001073CE">
      <w:pPr>
        <w:pStyle w:val="FigureTitle"/>
      </w:pPr>
      <w:r w:rsidRPr="00276D24">
        <w:t>Figure X.4.2.1.1.1-2</w:t>
      </w:r>
      <w:r w:rsidR="001073CE" w:rsidRPr="00276D24">
        <w:t>: Encounter A: B</w:t>
      </w:r>
      <w:r w:rsidRPr="00276D24">
        <w:t>asic Process Flow for Care Plan</w:t>
      </w:r>
    </w:p>
    <w:p w14:paraId="221F9465" w14:textId="77777777" w:rsidR="003E2AA2" w:rsidRPr="004303A2" w:rsidRDefault="007270F3" w:rsidP="004303A2">
      <w:pPr>
        <w:pStyle w:val="Heading6"/>
      </w:pPr>
      <w:bookmarkStart w:id="427" w:name="_Toc524533420"/>
      <w:r w:rsidRPr="004303A2">
        <w:lastRenderedPageBreak/>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427"/>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lastRenderedPageBreak/>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543460EB"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lastRenderedPageBreak/>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4303A2">
        <w:rPr>
          <w:rStyle w:val="BodyTextChar"/>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5823FC" w:rsidRPr="00077324" w:rsidRDefault="005823FC"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6"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o3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L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Jzt6&#10;N4ECAAALBQAADgAAAAAAAAAAAAAAAAAuAgAAZHJzL2Uyb0RvYy54bWxQSwECLQAUAAYACAAAACEA&#10;7nKJV+AAAAAKAQAADwAAAAAAAAAAAAAAAADbBAAAZHJzL2Rvd25yZXYueG1sUEsFBgAAAAAEAAQA&#10;8wAAAOgFAAAAAA==&#10;" stroked="f">
                <v:textbox inset="0,0,0,0">
                  <w:txbxContent>
                    <w:p w14:paraId="44ED75D6" w14:textId="77777777" w:rsidR="005823FC" w:rsidRPr="00077324" w:rsidRDefault="005823FC"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5823FC" w:rsidRPr="00077324" w:rsidRDefault="005823FC"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5823FC" w:rsidRPr="00077324" w:rsidRDefault="005823FC"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7"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50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lZCB9ksdHsAYRhNfAG7MONAkar7TeMepjOGruvO2I5RvKdAnGFUZ4MOxmbySCKwtEae4xG89qP&#10;I78zVmxbQB7lq/QlCLARURtPWRxkCxMXizjcDmGkn6+j19MdtvoB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Cz5V50gAIA&#10;AAsFAAAOAAAAAAAAAAAAAAAAAC4CAABkcnMvZTJvRG9jLnhtbFBLAQItABQABgAIAAAAIQDwK7U/&#10;3QAAAAcBAAAPAAAAAAAAAAAAAAAAANoEAABkcnMvZG93bnJldi54bWxQSwUGAAAAAAQABADzAAAA&#10;5AUAAAAA&#10;" stroked="f">
                <v:textbox inset="0,0,0,0">
                  <w:txbxContent>
                    <w:p w14:paraId="2FAD428B" w14:textId="5C5F2D38" w:rsidR="005823FC" w:rsidRPr="00077324" w:rsidRDefault="005823FC"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5823FC" w:rsidRPr="00077324" w:rsidRDefault="005823FC"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5823FC" w:rsidRPr="00077324" w:rsidRDefault="005823FC"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8"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CczJXKB&#10;AgAACwUAAA4AAAAAAAAAAAAAAAAALgIAAGRycy9lMm9Eb2MueG1sUEsBAi0AFAAGAAgAAAAhAE+X&#10;gPveAAAACAEAAA8AAAAAAAAAAAAAAAAA2wQAAGRycy9kb3ducmV2LnhtbFBLBQYAAAAABAAEAPMA&#10;AADmBQAAAAA=&#10;" stroked="f">
                <v:textbox inset="0,0,0,0">
                  <w:txbxContent>
                    <w:p w14:paraId="4814116E" w14:textId="77777777" w:rsidR="005823FC" w:rsidRPr="00077324" w:rsidRDefault="005823FC"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5823FC" w:rsidRPr="00CF5713" w:rsidRDefault="005823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9"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DGHPn19AgAA&#10;CwUAAA4AAAAAAAAAAAAAAAAALgIAAGRycy9lMm9Eb2MueG1sUEsBAi0AFAAGAAgAAAAhABxqCM3f&#10;AAAACQEAAA8AAAAAAAAAAAAAAAAA1wQAAGRycy9kb3ducmV2LnhtbFBLBQYAAAAABAAEAPMAAADj&#10;BQAAAAA=&#10;" stroked="f">
                <v:textbox inset="0,0,0,0">
                  <w:txbxContent>
                    <w:p w14:paraId="668A8280" w14:textId="5CB69973" w:rsidR="005823FC" w:rsidRPr="00CF5713" w:rsidRDefault="005823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5823FC" w:rsidRPr="00077324" w:rsidRDefault="005823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80"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JhH3DSA&#10;AgAACwUAAA4AAAAAAAAAAAAAAAAALgIAAGRycy9lMm9Eb2MueG1sUEsBAi0AFAAGAAgAAAAhAFGX&#10;R5DfAAAACQEAAA8AAAAAAAAAAAAAAAAA2gQAAGRycy9kb3ducmV2LnhtbFBLBQYAAAAABAAEAPMA&#10;AADmBQAAAAA=&#10;" stroked="f">
                <v:textbox inset="0,0,0,0">
                  <w:txbxContent>
                    <w:p w14:paraId="4FF63B2B" w14:textId="626D7C37" w:rsidR="005823FC" w:rsidRPr="00077324" w:rsidRDefault="005823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5823FC" w:rsidRPr="00CF5713" w:rsidRDefault="005823FC"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81"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c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48iMRrZKvoAwjDKOgbdB9uFDBaZb5h1MN0Vth+3RPDMBLvJIjLj/JkmMnYTgaRNRytsMNoNNdu&#10;HPm9NnzXAvIoX6muQYAND9p4YnGULUxcSOJ4O/iRfr4OXk932PIH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baEH&#10;nIECAAALBQAADgAAAAAAAAAAAAAAAAAuAgAAZHJzL2Uyb0RvYy54bWxQSwECLQAUAAYACAAAACEA&#10;EXm7YeAAAAAJAQAADwAAAAAAAAAAAAAAAADbBAAAZHJzL2Rvd25yZXYueG1sUEsFBgAAAAAEAAQA&#10;8wAAAOgFAAAAAA==&#10;" stroked="f">
                <v:textbox inset="0,0,0,0">
                  <w:txbxContent>
                    <w:p w14:paraId="5BB5B14E" w14:textId="28A752BF" w:rsidR="005823FC" w:rsidRPr="00CF5713" w:rsidRDefault="005823FC"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5823FC" w:rsidRPr="00077324" w:rsidRDefault="005823FC"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82"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J9f4vmA&#10;AgAACwUAAA4AAAAAAAAAAAAAAAAALgIAAGRycy9lMm9Eb2MueG1sUEsBAi0AFAAGAAgAAAAhAOdZ&#10;+8/fAAAACQEAAA8AAAAAAAAAAAAAAAAA2gQAAGRycy9kb3ducmV2LnhtbFBLBQYAAAAABAAEAPMA&#10;AADmBQAAAAA=&#10;" stroked="f">
                <v:textbox inset="0,0,0,0">
                  <w:txbxContent>
                    <w:p w14:paraId="20876221" w14:textId="1ADDB28E" w:rsidR="005823FC" w:rsidRPr="00077324" w:rsidRDefault="005823FC"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5823FC" w:rsidRPr="00077324" w:rsidRDefault="005823FC"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5823FC" w:rsidRPr="00077324" w:rsidRDefault="005823FC"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5823FC" w:rsidRPr="00077324" w:rsidRDefault="005823F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5823FC" w:rsidRPr="00077324" w:rsidRDefault="005823FC"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5823FC" w:rsidRPr="00077324" w:rsidRDefault="005823FC"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5823FC" w:rsidRPr="00077324" w:rsidRDefault="005823FC"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5823FC" w:rsidRPr="00077324" w:rsidRDefault="005823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5823FC" w:rsidRPr="000C7F8B" w:rsidRDefault="005823FC"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5823FC" w:rsidRPr="00077324" w:rsidRDefault="005823FC"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5823FC" w:rsidRPr="00CF5713" w:rsidRDefault="005823FC"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5823FC" w:rsidRPr="004B02F0" w:rsidRDefault="005823FC" w:rsidP="00BC6DEA">
                              <w:pPr>
                                <w:pStyle w:val="NormalWeb"/>
                                <w:rPr>
                                  <w:sz w:val="18"/>
                                  <w:szCs w:val="18"/>
                                </w:rPr>
                              </w:pPr>
                              <w:r w:rsidRPr="004B02F0">
                                <w:rPr>
                                  <w:sz w:val="18"/>
                                  <w:szCs w:val="18"/>
                                </w:rPr>
                                <w:t>Apply Activity Definition Operation</w:t>
                              </w:r>
                            </w:p>
                            <w:p w14:paraId="1D067806" w14:textId="5D0E0DBC" w:rsidR="005823FC" w:rsidRDefault="005823FC"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3"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">
                <v:shape id="_x0000_s1084" type="#_x0000_t75" style="position:absolute;width:61442;height:34004;visibility:visible;mso-wrap-style:square">
                  <v:fill o:detectmouseclick="t"/>
                  <v:path o:connecttype="none"/>
                </v:shape>
                <v:shape id="_x0000_s1085"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5823FC" w:rsidRPr="00077324" w:rsidRDefault="005823FC" w:rsidP="00274982">
                        <w:pPr>
                          <w:pStyle w:val="BodyText"/>
                          <w:rPr>
                            <w:sz w:val="22"/>
                            <w:szCs w:val="22"/>
                          </w:rPr>
                        </w:pPr>
                        <w:r w:rsidRPr="00CF5713">
                          <w:rPr>
                            <w:sz w:val="20"/>
                          </w:rPr>
                          <w:t>Encounter(s) B</w:t>
                        </w:r>
                      </w:p>
                    </w:txbxContent>
                  </v:textbox>
                </v:shape>
                <v:shape id="_x0000_s1086"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5823FC" w:rsidRPr="00077324" w:rsidRDefault="005823FC" w:rsidP="00274982">
                        <w:pPr>
                          <w:pStyle w:val="BodyText"/>
                          <w:rPr>
                            <w:sz w:val="22"/>
                            <w:szCs w:val="22"/>
                          </w:rPr>
                        </w:pPr>
                        <w:r w:rsidRPr="00CF5713">
                          <w:rPr>
                            <w:sz w:val="20"/>
                          </w:rPr>
                          <w:t>Providers EHRs (e.g., specialists and Allied Care Providers) as Care Plan Contributor</w:t>
                        </w:r>
                      </w:p>
                    </w:txbxContent>
                  </v:textbox>
                </v:shape>
                <v:line id="Line 349" o:spid="_x0000_s1087"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8"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5823FC" w:rsidRPr="00077324" w:rsidRDefault="005823F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9"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90"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91"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5823FC" w:rsidRPr="00077324" w:rsidRDefault="005823FC" w:rsidP="00CF5713">
                        <w:pPr>
                          <w:pStyle w:val="BodyText"/>
                          <w:jc w:val="center"/>
                          <w:rPr>
                            <w:sz w:val="22"/>
                            <w:szCs w:val="22"/>
                          </w:rPr>
                        </w:pPr>
                        <w:r w:rsidRPr="00F214E1">
                          <w:rPr>
                            <w:sz w:val="20"/>
                          </w:rPr>
                          <w:t>P</w:t>
                        </w:r>
                        <w:r>
                          <w:rPr>
                            <w:sz w:val="20"/>
                          </w:rPr>
                          <w:t>atient Portal as Care Plan Contributor</w:t>
                        </w:r>
                      </w:p>
                    </w:txbxContent>
                  </v:textbox>
                </v:shape>
                <v:shape id="_x0000_s1092"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5823FC" w:rsidRPr="00077324" w:rsidRDefault="005823FC" w:rsidP="00274982">
                        <w:pPr>
                          <w:pStyle w:val="BodyText"/>
                          <w:rPr>
                            <w:sz w:val="22"/>
                            <w:szCs w:val="22"/>
                          </w:rPr>
                        </w:pPr>
                        <w:r w:rsidRPr="00386D80">
                          <w:rPr>
                            <w:sz w:val="20"/>
                          </w:rPr>
                          <w:t>U</w:t>
                        </w:r>
                        <w:r>
                          <w:rPr>
                            <w:sz w:val="20"/>
                          </w:rPr>
                          <w:t>pdate Care Plan</w:t>
                        </w:r>
                      </w:p>
                    </w:txbxContent>
                  </v:textbox>
                </v:shape>
                <v:rect id="Rectangle 355" o:spid="_x0000_s1093"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4"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5"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6"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5823FC" w:rsidRPr="00077324" w:rsidRDefault="005823FC" w:rsidP="00274982">
                        <w:pPr>
                          <w:pStyle w:val="BodyText"/>
                          <w:rPr>
                            <w:sz w:val="22"/>
                            <w:szCs w:val="22"/>
                          </w:rPr>
                        </w:pPr>
                        <w:r w:rsidRPr="00CF5713">
                          <w:rPr>
                            <w:sz w:val="20"/>
                          </w:rPr>
                          <w:t>Provide Care Plan</w:t>
                        </w:r>
                      </w:p>
                    </w:txbxContent>
                  </v:textbox>
                </v:shape>
                <v:line id="Line 359" o:spid="_x0000_s1097"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8"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5823FC" w:rsidRPr="00077324" w:rsidRDefault="005823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9"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00"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5823FC" w:rsidRPr="000C7F8B" w:rsidRDefault="005823FC" w:rsidP="00274982">
                        <w:pPr>
                          <w:pStyle w:val="BodyText"/>
                          <w:rPr>
                            <w:sz w:val="18"/>
                            <w:szCs w:val="18"/>
                          </w:rPr>
                        </w:pPr>
                        <w:r w:rsidRPr="000C7F8B">
                          <w:rPr>
                            <w:sz w:val="18"/>
                            <w:szCs w:val="18"/>
                          </w:rPr>
                          <w:t>Subscribe to Care Plan Updates</w:t>
                        </w:r>
                      </w:p>
                    </w:txbxContent>
                  </v:textbox>
                </v:shape>
                <v:rect id="Rectangle 364" o:spid="_x0000_s1101"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02"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3"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04"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5823FC" w:rsidRPr="00077324" w:rsidRDefault="005823FC" w:rsidP="00274982">
                        <w:pPr>
                          <w:pStyle w:val="BodyText"/>
                          <w:rPr>
                            <w:sz w:val="22"/>
                            <w:szCs w:val="22"/>
                          </w:rPr>
                        </w:pPr>
                        <w:r w:rsidRPr="00CF5713">
                          <w:rPr>
                            <w:sz w:val="20"/>
                          </w:rPr>
                          <w:t>Subscribe to Care Plan Updates</w:t>
                        </w:r>
                      </w:p>
                    </w:txbxContent>
                  </v:textbox>
                </v:shape>
                <v:shape id="_x0000_s1105"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5823FC" w:rsidRPr="00CF5713" w:rsidRDefault="005823FC" w:rsidP="00274982">
                        <w:pPr>
                          <w:pStyle w:val="BodyText"/>
                          <w:rPr>
                            <w:sz w:val="20"/>
                          </w:rPr>
                        </w:pPr>
                        <w:r w:rsidRPr="00CF5713">
                          <w:rPr>
                            <w:sz w:val="20"/>
                          </w:rPr>
                          <w:t>Retrieve Care</w:t>
                        </w:r>
                        <w:r w:rsidRPr="0010048C">
                          <w:rPr>
                            <w:sz w:val="20"/>
                          </w:rPr>
                          <w:t xml:space="preserve"> Plan</w:t>
                        </w:r>
                      </w:p>
                    </w:txbxContent>
                  </v:textbox>
                </v:shape>
                <v:rect id="Rectangle 114" o:spid="_x0000_s1106"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7"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8"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9"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10"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11"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5823FC" w:rsidRPr="004B02F0" w:rsidRDefault="005823FC" w:rsidP="00BC6DEA">
                        <w:pPr>
                          <w:pStyle w:val="NormalWeb"/>
                          <w:rPr>
                            <w:sz w:val="18"/>
                            <w:szCs w:val="18"/>
                          </w:rPr>
                        </w:pPr>
                        <w:r w:rsidRPr="004B02F0">
                          <w:rPr>
                            <w:sz w:val="18"/>
                            <w:szCs w:val="18"/>
                          </w:rPr>
                          <w:t>Apply Activity Definition Operation</w:t>
                        </w:r>
                      </w:p>
                      <w:p w14:paraId="1D067806" w14:textId="5D0E0DBC" w:rsidR="005823FC" w:rsidRDefault="005823FC" w:rsidP="00721763">
                        <w:pPr>
                          <w:pStyle w:val="NormalWeb"/>
                        </w:pPr>
                      </w:p>
                    </w:txbxContent>
                  </v:textbox>
                </v:shape>
                <v:line id="Line 356" o:spid="_x0000_s1112"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1E236A3F" w:rsidR="00F1527E" w:rsidRPr="00276D24"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137FBEE0" w14:textId="77777777" w:rsidR="00E61D49" w:rsidRPr="004303A2" w:rsidRDefault="00E61D49" w:rsidP="004303A2">
      <w:pPr>
        <w:pStyle w:val="Heading6"/>
      </w:pPr>
      <w:bookmarkStart w:id="428"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428"/>
    </w:p>
    <w:p w14:paraId="26CA64A1" w14:textId="77777777"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w:t>
      </w:r>
      <w:r w:rsidRPr="00276D24">
        <w:rPr>
          <w:szCs w:val="24"/>
        </w:rPr>
        <w:lastRenderedPageBreak/>
        <w:t>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276D24" w:rsidRDefault="00E61D49" w:rsidP="00E61D49">
      <w:r w:rsidRPr="00276D24">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276D24" w:rsidRDefault="00E61D49" w:rsidP="00E61D49">
      <w:pPr>
        <w:pStyle w:val="Footer"/>
      </w:pPr>
      <w:r w:rsidRPr="004303A2">
        <w:rPr>
          <w:rStyle w:val="BodyTextChar"/>
        </w:rPr>
        <w:t xml:space="preserve">Post Condition: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700E2E6E"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750207" w:rsidRPr="00276D24">
        <w:t xml:space="preserve"> and X.4.2.1.1.2-2</w:t>
      </w:r>
      <w:r w:rsidR="00A24DBE" w:rsidRPr="00276D24">
        <w:t>.</w:t>
      </w:r>
    </w:p>
    <w:p w14:paraId="562FEC08" w14:textId="77777777" w:rsidR="008B1661" w:rsidRPr="004303A2" w:rsidRDefault="008B1661" w:rsidP="004303A2">
      <w:pPr>
        <w:pStyle w:val="Heading6"/>
      </w:pPr>
      <w:bookmarkStart w:id="429" w:name="_Toc524533422"/>
      <w:r w:rsidRPr="004303A2">
        <w:t>X.4.2.1.1.4 Encounter D: Primary Care Follow-up Visits</w:t>
      </w:r>
      <w:bookmarkEnd w:id="429"/>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lastRenderedPageBreak/>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Dr. Primary changes patient’s follow-up visits from four monthly to two monthly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3ED75D66" w14:textId="6717CD70" w:rsidR="000E1CDD" w:rsidRPr="00276D24" w:rsidRDefault="00D26F3F" w:rsidP="00333152">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p>
    <w:p w14:paraId="0F48D665" w14:textId="1E04A16C" w:rsidR="00CC2885" w:rsidRPr="004303A2" w:rsidRDefault="00CC2885" w:rsidP="004303A2">
      <w:pPr>
        <w:pStyle w:val="Heading4"/>
      </w:pPr>
      <w:bookmarkStart w:id="430" w:name="_Toc524533423"/>
      <w:r w:rsidRPr="004303A2">
        <w:t>X.4.2.2 Use Case: Pregnancy Plan</w:t>
      </w:r>
      <w:bookmarkEnd w:id="43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431" w:name="_Toc524533424"/>
      <w:r w:rsidRPr="00276D24">
        <w:rPr>
          <w:noProof w:val="0"/>
        </w:rPr>
        <w:lastRenderedPageBreak/>
        <w:t>X.4.2.2.1 Normal Pregnancy Use Case Description</w:t>
      </w:r>
      <w:bookmarkEnd w:id="431"/>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432" w:name="_Toc524533425"/>
      <w:r w:rsidRPr="00276D24">
        <w:rPr>
          <w:noProof w:val="0"/>
        </w:rPr>
        <w:t>X.4</w:t>
      </w:r>
      <w:r w:rsidR="004D3E55" w:rsidRPr="00276D24">
        <w:rPr>
          <w:noProof w:val="0"/>
        </w:rPr>
        <w:t>.2.2.1.1 Step A: Diagnosis and F</w:t>
      </w:r>
      <w:r w:rsidRPr="00276D24">
        <w:rPr>
          <w:noProof w:val="0"/>
        </w:rPr>
        <w:t>irst General Practitioner encounter</w:t>
      </w:r>
      <w:bookmarkEnd w:id="432"/>
    </w:p>
    <w:p w14:paraId="6D746133" w14:textId="43E61D8A" w:rsidR="00CC2885" w:rsidRPr="00276D24"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24C1CC74" w14:textId="5961EA5E" w:rsidR="00CC2885" w:rsidRPr="00276D24" w:rsidRDefault="00CC2885" w:rsidP="00CC2885">
      <w:pPr>
        <w:jc w:val="both"/>
      </w:pPr>
      <w:r w:rsidRPr="00276D24">
        <w:rPr>
          <w:b/>
        </w:rPr>
        <w:t xml:space="preserve">Description of Encounter: </w:t>
      </w:r>
      <w:r w:rsidRPr="00276D24">
        <w:t xml:space="preserve">Mrs. </w:t>
      </w:r>
      <w:r w:rsidR="00CA4986" w:rsidRPr="00276D24">
        <w:t>Kate Anywoman visits</w:t>
      </w:r>
      <w:r w:rsidRPr="00276D24">
        <w:t xml:space="preserve"> her General Practitioner, Dr. Max Power, informing him about the test result. Dr. Power </w:t>
      </w:r>
      <w:r w:rsidR="003B6CAA" w:rsidRPr="00276D24">
        <w:t>creates</w:t>
      </w:r>
      <w:r w:rsidR="00CA4986" w:rsidRPr="00276D24">
        <w:t xml:space="preserve"> or updates Mrs. Anywoman’s </w:t>
      </w:r>
      <w:r w:rsidR="003B6CAA" w:rsidRPr="00276D24">
        <w:t xml:space="preserve">care plan based on evidenced based clinical practice guideline.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lastRenderedPageBreak/>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318E75F9" w:rsidR="00B80B5B" w:rsidRPr="00276D24"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336E369" w14:textId="0C2BEA03" w:rsidR="00B80B5B" w:rsidRPr="00276D24" w:rsidRDefault="00B80B5B" w:rsidP="004303A2">
      <w:pPr>
        <w:pStyle w:val="BodyText"/>
      </w:pP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1787DBF0" w:rsidR="00763754" w:rsidRPr="002B1CE3" w:rsidRDefault="00763754" w:rsidP="002B1CE3">
      <w:pPr>
        <w:pStyle w:val="FigureTitle"/>
      </w:pPr>
      <w:r w:rsidRPr="004303A2">
        <w:rPr>
          <w:noProof/>
        </w:rPr>
        <w:lastRenderedPageBreak/>
        <mc:AlternateContent>
          <mc:Choice Requires="wpc">
            <w:drawing>
              <wp:anchor distT="0" distB="0" distL="114300" distR="114300" simplePos="0" relativeHeight="251713536" behindDoc="0" locked="0" layoutInCell="1" allowOverlap="1" wp14:anchorId="353A00C6" wp14:editId="3235A370">
                <wp:simplePos x="0" y="0"/>
                <wp:positionH relativeFrom="margin">
                  <wp:posOffset>-991235</wp:posOffset>
                </wp:positionH>
                <wp:positionV relativeFrom="margin">
                  <wp:posOffset>-171450</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5823FC" w:rsidRPr="004303A2" w:rsidRDefault="005823FC"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5823FC" w:rsidRPr="004303A2" w:rsidRDefault="005823FC"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5823FC" w:rsidRPr="004303A2" w:rsidRDefault="005823FC"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5823FC" w:rsidRPr="004303A2" w:rsidRDefault="005823FC"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5823FC" w:rsidRPr="004303A2" w:rsidRDefault="005823FC"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5823FC" w:rsidRPr="004303A2" w:rsidRDefault="005823FC" w:rsidP="00763754">
                              <w:pPr>
                                <w:pStyle w:val="NormalWeb"/>
                                <w:spacing w:before="0"/>
                                <w:jc w:val="center"/>
                                <w:rPr>
                                  <w:sz w:val="18"/>
                                  <w:szCs w:val="18"/>
                                </w:rPr>
                              </w:pPr>
                              <w:r>
                                <w:rPr>
                                  <w:sz w:val="18"/>
                                  <w:szCs w:val="18"/>
                                </w:rPr>
                                <w:t> </w:t>
                              </w:r>
                            </w:p>
                            <w:p w14:paraId="01E995C8" w14:textId="4A56AF76" w:rsidR="005823FC" w:rsidRPr="004303A2" w:rsidRDefault="005823FC"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5823FC" w:rsidRPr="004303A2" w:rsidRDefault="005823FC" w:rsidP="00763754">
                              <w:pPr>
                                <w:pStyle w:val="NormalWeb"/>
                                <w:spacing w:before="0"/>
                                <w:rPr>
                                  <w:sz w:val="18"/>
                                  <w:szCs w:val="18"/>
                                </w:rPr>
                              </w:pPr>
                              <w:r>
                                <w:rPr>
                                  <w:sz w:val="18"/>
                                  <w:szCs w:val="18"/>
                                </w:rPr>
                                <w:t> </w:t>
                              </w:r>
                            </w:p>
                            <w:p w14:paraId="0E5D765D" w14:textId="7E0A0466" w:rsidR="005823FC" w:rsidRPr="004303A2" w:rsidRDefault="005823FC"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5823FC" w:rsidRPr="004303A2" w:rsidRDefault="005823FC"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5823FC" w:rsidRDefault="005823FC" w:rsidP="005C0473">
                              <w:pPr>
                                <w:pStyle w:val="NormalWeb"/>
                                <w:spacing w:before="0"/>
                                <w:jc w:val="center"/>
                              </w:pPr>
                              <w:r>
                                <w:rPr>
                                  <w:sz w:val="18"/>
                                  <w:szCs w:val="18"/>
                                </w:rPr>
                                <w:t>Search for PlanDefinition</w:t>
                              </w:r>
                            </w:p>
                            <w:p w14:paraId="04CD5D33" w14:textId="45E8F2CE" w:rsidR="005823FC" w:rsidRDefault="005823FC"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5823FC" w:rsidRDefault="005823FC"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5823FC" w:rsidRDefault="005823FC" w:rsidP="00763754">
                              <w:pPr>
                                <w:pStyle w:val="NormalWeb"/>
                                <w:spacing w:before="0"/>
                                <w:jc w:val="both"/>
                              </w:pPr>
                              <w:r>
                                <w:rPr>
                                  <w:sz w:val="18"/>
                                  <w:szCs w:val="18"/>
                                </w:rPr>
                                <w:t> </w:t>
                              </w:r>
                            </w:p>
                            <w:p w14:paraId="2C3A1389" w14:textId="77777777" w:rsidR="005823FC" w:rsidRDefault="005823FC" w:rsidP="00763754">
                              <w:pPr>
                                <w:pStyle w:val="NormalWeb"/>
                                <w:spacing w:before="0"/>
                                <w:jc w:val="both"/>
                              </w:pPr>
                              <w:r>
                                <w:rPr>
                                  <w:sz w:val="18"/>
                                  <w:szCs w:val="18"/>
                                </w:rPr>
                                <w:t> </w:t>
                              </w:r>
                            </w:p>
                            <w:p w14:paraId="4B0C2923" w14:textId="77777777" w:rsidR="005823FC" w:rsidRDefault="005823FC"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5823FC" w:rsidRDefault="005823FC" w:rsidP="009A41FE">
                              <w:pPr>
                                <w:pStyle w:val="NormalWeb"/>
                                <w:spacing w:before="0"/>
                                <w:jc w:val="center"/>
                              </w:pPr>
                              <w:r>
                                <w:rPr>
                                  <w:sz w:val="18"/>
                                  <w:szCs w:val="18"/>
                                </w:rPr>
                                <w:t>Create Care Plan (pregnancy)</w:t>
                              </w:r>
                            </w:p>
                            <w:p w14:paraId="2584F17D" w14:textId="06AA7268" w:rsidR="005823FC" w:rsidRDefault="005823FC" w:rsidP="009A41FE">
                              <w:pPr>
                                <w:pStyle w:val="NormalWeb"/>
                                <w:spacing w:before="0"/>
                                <w:jc w:val="center"/>
                              </w:pPr>
                            </w:p>
                            <w:p w14:paraId="78310313" w14:textId="53F3BAC0" w:rsidR="005823FC" w:rsidRDefault="005823FC" w:rsidP="009A41FE">
                              <w:pPr>
                                <w:pStyle w:val="NormalWeb"/>
                                <w:spacing w:before="0"/>
                                <w:jc w:val="center"/>
                              </w:pPr>
                            </w:p>
                            <w:p w14:paraId="0B4FF8BA" w14:textId="48502FB7" w:rsidR="005823FC" w:rsidRDefault="005823FC"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5823FC" w:rsidRDefault="005823FC" w:rsidP="00763754">
                              <w:pPr>
                                <w:pStyle w:val="NormalWeb"/>
                                <w:spacing w:before="0"/>
                                <w:jc w:val="both"/>
                              </w:pPr>
                              <w:r>
                                <w:rPr>
                                  <w:sz w:val="18"/>
                                  <w:szCs w:val="18"/>
                                </w:rPr>
                                <w:t>Share Lab Request</w:t>
                              </w:r>
                            </w:p>
                            <w:p w14:paraId="0467DF3B" w14:textId="77777777" w:rsidR="005823FC" w:rsidRDefault="005823FC" w:rsidP="00763754">
                              <w:pPr>
                                <w:pStyle w:val="NormalWeb"/>
                                <w:spacing w:before="0"/>
                                <w:jc w:val="both"/>
                              </w:pPr>
                              <w:r>
                                <w:rPr>
                                  <w:sz w:val="18"/>
                                  <w:szCs w:val="18"/>
                                </w:rPr>
                                <w:t> </w:t>
                              </w:r>
                            </w:p>
                            <w:p w14:paraId="1FEB91A8" w14:textId="77777777" w:rsidR="005823FC" w:rsidRDefault="005823FC" w:rsidP="00763754">
                              <w:pPr>
                                <w:pStyle w:val="NormalWeb"/>
                                <w:spacing w:before="0"/>
                                <w:jc w:val="both"/>
                              </w:pPr>
                              <w:r>
                                <w:rPr>
                                  <w:sz w:val="18"/>
                                  <w:szCs w:val="18"/>
                                </w:rPr>
                                <w:t> </w:t>
                              </w:r>
                            </w:p>
                            <w:p w14:paraId="2B3FAEDA" w14:textId="77777777" w:rsidR="005823FC" w:rsidRDefault="005823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5823FC" w:rsidRDefault="005823FC" w:rsidP="00763754">
                              <w:pPr>
                                <w:pStyle w:val="NormalWeb"/>
                                <w:spacing w:before="0"/>
                                <w:jc w:val="both"/>
                              </w:pPr>
                              <w:r>
                                <w:rPr>
                                  <w:sz w:val="18"/>
                                  <w:szCs w:val="18"/>
                                </w:rPr>
                                <w:t>Share Lab Result</w:t>
                              </w:r>
                            </w:p>
                            <w:p w14:paraId="4AC5F95F" w14:textId="77777777" w:rsidR="005823FC" w:rsidRDefault="005823FC" w:rsidP="00763754">
                              <w:pPr>
                                <w:pStyle w:val="NormalWeb"/>
                                <w:spacing w:before="0"/>
                                <w:jc w:val="both"/>
                              </w:pPr>
                              <w:r>
                                <w:rPr>
                                  <w:sz w:val="18"/>
                                  <w:szCs w:val="18"/>
                                </w:rPr>
                                <w:t> </w:t>
                              </w:r>
                            </w:p>
                            <w:p w14:paraId="27FC8309" w14:textId="77777777" w:rsidR="005823FC" w:rsidRDefault="005823FC" w:rsidP="00763754">
                              <w:pPr>
                                <w:pStyle w:val="NormalWeb"/>
                                <w:spacing w:before="0"/>
                                <w:jc w:val="both"/>
                              </w:pPr>
                              <w:r>
                                <w:rPr>
                                  <w:sz w:val="18"/>
                                  <w:szCs w:val="18"/>
                                </w:rPr>
                                <w:t> </w:t>
                              </w:r>
                            </w:p>
                            <w:p w14:paraId="1D3BBBBA" w14:textId="77777777" w:rsidR="005823FC" w:rsidRDefault="005823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5823FC" w:rsidRDefault="005823FC"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5823FC" w:rsidRPr="004303A2" w:rsidRDefault="005823FC"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5823FC" w:rsidRDefault="005823FC" w:rsidP="001A6373">
                              <w:pPr>
                                <w:pStyle w:val="NormalWeb"/>
                                <w:spacing w:before="0"/>
                              </w:pPr>
                              <w:r>
                                <w:rPr>
                                  <w:sz w:val="18"/>
                                  <w:szCs w:val="18"/>
                                </w:rPr>
                                <w:t> </w:t>
                              </w:r>
                            </w:p>
                            <w:p w14:paraId="6236FF68" w14:textId="2063C72B" w:rsidR="005823FC" w:rsidRDefault="005823FC"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5823FC" w:rsidRDefault="005823FC" w:rsidP="00CE7CCD">
                              <w:pPr>
                                <w:pStyle w:val="NormalWeb"/>
                                <w:spacing w:before="0"/>
                                <w:jc w:val="both"/>
                              </w:pPr>
                              <w:r>
                                <w:rPr>
                                  <w:sz w:val="18"/>
                                  <w:szCs w:val="18"/>
                                </w:rPr>
                                <w:t>Share Referral Request</w:t>
                              </w:r>
                            </w:p>
                            <w:p w14:paraId="669266FB" w14:textId="77777777" w:rsidR="005823FC" w:rsidRDefault="005823FC" w:rsidP="00CE7CCD">
                              <w:pPr>
                                <w:pStyle w:val="NormalWeb"/>
                                <w:spacing w:before="0"/>
                                <w:jc w:val="both"/>
                              </w:pPr>
                              <w:r>
                                <w:rPr>
                                  <w:sz w:val="18"/>
                                  <w:szCs w:val="18"/>
                                </w:rPr>
                                <w:t> </w:t>
                              </w:r>
                            </w:p>
                            <w:p w14:paraId="1985A791" w14:textId="77777777" w:rsidR="005823FC" w:rsidRDefault="005823FC" w:rsidP="00CE7CCD">
                              <w:pPr>
                                <w:pStyle w:val="NormalWeb"/>
                                <w:spacing w:before="0"/>
                                <w:jc w:val="both"/>
                              </w:pPr>
                              <w:r>
                                <w:rPr>
                                  <w:sz w:val="18"/>
                                  <w:szCs w:val="18"/>
                                </w:rPr>
                                <w:t> </w:t>
                              </w:r>
                            </w:p>
                            <w:p w14:paraId="377A2D3C" w14:textId="77777777" w:rsidR="005823FC" w:rsidRDefault="005823FC"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5823FC" w:rsidRPr="009A41FE" w:rsidRDefault="005823FC"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5823FC" w:rsidRPr="004303A2" w:rsidRDefault="005823FC"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5823FC" w:rsidRDefault="005823FC" w:rsidP="005C0473">
                              <w:pPr>
                                <w:pStyle w:val="NormalWeb"/>
                                <w:spacing w:before="0"/>
                              </w:pPr>
                              <w:r>
                                <w:rPr>
                                  <w:sz w:val="18"/>
                                  <w:szCs w:val="18"/>
                                </w:rPr>
                                <w:t> </w:t>
                              </w:r>
                            </w:p>
                            <w:p w14:paraId="2DA9E019" w14:textId="77777777" w:rsidR="005823FC" w:rsidRPr="004303A2" w:rsidRDefault="005823FC"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5823FC" w:rsidRPr="004303A2" w:rsidRDefault="005823F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5823FC" w:rsidRPr="004303A2" w:rsidRDefault="005823F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5823FC" w:rsidRPr="004303A2" w:rsidRDefault="005823FC"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5823FC" w:rsidRPr="00D251BA" w:rsidRDefault="005823FC" w:rsidP="00D251BA">
                              <w:pPr>
                                <w:pStyle w:val="NormalWeb"/>
                                <w:spacing w:before="0"/>
                                <w:rPr>
                                  <w:sz w:val="16"/>
                                  <w:szCs w:val="16"/>
                                </w:rPr>
                              </w:pPr>
                              <w:r w:rsidRPr="00D251BA">
                                <w:rPr>
                                  <w:sz w:val="16"/>
                                  <w:szCs w:val="16"/>
                                </w:rPr>
                                <w:t xml:space="preserve">Perform </w:t>
                              </w:r>
                            </w:p>
                            <w:p w14:paraId="361934BD" w14:textId="153F0D50" w:rsidR="005823FC" w:rsidRPr="00D251BA" w:rsidRDefault="005823FC" w:rsidP="00D251BA">
                              <w:pPr>
                                <w:pStyle w:val="NormalWeb"/>
                                <w:spacing w:before="0"/>
                                <w:rPr>
                                  <w:sz w:val="16"/>
                                  <w:szCs w:val="16"/>
                                </w:rPr>
                              </w:pPr>
                              <w:r w:rsidRPr="00D251BA">
                                <w:rPr>
                                  <w:sz w:val="16"/>
                                  <w:szCs w:val="16"/>
                                </w:rPr>
                                <w:t>Consultation</w:t>
                              </w:r>
                            </w:p>
                            <w:p w14:paraId="4FD45080" w14:textId="7F895D02" w:rsidR="005823FC" w:rsidRDefault="005823FC"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5823FC" w:rsidRDefault="005823FC" w:rsidP="000B435D">
                              <w:pPr>
                                <w:pStyle w:val="NormalWeb"/>
                                <w:spacing w:before="0"/>
                                <w:jc w:val="both"/>
                              </w:pPr>
                              <w:r>
                                <w:rPr>
                                  <w:sz w:val="18"/>
                                  <w:szCs w:val="18"/>
                                </w:rPr>
                                <w:t>Share Consultation Report</w:t>
                              </w:r>
                            </w:p>
                            <w:p w14:paraId="6BA79225" w14:textId="77777777" w:rsidR="005823FC" w:rsidRDefault="005823FC" w:rsidP="000B435D">
                              <w:pPr>
                                <w:pStyle w:val="NormalWeb"/>
                                <w:spacing w:before="0"/>
                                <w:jc w:val="both"/>
                              </w:pPr>
                              <w:r>
                                <w:rPr>
                                  <w:sz w:val="18"/>
                                  <w:szCs w:val="18"/>
                                </w:rPr>
                                <w:t> </w:t>
                              </w:r>
                            </w:p>
                            <w:p w14:paraId="169E877C" w14:textId="77777777" w:rsidR="005823FC" w:rsidRDefault="005823FC" w:rsidP="000B435D">
                              <w:pPr>
                                <w:pStyle w:val="NormalWeb"/>
                                <w:spacing w:before="0"/>
                                <w:jc w:val="both"/>
                              </w:pPr>
                              <w:r>
                                <w:rPr>
                                  <w:sz w:val="18"/>
                                  <w:szCs w:val="18"/>
                                </w:rPr>
                                <w:t> </w:t>
                              </w:r>
                            </w:p>
                            <w:p w14:paraId="5AC06534" w14:textId="77777777" w:rsidR="005823FC" w:rsidRDefault="005823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5823FC" w:rsidRPr="004303A2" w:rsidRDefault="005823FC"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5823FC" w:rsidRPr="004303A2" w:rsidRDefault="005823F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5823FC" w:rsidRPr="004B02F0" w:rsidRDefault="005823FC" w:rsidP="00BC6DEA">
                              <w:pPr>
                                <w:pStyle w:val="NormalWeb"/>
                                <w:rPr>
                                  <w:sz w:val="18"/>
                                  <w:szCs w:val="18"/>
                                </w:rPr>
                              </w:pPr>
                              <w:r w:rsidRPr="004B02F0">
                                <w:rPr>
                                  <w:sz w:val="18"/>
                                  <w:szCs w:val="18"/>
                                </w:rPr>
                                <w:t>Apply Activity Definition Operation</w:t>
                              </w:r>
                            </w:p>
                            <w:p w14:paraId="431C6307" w14:textId="77777777" w:rsidR="005823FC" w:rsidRDefault="005823FC" w:rsidP="00BE65E4">
                              <w:pPr>
                                <w:pStyle w:val="NormalWeb"/>
                                <w:spacing w:before="0"/>
                                <w:jc w:val="center"/>
                              </w:pPr>
                              <w:r>
                                <w:t> </w:t>
                              </w:r>
                            </w:p>
                            <w:p w14:paraId="330FE600" w14:textId="77777777" w:rsidR="005823FC" w:rsidRDefault="005823FC" w:rsidP="00BE65E4">
                              <w:pPr>
                                <w:pStyle w:val="NormalWeb"/>
                                <w:spacing w:before="0"/>
                                <w:jc w:val="center"/>
                              </w:pPr>
                              <w:r>
                                <w:t> </w:t>
                              </w:r>
                            </w:p>
                            <w:p w14:paraId="03F75B68" w14:textId="77777777" w:rsidR="005823FC" w:rsidRDefault="005823FC"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13" editas="canvas" style="position:absolute;left:0;text-align:left;margin-left:-78.05pt;margin-top:-13.5pt;width:688.8pt;height:570.75pt;z-index:251713536;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">
                <v:shape id="_x0000_s1114" type="#_x0000_t75" style="position:absolute;width:87477;height:72485;visibility:visible;mso-wrap-style:square">
                  <v:fill o:detectmouseclick="t"/>
                  <v:path o:connecttype="none"/>
                </v:shape>
                <v:shape id="_x0000_s1115"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5823FC" w:rsidRPr="004303A2" w:rsidRDefault="005823FC" w:rsidP="00763754">
                        <w:pPr>
                          <w:pStyle w:val="NormalWeb"/>
                          <w:jc w:val="center"/>
                          <w:rPr>
                            <w:b/>
                            <w:sz w:val="18"/>
                            <w:szCs w:val="18"/>
                          </w:rPr>
                        </w:pPr>
                        <w:r w:rsidRPr="00D126CA">
                          <w:rPr>
                            <w:b/>
                            <w:sz w:val="18"/>
                            <w:szCs w:val="18"/>
                          </w:rPr>
                          <w:t>Patient Portal</w:t>
                        </w:r>
                      </w:p>
                    </w:txbxContent>
                  </v:textbox>
                </v:shape>
                <v:line id="Line 161" o:spid="_x0000_s1116"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7"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18"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5823FC" w:rsidRPr="004303A2" w:rsidRDefault="005823FC" w:rsidP="00763754">
                        <w:pPr>
                          <w:pStyle w:val="NormalWeb"/>
                          <w:jc w:val="both"/>
                          <w:rPr>
                            <w:sz w:val="18"/>
                            <w:szCs w:val="18"/>
                          </w:rPr>
                        </w:pPr>
                        <w:r w:rsidRPr="00D126CA">
                          <w:rPr>
                            <w:sz w:val="18"/>
                            <w:szCs w:val="18"/>
                          </w:rPr>
                          <w:t>Positive pregnancy test</w:t>
                        </w:r>
                      </w:p>
                    </w:txbxContent>
                  </v:textbox>
                </v:shape>
                <v:shape id="Text Box 162" o:spid="_x0000_s1119"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5823FC" w:rsidRPr="004303A2" w:rsidRDefault="005823FC"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5823FC" w:rsidRPr="004303A2" w:rsidRDefault="005823FC"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120"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21"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22"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23"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5823FC" w:rsidRPr="004303A2" w:rsidRDefault="005823FC" w:rsidP="00763754">
                        <w:pPr>
                          <w:pStyle w:val="NormalWeb"/>
                          <w:jc w:val="both"/>
                          <w:rPr>
                            <w:sz w:val="18"/>
                            <w:szCs w:val="18"/>
                          </w:rPr>
                        </w:pPr>
                        <w:r>
                          <w:rPr>
                            <w:sz w:val="18"/>
                            <w:szCs w:val="18"/>
                          </w:rPr>
                          <w:t xml:space="preserve">Encounter </w:t>
                        </w:r>
                        <w:r w:rsidRPr="00D126CA">
                          <w:rPr>
                            <w:sz w:val="18"/>
                            <w:szCs w:val="18"/>
                          </w:rPr>
                          <w:t>#1</w:t>
                        </w:r>
                      </w:p>
                    </w:txbxContent>
                  </v:textbox>
                </v:shape>
                <v:shape id="Text Box 162" o:spid="_x0000_s1124"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5823FC" w:rsidRPr="004303A2" w:rsidRDefault="005823FC" w:rsidP="00763754">
                        <w:pPr>
                          <w:pStyle w:val="NormalWeb"/>
                          <w:spacing w:before="0"/>
                          <w:jc w:val="center"/>
                          <w:rPr>
                            <w:sz w:val="18"/>
                            <w:szCs w:val="18"/>
                          </w:rPr>
                        </w:pPr>
                        <w:r>
                          <w:rPr>
                            <w:sz w:val="18"/>
                            <w:szCs w:val="18"/>
                          </w:rPr>
                          <w:t> </w:t>
                        </w:r>
                      </w:p>
                      <w:p w14:paraId="01E995C8" w14:textId="4A56AF76" w:rsidR="005823FC" w:rsidRPr="004303A2" w:rsidRDefault="005823FC" w:rsidP="00763754">
                        <w:pPr>
                          <w:pStyle w:val="NormalWeb"/>
                          <w:spacing w:before="0"/>
                          <w:jc w:val="center"/>
                          <w:rPr>
                            <w:b/>
                            <w:sz w:val="18"/>
                            <w:szCs w:val="18"/>
                          </w:rPr>
                        </w:pPr>
                        <w:r w:rsidRPr="00D126CA">
                          <w:rPr>
                            <w:b/>
                            <w:sz w:val="18"/>
                            <w:szCs w:val="18"/>
                          </w:rPr>
                          <w:t>Care Plan Definition Service</w:t>
                        </w:r>
                      </w:p>
                    </w:txbxContent>
                  </v:textbox>
                </v:shape>
                <v:shape id="Text Box 162" o:spid="_x0000_s1125"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5823FC" w:rsidRPr="004303A2" w:rsidRDefault="005823FC" w:rsidP="00763754">
                        <w:pPr>
                          <w:pStyle w:val="NormalWeb"/>
                          <w:spacing w:before="0"/>
                          <w:rPr>
                            <w:sz w:val="18"/>
                            <w:szCs w:val="18"/>
                          </w:rPr>
                        </w:pPr>
                        <w:r>
                          <w:rPr>
                            <w:sz w:val="18"/>
                            <w:szCs w:val="18"/>
                          </w:rPr>
                          <w:t> </w:t>
                        </w:r>
                      </w:p>
                      <w:p w14:paraId="0E5D765D" w14:textId="7E0A0466" w:rsidR="005823FC" w:rsidRPr="004303A2" w:rsidRDefault="005823FC" w:rsidP="00763754">
                        <w:pPr>
                          <w:pStyle w:val="NormalWeb"/>
                          <w:spacing w:before="0"/>
                          <w:rPr>
                            <w:b/>
                            <w:sz w:val="18"/>
                            <w:szCs w:val="18"/>
                          </w:rPr>
                        </w:pPr>
                        <w:r w:rsidRPr="00D126CA">
                          <w:rPr>
                            <w:b/>
                            <w:sz w:val="18"/>
                            <w:szCs w:val="18"/>
                          </w:rPr>
                          <w:t>Lab as Care Plan Contributor</w:t>
                        </w:r>
                      </w:p>
                    </w:txbxContent>
                  </v:textbox>
                </v:shape>
                <v:line id="Line 161" o:spid="_x0000_s1126"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7"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8"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29"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5823FC" w:rsidRPr="004303A2" w:rsidRDefault="005823FC" w:rsidP="00763754">
                        <w:pPr>
                          <w:pStyle w:val="NormalWeb"/>
                          <w:spacing w:before="0"/>
                          <w:jc w:val="both"/>
                          <w:rPr>
                            <w:sz w:val="18"/>
                            <w:szCs w:val="18"/>
                          </w:rPr>
                        </w:pPr>
                        <w:r>
                          <w:rPr>
                            <w:sz w:val="18"/>
                            <w:szCs w:val="18"/>
                          </w:rPr>
                          <w:t>Search for Care Plan (pregnancy)</w:t>
                        </w:r>
                      </w:p>
                    </w:txbxContent>
                  </v:textbox>
                </v:shape>
                <v:line id="Straight Connector 286" o:spid="_x0000_s1130"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31"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32"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33"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34"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5823FC" w:rsidRDefault="005823FC" w:rsidP="005C0473">
                        <w:pPr>
                          <w:pStyle w:val="NormalWeb"/>
                          <w:spacing w:before="0"/>
                          <w:jc w:val="center"/>
                        </w:pPr>
                        <w:r>
                          <w:rPr>
                            <w:sz w:val="18"/>
                            <w:szCs w:val="18"/>
                          </w:rPr>
                          <w:t>Search for PlanDefinition</w:t>
                        </w:r>
                      </w:p>
                      <w:p w14:paraId="04CD5D33" w14:textId="45E8F2CE" w:rsidR="005823FC" w:rsidRDefault="005823FC" w:rsidP="00763754">
                        <w:pPr>
                          <w:pStyle w:val="NormalWeb"/>
                          <w:spacing w:before="0"/>
                          <w:jc w:val="both"/>
                        </w:pPr>
                        <w:r>
                          <w:rPr>
                            <w:sz w:val="18"/>
                            <w:szCs w:val="18"/>
                          </w:rPr>
                          <w:t> </w:t>
                        </w:r>
                      </w:p>
                    </w:txbxContent>
                  </v:textbox>
                </v:shape>
                <v:rect id="Rectangle 155" o:spid="_x0000_s1135"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36"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5823FC" w:rsidRDefault="005823FC"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5823FC" w:rsidRDefault="005823FC" w:rsidP="00763754">
                        <w:pPr>
                          <w:pStyle w:val="NormalWeb"/>
                          <w:spacing w:before="0"/>
                          <w:jc w:val="both"/>
                        </w:pPr>
                        <w:r>
                          <w:rPr>
                            <w:sz w:val="18"/>
                            <w:szCs w:val="18"/>
                          </w:rPr>
                          <w:t> </w:t>
                        </w:r>
                      </w:p>
                      <w:p w14:paraId="2C3A1389" w14:textId="77777777" w:rsidR="005823FC" w:rsidRDefault="005823FC" w:rsidP="00763754">
                        <w:pPr>
                          <w:pStyle w:val="NormalWeb"/>
                          <w:spacing w:before="0"/>
                          <w:jc w:val="both"/>
                        </w:pPr>
                        <w:r>
                          <w:rPr>
                            <w:sz w:val="18"/>
                            <w:szCs w:val="18"/>
                          </w:rPr>
                          <w:t> </w:t>
                        </w:r>
                      </w:p>
                      <w:p w14:paraId="4B0C2923" w14:textId="77777777" w:rsidR="005823FC" w:rsidRDefault="005823FC" w:rsidP="00763754">
                        <w:pPr>
                          <w:pStyle w:val="NormalWeb"/>
                          <w:spacing w:before="0"/>
                          <w:jc w:val="both"/>
                        </w:pPr>
                        <w:r>
                          <w:rPr>
                            <w:sz w:val="18"/>
                            <w:szCs w:val="18"/>
                          </w:rPr>
                          <w:t>Plan</w:t>
                        </w:r>
                      </w:p>
                    </w:txbxContent>
                  </v:textbox>
                </v:shape>
                <v:line id="Line 356" o:spid="_x0000_s1137"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38"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5823FC" w:rsidRDefault="005823FC" w:rsidP="009A41FE">
                        <w:pPr>
                          <w:pStyle w:val="NormalWeb"/>
                          <w:spacing w:before="0"/>
                          <w:jc w:val="center"/>
                        </w:pPr>
                        <w:r>
                          <w:rPr>
                            <w:sz w:val="18"/>
                            <w:szCs w:val="18"/>
                          </w:rPr>
                          <w:t>Create Care Plan (pregnancy)</w:t>
                        </w:r>
                      </w:p>
                      <w:p w14:paraId="2584F17D" w14:textId="06AA7268" w:rsidR="005823FC" w:rsidRDefault="005823FC" w:rsidP="009A41FE">
                        <w:pPr>
                          <w:pStyle w:val="NormalWeb"/>
                          <w:spacing w:before="0"/>
                          <w:jc w:val="center"/>
                        </w:pPr>
                      </w:p>
                      <w:p w14:paraId="78310313" w14:textId="53F3BAC0" w:rsidR="005823FC" w:rsidRDefault="005823FC" w:rsidP="009A41FE">
                        <w:pPr>
                          <w:pStyle w:val="NormalWeb"/>
                          <w:spacing w:before="0"/>
                          <w:jc w:val="center"/>
                        </w:pPr>
                      </w:p>
                      <w:p w14:paraId="0B4FF8BA" w14:textId="48502FB7" w:rsidR="005823FC" w:rsidRDefault="005823FC" w:rsidP="009A41FE">
                        <w:pPr>
                          <w:pStyle w:val="NormalWeb"/>
                          <w:spacing w:before="0"/>
                          <w:jc w:val="center"/>
                        </w:pPr>
                        <w:r>
                          <w:rPr>
                            <w:sz w:val="18"/>
                            <w:szCs w:val="18"/>
                          </w:rPr>
                          <w:t>Care Plan</w:t>
                        </w:r>
                      </w:p>
                    </w:txbxContent>
                  </v:textbox>
                </v:shape>
                <v:line id="Line 356" o:spid="_x0000_s1139"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40"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41"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5823FC" w:rsidRDefault="005823FC" w:rsidP="00763754">
                        <w:pPr>
                          <w:pStyle w:val="NormalWeb"/>
                          <w:spacing w:before="0"/>
                          <w:jc w:val="both"/>
                        </w:pPr>
                        <w:r>
                          <w:rPr>
                            <w:sz w:val="18"/>
                            <w:szCs w:val="18"/>
                          </w:rPr>
                          <w:t>Share Lab Request</w:t>
                        </w:r>
                      </w:p>
                      <w:p w14:paraId="0467DF3B" w14:textId="77777777" w:rsidR="005823FC" w:rsidRDefault="005823FC" w:rsidP="00763754">
                        <w:pPr>
                          <w:pStyle w:val="NormalWeb"/>
                          <w:spacing w:before="0"/>
                          <w:jc w:val="both"/>
                        </w:pPr>
                        <w:r>
                          <w:rPr>
                            <w:sz w:val="18"/>
                            <w:szCs w:val="18"/>
                          </w:rPr>
                          <w:t> </w:t>
                        </w:r>
                      </w:p>
                      <w:p w14:paraId="1FEB91A8" w14:textId="77777777" w:rsidR="005823FC" w:rsidRDefault="005823FC" w:rsidP="00763754">
                        <w:pPr>
                          <w:pStyle w:val="NormalWeb"/>
                          <w:spacing w:before="0"/>
                          <w:jc w:val="both"/>
                        </w:pPr>
                        <w:r>
                          <w:rPr>
                            <w:sz w:val="18"/>
                            <w:szCs w:val="18"/>
                          </w:rPr>
                          <w:t> </w:t>
                        </w:r>
                      </w:p>
                      <w:p w14:paraId="2B3FAEDA" w14:textId="77777777" w:rsidR="005823FC" w:rsidRDefault="005823FC" w:rsidP="00763754">
                        <w:pPr>
                          <w:pStyle w:val="NormalWeb"/>
                          <w:spacing w:before="0"/>
                          <w:jc w:val="both"/>
                        </w:pPr>
                        <w:r>
                          <w:rPr>
                            <w:sz w:val="18"/>
                            <w:szCs w:val="18"/>
                          </w:rPr>
                          <w:t xml:space="preserve"> Care Plan</w:t>
                        </w:r>
                      </w:p>
                    </w:txbxContent>
                  </v:textbox>
                </v:shape>
                <v:line id="Line 362" o:spid="_x0000_s1142"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143"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5823FC" w:rsidRDefault="005823FC" w:rsidP="00763754">
                        <w:pPr>
                          <w:pStyle w:val="NormalWeb"/>
                          <w:spacing w:before="0"/>
                          <w:jc w:val="both"/>
                        </w:pPr>
                        <w:r>
                          <w:rPr>
                            <w:sz w:val="18"/>
                            <w:szCs w:val="18"/>
                          </w:rPr>
                          <w:t>Share Lab Result</w:t>
                        </w:r>
                      </w:p>
                      <w:p w14:paraId="4AC5F95F" w14:textId="77777777" w:rsidR="005823FC" w:rsidRDefault="005823FC" w:rsidP="00763754">
                        <w:pPr>
                          <w:pStyle w:val="NormalWeb"/>
                          <w:spacing w:before="0"/>
                          <w:jc w:val="both"/>
                        </w:pPr>
                        <w:r>
                          <w:rPr>
                            <w:sz w:val="18"/>
                            <w:szCs w:val="18"/>
                          </w:rPr>
                          <w:t> </w:t>
                        </w:r>
                      </w:p>
                      <w:p w14:paraId="27FC8309" w14:textId="77777777" w:rsidR="005823FC" w:rsidRDefault="005823FC" w:rsidP="00763754">
                        <w:pPr>
                          <w:pStyle w:val="NormalWeb"/>
                          <w:spacing w:before="0"/>
                          <w:jc w:val="both"/>
                        </w:pPr>
                        <w:r>
                          <w:rPr>
                            <w:sz w:val="18"/>
                            <w:szCs w:val="18"/>
                          </w:rPr>
                          <w:t> </w:t>
                        </w:r>
                      </w:p>
                      <w:p w14:paraId="1D3BBBBA" w14:textId="77777777" w:rsidR="005823FC" w:rsidRDefault="005823FC" w:rsidP="00763754">
                        <w:pPr>
                          <w:pStyle w:val="NormalWeb"/>
                          <w:spacing w:before="0"/>
                          <w:jc w:val="both"/>
                        </w:pPr>
                        <w:r>
                          <w:rPr>
                            <w:sz w:val="18"/>
                            <w:szCs w:val="18"/>
                          </w:rPr>
                          <w:t xml:space="preserve"> Care Plan</w:t>
                        </w:r>
                      </w:p>
                    </w:txbxContent>
                  </v:textbox>
                </v:shape>
                <v:line id="Straight Connector 180" o:spid="_x0000_s1144"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5"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6"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147"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5823FC" w:rsidRDefault="005823FC" w:rsidP="00763754">
                        <w:pPr>
                          <w:pStyle w:val="NormalWeb"/>
                          <w:jc w:val="both"/>
                        </w:pPr>
                        <w:r>
                          <w:rPr>
                            <w:sz w:val="18"/>
                            <w:szCs w:val="18"/>
                          </w:rPr>
                          <w:t>Perform Lab test</w:t>
                        </w:r>
                      </w:p>
                    </w:txbxContent>
                  </v:textbox>
                </v:shape>
                <v:line id="Line 356" o:spid="_x0000_s1148"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149"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5823FC" w:rsidRPr="004303A2" w:rsidRDefault="005823FC" w:rsidP="004303A2">
                        <w:pPr>
                          <w:pStyle w:val="NormalWeb"/>
                          <w:spacing w:before="0"/>
                          <w:jc w:val="center"/>
                          <w:rPr>
                            <w:sz w:val="18"/>
                            <w:szCs w:val="18"/>
                          </w:rPr>
                        </w:pPr>
                        <w:r w:rsidRPr="00D126CA">
                          <w:rPr>
                            <w:sz w:val="18"/>
                            <w:szCs w:val="18"/>
                          </w:rPr>
                          <w:t>Update Care Plan</w:t>
                        </w:r>
                      </w:p>
                    </w:txbxContent>
                  </v:textbox>
                </v:shape>
                <v:shape id="Text Box 162" o:spid="_x0000_s1150"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5823FC" w:rsidRDefault="005823FC" w:rsidP="001A6373">
                        <w:pPr>
                          <w:pStyle w:val="NormalWeb"/>
                          <w:spacing w:before="0"/>
                        </w:pPr>
                        <w:r>
                          <w:rPr>
                            <w:sz w:val="18"/>
                            <w:szCs w:val="18"/>
                          </w:rPr>
                          <w:t> </w:t>
                        </w:r>
                      </w:p>
                      <w:p w14:paraId="6236FF68" w14:textId="2063C72B" w:rsidR="005823FC" w:rsidRDefault="005823FC" w:rsidP="00CE7CCD">
                        <w:pPr>
                          <w:pStyle w:val="NormalWeb"/>
                          <w:spacing w:before="0"/>
                          <w:jc w:val="center"/>
                        </w:pPr>
                        <w:r>
                          <w:rPr>
                            <w:b/>
                            <w:bCs/>
                            <w:sz w:val="18"/>
                            <w:szCs w:val="18"/>
                          </w:rPr>
                          <w:t>OB/GYN as Care Plan Contributor</w:t>
                        </w:r>
                      </w:p>
                    </w:txbxContent>
                  </v:textbox>
                </v:shape>
                <v:line id="Line 161" o:spid="_x0000_s1151"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52"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3"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154"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5823FC" w:rsidRDefault="005823FC" w:rsidP="00CE7CCD">
                        <w:pPr>
                          <w:pStyle w:val="NormalWeb"/>
                          <w:spacing w:before="0"/>
                          <w:jc w:val="both"/>
                        </w:pPr>
                        <w:r>
                          <w:rPr>
                            <w:sz w:val="18"/>
                            <w:szCs w:val="18"/>
                          </w:rPr>
                          <w:t>Share Referral Request</w:t>
                        </w:r>
                      </w:p>
                      <w:p w14:paraId="669266FB" w14:textId="77777777" w:rsidR="005823FC" w:rsidRDefault="005823FC" w:rsidP="00CE7CCD">
                        <w:pPr>
                          <w:pStyle w:val="NormalWeb"/>
                          <w:spacing w:before="0"/>
                          <w:jc w:val="both"/>
                        </w:pPr>
                        <w:r>
                          <w:rPr>
                            <w:sz w:val="18"/>
                            <w:szCs w:val="18"/>
                          </w:rPr>
                          <w:t> </w:t>
                        </w:r>
                      </w:p>
                      <w:p w14:paraId="1985A791" w14:textId="77777777" w:rsidR="005823FC" w:rsidRDefault="005823FC" w:rsidP="00CE7CCD">
                        <w:pPr>
                          <w:pStyle w:val="NormalWeb"/>
                          <w:spacing w:before="0"/>
                          <w:jc w:val="both"/>
                        </w:pPr>
                        <w:r>
                          <w:rPr>
                            <w:sz w:val="18"/>
                            <w:szCs w:val="18"/>
                          </w:rPr>
                          <w:t> </w:t>
                        </w:r>
                      </w:p>
                      <w:p w14:paraId="377A2D3C" w14:textId="77777777" w:rsidR="005823FC" w:rsidRDefault="005823FC" w:rsidP="00CE7CCD">
                        <w:pPr>
                          <w:pStyle w:val="NormalWeb"/>
                          <w:spacing w:before="0"/>
                          <w:jc w:val="both"/>
                        </w:pPr>
                        <w:r>
                          <w:rPr>
                            <w:sz w:val="18"/>
                            <w:szCs w:val="18"/>
                          </w:rPr>
                          <w:t xml:space="preserve"> Care Plan</w:t>
                        </w:r>
                      </w:p>
                    </w:txbxContent>
                  </v:textbox>
                </v:shape>
                <v:line id="Straight Connector 596" o:spid="_x0000_s1155"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6"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7"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158"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5823FC" w:rsidRPr="009A41FE" w:rsidRDefault="005823FC" w:rsidP="009A41FE">
                        <w:pPr>
                          <w:pStyle w:val="NormalWeb"/>
                          <w:jc w:val="center"/>
                          <w:rPr>
                            <w:sz w:val="16"/>
                            <w:szCs w:val="16"/>
                          </w:rPr>
                        </w:pPr>
                        <w:r w:rsidRPr="009A41FE">
                          <w:rPr>
                            <w:sz w:val="16"/>
                            <w:szCs w:val="16"/>
                          </w:rPr>
                          <w:t>Store Care Plan</w:t>
                        </w:r>
                      </w:p>
                    </w:txbxContent>
                  </v:textbox>
                </v:shape>
                <v:line id="Line 362" o:spid="_x0000_s1159"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160"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5823FC" w:rsidRPr="004303A2" w:rsidRDefault="005823FC"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Text Box 162" o:spid="_x0000_s1161"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5823FC" w:rsidRDefault="005823FC" w:rsidP="005C0473">
                        <w:pPr>
                          <w:pStyle w:val="NormalWeb"/>
                          <w:spacing w:before="0"/>
                        </w:pPr>
                        <w:r>
                          <w:rPr>
                            <w:sz w:val="18"/>
                            <w:szCs w:val="18"/>
                          </w:rPr>
                          <w:t> </w:t>
                        </w:r>
                      </w:p>
                      <w:p w14:paraId="2DA9E019" w14:textId="77777777" w:rsidR="005823FC" w:rsidRPr="004303A2" w:rsidRDefault="005823FC" w:rsidP="005C0473">
                        <w:pPr>
                          <w:pStyle w:val="NormalWeb"/>
                          <w:spacing w:before="0"/>
                          <w:rPr>
                            <w:sz w:val="18"/>
                            <w:szCs w:val="18"/>
                          </w:rPr>
                        </w:pPr>
                        <w:r w:rsidRPr="00D126CA">
                          <w:rPr>
                            <w:b/>
                            <w:bCs/>
                            <w:sz w:val="18"/>
                            <w:szCs w:val="18"/>
                          </w:rPr>
                          <w:t>Care Plan Service</w:t>
                        </w:r>
                      </w:p>
                    </w:txbxContent>
                  </v:textbox>
                </v:shape>
                <v:line id="Line 161" o:spid="_x0000_s1162"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3"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4"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5"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166"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5823FC" w:rsidRPr="004303A2" w:rsidRDefault="005823FC" w:rsidP="004303A2">
                        <w:pPr>
                          <w:pStyle w:val="NormalWeb"/>
                          <w:spacing w:before="0"/>
                          <w:jc w:val="center"/>
                          <w:rPr>
                            <w:sz w:val="18"/>
                            <w:szCs w:val="18"/>
                          </w:rPr>
                        </w:pPr>
                        <w:r w:rsidRPr="004303A2">
                          <w:rPr>
                            <w:sz w:val="18"/>
                            <w:szCs w:val="18"/>
                          </w:rPr>
                          <w:t>Retrieve Care Plan</w:t>
                        </w:r>
                      </w:p>
                    </w:txbxContent>
                  </v:textbox>
                </v:shape>
                <v:shape id="_x0000_s1167"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5823FC" w:rsidRPr="004303A2" w:rsidRDefault="005823FC" w:rsidP="004303A2">
                        <w:pPr>
                          <w:pStyle w:val="NormalWeb"/>
                          <w:spacing w:before="0"/>
                          <w:jc w:val="center"/>
                          <w:rPr>
                            <w:sz w:val="18"/>
                            <w:szCs w:val="18"/>
                          </w:rPr>
                        </w:pPr>
                        <w:r w:rsidRPr="004303A2">
                          <w:rPr>
                            <w:sz w:val="18"/>
                            <w:szCs w:val="18"/>
                          </w:rPr>
                          <w:t>Retrieve Care Plan</w:t>
                        </w:r>
                      </w:p>
                    </w:txbxContent>
                  </v:textbox>
                </v:shape>
                <v:shape id="_x0000_s1168"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5823FC" w:rsidRPr="004303A2" w:rsidRDefault="005823FC" w:rsidP="004303A2">
                        <w:pPr>
                          <w:pStyle w:val="NormalWeb"/>
                          <w:spacing w:before="0"/>
                          <w:jc w:val="center"/>
                          <w:rPr>
                            <w:sz w:val="18"/>
                            <w:szCs w:val="18"/>
                          </w:rPr>
                        </w:pPr>
                        <w:r>
                          <w:rPr>
                            <w:sz w:val="18"/>
                            <w:szCs w:val="18"/>
                          </w:rPr>
                          <w:t>Update Care Plan</w:t>
                        </w:r>
                      </w:p>
                    </w:txbxContent>
                  </v:textbox>
                </v:shape>
                <v:line id="Line 356" o:spid="_x0000_s1169"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70"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71"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172"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5823FC" w:rsidRPr="00D251BA" w:rsidRDefault="005823FC" w:rsidP="00D251BA">
                        <w:pPr>
                          <w:pStyle w:val="NormalWeb"/>
                          <w:spacing w:before="0"/>
                          <w:rPr>
                            <w:sz w:val="16"/>
                            <w:szCs w:val="16"/>
                          </w:rPr>
                        </w:pPr>
                        <w:r w:rsidRPr="00D251BA">
                          <w:rPr>
                            <w:sz w:val="16"/>
                            <w:szCs w:val="16"/>
                          </w:rPr>
                          <w:t xml:space="preserve">Perform </w:t>
                        </w:r>
                      </w:p>
                      <w:p w14:paraId="361934BD" w14:textId="153F0D50" w:rsidR="005823FC" w:rsidRPr="00D251BA" w:rsidRDefault="005823FC" w:rsidP="00D251BA">
                        <w:pPr>
                          <w:pStyle w:val="NormalWeb"/>
                          <w:spacing w:before="0"/>
                          <w:rPr>
                            <w:sz w:val="16"/>
                            <w:szCs w:val="16"/>
                          </w:rPr>
                        </w:pPr>
                        <w:r w:rsidRPr="00D251BA">
                          <w:rPr>
                            <w:sz w:val="16"/>
                            <w:szCs w:val="16"/>
                          </w:rPr>
                          <w:t>Consultation</w:t>
                        </w:r>
                      </w:p>
                      <w:p w14:paraId="4FD45080" w14:textId="7F895D02" w:rsidR="005823FC" w:rsidRDefault="005823FC" w:rsidP="00D251BA">
                        <w:pPr>
                          <w:pStyle w:val="NormalWeb"/>
                          <w:spacing w:before="0"/>
                        </w:pPr>
                        <w:r w:rsidRPr="00D251BA">
                          <w:rPr>
                            <w:sz w:val="16"/>
                            <w:szCs w:val="16"/>
                          </w:rPr>
                          <w:t> </w:t>
                        </w:r>
                      </w:p>
                    </w:txbxContent>
                  </v:textbox>
                </v:shape>
                <v:line id="Line 362" o:spid="_x0000_s1173"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174"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5823FC" w:rsidRDefault="005823FC" w:rsidP="000B435D">
                        <w:pPr>
                          <w:pStyle w:val="NormalWeb"/>
                          <w:spacing w:before="0"/>
                          <w:jc w:val="both"/>
                        </w:pPr>
                        <w:r>
                          <w:rPr>
                            <w:sz w:val="18"/>
                            <w:szCs w:val="18"/>
                          </w:rPr>
                          <w:t>Share Consultation Report</w:t>
                        </w:r>
                      </w:p>
                      <w:p w14:paraId="6BA79225" w14:textId="77777777" w:rsidR="005823FC" w:rsidRDefault="005823FC" w:rsidP="000B435D">
                        <w:pPr>
                          <w:pStyle w:val="NormalWeb"/>
                          <w:spacing w:before="0"/>
                          <w:jc w:val="both"/>
                        </w:pPr>
                        <w:r>
                          <w:rPr>
                            <w:sz w:val="18"/>
                            <w:szCs w:val="18"/>
                          </w:rPr>
                          <w:t> </w:t>
                        </w:r>
                      </w:p>
                      <w:p w14:paraId="169E877C" w14:textId="77777777" w:rsidR="005823FC" w:rsidRDefault="005823FC" w:rsidP="000B435D">
                        <w:pPr>
                          <w:pStyle w:val="NormalWeb"/>
                          <w:spacing w:before="0"/>
                          <w:jc w:val="both"/>
                        </w:pPr>
                        <w:r>
                          <w:rPr>
                            <w:sz w:val="18"/>
                            <w:szCs w:val="18"/>
                          </w:rPr>
                          <w:t> </w:t>
                        </w:r>
                      </w:p>
                      <w:p w14:paraId="5AC06534" w14:textId="77777777" w:rsidR="005823FC" w:rsidRDefault="005823FC" w:rsidP="000B435D">
                        <w:pPr>
                          <w:pStyle w:val="NormalWeb"/>
                          <w:spacing w:before="0"/>
                          <w:jc w:val="both"/>
                        </w:pPr>
                        <w:r>
                          <w:rPr>
                            <w:sz w:val="18"/>
                            <w:szCs w:val="18"/>
                          </w:rPr>
                          <w:t xml:space="preserve"> Care Plan</w:t>
                        </w:r>
                      </w:p>
                    </w:txbxContent>
                  </v:textbox>
                </v:shape>
                <v:shape id="_x0000_s1175"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5823FC" w:rsidRPr="004303A2" w:rsidRDefault="005823FC" w:rsidP="004303A2">
                        <w:pPr>
                          <w:pStyle w:val="NormalWeb"/>
                          <w:spacing w:before="0"/>
                          <w:jc w:val="center"/>
                          <w:rPr>
                            <w:sz w:val="18"/>
                            <w:szCs w:val="18"/>
                          </w:rPr>
                        </w:pPr>
                        <w:r w:rsidRPr="00D126CA">
                          <w:rPr>
                            <w:sz w:val="18"/>
                            <w:szCs w:val="18"/>
                          </w:rPr>
                          <w:t>Update Care Plan</w:t>
                        </w:r>
                      </w:p>
                    </w:txbxContent>
                  </v:textbox>
                </v:shape>
                <v:line id="Line 356" o:spid="_x0000_s1176"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177"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5823FC" w:rsidRPr="004303A2" w:rsidRDefault="005823FC" w:rsidP="004303A2">
                        <w:pPr>
                          <w:pStyle w:val="NormalWeb"/>
                          <w:spacing w:before="0"/>
                          <w:jc w:val="center"/>
                          <w:rPr>
                            <w:sz w:val="18"/>
                            <w:szCs w:val="18"/>
                          </w:rPr>
                        </w:pPr>
                        <w:r w:rsidRPr="004303A2">
                          <w:rPr>
                            <w:sz w:val="18"/>
                            <w:szCs w:val="18"/>
                          </w:rPr>
                          <w:t>Retrieve Care Plan</w:t>
                        </w:r>
                      </w:p>
                    </w:txbxContent>
                  </v:textbox>
                </v:shape>
                <v:line id="Straight Connector 745" o:spid="_x0000_s1178"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9"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180"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5823FC" w:rsidRPr="004B02F0" w:rsidRDefault="005823FC" w:rsidP="00BC6DEA">
                        <w:pPr>
                          <w:pStyle w:val="NormalWeb"/>
                          <w:rPr>
                            <w:sz w:val="18"/>
                            <w:szCs w:val="18"/>
                          </w:rPr>
                        </w:pPr>
                        <w:r w:rsidRPr="004B02F0">
                          <w:rPr>
                            <w:sz w:val="18"/>
                            <w:szCs w:val="18"/>
                          </w:rPr>
                          <w:t>Apply Activity Definition Operation</w:t>
                        </w:r>
                      </w:p>
                      <w:p w14:paraId="431C6307" w14:textId="77777777" w:rsidR="005823FC" w:rsidRDefault="005823FC" w:rsidP="00BE65E4">
                        <w:pPr>
                          <w:pStyle w:val="NormalWeb"/>
                          <w:spacing w:before="0"/>
                          <w:jc w:val="center"/>
                        </w:pPr>
                        <w:r>
                          <w:t> </w:t>
                        </w:r>
                      </w:p>
                      <w:p w14:paraId="330FE600" w14:textId="77777777" w:rsidR="005823FC" w:rsidRDefault="005823FC" w:rsidP="00BE65E4">
                        <w:pPr>
                          <w:pStyle w:val="NormalWeb"/>
                          <w:spacing w:before="0"/>
                          <w:jc w:val="center"/>
                        </w:pPr>
                        <w:r>
                          <w:t> </w:t>
                        </w:r>
                      </w:p>
                      <w:p w14:paraId="03F75B68" w14:textId="77777777" w:rsidR="005823FC" w:rsidRDefault="005823FC" w:rsidP="00BE65E4">
                        <w:pPr>
                          <w:pStyle w:val="NormalWeb"/>
                          <w:spacing w:before="0"/>
                          <w:jc w:val="center"/>
                        </w:pPr>
                        <w:r>
                          <w:rPr>
                            <w:sz w:val="18"/>
                            <w:szCs w:val="18"/>
                          </w:rPr>
                          <w:t>Care Plan</w:t>
                        </w:r>
                      </w:p>
                    </w:txbxContent>
                  </v:textbox>
                </v:shape>
                <v:line id="Line 362" o:spid="_x0000_s1181"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82"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183"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r w:rsidRPr="002B1CE3">
        <w:t>Figur</w:t>
      </w:r>
      <w:r w:rsidRPr="002B1CE3">
        <w:lastRenderedPageBreak/>
        <w:t>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433" w:name="_Toc524533426"/>
      <w:r w:rsidRPr="00276D24">
        <w:rPr>
          <w:noProof w:val="0"/>
        </w:rPr>
        <w:t>X.4.2.2.1.2 Step B: Medic</w:t>
      </w:r>
      <w:r w:rsidR="00AC3382" w:rsidRPr="00276D24">
        <w:rPr>
          <w:noProof w:val="0"/>
        </w:rPr>
        <w:t>al observations and treatment</w:t>
      </w:r>
      <w:r w:rsidRPr="00276D24">
        <w:rPr>
          <w:noProof w:val="0"/>
        </w:rPr>
        <w:t xml:space="preserve"> during pregnancy</w:t>
      </w:r>
      <w:bookmarkEnd w:id="433"/>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495F730F" w:rsidR="005A6608" w:rsidRPr="00276D24"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20A7E074" w14:textId="19949311" w:rsidR="001A6373" w:rsidRPr="00276D24" w:rsidRDefault="001A6373" w:rsidP="00E1652F">
      <w:pPr>
        <w:pStyle w:val="BodyText"/>
      </w:pPr>
    </w:p>
    <w:p w14:paraId="19045D0C" w14:textId="6AB11BBA" w:rsidR="00CE7CCD" w:rsidRPr="00276D24" w:rsidRDefault="00C47387" w:rsidP="00E1652F">
      <w:pPr>
        <w:pStyle w:val="FigureTitle"/>
      </w:pPr>
      <w:r w:rsidRPr="00276D24">
        <w:lastRenderedPageBreak/>
        <w:t xml:space="preserve">Figure X.4.2.2.1.2-1: Step B: Medical observations and treatment during pregnancy </w:t>
      </w:r>
      <w:r w:rsidR="003757FF" w:rsidRPr="00E1652F">
        <w:rPr>
          <w:noProof/>
        </w:rPr>
        <mc:AlternateContent>
          <mc:Choice Requires="wpc">
            <w:drawing>
              <wp:anchor distT="0" distB="0" distL="114300" distR="114300" simplePos="0" relativeHeight="251714560" behindDoc="1" locked="0" layoutInCell="1" allowOverlap="1" wp14:anchorId="39069934" wp14:editId="0A7958D7">
                <wp:simplePos x="0" y="0"/>
                <wp:positionH relativeFrom="column">
                  <wp:posOffset>-1143000</wp:posOffset>
                </wp:positionH>
                <wp:positionV relativeFrom="paragraph">
                  <wp:posOffset>4445</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5823FC" w:rsidRPr="00C95A25" w:rsidRDefault="005823FC"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5823FC" w:rsidRPr="00C95A25" w:rsidRDefault="005823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5823FC" w:rsidRPr="00C95A25" w:rsidRDefault="005823FC"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5823FC" w:rsidRDefault="005823FC"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5823FC" w:rsidRPr="00C95A25" w:rsidRDefault="005823FC"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5823FC" w:rsidRDefault="005823FC"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5823FC" w:rsidRDefault="005823FC" w:rsidP="003757FF">
                              <w:pPr>
                                <w:pStyle w:val="NormalWeb"/>
                                <w:spacing w:before="0"/>
                                <w:jc w:val="center"/>
                              </w:pPr>
                              <w:r>
                                <w:rPr>
                                  <w:sz w:val="18"/>
                                  <w:szCs w:val="18"/>
                                </w:rPr>
                                <w:t>Search for PlanDefinition</w:t>
                              </w:r>
                            </w:p>
                            <w:p w14:paraId="111FAC24" w14:textId="77777777" w:rsidR="005823FC" w:rsidRDefault="005823FC"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5823FC" w:rsidRDefault="005823FC"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5823FC" w:rsidRDefault="005823FC" w:rsidP="003757FF">
                              <w:pPr>
                                <w:pStyle w:val="NormalWeb"/>
                                <w:spacing w:before="0"/>
                                <w:jc w:val="both"/>
                              </w:pPr>
                              <w:r>
                                <w:rPr>
                                  <w:sz w:val="18"/>
                                  <w:szCs w:val="18"/>
                                </w:rPr>
                                <w:t> </w:t>
                              </w:r>
                            </w:p>
                            <w:p w14:paraId="72906117" w14:textId="77777777" w:rsidR="005823FC" w:rsidRDefault="005823FC" w:rsidP="003757FF">
                              <w:pPr>
                                <w:pStyle w:val="NormalWeb"/>
                                <w:spacing w:before="0"/>
                                <w:jc w:val="both"/>
                              </w:pPr>
                              <w:r>
                                <w:rPr>
                                  <w:sz w:val="18"/>
                                  <w:szCs w:val="18"/>
                                </w:rPr>
                                <w:t> </w:t>
                              </w:r>
                            </w:p>
                            <w:p w14:paraId="27E9926A" w14:textId="77777777" w:rsidR="005823FC" w:rsidRDefault="005823FC"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5823FC" w:rsidRDefault="005823FC" w:rsidP="003757FF">
                              <w:pPr>
                                <w:pStyle w:val="NormalWeb"/>
                                <w:spacing w:before="0"/>
                                <w:jc w:val="center"/>
                              </w:pPr>
                              <w:r>
                                <w:rPr>
                                  <w:sz w:val="18"/>
                                  <w:szCs w:val="18"/>
                                </w:rPr>
                                <w:t>Update Care Plan (pregnancy)</w:t>
                              </w:r>
                            </w:p>
                            <w:p w14:paraId="68A3CF6C" w14:textId="77777777" w:rsidR="005823FC" w:rsidRDefault="005823FC" w:rsidP="003757FF">
                              <w:pPr>
                                <w:pStyle w:val="NormalWeb"/>
                                <w:spacing w:before="0"/>
                                <w:jc w:val="center"/>
                              </w:pPr>
                            </w:p>
                            <w:p w14:paraId="6F59564C" w14:textId="77777777" w:rsidR="005823FC" w:rsidRDefault="005823FC" w:rsidP="003757FF">
                              <w:pPr>
                                <w:pStyle w:val="NormalWeb"/>
                                <w:spacing w:before="0"/>
                                <w:jc w:val="center"/>
                              </w:pPr>
                            </w:p>
                            <w:p w14:paraId="5150894F" w14:textId="77777777" w:rsidR="005823FC" w:rsidRDefault="005823FC"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5823FC" w:rsidRDefault="005823F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5823FC" w:rsidRDefault="005823FC"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5823FC" w:rsidRDefault="005823FC"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5823FC" w:rsidRDefault="005823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5823FC" w:rsidRDefault="005823FC" w:rsidP="003757FF">
                              <w:pPr>
                                <w:pStyle w:val="NormalWeb"/>
                                <w:spacing w:before="0"/>
                              </w:pPr>
                              <w:r>
                                <w:rPr>
                                  <w:sz w:val="18"/>
                                  <w:szCs w:val="18"/>
                                </w:rPr>
                                <w:t> </w:t>
                              </w:r>
                            </w:p>
                            <w:p w14:paraId="1CA61852" w14:textId="6F706B00" w:rsidR="005823FC" w:rsidRDefault="005823FC"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5823FC" w:rsidRDefault="005823FC" w:rsidP="003757FF">
                              <w:pPr>
                                <w:pStyle w:val="NormalWeb"/>
                                <w:spacing w:before="0"/>
                                <w:jc w:val="both"/>
                              </w:pPr>
                              <w:r>
                                <w:rPr>
                                  <w:sz w:val="18"/>
                                  <w:szCs w:val="18"/>
                                </w:rPr>
                                <w:t>Referral Request</w:t>
                              </w:r>
                            </w:p>
                            <w:p w14:paraId="2F0D810C" w14:textId="77777777" w:rsidR="005823FC" w:rsidRDefault="005823FC" w:rsidP="003757FF">
                              <w:pPr>
                                <w:pStyle w:val="NormalWeb"/>
                                <w:spacing w:before="0"/>
                                <w:jc w:val="both"/>
                              </w:pPr>
                              <w:r>
                                <w:rPr>
                                  <w:sz w:val="18"/>
                                  <w:szCs w:val="18"/>
                                </w:rPr>
                                <w:t> </w:t>
                              </w:r>
                            </w:p>
                            <w:p w14:paraId="341C854C" w14:textId="77777777" w:rsidR="005823FC" w:rsidRDefault="005823FC" w:rsidP="003757FF">
                              <w:pPr>
                                <w:pStyle w:val="NormalWeb"/>
                                <w:spacing w:before="0"/>
                                <w:jc w:val="both"/>
                              </w:pPr>
                              <w:r>
                                <w:rPr>
                                  <w:sz w:val="18"/>
                                  <w:szCs w:val="18"/>
                                </w:rPr>
                                <w:t> </w:t>
                              </w:r>
                            </w:p>
                            <w:p w14:paraId="45328994" w14:textId="77777777" w:rsidR="005823FC" w:rsidRDefault="005823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5823FC" w:rsidRDefault="005823FC"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5823FC" w:rsidRDefault="005823F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5823FC" w:rsidRDefault="005823FC"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5823FC" w:rsidRDefault="005823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5823FC" w:rsidRDefault="005823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5823FC" w:rsidRDefault="005823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5823FC" w:rsidRDefault="005823FC"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5823FC" w:rsidRDefault="005823FC"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5823FC" w:rsidRDefault="005823FC"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5823FC" w:rsidRPr="004B02F0" w:rsidRDefault="005823FC" w:rsidP="000C7F8B">
                              <w:pPr>
                                <w:pStyle w:val="NormalWeb"/>
                                <w:jc w:val="center"/>
                                <w:rPr>
                                  <w:sz w:val="18"/>
                                  <w:szCs w:val="18"/>
                                </w:rPr>
                              </w:pPr>
                              <w:r w:rsidRPr="004B02F0">
                                <w:rPr>
                                  <w:sz w:val="18"/>
                                  <w:szCs w:val="18"/>
                                </w:rPr>
                                <w:t>Apply Activity Definition Operation</w:t>
                              </w:r>
                            </w:p>
                            <w:p w14:paraId="5463DB1A" w14:textId="59F9A315" w:rsidR="005823FC" w:rsidRDefault="005823FC">
                              <w:pPr>
                                <w:pStyle w:val="NormalWeb"/>
                                <w:spacing w:before="0"/>
                                <w:jc w:val="center"/>
                              </w:pPr>
                            </w:p>
                            <w:p w14:paraId="15D94C90" w14:textId="58F23318" w:rsidR="005823FC" w:rsidRDefault="005823FC">
                              <w:pPr>
                                <w:pStyle w:val="NormalWeb"/>
                                <w:spacing w:before="0"/>
                                <w:jc w:val="center"/>
                              </w:pPr>
                            </w:p>
                            <w:p w14:paraId="4C5AFB2A" w14:textId="77777777" w:rsidR="005823FC" w:rsidRDefault="005823F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5823FC" w:rsidRDefault="005823F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5823FC" w:rsidRDefault="005823FC"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5823FC" w:rsidRDefault="005823FC" w:rsidP="00217F06">
                              <w:pPr>
                                <w:pStyle w:val="NormalWeb"/>
                                <w:spacing w:before="0"/>
                                <w:jc w:val="both"/>
                              </w:pPr>
                              <w:r>
                                <w:rPr>
                                  <w:sz w:val="18"/>
                                  <w:szCs w:val="18"/>
                                </w:rPr>
                                <w:t> </w:t>
                              </w:r>
                            </w:p>
                            <w:p w14:paraId="358F59AD" w14:textId="77777777" w:rsidR="005823FC" w:rsidRDefault="005823FC" w:rsidP="00217F06">
                              <w:pPr>
                                <w:pStyle w:val="NormalWeb"/>
                                <w:spacing w:before="0"/>
                                <w:jc w:val="both"/>
                              </w:pPr>
                              <w:r>
                                <w:rPr>
                                  <w:sz w:val="18"/>
                                  <w:szCs w:val="18"/>
                                </w:rPr>
                                <w:t> </w:t>
                              </w:r>
                            </w:p>
                            <w:p w14:paraId="57702174" w14:textId="77777777" w:rsidR="005823FC" w:rsidRDefault="005823FC"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5823FC" w:rsidRDefault="005823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5823FC" w:rsidRPr="000C7F8B" w:rsidRDefault="005823FC" w:rsidP="00CB7C7C">
                              <w:pPr>
                                <w:pStyle w:val="NormalWeb"/>
                                <w:jc w:val="center"/>
                                <w:rPr>
                                  <w:sz w:val="16"/>
                                  <w:szCs w:val="16"/>
                                </w:rPr>
                              </w:pPr>
                              <w:r w:rsidRPr="000C7F8B">
                                <w:rPr>
                                  <w:sz w:val="16"/>
                                  <w:szCs w:val="16"/>
                                </w:rPr>
                                <w:t>Apply Activity Definition Operation</w:t>
                              </w:r>
                            </w:p>
                            <w:p w14:paraId="5BC06D06" w14:textId="77777777" w:rsidR="005823FC" w:rsidRPr="000C7F8B" w:rsidRDefault="005823FC" w:rsidP="00B47D5E">
                              <w:pPr>
                                <w:pStyle w:val="NormalWeb"/>
                                <w:spacing w:before="0"/>
                                <w:jc w:val="center"/>
                                <w:rPr>
                                  <w:sz w:val="16"/>
                                  <w:szCs w:val="16"/>
                                </w:rPr>
                              </w:pPr>
                              <w:r w:rsidRPr="000C7F8B">
                                <w:rPr>
                                  <w:sz w:val="16"/>
                                  <w:szCs w:val="16"/>
                                </w:rPr>
                                <w:t> </w:t>
                              </w:r>
                            </w:p>
                            <w:p w14:paraId="00237280" w14:textId="77777777" w:rsidR="005823FC" w:rsidRPr="000C7F8B" w:rsidRDefault="005823FC" w:rsidP="00B47D5E">
                              <w:pPr>
                                <w:pStyle w:val="NormalWeb"/>
                                <w:spacing w:before="0"/>
                                <w:jc w:val="center"/>
                                <w:rPr>
                                  <w:sz w:val="16"/>
                                  <w:szCs w:val="16"/>
                                </w:rPr>
                              </w:pPr>
                              <w:r w:rsidRPr="000C7F8B">
                                <w:rPr>
                                  <w:sz w:val="16"/>
                                  <w:szCs w:val="16"/>
                                </w:rPr>
                                <w:t> </w:t>
                              </w:r>
                            </w:p>
                            <w:p w14:paraId="6AEC3A84" w14:textId="77777777" w:rsidR="005823FC" w:rsidRPr="000C7F8B" w:rsidRDefault="005823FC"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5823FC" w:rsidRDefault="005823F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5823FC" w:rsidRDefault="005823FC"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5823FC" w:rsidRDefault="005823FC"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5823FC" w:rsidRDefault="005823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84" editas="canvas" style="position:absolute;left:0;text-align:left;margin-left:-90pt;margin-top:.35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">
                <v:shape id="_x0000_s1185" type="#_x0000_t75" style="position:absolute;width:75844;height:74098;visibility:visible;mso-wrap-style:square">
                  <v:fill o:detectmouseclick="t"/>
                  <v:path o:connecttype="none"/>
                </v:shape>
                <v:shape id="_x0000_s1186"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5823FC" w:rsidRPr="00C95A25" w:rsidRDefault="005823FC" w:rsidP="003757FF">
                        <w:pPr>
                          <w:pStyle w:val="NormalWeb"/>
                          <w:jc w:val="center"/>
                          <w:rPr>
                            <w:b/>
                          </w:rPr>
                        </w:pPr>
                        <w:r w:rsidRPr="00C95A25">
                          <w:rPr>
                            <w:b/>
                            <w:sz w:val="18"/>
                            <w:szCs w:val="18"/>
                          </w:rPr>
                          <w:t>Patient Portal</w:t>
                        </w:r>
                      </w:p>
                    </w:txbxContent>
                  </v:textbox>
                </v:shape>
                <v:line id="Line 161" o:spid="_x0000_s1187"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8"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9"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5823FC" w:rsidRPr="00C95A25" w:rsidRDefault="005823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5823FC" w:rsidRPr="00C95A25" w:rsidRDefault="005823FC" w:rsidP="003757FF">
                        <w:pPr>
                          <w:pStyle w:val="NormalWeb"/>
                          <w:spacing w:before="0"/>
                          <w:jc w:val="center"/>
                          <w:rPr>
                            <w:b/>
                          </w:rPr>
                        </w:pPr>
                        <w:r w:rsidRPr="00C95A25">
                          <w:rPr>
                            <w:b/>
                            <w:sz w:val="18"/>
                            <w:szCs w:val="18"/>
                          </w:rPr>
                          <w:t xml:space="preserve">Care Plan Contributor </w:t>
                        </w:r>
                      </w:p>
                    </w:txbxContent>
                  </v:textbox>
                </v:shape>
                <v:line id="Line 161" o:spid="_x0000_s1190"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91"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92"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93"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5823FC" w:rsidRDefault="005823FC" w:rsidP="003757FF">
                        <w:pPr>
                          <w:pStyle w:val="NormalWeb"/>
                          <w:jc w:val="both"/>
                        </w:pPr>
                        <w:r>
                          <w:rPr>
                            <w:sz w:val="18"/>
                            <w:szCs w:val="18"/>
                          </w:rPr>
                          <w:t xml:space="preserve">Perform Encounter </w:t>
                        </w:r>
                      </w:p>
                    </w:txbxContent>
                  </v:textbox>
                </v:shape>
                <v:shape id="Text Box 162" o:spid="_x0000_s1194"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5823FC" w:rsidRPr="00C95A25" w:rsidRDefault="005823FC"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95"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6"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7"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98"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5823FC" w:rsidRDefault="005823FC" w:rsidP="003757FF">
                        <w:pPr>
                          <w:pStyle w:val="NormalWeb"/>
                          <w:spacing w:before="0"/>
                          <w:jc w:val="center"/>
                        </w:pPr>
                        <w:r>
                          <w:rPr>
                            <w:sz w:val="18"/>
                            <w:szCs w:val="18"/>
                          </w:rPr>
                          <w:t>Search for Care Plan (pregnancy)</w:t>
                        </w:r>
                      </w:p>
                    </w:txbxContent>
                  </v:textbox>
                </v:shape>
                <v:line id="Line 356" o:spid="_x0000_s1199"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200"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5823FC" w:rsidRDefault="005823FC" w:rsidP="003757FF">
                        <w:pPr>
                          <w:pStyle w:val="NormalWeb"/>
                          <w:spacing w:before="0"/>
                          <w:jc w:val="center"/>
                        </w:pPr>
                        <w:r>
                          <w:rPr>
                            <w:sz w:val="18"/>
                            <w:szCs w:val="18"/>
                          </w:rPr>
                          <w:t>Search for PlanDefinition</w:t>
                        </w:r>
                      </w:p>
                      <w:p w14:paraId="111FAC24" w14:textId="77777777" w:rsidR="005823FC" w:rsidRDefault="005823FC" w:rsidP="003757FF">
                        <w:pPr>
                          <w:pStyle w:val="NormalWeb"/>
                          <w:spacing w:before="0"/>
                          <w:jc w:val="both"/>
                        </w:pPr>
                        <w:r>
                          <w:rPr>
                            <w:sz w:val="18"/>
                            <w:szCs w:val="18"/>
                          </w:rPr>
                          <w:t> </w:t>
                        </w:r>
                      </w:p>
                    </w:txbxContent>
                  </v:textbox>
                </v:shape>
                <v:rect id="Rectangle 640" o:spid="_x0000_s1201"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202"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203"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5823FC" w:rsidRDefault="005823FC"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5823FC" w:rsidRDefault="005823FC" w:rsidP="003757FF">
                        <w:pPr>
                          <w:pStyle w:val="NormalWeb"/>
                          <w:spacing w:before="0"/>
                          <w:jc w:val="both"/>
                        </w:pPr>
                        <w:r>
                          <w:rPr>
                            <w:sz w:val="18"/>
                            <w:szCs w:val="18"/>
                          </w:rPr>
                          <w:t> </w:t>
                        </w:r>
                      </w:p>
                      <w:p w14:paraId="72906117" w14:textId="77777777" w:rsidR="005823FC" w:rsidRDefault="005823FC" w:rsidP="003757FF">
                        <w:pPr>
                          <w:pStyle w:val="NormalWeb"/>
                          <w:spacing w:before="0"/>
                          <w:jc w:val="both"/>
                        </w:pPr>
                        <w:r>
                          <w:rPr>
                            <w:sz w:val="18"/>
                            <w:szCs w:val="18"/>
                          </w:rPr>
                          <w:t> </w:t>
                        </w:r>
                      </w:p>
                      <w:p w14:paraId="27E9926A" w14:textId="77777777" w:rsidR="005823FC" w:rsidRDefault="005823FC" w:rsidP="003757FF">
                        <w:pPr>
                          <w:pStyle w:val="NormalWeb"/>
                          <w:spacing w:before="0"/>
                          <w:jc w:val="both"/>
                        </w:pPr>
                        <w:r>
                          <w:rPr>
                            <w:sz w:val="18"/>
                            <w:szCs w:val="18"/>
                          </w:rPr>
                          <w:t>Plan</w:t>
                        </w:r>
                      </w:p>
                    </w:txbxContent>
                  </v:textbox>
                </v:shape>
                <v:shape id="_x0000_s1204"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5823FC" w:rsidRDefault="005823FC" w:rsidP="003757FF">
                        <w:pPr>
                          <w:pStyle w:val="NormalWeb"/>
                          <w:spacing w:before="0"/>
                          <w:jc w:val="center"/>
                        </w:pPr>
                        <w:r>
                          <w:rPr>
                            <w:sz w:val="18"/>
                            <w:szCs w:val="18"/>
                          </w:rPr>
                          <w:t>Update Care Plan (pregnancy)</w:t>
                        </w:r>
                      </w:p>
                      <w:p w14:paraId="68A3CF6C" w14:textId="77777777" w:rsidR="005823FC" w:rsidRDefault="005823FC" w:rsidP="003757FF">
                        <w:pPr>
                          <w:pStyle w:val="NormalWeb"/>
                          <w:spacing w:before="0"/>
                          <w:jc w:val="center"/>
                        </w:pPr>
                      </w:p>
                      <w:p w14:paraId="6F59564C" w14:textId="77777777" w:rsidR="005823FC" w:rsidRDefault="005823FC" w:rsidP="003757FF">
                        <w:pPr>
                          <w:pStyle w:val="NormalWeb"/>
                          <w:spacing w:before="0"/>
                          <w:jc w:val="center"/>
                        </w:pPr>
                      </w:p>
                      <w:p w14:paraId="5150894F" w14:textId="77777777" w:rsidR="005823FC" w:rsidRDefault="005823FC" w:rsidP="003757FF">
                        <w:pPr>
                          <w:pStyle w:val="NormalWeb"/>
                          <w:spacing w:before="0"/>
                          <w:jc w:val="center"/>
                        </w:pPr>
                        <w:r>
                          <w:rPr>
                            <w:sz w:val="18"/>
                            <w:szCs w:val="18"/>
                          </w:rPr>
                          <w:t>Care Plan</w:t>
                        </w:r>
                      </w:p>
                    </w:txbxContent>
                  </v:textbox>
                </v:shape>
                <v:line id="Line 356" o:spid="_x0000_s1205"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6"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207"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5823FC" w:rsidRDefault="005823FC" w:rsidP="00D251BA">
                        <w:pPr>
                          <w:pStyle w:val="NormalWeb"/>
                          <w:spacing w:before="0"/>
                        </w:pPr>
                        <w:r>
                          <w:rPr>
                            <w:sz w:val="18"/>
                            <w:szCs w:val="18"/>
                          </w:rPr>
                          <w:t>Request Services</w:t>
                        </w:r>
                      </w:p>
                    </w:txbxContent>
                  </v:textbox>
                </v:shape>
                <v:line id="Line 362" o:spid="_x0000_s1208"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209"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5823FC" w:rsidRDefault="005823FC" w:rsidP="003757FF">
                        <w:pPr>
                          <w:pStyle w:val="NormalWeb"/>
                          <w:spacing w:before="0"/>
                          <w:jc w:val="both"/>
                        </w:pPr>
                        <w:r>
                          <w:rPr>
                            <w:sz w:val="18"/>
                            <w:szCs w:val="18"/>
                          </w:rPr>
                          <w:t>Share Response</w:t>
                        </w:r>
                      </w:p>
                    </w:txbxContent>
                  </v:textbox>
                </v:shape>
                <v:line id="Straight Connector 650" o:spid="_x0000_s1210"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11"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12"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213"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5823FC" w:rsidRDefault="005823FC" w:rsidP="00B24104">
                        <w:pPr>
                          <w:pStyle w:val="NormalWeb"/>
                          <w:jc w:val="center"/>
                        </w:pPr>
                        <w:r>
                          <w:rPr>
                            <w:sz w:val="18"/>
                            <w:szCs w:val="18"/>
                          </w:rPr>
                          <w:t>Provide services</w:t>
                        </w:r>
                      </w:p>
                    </w:txbxContent>
                  </v:textbox>
                </v:shape>
                <v:line id="Line 356" o:spid="_x0000_s1214"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15"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5823FC" w:rsidRDefault="005823FC" w:rsidP="00D251BA">
                        <w:pPr>
                          <w:pStyle w:val="NormalWeb"/>
                          <w:spacing w:before="0"/>
                          <w:jc w:val="center"/>
                        </w:pPr>
                        <w:r>
                          <w:rPr>
                            <w:sz w:val="18"/>
                            <w:szCs w:val="18"/>
                          </w:rPr>
                          <w:t>Update Care Plan</w:t>
                        </w:r>
                      </w:p>
                    </w:txbxContent>
                  </v:textbox>
                </v:shape>
                <v:shape id="Text Box 162" o:spid="_x0000_s1216"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5823FC" w:rsidRDefault="005823FC" w:rsidP="003757FF">
                        <w:pPr>
                          <w:pStyle w:val="NormalWeb"/>
                          <w:spacing w:before="0"/>
                        </w:pPr>
                        <w:r>
                          <w:rPr>
                            <w:sz w:val="18"/>
                            <w:szCs w:val="18"/>
                          </w:rPr>
                          <w:t> </w:t>
                        </w:r>
                      </w:p>
                      <w:p w14:paraId="1CA61852" w14:textId="6F706B00" w:rsidR="005823FC" w:rsidRDefault="005823FC" w:rsidP="00B24104">
                        <w:pPr>
                          <w:pStyle w:val="NormalWeb"/>
                          <w:spacing w:before="0"/>
                          <w:jc w:val="center"/>
                        </w:pPr>
                        <w:r>
                          <w:rPr>
                            <w:b/>
                            <w:bCs/>
                            <w:sz w:val="18"/>
                            <w:szCs w:val="18"/>
                          </w:rPr>
                          <w:t>Referral Providers as Care Plan Contributor</w:t>
                        </w:r>
                      </w:p>
                    </w:txbxContent>
                  </v:textbox>
                </v:shape>
                <v:line id="Line 161" o:spid="_x0000_s1217"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8"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9"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20"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5823FC" w:rsidRDefault="005823FC" w:rsidP="003757FF">
                        <w:pPr>
                          <w:pStyle w:val="NormalWeb"/>
                          <w:spacing w:before="0"/>
                          <w:jc w:val="both"/>
                        </w:pPr>
                        <w:r>
                          <w:rPr>
                            <w:sz w:val="18"/>
                            <w:szCs w:val="18"/>
                          </w:rPr>
                          <w:t>Referral Request</w:t>
                        </w:r>
                      </w:p>
                      <w:p w14:paraId="2F0D810C" w14:textId="77777777" w:rsidR="005823FC" w:rsidRDefault="005823FC" w:rsidP="003757FF">
                        <w:pPr>
                          <w:pStyle w:val="NormalWeb"/>
                          <w:spacing w:before="0"/>
                          <w:jc w:val="both"/>
                        </w:pPr>
                        <w:r>
                          <w:rPr>
                            <w:sz w:val="18"/>
                            <w:szCs w:val="18"/>
                          </w:rPr>
                          <w:t> </w:t>
                        </w:r>
                      </w:p>
                      <w:p w14:paraId="341C854C" w14:textId="77777777" w:rsidR="005823FC" w:rsidRDefault="005823FC" w:rsidP="003757FF">
                        <w:pPr>
                          <w:pStyle w:val="NormalWeb"/>
                          <w:spacing w:before="0"/>
                          <w:jc w:val="both"/>
                        </w:pPr>
                        <w:r>
                          <w:rPr>
                            <w:sz w:val="18"/>
                            <w:szCs w:val="18"/>
                          </w:rPr>
                          <w:t> </w:t>
                        </w:r>
                      </w:p>
                      <w:p w14:paraId="45328994" w14:textId="77777777" w:rsidR="005823FC" w:rsidRDefault="005823FC" w:rsidP="003757FF">
                        <w:pPr>
                          <w:pStyle w:val="NormalWeb"/>
                          <w:spacing w:before="0"/>
                          <w:jc w:val="both"/>
                        </w:pPr>
                        <w:r>
                          <w:rPr>
                            <w:sz w:val="18"/>
                            <w:szCs w:val="18"/>
                          </w:rPr>
                          <w:t xml:space="preserve"> Care Plan</w:t>
                        </w:r>
                      </w:p>
                    </w:txbxContent>
                  </v:textbox>
                </v:shape>
                <v:shape id="_x0000_s1221"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5823FC" w:rsidRDefault="005823FC" w:rsidP="003757FF">
                        <w:pPr>
                          <w:pStyle w:val="NormalWeb"/>
                          <w:spacing w:before="0"/>
                          <w:jc w:val="both"/>
                        </w:pPr>
                        <w:r>
                          <w:rPr>
                            <w:sz w:val="18"/>
                            <w:szCs w:val="18"/>
                          </w:rPr>
                          <w:t>Referral Response</w:t>
                        </w:r>
                      </w:p>
                    </w:txbxContent>
                  </v:textbox>
                </v:shape>
                <v:line id="Line 362" o:spid="_x0000_s1222"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23"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5823FC" w:rsidRDefault="005823FC" w:rsidP="00D251BA">
                        <w:pPr>
                          <w:pStyle w:val="NormalWeb"/>
                          <w:spacing w:before="0"/>
                          <w:jc w:val="center"/>
                        </w:pPr>
                        <w:r w:rsidRPr="009A41FE">
                          <w:rPr>
                            <w:sz w:val="16"/>
                            <w:szCs w:val="16"/>
                          </w:rPr>
                          <w:t>Retrieve Care Plan</w:t>
                        </w:r>
                      </w:p>
                    </w:txbxContent>
                  </v:textbox>
                </v:shape>
                <v:shape id="Text Box 162" o:spid="_x0000_s1224"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5823FC" w:rsidRDefault="005823FC" w:rsidP="00D251BA">
                        <w:pPr>
                          <w:pStyle w:val="NormalWeb"/>
                          <w:spacing w:before="0"/>
                          <w:jc w:val="center"/>
                        </w:pPr>
                        <w:r>
                          <w:rPr>
                            <w:b/>
                            <w:bCs/>
                            <w:sz w:val="18"/>
                            <w:szCs w:val="18"/>
                          </w:rPr>
                          <w:t>Care Plan Service</w:t>
                        </w:r>
                      </w:p>
                    </w:txbxContent>
                  </v:textbox>
                </v:shape>
                <v:line id="Line 161" o:spid="_x0000_s1225"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26"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27"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5823FC" w:rsidRDefault="005823FC" w:rsidP="00D251BA">
                        <w:pPr>
                          <w:pStyle w:val="NormalWeb"/>
                          <w:spacing w:before="0"/>
                          <w:jc w:val="center"/>
                        </w:pPr>
                        <w:r>
                          <w:rPr>
                            <w:sz w:val="16"/>
                            <w:szCs w:val="16"/>
                          </w:rPr>
                          <w:t>Retrieve Care Plan</w:t>
                        </w:r>
                      </w:p>
                    </w:txbxContent>
                  </v:textbox>
                </v:shape>
                <v:shape id="_x0000_s1228"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5823FC" w:rsidRDefault="005823FC" w:rsidP="00D251BA">
                        <w:pPr>
                          <w:pStyle w:val="NormalWeb"/>
                          <w:spacing w:before="0"/>
                          <w:jc w:val="center"/>
                        </w:pPr>
                        <w:r>
                          <w:rPr>
                            <w:sz w:val="16"/>
                            <w:szCs w:val="16"/>
                          </w:rPr>
                          <w:t>Retrieve Care Plan</w:t>
                        </w:r>
                      </w:p>
                    </w:txbxContent>
                  </v:textbox>
                </v:shape>
                <v:shape id="_x0000_s1229"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5823FC" w:rsidRDefault="005823FC" w:rsidP="00D251BA">
                        <w:pPr>
                          <w:pStyle w:val="NormalWeb"/>
                          <w:spacing w:before="0"/>
                          <w:jc w:val="center"/>
                        </w:pPr>
                        <w:r>
                          <w:rPr>
                            <w:sz w:val="18"/>
                            <w:szCs w:val="18"/>
                          </w:rPr>
                          <w:t>Update Care Plan</w:t>
                        </w:r>
                      </w:p>
                    </w:txbxContent>
                  </v:textbox>
                </v:shape>
                <v:line id="Line 356" o:spid="_x0000_s1230"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31"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32"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5823FC" w:rsidRDefault="005823FC" w:rsidP="003757FF">
                        <w:pPr>
                          <w:pStyle w:val="NormalWeb"/>
                          <w:spacing w:before="0"/>
                          <w:jc w:val="center"/>
                        </w:pPr>
                        <w:r>
                          <w:rPr>
                            <w:sz w:val="18"/>
                            <w:szCs w:val="18"/>
                          </w:rPr>
                          <w:t>Retrieve Care Plan (pregnancy)</w:t>
                        </w:r>
                      </w:p>
                    </w:txbxContent>
                  </v:textbox>
                </v:shape>
                <v:shape id="Text Box 162" o:spid="_x0000_s1233"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5823FC" w:rsidRDefault="005823FC" w:rsidP="00D251BA">
                        <w:pPr>
                          <w:pStyle w:val="NormalWeb"/>
                          <w:spacing w:before="0"/>
                        </w:pPr>
                        <w:r>
                          <w:rPr>
                            <w:sz w:val="18"/>
                            <w:szCs w:val="18"/>
                          </w:rPr>
                          <w:t> </w:t>
                        </w:r>
                        <w:r>
                          <w:rPr>
                            <w:b/>
                            <w:bCs/>
                            <w:sz w:val="18"/>
                            <w:szCs w:val="18"/>
                          </w:rPr>
                          <w:t>Lab/Pharmacy/Radiology as Care Plan Contributor</w:t>
                        </w:r>
                      </w:p>
                    </w:txbxContent>
                  </v:textbox>
                </v:shape>
                <v:shape id="_x0000_s1234"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5823FC" w:rsidRDefault="005823FC" w:rsidP="009953A0">
                        <w:pPr>
                          <w:pStyle w:val="NormalWeb"/>
                          <w:jc w:val="center"/>
                        </w:pPr>
                        <w:r>
                          <w:rPr>
                            <w:sz w:val="18"/>
                            <w:szCs w:val="18"/>
                          </w:rPr>
                          <w:t>Provide applicable services</w:t>
                        </w:r>
                      </w:p>
                    </w:txbxContent>
                  </v:textbox>
                </v:shape>
                <v:line id="Straight Connector 741" o:spid="_x0000_s1235"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6"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7"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38"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5823FC" w:rsidRPr="004B02F0" w:rsidRDefault="005823FC" w:rsidP="000C7F8B">
                        <w:pPr>
                          <w:pStyle w:val="NormalWeb"/>
                          <w:jc w:val="center"/>
                          <w:rPr>
                            <w:sz w:val="18"/>
                            <w:szCs w:val="18"/>
                          </w:rPr>
                        </w:pPr>
                        <w:r w:rsidRPr="004B02F0">
                          <w:rPr>
                            <w:sz w:val="18"/>
                            <w:szCs w:val="18"/>
                          </w:rPr>
                          <w:t>Apply Activity Definition Operation</w:t>
                        </w:r>
                      </w:p>
                      <w:p w14:paraId="5463DB1A" w14:textId="59F9A315" w:rsidR="005823FC" w:rsidRDefault="005823FC">
                        <w:pPr>
                          <w:pStyle w:val="NormalWeb"/>
                          <w:spacing w:before="0"/>
                          <w:jc w:val="center"/>
                        </w:pPr>
                      </w:p>
                      <w:p w14:paraId="15D94C90" w14:textId="58F23318" w:rsidR="005823FC" w:rsidRDefault="005823FC">
                        <w:pPr>
                          <w:pStyle w:val="NormalWeb"/>
                          <w:spacing w:before="0"/>
                          <w:jc w:val="center"/>
                        </w:pPr>
                      </w:p>
                      <w:p w14:paraId="4C5AFB2A" w14:textId="77777777" w:rsidR="005823FC" w:rsidRDefault="005823FC">
                        <w:pPr>
                          <w:pStyle w:val="NormalWeb"/>
                          <w:spacing w:before="0"/>
                          <w:jc w:val="center"/>
                        </w:pPr>
                        <w:r>
                          <w:rPr>
                            <w:sz w:val="18"/>
                            <w:szCs w:val="18"/>
                          </w:rPr>
                          <w:t>Care Plan</w:t>
                        </w:r>
                      </w:p>
                    </w:txbxContent>
                  </v:textbox>
                </v:shape>
                <v:line id="Line 356" o:spid="_x0000_s1239"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40"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41"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5823FC" w:rsidRDefault="005823FC" w:rsidP="00D251BA">
                        <w:pPr>
                          <w:pStyle w:val="NormalWeb"/>
                          <w:spacing w:before="0"/>
                          <w:jc w:val="center"/>
                        </w:pPr>
                        <w:r>
                          <w:rPr>
                            <w:sz w:val="18"/>
                            <w:szCs w:val="18"/>
                          </w:rPr>
                          <w:t>Search for PlanDefinition</w:t>
                        </w:r>
                      </w:p>
                    </w:txbxContent>
                  </v:textbox>
                </v:shape>
                <v:line id="Line 356" o:spid="_x0000_s1242"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43"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5823FC" w:rsidRDefault="005823FC"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5823FC" w:rsidRDefault="005823FC" w:rsidP="00217F06">
                        <w:pPr>
                          <w:pStyle w:val="NormalWeb"/>
                          <w:spacing w:before="0"/>
                          <w:jc w:val="both"/>
                        </w:pPr>
                        <w:r>
                          <w:rPr>
                            <w:sz w:val="18"/>
                            <w:szCs w:val="18"/>
                          </w:rPr>
                          <w:t> </w:t>
                        </w:r>
                      </w:p>
                      <w:p w14:paraId="358F59AD" w14:textId="77777777" w:rsidR="005823FC" w:rsidRDefault="005823FC" w:rsidP="00217F06">
                        <w:pPr>
                          <w:pStyle w:val="NormalWeb"/>
                          <w:spacing w:before="0"/>
                          <w:jc w:val="both"/>
                        </w:pPr>
                        <w:r>
                          <w:rPr>
                            <w:sz w:val="18"/>
                            <w:szCs w:val="18"/>
                          </w:rPr>
                          <w:t> </w:t>
                        </w:r>
                      </w:p>
                      <w:p w14:paraId="57702174" w14:textId="77777777" w:rsidR="005823FC" w:rsidRDefault="005823FC" w:rsidP="00217F06">
                        <w:pPr>
                          <w:pStyle w:val="NormalWeb"/>
                          <w:spacing w:before="0"/>
                          <w:jc w:val="both"/>
                        </w:pPr>
                        <w:r>
                          <w:rPr>
                            <w:sz w:val="18"/>
                            <w:szCs w:val="18"/>
                          </w:rPr>
                          <w:t>Plan</w:t>
                        </w:r>
                      </w:p>
                    </w:txbxContent>
                  </v:textbox>
                </v:shape>
                <v:shape id="_x0000_s1244"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5823FC" w:rsidRDefault="005823FC" w:rsidP="00D251BA">
                        <w:pPr>
                          <w:pStyle w:val="NormalWeb"/>
                          <w:jc w:val="center"/>
                        </w:pPr>
                        <w:r w:rsidRPr="004B02F0">
                          <w:rPr>
                            <w:sz w:val="18"/>
                            <w:szCs w:val="18"/>
                          </w:rPr>
                          <w:t>Apply Activity Definition Operation</w:t>
                        </w:r>
                      </w:p>
                    </w:txbxContent>
                  </v:textbox>
                </v:shape>
                <v:line id="Line 356" o:spid="_x0000_s1245"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46"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5823FC" w:rsidRPr="000C7F8B" w:rsidRDefault="005823FC" w:rsidP="00CB7C7C">
                        <w:pPr>
                          <w:pStyle w:val="NormalWeb"/>
                          <w:jc w:val="center"/>
                          <w:rPr>
                            <w:sz w:val="16"/>
                            <w:szCs w:val="16"/>
                          </w:rPr>
                        </w:pPr>
                        <w:r w:rsidRPr="000C7F8B">
                          <w:rPr>
                            <w:sz w:val="16"/>
                            <w:szCs w:val="16"/>
                          </w:rPr>
                          <w:t>Apply Activity Definition Operation</w:t>
                        </w:r>
                      </w:p>
                      <w:p w14:paraId="5BC06D06" w14:textId="77777777" w:rsidR="005823FC" w:rsidRPr="000C7F8B" w:rsidRDefault="005823FC" w:rsidP="00B47D5E">
                        <w:pPr>
                          <w:pStyle w:val="NormalWeb"/>
                          <w:spacing w:before="0"/>
                          <w:jc w:val="center"/>
                          <w:rPr>
                            <w:sz w:val="16"/>
                            <w:szCs w:val="16"/>
                          </w:rPr>
                        </w:pPr>
                        <w:r w:rsidRPr="000C7F8B">
                          <w:rPr>
                            <w:sz w:val="16"/>
                            <w:szCs w:val="16"/>
                          </w:rPr>
                          <w:t> </w:t>
                        </w:r>
                      </w:p>
                      <w:p w14:paraId="00237280" w14:textId="77777777" w:rsidR="005823FC" w:rsidRPr="000C7F8B" w:rsidRDefault="005823FC" w:rsidP="00B47D5E">
                        <w:pPr>
                          <w:pStyle w:val="NormalWeb"/>
                          <w:spacing w:before="0"/>
                          <w:jc w:val="center"/>
                          <w:rPr>
                            <w:sz w:val="16"/>
                            <w:szCs w:val="16"/>
                          </w:rPr>
                        </w:pPr>
                        <w:r w:rsidRPr="000C7F8B">
                          <w:rPr>
                            <w:sz w:val="16"/>
                            <w:szCs w:val="16"/>
                          </w:rPr>
                          <w:t> </w:t>
                        </w:r>
                      </w:p>
                      <w:p w14:paraId="6AEC3A84" w14:textId="77777777" w:rsidR="005823FC" w:rsidRPr="000C7F8B" w:rsidRDefault="005823FC" w:rsidP="00B47D5E">
                        <w:pPr>
                          <w:pStyle w:val="NormalWeb"/>
                          <w:spacing w:before="0"/>
                          <w:jc w:val="center"/>
                          <w:rPr>
                            <w:sz w:val="16"/>
                            <w:szCs w:val="16"/>
                          </w:rPr>
                        </w:pPr>
                        <w:r w:rsidRPr="000C7F8B">
                          <w:rPr>
                            <w:sz w:val="16"/>
                            <w:szCs w:val="16"/>
                          </w:rPr>
                          <w:t>Care Plan</w:t>
                        </w:r>
                      </w:p>
                    </w:txbxContent>
                  </v:textbox>
                </v:shape>
                <v:rect id="Rectangle 551" o:spid="_x0000_s1247"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48"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5823FC" w:rsidRDefault="005823FC" w:rsidP="00D251BA">
                        <w:pPr>
                          <w:pStyle w:val="NormalWeb"/>
                          <w:spacing w:before="0"/>
                          <w:jc w:val="center"/>
                        </w:pPr>
                        <w:r>
                          <w:rPr>
                            <w:sz w:val="18"/>
                            <w:szCs w:val="18"/>
                          </w:rPr>
                          <w:t>Search for PlanDefinition</w:t>
                        </w:r>
                      </w:p>
                    </w:txbxContent>
                  </v:textbox>
                </v:shape>
                <v:shape id="_x0000_s1249"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5823FC" w:rsidRDefault="005823FC"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line id="Line 362" o:spid="_x0000_s1250"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51"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5823FC" w:rsidRDefault="005823FC" w:rsidP="000C7F8B">
                        <w:pPr>
                          <w:pStyle w:val="NormalWeb"/>
                          <w:spacing w:before="0"/>
                        </w:pPr>
                        <w:r w:rsidRPr="004B02F0">
                          <w:rPr>
                            <w:sz w:val="18"/>
                            <w:szCs w:val="18"/>
                          </w:rPr>
                          <w:t>Apply Activity Definition Operation</w:t>
                        </w:r>
                      </w:p>
                    </w:txbxContent>
                  </v:textbox>
                </v:shape>
                <v:line id="Line 362" o:spid="_x0000_s1252"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3"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54"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55"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5823FC" w:rsidRDefault="005823FC" w:rsidP="00D251BA">
                        <w:pPr>
                          <w:pStyle w:val="NormalWeb"/>
                          <w:spacing w:before="0"/>
                          <w:jc w:val="center"/>
                        </w:pPr>
                        <w:r>
                          <w:rPr>
                            <w:sz w:val="18"/>
                            <w:szCs w:val="18"/>
                          </w:rPr>
                          <w:t>Update Care Plan</w:t>
                        </w:r>
                      </w:p>
                    </w:txbxContent>
                  </v:textbox>
                </v:shape>
                <v:line id="Line 356" o:spid="_x0000_s1256"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57"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58"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59"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60"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61"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p>
    <w:p w14:paraId="4BA957BF" w14:textId="30C06F20" w:rsidR="00CC2885" w:rsidRPr="00276D24" w:rsidRDefault="00CC2885" w:rsidP="00085A70">
      <w:pPr>
        <w:pStyle w:val="Heading6"/>
        <w:numPr>
          <w:ilvl w:val="0"/>
          <w:numId w:val="0"/>
        </w:numPr>
        <w:rPr>
          <w:noProof w:val="0"/>
        </w:rPr>
      </w:pPr>
      <w:bookmarkStart w:id="434" w:name="_Toc524533427"/>
      <w:r w:rsidRPr="00276D24">
        <w:rPr>
          <w:noProof w:val="0"/>
        </w:rPr>
        <w:lastRenderedPageBreak/>
        <w:t xml:space="preserve">X.4.2.2.1.3 Step C: </w:t>
      </w:r>
      <w:r w:rsidR="00781C91" w:rsidRPr="00276D24">
        <w:rPr>
          <w:noProof w:val="0"/>
        </w:rPr>
        <w:t xml:space="preserve">Delivery and </w:t>
      </w:r>
      <w:r w:rsidRPr="00276D24">
        <w:rPr>
          <w:noProof w:val="0"/>
        </w:rPr>
        <w:t>Postpartum treatment</w:t>
      </w:r>
      <w:bookmarkEnd w:id="434"/>
    </w:p>
    <w:p w14:paraId="3A981F04" w14:textId="22997DDA"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53E964AF" w14:textId="5B26D35B" w:rsidR="00202D77" w:rsidRPr="00276D24" w:rsidRDefault="00CC2885" w:rsidP="00CC2885">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77777777" w:rsidR="00DB1734" w:rsidRDefault="00DB1734" w:rsidP="00CC2885">
      <w:pPr>
        <w:jc w:val="both"/>
        <w:sectPr w:rsidR="00DB1734" w:rsidSect="009B6CF6">
          <w:headerReference w:type="default" r:id="rId13"/>
          <w:footerReference w:type="default" r:id="rId14"/>
          <w:footerReference w:type="first" r:id="rId15"/>
          <w:pgSz w:w="15840" w:h="12240" w:orient="landscape" w:code="1"/>
          <w:pgMar w:top="1800" w:right="1440" w:bottom="1080" w:left="1440" w:header="720" w:footer="720" w:gutter="0"/>
          <w:lnNumType w:countBy="5" w:restart="continuous"/>
          <w:pgNumType w:start="1"/>
          <w:cols w:space="720"/>
          <w:titlePg/>
          <w:docGrid w:linePitch="326"/>
          <w:sectPrChange w:id="438" w:author="Jones, Emma" w:date="2019-02-14T15:39:00Z">
            <w:sectPr w:rsidR="00DB1734" w:rsidSect="009B6CF6">
              <w:pgSz w:w="12240" w:h="15840" w:orient="portrait"/>
              <w:pgMar w:top="1440" w:right="1080" w:bottom="1440" w:left="1800" w:header="720" w:footer="720" w:gutter="0"/>
            </w:sectPr>
          </w:sectPrChange>
        </w:sectPr>
      </w:pP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28403EC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5823FC" w:rsidRPr="00C95A25" w:rsidRDefault="005823FC"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5823FC" w:rsidRPr="00C95A25" w:rsidRDefault="005823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5823FC" w:rsidRPr="00C95A25" w:rsidRDefault="005823FC"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5823FC" w:rsidRDefault="005823FC"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5823FC" w:rsidRPr="00C95A25" w:rsidRDefault="005823FC"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5823FC" w:rsidRDefault="005823FC"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5823FC" w:rsidRDefault="005823FC" w:rsidP="008D1B4C">
                              <w:pPr>
                                <w:pStyle w:val="NormalWeb"/>
                                <w:spacing w:before="0"/>
                                <w:jc w:val="center"/>
                              </w:pPr>
                              <w:r>
                                <w:rPr>
                                  <w:sz w:val="18"/>
                                  <w:szCs w:val="18"/>
                                </w:rPr>
                                <w:t>Search for PlanDefinition</w:t>
                              </w:r>
                            </w:p>
                            <w:p w14:paraId="23B2A6AA" w14:textId="77777777" w:rsidR="005823FC" w:rsidRDefault="005823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5823FC" w:rsidRDefault="005823FC" w:rsidP="008D1B4C">
                              <w:pPr>
                                <w:pStyle w:val="NormalWeb"/>
                                <w:spacing w:before="0"/>
                                <w:jc w:val="both"/>
                              </w:pPr>
                              <w:r>
                                <w:rPr>
                                  <w:sz w:val="18"/>
                                  <w:szCs w:val="18"/>
                                </w:rPr>
                                <w:t> </w:t>
                              </w:r>
                            </w:p>
                            <w:p w14:paraId="53BB4152" w14:textId="77777777" w:rsidR="005823FC" w:rsidRDefault="005823FC" w:rsidP="008D1B4C">
                              <w:pPr>
                                <w:pStyle w:val="NormalWeb"/>
                                <w:spacing w:before="0"/>
                                <w:jc w:val="both"/>
                              </w:pPr>
                              <w:r>
                                <w:rPr>
                                  <w:sz w:val="18"/>
                                  <w:szCs w:val="18"/>
                                </w:rPr>
                                <w:t> </w:t>
                              </w:r>
                            </w:p>
                            <w:p w14:paraId="51C5C739" w14:textId="77777777" w:rsidR="005823FC" w:rsidRDefault="005823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5823FC" w:rsidRDefault="005823FC" w:rsidP="008D1B4C">
                              <w:pPr>
                                <w:pStyle w:val="NormalWeb"/>
                                <w:spacing w:before="0"/>
                                <w:jc w:val="center"/>
                              </w:pPr>
                              <w:r>
                                <w:rPr>
                                  <w:sz w:val="18"/>
                                  <w:szCs w:val="18"/>
                                </w:rPr>
                                <w:t>Update Care Plan (pregnancy)</w:t>
                              </w:r>
                            </w:p>
                            <w:p w14:paraId="4EA30EA9" w14:textId="77777777" w:rsidR="005823FC" w:rsidRDefault="005823FC" w:rsidP="008D1B4C">
                              <w:pPr>
                                <w:pStyle w:val="NormalWeb"/>
                                <w:spacing w:before="0"/>
                                <w:jc w:val="center"/>
                              </w:pPr>
                            </w:p>
                            <w:p w14:paraId="60765896" w14:textId="77777777" w:rsidR="005823FC" w:rsidRDefault="005823FC" w:rsidP="008D1B4C">
                              <w:pPr>
                                <w:pStyle w:val="NormalWeb"/>
                                <w:spacing w:before="0"/>
                                <w:jc w:val="center"/>
                              </w:pPr>
                            </w:p>
                            <w:p w14:paraId="3731619D" w14:textId="77777777" w:rsidR="005823FC" w:rsidRDefault="005823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5823FC" w:rsidRDefault="005823F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5823FC" w:rsidRDefault="005823FC"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5823FC" w:rsidRDefault="005823FC"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5823FC" w:rsidRDefault="005823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5823FC" w:rsidRDefault="005823FC" w:rsidP="008D1B4C">
                              <w:pPr>
                                <w:pStyle w:val="NormalWeb"/>
                                <w:spacing w:before="0"/>
                              </w:pPr>
                              <w:r>
                                <w:rPr>
                                  <w:sz w:val="18"/>
                                  <w:szCs w:val="18"/>
                                </w:rPr>
                                <w:t> </w:t>
                              </w:r>
                            </w:p>
                            <w:p w14:paraId="630BB208" w14:textId="77777777" w:rsidR="005823FC" w:rsidRDefault="005823FC"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5823FC" w:rsidRDefault="005823FC" w:rsidP="008D1B4C">
                              <w:pPr>
                                <w:pStyle w:val="NormalWeb"/>
                                <w:spacing w:before="0"/>
                                <w:jc w:val="both"/>
                              </w:pPr>
                              <w:r>
                                <w:rPr>
                                  <w:sz w:val="18"/>
                                  <w:szCs w:val="18"/>
                                </w:rPr>
                                <w:t>Share Discharge Plan</w:t>
                              </w:r>
                            </w:p>
                            <w:p w14:paraId="3E983607" w14:textId="77777777" w:rsidR="005823FC" w:rsidRDefault="005823FC" w:rsidP="008D1B4C">
                              <w:pPr>
                                <w:pStyle w:val="NormalWeb"/>
                                <w:spacing w:before="0"/>
                                <w:jc w:val="both"/>
                              </w:pPr>
                              <w:r>
                                <w:rPr>
                                  <w:sz w:val="18"/>
                                  <w:szCs w:val="18"/>
                                </w:rPr>
                                <w:t> </w:t>
                              </w:r>
                            </w:p>
                            <w:p w14:paraId="705D759E" w14:textId="77777777" w:rsidR="005823FC" w:rsidRDefault="005823FC" w:rsidP="008D1B4C">
                              <w:pPr>
                                <w:pStyle w:val="NormalWeb"/>
                                <w:spacing w:before="0"/>
                                <w:jc w:val="both"/>
                              </w:pPr>
                              <w:r>
                                <w:rPr>
                                  <w:sz w:val="18"/>
                                  <w:szCs w:val="18"/>
                                </w:rPr>
                                <w:t> </w:t>
                              </w:r>
                            </w:p>
                            <w:p w14:paraId="4C762EC0" w14:textId="77777777" w:rsidR="005823FC" w:rsidRDefault="005823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5823FC" w:rsidRDefault="005823F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5823FC" w:rsidRDefault="005823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5823FC" w:rsidRDefault="005823FC"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5823FC" w:rsidRDefault="005823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5823FC" w:rsidRDefault="005823FC"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5823FC" w:rsidRDefault="005823FC" w:rsidP="008D1B4C">
                              <w:pPr>
                                <w:pStyle w:val="NormalWeb"/>
                                <w:spacing w:before="0"/>
                              </w:pPr>
                              <w:r>
                                <w:rPr>
                                  <w:sz w:val="18"/>
                                  <w:szCs w:val="18"/>
                                </w:rPr>
                                <w:t> </w:t>
                              </w:r>
                            </w:p>
                            <w:p w14:paraId="1228D303" w14:textId="77777777" w:rsidR="005823FC" w:rsidRDefault="005823FC"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5823FC" w:rsidRDefault="005823FC"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5823FC" w:rsidRDefault="005823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600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5823FC" w:rsidRDefault="005823FC" w:rsidP="008D1B4C">
                              <w:pPr>
                                <w:pStyle w:val="NormalWeb"/>
                                <w:spacing w:before="0"/>
                                <w:jc w:val="both"/>
                              </w:pPr>
                              <w:r>
                                <w:rPr>
                                  <w:sz w:val="18"/>
                                  <w:szCs w:val="18"/>
                                </w:rPr>
                                <w:t> </w:t>
                              </w:r>
                            </w:p>
                            <w:p w14:paraId="13DAE85F" w14:textId="77777777" w:rsidR="005823FC" w:rsidRDefault="005823FC" w:rsidP="008D1B4C">
                              <w:pPr>
                                <w:pStyle w:val="NormalWeb"/>
                                <w:spacing w:before="0"/>
                                <w:jc w:val="both"/>
                              </w:pPr>
                              <w:r>
                                <w:rPr>
                                  <w:sz w:val="18"/>
                                  <w:szCs w:val="18"/>
                                </w:rPr>
                                <w:t> </w:t>
                              </w:r>
                            </w:p>
                            <w:p w14:paraId="50114F84" w14:textId="77777777" w:rsidR="005823FC" w:rsidRDefault="005823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91734"/>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5823FC" w:rsidRPr="004B02F0" w:rsidRDefault="005823FC" w:rsidP="00CB7C7C">
                              <w:pPr>
                                <w:pStyle w:val="NormalWeb"/>
                                <w:jc w:val="center"/>
                                <w:rPr>
                                  <w:sz w:val="18"/>
                                  <w:szCs w:val="18"/>
                                </w:rPr>
                              </w:pPr>
                              <w:r w:rsidRPr="004B02F0">
                                <w:rPr>
                                  <w:sz w:val="18"/>
                                  <w:szCs w:val="18"/>
                                </w:rPr>
                                <w:t>Apply Activity Definition Operation</w:t>
                              </w:r>
                            </w:p>
                            <w:p w14:paraId="67625B35" w14:textId="77777777" w:rsidR="005823FC" w:rsidRDefault="005823FC" w:rsidP="008D1B4C">
                              <w:pPr>
                                <w:pStyle w:val="NormalWeb"/>
                                <w:spacing w:before="0"/>
                                <w:jc w:val="center"/>
                              </w:pPr>
                              <w:r>
                                <w:t> </w:t>
                              </w:r>
                            </w:p>
                            <w:p w14:paraId="4351F91D" w14:textId="77777777" w:rsidR="005823FC" w:rsidRDefault="005823FC" w:rsidP="008D1B4C">
                              <w:pPr>
                                <w:pStyle w:val="NormalWeb"/>
                                <w:spacing w:before="0"/>
                                <w:jc w:val="center"/>
                              </w:pPr>
                              <w:r>
                                <w:t> </w:t>
                              </w:r>
                            </w:p>
                            <w:p w14:paraId="3ACEA6DA" w14:textId="77777777" w:rsidR="005823FC" w:rsidRDefault="005823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6075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5823FC" w:rsidRDefault="005823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5823FC" w:rsidRDefault="005823FC" w:rsidP="008D1B4C">
                              <w:pPr>
                                <w:pStyle w:val="NormalWeb"/>
                                <w:spacing w:before="0"/>
                                <w:jc w:val="center"/>
                              </w:pPr>
                              <w:r>
                                <w:rPr>
                                  <w:sz w:val="18"/>
                                  <w:szCs w:val="18"/>
                                </w:rPr>
                                <w:t>Search for PlanDefinition</w:t>
                              </w:r>
                            </w:p>
                            <w:p w14:paraId="6D10BF36" w14:textId="77777777" w:rsidR="005823FC" w:rsidRDefault="005823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5823FC" w:rsidRDefault="005823FC" w:rsidP="008D1B4C">
                              <w:pPr>
                                <w:pStyle w:val="NormalWeb"/>
                                <w:spacing w:before="0"/>
                                <w:jc w:val="both"/>
                              </w:pPr>
                              <w:r>
                                <w:rPr>
                                  <w:sz w:val="18"/>
                                  <w:szCs w:val="18"/>
                                </w:rPr>
                                <w:t> </w:t>
                              </w:r>
                            </w:p>
                            <w:p w14:paraId="49C511DC" w14:textId="77777777" w:rsidR="005823FC" w:rsidRDefault="005823FC" w:rsidP="008D1B4C">
                              <w:pPr>
                                <w:pStyle w:val="NormalWeb"/>
                                <w:spacing w:before="0"/>
                                <w:jc w:val="both"/>
                              </w:pPr>
                              <w:r>
                                <w:rPr>
                                  <w:sz w:val="18"/>
                                  <w:szCs w:val="18"/>
                                </w:rPr>
                                <w:t> </w:t>
                              </w:r>
                            </w:p>
                            <w:p w14:paraId="284B00A3" w14:textId="77777777" w:rsidR="005823FC" w:rsidRDefault="005823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5823FC" w:rsidRPr="004B02F0" w:rsidRDefault="005823FC" w:rsidP="00CB7C7C">
                              <w:pPr>
                                <w:pStyle w:val="NormalWeb"/>
                                <w:jc w:val="center"/>
                                <w:rPr>
                                  <w:sz w:val="18"/>
                                  <w:szCs w:val="18"/>
                                </w:rPr>
                              </w:pPr>
                              <w:r w:rsidRPr="004B02F0">
                                <w:rPr>
                                  <w:sz w:val="18"/>
                                  <w:szCs w:val="18"/>
                                </w:rPr>
                                <w:t>Apply Activity Definition Operation</w:t>
                              </w:r>
                            </w:p>
                            <w:p w14:paraId="664A5EE9" w14:textId="77777777" w:rsidR="005823FC" w:rsidRDefault="005823FC" w:rsidP="008D1B4C">
                              <w:pPr>
                                <w:pStyle w:val="NormalWeb"/>
                                <w:spacing w:before="0"/>
                                <w:jc w:val="center"/>
                              </w:pPr>
                              <w:r>
                                <w:t> </w:t>
                              </w:r>
                            </w:p>
                            <w:p w14:paraId="4E27F75F" w14:textId="77777777" w:rsidR="005823FC" w:rsidRDefault="005823FC" w:rsidP="008D1B4C">
                              <w:pPr>
                                <w:pStyle w:val="NormalWeb"/>
                                <w:spacing w:before="0"/>
                                <w:jc w:val="center"/>
                              </w:pPr>
                              <w:r>
                                <w:t> </w:t>
                              </w:r>
                            </w:p>
                            <w:p w14:paraId="6E49DDF0" w14:textId="77777777" w:rsidR="005823FC" w:rsidRDefault="005823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5726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5823FC" w:rsidRDefault="005823FC" w:rsidP="008D1B4C">
                              <w:pPr>
                                <w:pStyle w:val="NormalWeb"/>
                                <w:spacing w:before="0"/>
                                <w:jc w:val="center"/>
                              </w:pPr>
                              <w:r>
                                <w:rPr>
                                  <w:sz w:val="18"/>
                                  <w:szCs w:val="18"/>
                                </w:rPr>
                                <w:t>Update Care Plan</w:t>
                              </w:r>
                            </w:p>
                            <w:p w14:paraId="1875042B" w14:textId="77777777" w:rsidR="005823FC" w:rsidRDefault="005823FC" w:rsidP="008D1B4C">
                              <w:pPr>
                                <w:pStyle w:val="NormalWeb"/>
                                <w:spacing w:before="0"/>
                                <w:jc w:val="both"/>
                              </w:pPr>
                              <w:r>
                                <w:rPr>
                                  <w:sz w:val="18"/>
                                  <w:szCs w:val="18"/>
                                </w:rPr>
                                <w:t> </w:t>
                              </w:r>
                            </w:p>
                            <w:p w14:paraId="5C2D98F2" w14:textId="77777777" w:rsidR="005823FC" w:rsidRDefault="005823FC" w:rsidP="008D1B4C">
                              <w:pPr>
                                <w:pStyle w:val="NormalWeb"/>
                                <w:spacing w:before="0"/>
                                <w:jc w:val="both"/>
                              </w:pPr>
                              <w:r>
                                <w:rPr>
                                  <w:sz w:val="18"/>
                                  <w:szCs w:val="18"/>
                                </w:rPr>
                                <w:t> </w:t>
                              </w:r>
                            </w:p>
                            <w:p w14:paraId="5C516603" w14:textId="77777777" w:rsidR="005823FC" w:rsidRDefault="005823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5823FC" w:rsidRDefault="005823FC" w:rsidP="008D1B4C">
                              <w:pPr>
                                <w:pStyle w:val="NormalWeb"/>
                                <w:spacing w:before="0"/>
                                <w:jc w:val="center"/>
                              </w:pPr>
                              <w:r>
                                <w:rPr>
                                  <w:sz w:val="18"/>
                                  <w:szCs w:val="18"/>
                                </w:rPr>
                                <w:t>Search for PlanDefinition</w:t>
                              </w:r>
                            </w:p>
                            <w:p w14:paraId="3485AC5F" w14:textId="77777777" w:rsidR="005823FC" w:rsidRDefault="005823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5823FC" w:rsidRDefault="005823FC"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62"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">
                <v:shape id="_x0000_s1263" type="#_x0000_t75" style="position:absolute;width:74974;height:75914;visibility:visible;mso-wrap-style:square">
                  <v:fill o:detectmouseclick="t"/>
                  <v:path o:connecttype="none"/>
                </v:shape>
                <v:shape id="_x0000_s1264"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5823FC" w:rsidRPr="00C95A25" w:rsidRDefault="005823FC" w:rsidP="008D1B4C">
                        <w:pPr>
                          <w:pStyle w:val="NormalWeb"/>
                          <w:jc w:val="center"/>
                          <w:rPr>
                            <w:b/>
                          </w:rPr>
                        </w:pPr>
                        <w:r w:rsidRPr="00C95A25">
                          <w:rPr>
                            <w:b/>
                            <w:sz w:val="18"/>
                            <w:szCs w:val="18"/>
                          </w:rPr>
                          <w:t>Patient Portal</w:t>
                        </w:r>
                      </w:p>
                    </w:txbxContent>
                  </v:textbox>
                </v:shape>
                <v:line id="Line 161" o:spid="_x0000_s1265"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6"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7"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5823FC" w:rsidRPr="00C95A25" w:rsidRDefault="005823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5823FC" w:rsidRPr="00C95A25" w:rsidRDefault="005823FC" w:rsidP="008D1B4C">
                        <w:pPr>
                          <w:pStyle w:val="NormalWeb"/>
                          <w:spacing w:before="0"/>
                          <w:jc w:val="center"/>
                          <w:rPr>
                            <w:b/>
                          </w:rPr>
                        </w:pPr>
                        <w:r w:rsidRPr="00C95A25">
                          <w:rPr>
                            <w:b/>
                            <w:sz w:val="18"/>
                            <w:szCs w:val="18"/>
                          </w:rPr>
                          <w:t xml:space="preserve">Care Plan Contributor </w:t>
                        </w:r>
                      </w:p>
                    </w:txbxContent>
                  </v:textbox>
                </v:shape>
                <v:line id="Line 161" o:spid="_x0000_s1268"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9" style="position:absolute;left:25256;top:7677;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70"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271"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5823FC" w:rsidRDefault="005823FC" w:rsidP="008D1B4C">
                        <w:pPr>
                          <w:pStyle w:val="NormalWeb"/>
                          <w:jc w:val="both"/>
                        </w:pPr>
                        <w:r>
                          <w:rPr>
                            <w:sz w:val="18"/>
                            <w:szCs w:val="18"/>
                          </w:rPr>
                          <w:t xml:space="preserve">Perform Encounter </w:t>
                        </w:r>
                      </w:p>
                    </w:txbxContent>
                  </v:textbox>
                </v:shape>
                <v:shape id="Text Box 162" o:spid="_x0000_s1272"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5823FC" w:rsidRPr="00C95A25" w:rsidRDefault="005823FC"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273"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4"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5"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276"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5823FC" w:rsidRDefault="005823FC" w:rsidP="008D1B4C">
                        <w:pPr>
                          <w:pStyle w:val="NormalWeb"/>
                          <w:spacing w:before="0"/>
                          <w:jc w:val="center"/>
                        </w:pPr>
                        <w:r>
                          <w:rPr>
                            <w:sz w:val="18"/>
                            <w:szCs w:val="18"/>
                          </w:rPr>
                          <w:t>Search for Care Plan (pregnancy)</w:t>
                        </w:r>
                      </w:p>
                    </w:txbxContent>
                  </v:textbox>
                </v:shape>
                <v:line id="Line 356" o:spid="_x0000_s1277"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278"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5823FC" w:rsidRDefault="005823FC" w:rsidP="008D1B4C">
                        <w:pPr>
                          <w:pStyle w:val="NormalWeb"/>
                          <w:spacing w:before="0"/>
                          <w:jc w:val="center"/>
                        </w:pPr>
                        <w:r>
                          <w:rPr>
                            <w:sz w:val="18"/>
                            <w:szCs w:val="18"/>
                          </w:rPr>
                          <w:t>Search for PlanDefinition</w:t>
                        </w:r>
                      </w:p>
                      <w:p w14:paraId="23B2A6AA" w14:textId="77777777" w:rsidR="005823FC" w:rsidRDefault="005823FC" w:rsidP="008D1B4C">
                        <w:pPr>
                          <w:pStyle w:val="NormalWeb"/>
                          <w:spacing w:before="0"/>
                          <w:jc w:val="both"/>
                        </w:pPr>
                        <w:r>
                          <w:rPr>
                            <w:sz w:val="18"/>
                            <w:szCs w:val="18"/>
                          </w:rPr>
                          <w:t> </w:t>
                        </w:r>
                      </w:p>
                    </w:txbxContent>
                  </v:textbox>
                </v:shape>
                <v:rect id="Rectangle 427" o:spid="_x0000_s1279"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80"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281"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5823FC" w:rsidRDefault="005823FC" w:rsidP="008D1B4C">
                        <w:pPr>
                          <w:pStyle w:val="NormalWeb"/>
                          <w:spacing w:before="0"/>
                          <w:jc w:val="both"/>
                        </w:pPr>
                        <w:r>
                          <w:rPr>
                            <w:sz w:val="18"/>
                            <w:szCs w:val="18"/>
                          </w:rPr>
                          <w:t> </w:t>
                        </w:r>
                      </w:p>
                      <w:p w14:paraId="53BB4152" w14:textId="77777777" w:rsidR="005823FC" w:rsidRDefault="005823FC" w:rsidP="008D1B4C">
                        <w:pPr>
                          <w:pStyle w:val="NormalWeb"/>
                          <w:spacing w:before="0"/>
                          <w:jc w:val="both"/>
                        </w:pPr>
                        <w:r>
                          <w:rPr>
                            <w:sz w:val="18"/>
                            <w:szCs w:val="18"/>
                          </w:rPr>
                          <w:t> </w:t>
                        </w:r>
                      </w:p>
                      <w:p w14:paraId="51C5C739" w14:textId="77777777" w:rsidR="005823FC" w:rsidRDefault="005823FC" w:rsidP="008D1B4C">
                        <w:pPr>
                          <w:pStyle w:val="NormalWeb"/>
                          <w:spacing w:before="0"/>
                          <w:jc w:val="both"/>
                        </w:pPr>
                        <w:r>
                          <w:rPr>
                            <w:sz w:val="18"/>
                            <w:szCs w:val="18"/>
                          </w:rPr>
                          <w:t>Plan</w:t>
                        </w:r>
                      </w:p>
                    </w:txbxContent>
                  </v:textbox>
                </v:shape>
                <v:shape id="_x0000_s1282"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5823FC" w:rsidRDefault="005823FC" w:rsidP="008D1B4C">
                        <w:pPr>
                          <w:pStyle w:val="NormalWeb"/>
                          <w:spacing w:before="0"/>
                          <w:jc w:val="center"/>
                        </w:pPr>
                        <w:r>
                          <w:rPr>
                            <w:sz w:val="18"/>
                            <w:szCs w:val="18"/>
                          </w:rPr>
                          <w:t>Update Care Plan (pregnancy)</w:t>
                        </w:r>
                      </w:p>
                      <w:p w14:paraId="4EA30EA9" w14:textId="77777777" w:rsidR="005823FC" w:rsidRDefault="005823FC" w:rsidP="008D1B4C">
                        <w:pPr>
                          <w:pStyle w:val="NormalWeb"/>
                          <w:spacing w:before="0"/>
                          <w:jc w:val="center"/>
                        </w:pPr>
                      </w:p>
                      <w:p w14:paraId="60765896" w14:textId="77777777" w:rsidR="005823FC" w:rsidRDefault="005823FC" w:rsidP="008D1B4C">
                        <w:pPr>
                          <w:pStyle w:val="NormalWeb"/>
                          <w:spacing w:before="0"/>
                          <w:jc w:val="center"/>
                        </w:pPr>
                      </w:p>
                      <w:p w14:paraId="3731619D" w14:textId="77777777" w:rsidR="005823FC" w:rsidRDefault="005823FC" w:rsidP="008D1B4C">
                        <w:pPr>
                          <w:pStyle w:val="NormalWeb"/>
                          <w:spacing w:before="0"/>
                          <w:jc w:val="center"/>
                        </w:pPr>
                        <w:r>
                          <w:rPr>
                            <w:sz w:val="18"/>
                            <w:szCs w:val="18"/>
                          </w:rPr>
                          <w:t>Care Plan</w:t>
                        </w:r>
                      </w:p>
                    </w:txbxContent>
                  </v:textbox>
                </v:shape>
                <v:line id="Line 356" o:spid="_x0000_s1283"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4"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285"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5823FC" w:rsidRDefault="005823FC" w:rsidP="00D251BA">
                        <w:pPr>
                          <w:pStyle w:val="NormalWeb"/>
                          <w:spacing w:before="0"/>
                        </w:pPr>
                        <w:r>
                          <w:rPr>
                            <w:sz w:val="18"/>
                            <w:szCs w:val="18"/>
                          </w:rPr>
                          <w:t>Request Services</w:t>
                        </w:r>
                      </w:p>
                    </w:txbxContent>
                  </v:textbox>
                </v:shape>
                <v:shape id="_x0000_s1286"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5823FC" w:rsidRDefault="005823FC" w:rsidP="008D1B4C">
                        <w:pPr>
                          <w:pStyle w:val="NormalWeb"/>
                          <w:spacing w:before="0"/>
                          <w:jc w:val="both"/>
                        </w:pPr>
                        <w:r>
                          <w:rPr>
                            <w:sz w:val="18"/>
                            <w:szCs w:val="18"/>
                          </w:rPr>
                          <w:t>Share Response</w:t>
                        </w:r>
                      </w:p>
                    </w:txbxContent>
                  </v:textbox>
                </v:shape>
                <v:line id="Straight Connector 521" o:spid="_x0000_s1287"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8"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9"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290"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5823FC" w:rsidRDefault="005823FC" w:rsidP="008D1B4C">
                        <w:pPr>
                          <w:pStyle w:val="NormalWeb"/>
                          <w:jc w:val="center"/>
                        </w:pPr>
                        <w:r>
                          <w:rPr>
                            <w:sz w:val="18"/>
                            <w:szCs w:val="18"/>
                          </w:rPr>
                          <w:t>Provide services</w:t>
                        </w:r>
                      </w:p>
                    </w:txbxContent>
                  </v:textbox>
                </v:shape>
                <v:line id="Line 356" o:spid="_x0000_s1291"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292"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5823FC" w:rsidRDefault="005823FC" w:rsidP="00D251BA">
                        <w:pPr>
                          <w:pStyle w:val="NormalWeb"/>
                          <w:spacing w:before="0"/>
                          <w:jc w:val="center"/>
                        </w:pPr>
                        <w:r>
                          <w:rPr>
                            <w:sz w:val="18"/>
                            <w:szCs w:val="18"/>
                          </w:rPr>
                          <w:t>Update Care Plan</w:t>
                        </w:r>
                      </w:p>
                    </w:txbxContent>
                  </v:textbox>
                </v:shape>
                <v:shape id="Text Box 162" o:spid="_x0000_s1293"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5823FC" w:rsidRDefault="005823FC" w:rsidP="008D1B4C">
                        <w:pPr>
                          <w:pStyle w:val="NormalWeb"/>
                          <w:spacing w:before="0"/>
                        </w:pPr>
                        <w:r>
                          <w:rPr>
                            <w:sz w:val="18"/>
                            <w:szCs w:val="18"/>
                          </w:rPr>
                          <w:t> </w:t>
                        </w:r>
                      </w:p>
                      <w:p w14:paraId="630BB208" w14:textId="77777777" w:rsidR="005823FC" w:rsidRDefault="005823FC" w:rsidP="008D1B4C">
                        <w:pPr>
                          <w:pStyle w:val="NormalWeb"/>
                          <w:spacing w:before="0"/>
                          <w:jc w:val="center"/>
                        </w:pPr>
                        <w:r>
                          <w:rPr>
                            <w:b/>
                            <w:bCs/>
                            <w:sz w:val="18"/>
                            <w:szCs w:val="18"/>
                          </w:rPr>
                          <w:t>OB/GYN as Care Plan Contributor</w:t>
                        </w:r>
                      </w:p>
                    </w:txbxContent>
                  </v:textbox>
                </v:shape>
                <v:line id="Line 161" o:spid="_x0000_s1294"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5"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6"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297"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5823FC" w:rsidRDefault="005823FC" w:rsidP="008D1B4C">
                        <w:pPr>
                          <w:pStyle w:val="NormalWeb"/>
                          <w:spacing w:before="0"/>
                          <w:jc w:val="both"/>
                        </w:pPr>
                        <w:r>
                          <w:rPr>
                            <w:sz w:val="18"/>
                            <w:szCs w:val="18"/>
                          </w:rPr>
                          <w:t>Share Discharge Plan</w:t>
                        </w:r>
                      </w:p>
                      <w:p w14:paraId="3E983607" w14:textId="77777777" w:rsidR="005823FC" w:rsidRDefault="005823FC" w:rsidP="008D1B4C">
                        <w:pPr>
                          <w:pStyle w:val="NormalWeb"/>
                          <w:spacing w:before="0"/>
                          <w:jc w:val="both"/>
                        </w:pPr>
                        <w:r>
                          <w:rPr>
                            <w:sz w:val="18"/>
                            <w:szCs w:val="18"/>
                          </w:rPr>
                          <w:t> </w:t>
                        </w:r>
                      </w:p>
                      <w:p w14:paraId="705D759E" w14:textId="77777777" w:rsidR="005823FC" w:rsidRDefault="005823FC" w:rsidP="008D1B4C">
                        <w:pPr>
                          <w:pStyle w:val="NormalWeb"/>
                          <w:spacing w:before="0"/>
                          <w:jc w:val="both"/>
                        </w:pPr>
                        <w:r>
                          <w:rPr>
                            <w:sz w:val="18"/>
                            <w:szCs w:val="18"/>
                          </w:rPr>
                          <w:t> </w:t>
                        </w:r>
                      </w:p>
                      <w:p w14:paraId="4C762EC0" w14:textId="77777777" w:rsidR="005823FC" w:rsidRDefault="005823FC" w:rsidP="008D1B4C">
                        <w:pPr>
                          <w:pStyle w:val="NormalWeb"/>
                          <w:spacing w:before="0"/>
                          <w:jc w:val="both"/>
                        </w:pPr>
                        <w:r>
                          <w:rPr>
                            <w:sz w:val="18"/>
                            <w:szCs w:val="18"/>
                          </w:rPr>
                          <w:t xml:space="preserve"> Care Plan</w:t>
                        </w:r>
                      </w:p>
                    </w:txbxContent>
                  </v:textbox>
                </v:shape>
                <v:line id="Line 362" o:spid="_x0000_s1298"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299"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5823FC" w:rsidRDefault="005823FC" w:rsidP="00D251BA">
                        <w:pPr>
                          <w:pStyle w:val="NormalWeb"/>
                          <w:spacing w:before="0"/>
                          <w:jc w:val="center"/>
                        </w:pPr>
                        <w:r w:rsidRPr="009A41FE">
                          <w:rPr>
                            <w:sz w:val="16"/>
                            <w:szCs w:val="16"/>
                          </w:rPr>
                          <w:t>Retrieve Care Plan</w:t>
                        </w:r>
                      </w:p>
                    </w:txbxContent>
                  </v:textbox>
                </v:shape>
                <v:line id="Line 161" o:spid="_x0000_s1300"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01"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02"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5823FC" w:rsidRDefault="005823FC" w:rsidP="00D251BA">
                        <w:pPr>
                          <w:pStyle w:val="NormalWeb"/>
                          <w:spacing w:before="0"/>
                          <w:jc w:val="center"/>
                        </w:pPr>
                        <w:r>
                          <w:rPr>
                            <w:sz w:val="16"/>
                            <w:szCs w:val="16"/>
                          </w:rPr>
                          <w:t>Retrieve Care Plan</w:t>
                        </w:r>
                      </w:p>
                    </w:txbxContent>
                  </v:textbox>
                </v:shape>
                <v:shape id="_x0000_s1303"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5823FC" w:rsidRDefault="005823FC" w:rsidP="004303A2">
                        <w:pPr>
                          <w:pStyle w:val="NormalWeb"/>
                          <w:spacing w:before="0"/>
                          <w:jc w:val="center"/>
                        </w:pPr>
                        <w:r>
                          <w:rPr>
                            <w:sz w:val="16"/>
                            <w:szCs w:val="16"/>
                          </w:rPr>
                          <w:t>Retrieve Care Plan</w:t>
                        </w:r>
                      </w:p>
                    </w:txbxContent>
                  </v:textbox>
                </v:shape>
                <v:shape id="_x0000_s1304"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5823FC" w:rsidRDefault="005823FC" w:rsidP="00D251BA">
                        <w:pPr>
                          <w:pStyle w:val="NormalWeb"/>
                          <w:spacing w:before="0"/>
                          <w:jc w:val="center"/>
                        </w:pPr>
                        <w:r>
                          <w:rPr>
                            <w:sz w:val="18"/>
                            <w:szCs w:val="18"/>
                          </w:rPr>
                          <w:t>Update Care Plan</w:t>
                        </w:r>
                      </w:p>
                    </w:txbxContent>
                  </v:textbox>
                </v:shape>
                <v:line id="Line 356" o:spid="_x0000_s1305"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6"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07"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5823FC" w:rsidRDefault="005823FC" w:rsidP="008D1B4C">
                        <w:pPr>
                          <w:pStyle w:val="NormalWeb"/>
                          <w:spacing w:before="0"/>
                          <w:jc w:val="center"/>
                        </w:pPr>
                        <w:r>
                          <w:rPr>
                            <w:sz w:val="18"/>
                            <w:szCs w:val="18"/>
                          </w:rPr>
                          <w:t>Retrieve Care Plan (pregnancy)</w:t>
                        </w:r>
                      </w:p>
                    </w:txbxContent>
                  </v:textbox>
                </v:shape>
                <v:shape id="Text Box 162" o:spid="_x0000_s1308"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5823FC" w:rsidRDefault="005823FC" w:rsidP="008D1B4C">
                        <w:pPr>
                          <w:pStyle w:val="NormalWeb"/>
                          <w:spacing w:before="0"/>
                        </w:pPr>
                        <w:r>
                          <w:rPr>
                            <w:sz w:val="18"/>
                            <w:szCs w:val="18"/>
                          </w:rPr>
                          <w:t> </w:t>
                        </w:r>
                      </w:p>
                      <w:p w14:paraId="1228D303" w14:textId="77777777" w:rsidR="005823FC" w:rsidRDefault="005823FC" w:rsidP="008D1B4C">
                        <w:pPr>
                          <w:pStyle w:val="NormalWeb"/>
                          <w:spacing w:before="0"/>
                          <w:jc w:val="center"/>
                        </w:pPr>
                        <w:r>
                          <w:rPr>
                            <w:b/>
                            <w:bCs/>
                            <w:sz w:val="18"/>
                            <w:szCs w:val="18"/>
                          </w:rPr>
                          <w:t>Lab/Pharmacy/Radiology as Care Plan Contributor</w:t>
                        </w:r>
                      </w:p>
                    </w:txbxContent>
                  </v:textbox>
                </v:shape>
                <v:shape id="_x0000_s1309"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5823FC" w:rsidRDefault="005823FC" w:rsidP="008D1B4C">
                        <w:pPr>
                          <w:pStyle w:val="NormalWeb"/>
                          <w:jc w:val="center"/>
                        </w:pPr>
                        <w:r>
                          <w:rPr>
                            <w:sz w:val="18"/>
                            <w:szCs w:val="18"/>
                          </w:rPr>
                          <w:t>Provide applicable services</w:t>
                        </w:r>
                      </w:p>
                    </w:txbxContent>
                  </v:textbox>
                </v:shape>
                <v:line id="Straight Connector 602" o:spid="_x0000_s1310"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11"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2"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13" type="#_x0000_t202" style="position:absolute;left:14736;top:30946;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5823FC" w:rsidRDefault="005823FC" w:rsidP="00D251BA">
                        <w:pPr>
                          <w:pStyle w:val="NormalWeb"/>
                          <w:jc w:val="center"/>
                        </w:pPr>
                        <w:r w:rsidRPr="004B02F0">
                          <w:rPr>
                            <w:sz w:val="18"/>
                            <w:szCs w:val="18"/>
                          </w:rPr>
                          <w:t>Apply Activity Definition Operation</w:t>
                        </w:r>
                      </w:p>
                    </w:txbxContent>
                  </v:textbox>
                </v:shape>
                <v:line id="Line 356" o:spid="_x0000_s1314" style="position:absolute;flip:x;visibility:visible;mso-wrap-style:square" from="14320,36001" to="25051,3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5"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6"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7"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18"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5823FC" w:rsidRDefault="005823FC" w:rsidP="008D1B4C">
                        <w:pPr>
                          <w:pStyle w:val="NormalWeb"/>
                          <w:spacing w:before="0"/>
                          <w:jc w:val="both"/>
                        </w:pPr>
                        <w:r>
                          <w:rPr>
                            <w:sz w:val="18"/>
                            <w:szCs w:val="18"/>
                          </w:rPr>
                          <w:t> </w:t>
                        </w:r>
                      </w:p>
                      <w:p w14:paraId="13DAE85F" w14:textId="77777777" w:rsidR="005823FC" w:rsidRDefault="005823FC" w:rsidP="008D1B4C">
                        <w:pPr>
                          <w:pStyle w:val="NormalWeb"/>
                          <w:spacing w:before="0"/>
                          <w:jc w:val="both"/>
                        </w:pPr>
                        <w:r>
                          <w:rPr>
                            <w:sz w:val="18"/>
                            <w:szCs w:val="18"/>
                          </w:rPr>
                          <w:t> </w:t>
                        </w:r>
                      </w:p>
                      <w:p w14:paraId="50114F84" w14:textId="77777777" w:rsidR="005823FC" w:rsidRDefault="005823FC" w:rsidP="008D1B4C">
                        <w:pPr>
                          <w:pStyle w:val="NormalWeb"/>
                          <w:spacing w:before="0"/>
                          <w:jc w:val="both"/>
                        </w:pPr>
                        <w:r>
                          <w:rPr>
                            <w:sz w:val="18"/>
                            <w:szCs w:val="18"/>
                          </w:rPr>
                          <w:t>Plan</w:t>
                        </w:r>
                      </w:p>
                    </w:txbxContent>
                  </v:textbox>
                </v:shape>
                <v:shape id="_x0000_s1319" type="#_x0000_t202" style="position:absolute;left:14906;top:49917;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5823FC" w:rsidRPr="004B02F0" w:rsidRDefault="005823FC" w:rsidP="00CB7C7C">
                        <w:pPr>
                          <w:pStyle w:val="NormalWeb"/>
                          <w:jc w:val="center"/>
                          <w:rPr>
                            <w:sz w:val="18"/>
                            <w:szCs w:val="18"/>
                          </w:rPr>
                        </w:pPr>
                        <w:r w:rsidRPr="004B02F0">
                          <w:rPr>
                            <w:sz w:val="18"/>
                            <w:szCs w:val="18"/>
                          </w:rPr>
                          <w:t>Apply Activity Definition Operation</w:t>
                        </w:r>
                      </w:p>
                      <w:p w14:paraId="67625B35" w14:textId="77777777" w:rsidR="005823FC" w:rsidRDefault="005823FC" w:rsidP="008D1B4C">
                        <w:pPr>
                          <w:pStyle w:val="NormalWeb"/>
                          <w:spacing w:before="0"/>
                          <w:jc w:val="center"/>
                        </w:pPr>
                        <w:r>
                          <w:t> </w:t>
                        </w:r>
                      </w:p>
                      <w:p w14:paraId="4351F91D" w14:textId="77777777" w:rsidR="005823FC" w:rsidRDefault="005823FC" w:rsidP="008D1B4C">
                        <w:pPr>
                          <w:pStyle w:val="NormalWeb"/>
                          <w:spacing w:before="0"/>
                          <w:jc w:val="center"/>
                        </w:pPr>
                        <w:r>
                          <w:t> </w:t>
                        </w:r>
                      </w:p>
                      <w:p w14:paraId="3ACEA6DA" w14:textId="77777777" w:rsidR="005823FC" w:rsidRDefault="005823FC" w:rsidP="008D1B4C">
                        <w:pPr>
                          <w:pStyle w:val="NormalWeb"/>
                          <w:spacing w:before="0"/>
                          <w:jc w:val="center"/>
                        </w:pPr>
                        <w:r>
                          <w:rPr>
                            <w:sz w:val="18"/>
                            <w:szCs w:val="18"/>
                          </w:rPr>
                          <w:t>Care Plan</w:t>
                        </w:r>
                      </w:p>
                    </w:txbxContent>
                  </v:textbox>
                </v:shape>
                <v:line id="Line 356" o:spid="_x0000_s1320" style="position:absolute;flip:x;visibility:visible;mso-wrap-style:square" from="14320,56075" to="25051,5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21" type="#_x0000_t202" style="position:absolute;left:15238;top:60405;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5823FC" w:rsidRDefault="005823FC" w:rsidP="00D251BA">
                        <w:pPr>
                          <w:pStyle w:val="NormalWeb"/>
                          <w:jc w:val="center"/>
                        </w:pPr>
                        <w:r w:rsidRPr="004B02F0">
                          <w:rPr>
                            <w:sz w:val="18"/>
                            <w:szCs w:val="18"/>
                          </w:rPr>
                          <w:t>Apply Activity Definition Operation</w:t>
                        </w:r>
                      </w:p>
                    </w:txbxContent>
                  </v:textbox>
                </v:shape>
                <v:rect id="Rectangle 637" o:spid="_x0000_s1322"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23"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5823FC" w:rsidRDefault="005823FC" w:rsidP="008D1B4C">
                        <w:pPr>
                          <w:pStyle w:val="NormalWeb"/>
                          <w:spacing w:before="0"/>
                          <w:jc w:val="center"/>
                        </w:pPr>
                        <w:r>
                          <w:rPr>
                            <w:sz w:val="18"/>
                            <w:szCs w:val="18"/>
                          </w:rPr>
                          <w:t>Search for PlanDefinition</w:t>
                        </w:r>
                      </w:p>
                      <w:p w14:paraId="6D10BF36" w14:textId="77777777" w:rsidR="005823FC" w:rsidRDefault="005823FC" w:rsidP="008D1B4C">
                        <w:pPr>
                          <w:pStyle w:val="NormalWeb"/>
                          <w:spacing w:before="0"/>
                          <w:jc w:val="both"/>
                        </w:pPr>
                        <w:r>
                          <w:rPr>
                            <w:sz w:val="18"/>
                            <w:szCs w:val="18"/>
                          </w:rPr>
                          <w:t> </w:t>
                        </w:r>
                      </w:p>
                    </w:txbxContent>
                  </v:textbox>
                </v:shape>
                <v:shape id="_x0000_s1324"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5823FC" w:rsidRDefault="005823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5823FC" w:rsidRDefault="005823FC" w:rsidP="008D1B4C">
                        <w:pPr>
                          <w:pStyle w:val="NormalWeb"/>
                          <w:spacing w:before="0"/>
                          <w:jc w:val="both"/>
                        </w:pPr>
                        <w:r>
                          <w:rPr>
                            <w:sz w:val="18"/>
                            <w:szCs w:val="18"/>
                          </w:rPr>
                          <w:t> </w:t>
                        </w:r>
                      </w:p>
                      <w:p w14:paraId="49C511DC" w14:textId="77777777" w:rsidR="005823FC" w:rsidRDefault="005823FC" w:rsidP="008D1B4C">
                        <w:pPr>
                          <w:pStyle w:val="NormalWeb"/>
                          <w:spacing w:before="0"/>
                          <w:jc w:val="both"/>
                        </w:pPr>
                        <w:r>
                          <w:rPr>
                            <w:sz w:val="18"/>
                            <w:szCs w:val="18"/>
                          </w:rPr>
                          <w:t> </w:t>
                        </w:r>
                      </w:p>
                      <w:p w14:paraId="284B00A3" w14:textId="77777777" w:rsidR="005823FC" w:rsidRDefault="005823FC" w:rsidP="008D1B4C">
                        <w:pPr>
                          <w:pStyle w:val="NormalWeb"/>
                          <w:spacing w:before="0"/>
                          <w:jc w:val="both"/>
                        </w:pPr>
                        <w:r>
                          <w:rPr>
                            <w:sz w:val="18"/>
                            <w:szCs w:val="18"/>
                          </w:rPr>
                          <w:t>Plan</w:t>
                        </w:r>
                      </w:p>
                    </w:txbxContent>
                  </v:textbox>
                </v:shape>
                <v:line id="Line 362" o:spid="_x0000_s1325"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26"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5823FC" w:rsidRPr="004B02F0" w:rsidRDefault="005823FC" w:rsidP="00CB7C7C">
                        <w:pPr>
                          <w:pStyle w:val="NormalWeb"/>
                          <w:jc w:val="center"/>
                          <w:rPr>
                            <w:sz w:val="18"/>
                            <w:szCs w:val="18"/>
                          </w:rPr>
                        </w:pPr>
                        <w:r w:rsidRPr="004B02F0">
                          <w:rPr>
                            <w:sz w:val="18"/>
                            <w:szCs w:val="18"/>
                          </w:rPr>
                          <w:t>Apply Activity Definition Operation</w:t>
                        </w:r>
                      </w:p>
                      <w:p w14:paraId="664A5EE9" w14:textId="77777777" w:rsidR="005823FC" w:rsidRDefault="005823FC" w:rsidP="008D1B4C">
                        <w:pPr>
                          <w:pStyle w:val="NormalWeb"/>
                          <w:spacing w:before="0"/>
                          <w:jc w:val="center"/>
                        </w:pPr>
                        <w:r>
                          <w:t> </w:t>
                        </w:r>
                      </w:p>
                      <w:p w14:paraId="4E27F75F" w14:textId="77777777" w:rsidR="005823FC" w:rsidRDefault="005823FC" w:rsidP="008D1B4C">
                        <w:pPr>
                          <w:pStyle w:val="NormalWeb"/>
                          <w:spacing w:before="0"/>
                          <w:jc w:val="center"/>
                        </w:pPr>
                        <w:r>
                          <w:t> </w:t>
                        </w:r>
                      </w:p>
                      <w:p w14:paraId="6E49DDF0" w14:textId="77777777" w:rsidR="005823FC" w:rsidRDefault="005823FC" w:rsidP="008D1B4C">
                        <w:pPr>
                          <w:pStyle w:val="NormalWeb"/>
                          <w:spacing w:before="0"/>
                          <w:jc w:val="center"/>
                        </w:pPr>
                        <w:r>
                          <w:rPr>
                            <w:sz w:val="18"/>
                            <w:szCs w:val="18"/>
                          </w:rPr>
                          <w:t>Care Plan</w:t>
                        </w:r>
                      </w:p>
                    </w:txbxContent>
                  </v:textbox>
                </v:shape>
                <v:line id="Line 362" o:spid="_x0000_s1327"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8"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9" style="position:absolute;flip:x;visibility:visible;mso-wrap-style:square" from="14320,65726" to="25051,6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30"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5823FC" w:rsidRDefault="005823FC" w:rsidP="008D1B4C">
                        <w:pPr>
                          <w:pStyle w:val="NormalWeb"/>
                          <w:spacing w:before="0"/>
                          <w:jc w:val="center"/>
                        </w:pPr>
                        <w:r>
                          <w:rPr>
                            <w:sz w:val="18"/>
                            <w:szCs w:val="18"/>
                          </w:rPr>
                          <w:t>Update Care Plan</w:t>
                        </w:r>
                      </w:p>
                      <w:p w14:paraId="1875042B" w14:textId="77777777" w:rsidR="005823FC" w:rsidRDefault="005823FC" w:rsidP="008D1B4C">
                        <w:pPr>
                          <w:pStyle w:val="NormalWeb"/>
                          <w:spacing w:before="0"/>
                          <w:jc w:val="both"/>
                        </w:pPr>
                        <w:r>
                          <w:rPr>
                            <w:sz w:val="18"/>
                            <w:szCs w:val="18"/>
                          </w:rPr>
                          <w:t> </w:t>
                        </w:r>
                      </w:p>
                      <w:p w14:paraId="5C2D98F2" w14:textId="77777777" w:rsidR="005823FC" w:rsidRDefault="005823FC" w:rsidP="008D1B4C">
                        <w:pPr>
                          <w:pStyle w:val="NormalWeb"/>
                          <w:spacing w:before="0"/>
                          <w:jc w:val="both"/>
                        </w:pPr>
                        <w:r>
                          <w:rPr>
                            <w:sz w:val="18"/>
                            <w:szCs w:val="18"/>
                          </w:rPr>
                          <w:t> </w:t>
                        </w:r>
                      </w:p>
                      <w:p w14:paraId="5C516603" w14:textId="77777777" w:rsidR="005823FC" w:rsidRDefault="005823FC" w:rsidP="008D1B4C">
                        <w:pPr>
                          <w:pStyle w:val="NormalWeb"/>
                          <w:spacing w:before="0"/>
                          <w:jc w:val="both"/>
                        </w:pPr>
                        <w:r>
                          <w:rPr>
                            <w:sz w:val="18"/>
                            <w:szCs w:val="18"/>
                          </w:rPr>
                          <w:t xml:space="preserve"> Care Plan</w:t>
                        </w:r>
                      </w:p>
                    </w:txbxContent>
                  </v:textbox>
                </v:shape>
                <v:line id="Line 356" o:spid="_x0000_s1331"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32"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5823FC" w:rsidRDefault="005823FC" w:rsidP="008D1B4C">
                        <w:pPr>
                          <w:pStyle w:val="NormalWeb"/>
                          <w:spacing w:before="0"/>
                          <w:jc w:val="center"/>
                        </w:pPr>
                        <w:r>
                          <w:rPr>
                            <w:sz w:val="18"/>
                            <w:szCs w:val="18"/>
                          </w:rPr>
                          <w:t>Search for PlanDefinition</w:t>
                        </w:r>
                      </w:p>
                      <w:p w14:paraId="3485AC5F" w14:textId="77777777" w:rsidR="005823FC" w:rsidRDefault="005823FC" w:rsidP="008D1B4C">
                        <w:pPr>
                          <w:pStyle w:val="NormalWeb"/>
                          <w:spacing w:before="0"/>
                          <w:jc w:val="both"/>
                        </w:pPr>
                        <w:r>
                          <w:rPr>
                            <w:sz w:val="18"/>
                            <w:szCs w:val="18"/>
                          </w:rPr>
                          <w:t> </w:t>
                        </w:r>
                      </w:p>
                    </w:txbxContent>
                  </v:textbox>
                </v:shape>
                <v:line id="Line 356" o:spid="_x0000_s1333"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34"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35"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36"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37"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5823FC" w:rsidRDefault="005823FC"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16"/>
          <w:headerReference w:type="first" r:id="rId17"/>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4E155E4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5823FC" w:rsidRPr="00C95A25" w:rsidRDefault="005823FC"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5823FC" w:rsidRPr="00C95A25" w:rsidRDefault="005823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5823FC" w:rsidRPr="00C95A25" w:rsidRDefault="005823FC"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5823FC" w:rsidRDefault="005823FC"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5823FC" w:rsidRDefault="005823FC" w:rsidP="00EF6881">
                              <w:pPr>
                                <w:pStyle w:val="NormalWeb"/>
                                <w:spacing w:before="0"/>
                                <w:jc w:val="center"/>
                              </w:pPr>
                              <w:r>
                                <w:rPr>
                                  <w:sz w:val="18"/>
                                  <w:szCs w:val="18"/>
                                </w:rPr>
                                <w:t> </w:t>
                              </w:r>
                            </w:p>
                            <w:p w14:paraId="3F90C18D" w14:textId="6C4D6949" w:rsidR="005823FC" w:rsidRPr="00C95A25" w:rsidRDefault="005823FC"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5823FC" w:rsidRDefault="005823FC"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5823FC" w:rsidRDefault="005823FC"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5823FC" w:rsidRDefault="005823FC" w:rsidP="004303A2">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5823FC" w:rsidRDefault="005823FC"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5823FC" w:rsidRDefault="005823FC"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5823FC" w:rsidRDefault="005823FC"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5823FC" w:rsidRDefault="005823FC"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5823FC" w:rsidRDefault="005823FC"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5823FC" w:rsidRDefault="005823FC"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5823FC" w:rsidRDefault="005823FC" w:rsidP="00EF6881">
                              <w:pPr>
                                <w:pStyle w:val="NormalWeb"/>
                                <w:spacing w:before="0"/>
                              </w:pPr>
                              <w:r>
                                <w:rPr>
                                  <w:sz w:val="18"/>
                                  <w:szCs w:val="18"/>
                                </w:rPr>
                                <w:t> </w:t>
                              </w:r>
                            </w:p>
                            <w:p w14:paraId="1F5CADE2" w14:textId="77777777" w:rsidR="005823FC" w:rsidRDefault="005823FC"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5823FC" w:rsidRDefault="005823FC"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5823FC" w:rsidRDefault="005823FC"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5823FC" w:rsidRDefault="005823FC" w:rsidP="00EF6881">
                              <w:pPr>
                                <w:pStyle w:val="NormalWeb"/>
                                <w:spacing w:before="0"/>
                              </w:pPr>
                              <w:r>
                                <w:rPr>
                                  <w:sz w:val="18"/>
                                  <w:szCs w:val="18"/>
                                </w:rPr>
                                <w:t> </w:t>
                              </w:r>
                            </w:p>
                            <w:p w14:paraId="0D879522" w14:textId="77777777" w:rsidR="005823FC" w:rsidRDefault="005823FC"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048C4F10" w:rsidR="005823FC" w:rsidRDefault="005823FC" w:rsidP="00EF6881">
                              <w:pPr>
                                <w:pStyle w:val="NormalWeb"/>
                                <w:spacing w:before="0"/>
                                <w:jc w:val="center"/>
                              </w:pPr>
                              <w:r>
                                <w:rPr>
                                  <w:sz w:val="18"/>
                                  <w:szCs w:val="18"/>
                                </w:rPr>
                                <w:t>Apply Activity Definition Operation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84413"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5823FC" w:rsidRDefault="005823FC"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743CD318" w:rsidR="005823FC" w:rsidRDefault="005823FC" w:rsidP="004303A2">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582122"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5823FC" w:rsidRDefault="005823FC" w:rsidP="00EF6881">
                              <w:pPr>
                                <w:pStyle w:val="NormalWeb"/>
                                <w:spacing w:before="0"/>
                                <w:jc w:val="center"/>
                              </w:pPr>
                              <w:r>
                                <w:rPr>
                                  <w:sz w:val="18"/>
                                  <w:szCs w:val="18"/>
                                </w:rPr>
                                <w:t>Search for PlanDefinition</w:t>
                              </w:r>
                            </w:p>
                            <w:p w14:paraId="59FFEE7F" w14:textId="77777777" w:rsidR="005823FC" w:rsidRDefault="005823F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38"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">
                <v:shape id="_x0000_s1339" type="#_x0000_t75" style="position:absolute;width:64484;height:70993;visibility:visible;mso-wrap-style:square">
                  <v:fill o:detectmouseclick="t"/>
                  <v:path o:connecttype="none"/>
                </v:shape>
                <v:shape id="_x0000_s1340"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5823FC" w:rsidRPr="00C95A25" w:rsidRDefault="005823FC" w:rsidP="00EF6881">
                        <w:pPr>
                          <w:pStyle w:val="NormalWeb"/>
                          <w:jc w:val="center"/>
                          <w:rPr>
                            <w:b/>
                          </w:rPr>
                        </w:pPr>
                        <w:r w:rsidRPr="00C95A25">
                          <w:rPr>
                            <w:b/>
                            <w:sz w:val="18"/>
                            <w:szCs w:val="18"/>
                          </w:rPr>
                          <w:t>Patient Portal</w:t>
                        </w:r>
                      </w:p>
                    </w:txbxContent>
                  </v:textbox>
                </v:shape>
                <v:line id="Line 161" o:spid="_x0000_s1341"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42"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43"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5823FC" w:rsidRPr="00C95A25" w:rsidRDefault="005823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5823FC" w:rsidRPr="00C95A25" w:rsidRDefault="005823FC" w:rsidP="00EF6881">
                        <w:pPr>
                          <w:pStyle w:val="NormalWeb"/>
                          <w:spacing w:before="0"/>
                          <w:jc w:val="center"/>
                          <w:rPr>
                            <w:b/>
                          </w:rPr>
                        </w:pPr>
                        <w:r w:rsidRPr="00C95A25">
                          <w:rPr>
                            <w:b/>
                            <w:sz w:val="18"/>
                            <w:szCs w:val="18"/>
                          </w:rPr>
                          <w:t xml:space="preserve">Care Plan Contributor </w:t>
                        </w:r>
                      </w:p>
                    </w:txbxContent>
                  </v:textbox>
                </v:shape>
                <v:line id="Line 161" o:spid="_x0000_s1344" style="position:absolute;visibility:visible;mso-wrap-style:square" from="27626,7333" to="2801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5" style="position:absolute;left:2677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6"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347"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5823FC" w:rsidRDefault="005823FC" w:rsidP="00EF6881">
                        <w:pPr>
                          <w:pStyle w:val="NormalWeb"/>
                          <w:jc w:val="both"/>
                        </w:pPr>
                        <w:r>
                          <w:rPr>
                            <w:sz w:val="18"/>
                            <w:szCs w:val="18"/>
                          </w:rPr>
                          <w:t xml:space="preserve">Post-Partum Encounter </w:t>
                        </w:r>
                      </w:p>
                    </w:txbxContent>
                  </v:textbox>
                </v:shape>
                <v:shape id="Text Box 162" o:spid="_x0000_s1348"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5823FC" w:rsidRDefault="005823FC" w:rsidP="00EF6881">
                        <w:pPr>
                          <w:pStyle w:val="NormalWeb"/>
                          <w:spacing w:before="0"/>
                          <w:jc w:val="center"/>
                        </w:pPr>
                        <w:r>
                          <w:rPr>
                            <w:sz w:val="18"/>
                            <w:szCs w:val="18"/>
                          </w:rPr>
                          <w:t> </w:t>
                        </w:r>
                      </w:p>
                      <w:p w14:paraId="3F90C18D" w14:textId="6C4D6949" w:rsidR="005823FC" w:rsidRPr="00C95A25" w:rsidRDefault="005823FC"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49"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50"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51"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352"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5823FC" w:rsidRDefault="005823FC" w:rsidP="00EF6881">
                        <w:pPr>
                          <w:pStyle w:val="NormalWeb"/>
                          <w:spacing w:before="0"/>
                          <w:jc w:val="center"/>
                        </w:pPr>
                        <w:r>
                          <w:rPr>
                            <w:sz w:val="18"/>
                            <w:szCs w:val="18"/>
                          </w:rPr>
                          <w:t>Search for Care Plan (post-partum)</w:t>
                        </w:r>
                      </w:p>
                    </w:txbxContent>
                  </v:textbox>
                </v:shape>
                <v:line id="Line 356" o:spid="_x0000_s1353"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354"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5823FC" w:rsidRDefault="005823FC" w:rsidP="004303A2">
                        <w:pPr>
                          <w:pStyle w:val="NormalWeb"/>
                          <w:spacing w:before="0"/>
                          <w:jc w:val="center"/>
                        </w:pPr>
                        <w:r>
                          <w:rPr>
                            <w:sz w:val="18"/>
                            <w:szCs w:val="18"/>
                          </w:rPr>
                          <w:t>Search for PlanDefinition</w:t>
                        </w:r>
                      </w:p>
                    </w:txbxContent>
                  </v:textbox>
                </v:shape>
                <v:rect id="Rectangle 810" o:spid="_x0000_s1355"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6"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357"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5823FC" w:rsidRDefault="005823FC" w:rsidP="004303A2">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shape id="_x0000_s1358"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5823FC" w:rsidRDefault="005823FC" w:rsidP="00EF6881">
                        <w:pPr>
                          <w:pStyle w:val="NormalWeb"/>
                          <w:spacing w:before="0"/>
                          <w:jc w:val="center"/>
                        </w:pPr>
                        <w:r>
                          <w:rPr>
                            <w:sz w:val="18"/>
                            <w:szCs w:val="18"/>
                          </w:rPr>
                          <w:t>Update Care Plan (pregnancy)</w:t>
                        </w:r>
                      </w:p>
                    </w:txbxContent>
                  </v:textbox>
                </v:shape>
                <v:line id="Line 356" o:spid="_x0000_s1359"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60"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361"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5823FC" w:rsidRDefault="005823FC" w:rsidP="004303A2">
                        <w:pPr>
                          <w:pStyle w:val="NormalWeb"/>
                          <w:spacing w:before="0"/>
                        </w:pPr>
                        <w:r>
                          <w:rPr>
                            <w:sz w:val="18"/>
                            <w:szCs w:val="18"/>
                          </w:rPr>
                          <w:t>Request Services</w:t>
                        </w:r>
                      </w:p>
                    </w:txbxContent>
                  </v:textbox>
                </v:shape>
                <v:line id="Line 362" o:spid="_x0000_s1362"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363"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5823FC" w:rsidRDefault="005823FC" w:rsidP="00EF6881">
                        <w:pPr>
                          <w:pStyle w:val="NormalWeb"/>
                          <w:spacing w:before="0"/>
                          <w:jc w:val="both"/>
                        </w:pPr>
                        <w:r>
                          <w:rPr>
                            <w:sz w:val="18"/>
                            <w:szCs w:val="18"/>
                          </w:rPr>
                          <w:t xml:space="preserve">Share Response </w:t>
                        </w:r>
                      </w:p>
                    </w:txbxContent>
                  </v:textbox>
                </v:shape>
                <v:line id="Straight Connector 820" o:spid="_x0000_s1364"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5"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6"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367"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5823FC" w:rsidRDefault="005823FC" w:rsidP="00EF6881">
                        <w:pPr>
                          <w:pStyle w:val="NormalWeb"/>
                          <w:jc w:val="center"/>
                        </w:pPr>
                        <w:r>
                          <w:rPr>
                            <w:sz w:val="18"/>
                            <w:szCs w:val="18"/>
                          </w:rPr>
                          <w:t>Provide services</w:t>
                        </w:r>
                      </w:p>
                    </w:txbxContent>
                  </v:textbox>
                </v:shape>
                <v:line id="Line 356" o:spid="_x0000_s1368"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369"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5823FC" w:rsidRDefault="005823FC" w:rsidP="004303A2">
                        <w:pPr>
                          <w:pStyle w:val="NormalWeb"/>
                          <w:spacing w:before="0"/>
                          <w:jc w:val="center"/>
                        </w:pPr>
                        <w:r>
                          <w:rPr>
                            <w:sz w:val="18"/>
                            <w:szCs w:val="18"/>
                          </w:rPr>
                          <w:t>Update Care Plan</w:t>
                        </w:r>
                      </w:p>
                    </w:txbxContent>
                  </v:textbox>
                </v:shape>
                <v:line id="Line 362" o:spid="_x0000_s1370"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371"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5823FC" w:rsidRDefault="005823FC" w:rsidP="004303A2">
                        <w:pPr>
                          <w:pStyle w:val="NormalWeb"/>
                          <w:spacing w:before="0"/>
                          <w:jc w:val="center"/>
                        </w:pPr>
                        <w:r w:rsidRPr="009A41FE">
                          <w:rPr>
                            <w:sz w:val="16"/>
                            <w:szCs w:val="16"/>
                          </w:rPr>
                          <w:t>Retrieve Care Plan</w:t>
                        </w:r>
                      </w:p>
                    </w:txbxContent>
                  </v:textbox>
                </v:shape>
                <v:shape id="Text Box 162" o:spid="_x0000_s1372"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5823FC" w:rsidRDefault="005823FC" w:rsidP="00EF6881">
                        <w:pPr>
                          <w:pStyle w:val="NormalWeb"/>
                          <w:spacing w:before="0"/>
                        </w:pPr>
                        <w:r>
                          <w:rPr>
                            <w:sz w:val="18"/>
                            <w:szCs w:val="18"/>
                          </w:rPr>
                          <w:t> </w:t>
                        </w:r>
                      </w:p>
                      <w:p w14:paraId="1F5CADE2" w14:textId="77777777" w:rsidR="005823FC" w:rsidRDefault="005823FC" w:rsidP="00EF6881">
                        <w:pPr>
                          <w:pStyle w:val="NormalWeb"/>
                          <w:spacing w:before="0"/>
                        </w:pPr>
                        <w:r>
                          <w:rPr>
                            <w:b/>
                            <w:bCs/>
                            <w:sz w:val="18"/>
                            <w:szCs w:val="18"/>
                          </w:rPr>
                          <w:t>Care Plan Service</w:t>
                        </w:r>
                      </w:p>
                    </w:txbxContent>
                  </v:textbox>
                </v:shape>
                <v:line id="Line 161" o:spid="_x0000_s1373"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4"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375"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5823FC" w:rsidRDefault="005823FC" w:rsidP="004303A2">
                        <w:pPr>
                          <w:pStyle w:val="NormalWeb"/>
                          <w:spacing w:before="0"/>
                          <w:jc w:val="center"/>
                        </w:pPr>
                        <w:r>
                          <w:rPr>
                            <w:sz w:val="16"/>
                            <w:szCs w:val="16"/>
                          </w:rPr>
                          <w:t>Retrieve Care Plan</w:t>
                        </w:r>
                      </w:p>
                    </w:txbxContent>
                  </v:textbox>
                </v:shape>
                <v:line id="Line 356" o:spid="_x0000_s1376"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377"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5823FC" w:rsidRDefault="005823FC" w:rsidP="00EF6881">
                        <w:pPr>
                          <w:pStyle w:val="NormalWeb"/>
                          <w:spacing w:before="0"/>
                          <w:jc w:val="center"/>
                        </w:pPr>
                        <w:r>
                          <w:rPr>
                            <w:sz w:val="18"/>
                            <w:szCs w:val="18"/>
                          </w:rPr>
                          <w:t>Retrieve Care Plan (post-partum)</w:t>
                        </w:r>
                      </w:p>
                    </w:txbxContent>
                  </v:textbox>
                </v:shape>
                <v:shape id="Text Box 162" o:spid="_x0000_s1378"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5823FC" w:rsidRDefault="005823FC" w:rsidP="00EF6881">
                        <w:pPr>
                          <w:pStyle w:val="NormalWeb"/>
                          <w:spacing w:before="0"/>
                        </w:pPr>
                        <w:r>
                          <w:rPr>
                            <w:sz w:val="18"/>
                            <w:szCs w:val="18"/>
                          </w:rPr>
                          <w:t> </w:t>
                        </w:r>
                      </w:p>
                      <w:p w14:paraId="0D879522" w14:textId="77777777" w:rsidR="005823FC" w:rsidRDefault="005823FC" w:rsidP="00EF6881">
                        <w:pPr>
                          <w:pStyle w:val="NormalWeb"/>
                          <w:spacing w:before="0"/>
                          <w:jc w:val="center"/>
                        </w:pPr>
                        <w:r>
                          <w:rPr>
                            <w:b/>
                            <w:bCs/>
                            <w:sz w:val="18"/>
                            <w:szCs w:val="18"/>
                          </w:rPr>
                          <w:t>Lab/Pharmacy/Radiology as Care Plan Contributor</w:t>
                        </w:r>
                      </w:p>
                    </w:txbxContent>
                  </v:textbox>
                </v:shape>
                <v:shape id="_x0000_s1379" type="#_x0000_t202" style="position:absolute;left:16798;top:33137;width:97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048C4F10" w:rsidR="005823FC" w:rsidRDefault="005823FC" w:rsidP="00EF6881">
                        <w:pPr>
                          <w:pStyle w:val="NormalWeb"/>
                          <w:spacing w:before="0"/>
                          <w:jc w:val="center"/>
                        </w:pPr>
                        <w:r>
                          <w:rPr>
                            <w:sz w:val="18"/>
                            <w:szCs w:val="18"/>
                          </w:rPr>
                          <w:t>Apply Activity Definition Operation</w:t>
                        </w:r>
                      </w:p>
                    </w:txbxContent>
                  </v:textbox>
                </v:shape>
                <v:line id="Line 356" o:spid="_x0000_s1380" style="position:absolute;flip:x;visibility:visible;mso-wrap-style:square" from="15844,37715" to="26575,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81"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82"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3"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384"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5823FC" w:rsidRDefault="005823FC"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385" type="#_x0000_t202" style="position:absolute;left:1643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743CD318" w:rsidR="005823FC" w:rsidRDefault="005823FC" w:rsidP="004303A2">
                        <w:pPr>
                          <w:pStyle w:val="NormalWeb"/>
                          <w:jc w:val="center"/>
                        </w:pPr>
                        <w:r w:rsidRPr="004B02F0">
                          <w:rPr>
                            <w:sz w:val="18"/>
                            <w:szCs w:val="18"/>
                          </w:rPr>
                          <w:t>Apply Activity Definition Operation</w:t>
                        </w:r>
                      </w:p>
                    </w:txbxContent>
                  </v:textbox>
                </v:shape>
                <v:line id="Line 356" o:spid="_x0000_s1386" style="position:absolute;flip:x;visibility:visible;mso-wrap-style:square" from="15821,57980" to="26552,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387"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5823FC" w:rsidRDefault="005823FC" w:rsidP="00EF6881">
                        <w:pPr>
                          <w:pStyle w:val="NormalWeb"/>
                          <w:spacing w:before="0"/>
                          <w:jc w:val="center"/>
                        </w:pPr>
                        <w:r>
                          <w:rPr>
                            <w:sz w:val="18"/>
                            <w:szCs w:val="18"/>
                          </w:rPr>
                          <w:t>Search for PlanDefinition</w:t>
                        </w:r>
                      </w:p>
                      <w:p w14:paraId="59FFEE7F" w14:textId="77777777" w:rsidR="005823FC" w:rsidRDefault="005823FC" w:rsidP="00EF6881">
                        <w:pPr>
                          <w:pStyle w:val="NormalWeb"/>
                          <w:spacing w:before="0"/>
                          <w:jc w:val="both"/>
                        </w:pPr>
                        <w:r>
                          <w:rPr>
                            <w:sz w:val="18"/>
                            <w:szCs w:val="18"/>
                          </w:rPr>
                          <w:t> </w:t>
                        </w:r>
                      </w:p>
                    </w:txbxContent>
                  </v:textbox>
                </v:shape>
                <v:line id="Line 356" o:spid="_x0000_s1388"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389"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439" w:name="_Toc524533428"/>
      <w:r w:rsidRPr="00276D24">
        <w:rPr>
          <w:noProof w:val="0"/>
        </w:rPr>
        <w:lastRenderedPageBreak/>
        <w:t>X.5</w:t>
      </w:r>
      <w:r w:rsidR="000E1CDD" w:rsidRPr="00276D24">
        <w:rPr>
          <w:noProof w:val="0"/>
        </w:rPr>
        <w:t xml:space="preserve"> DCP Security Considerations</w:t>
      </w:r>
      <w:bookmarkEnd w:id="439"/>
    </w:p>
    <w:p w14:paraId="064B0B45" w14:textId="24E0B05C" w:rsidR="00D145F4" w:rsidRPr="00276D24" w:rsidRDefault="00E813F6" w:rsidP="00E813F6">
      <w:pPr>
        <w:pStyle w:val="BodyText"/>
        <w:rPr>
          <w:iCs/>
        </w:rPr>
      </w:pPr>
      <w:r w:rsidRPr="00276D24">
        <w:rPr>
          <w:iCs/>
        </w:rPr>
        <w:t>See</w:t>
      </w:r>
      <w:r w:rsidRPr="00276D24">
        <w:t xml:space="preserve"> </w:t>
      </w:r>
      <w:hyperlink r:id="rId18"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440"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440"/>
    </w:p>
    <w:p w14:paraId="6C7DB4DE" w14:textId="77777777" w:rsidR="008740FA" w:rsidRPr="00276D24" w:rsidRDefault="008740FA" w:rsidP="00D251BA">
      <w:pPr>
        <w:pStyle w:val="Heading3"/>
        <w:rPr>
          <w:noProof w:val="0"/>
        </w:rPr>
      </w:pPr>
      <w:bookmarkStart w:id="441" w:name="_Toc524533430"/>
      <w:r w:rsidRPr="00276D24">
        <w:rPr>
          <w:noProof w:val="0"/>
        </w:rPr>
        <w:t>X.6.1 Reconciliation of Clinical Content and Care Providers (RECON) Profile</w:t>
      </w:r>
      <w:bookmarkEnd w:id="441"/>
    </w:p>
    <w:p w14:paraId="2D9093CC" w14:textId="0BFE53EE" w:rsidR="008740FA" w:rsidRDefault="008740FA" w:rsidP="004303A2">
      <w:pPr>
        <w:pStyle w:val="BodyText"/>
        <w:rPr>
          <w:ins w:id="442" w:author="Jones, Emma" w:date="2019-02-15T12:05:00Z"/>
        </w:rPr>
      </w:pPr>
      <w:r w:rsidRPr="00276D24">
        <w:t xml:space="preserve">A Reconciliation Agent might be grouped with a Care Plan Contributor and </w:t>
      </w:r>
      <w:del w:id="443" w:author="Jones, Emma" w:date="2019-02-15T12:00:00Z">
        <w:r w:rsidRPr="00276D24" w:rsidDel="00234814">
          <w:delText xml:space="preserve">also </w:delText>
        </w:r>
      </w:del>
      <w:r w:rsidRPr="00276D24">
        <w:t xml:space="preserve">with a Care Plan </w:t>
      </w:r>
      <w:r w:rsidR="004E5AB9" w:rsidRPr="00276D24">
        <w:t xml:space="preserve">Definition </w:t>
      </w:r>
      <w:r w:rsidRPr="00276D24">
        <w:t xml:space="preserve">Service to facilitate the </w:t>
      </w:r>
      <w:ins w:id="444" w:author="Jones, Emma" w:date="2019-02-15T12:01:00Z">
        <w:r w:rsidR="00234814">
          <w:t xml:space="preserve">planning </w:t>
        </w:r>
      </w:ins>
      <w:r w:rsidRPr="00276D24">
        <w:t>reconciliation processes</w:t>
      </w:r>
      <w:r w:rsidRPr="004303A2">
        <w:t xml:space="preserve">. </w:t>
      </w:r>
      <w:ins w:id="445" w:author="Jones, Emma" w:date="2019-02-15T12:00:00Z">
        <w:r w:rsidR="00234814">
          <w:t>It can also be grouped with a Care Team Contributor</w:t>
        </w:r>
      </w:ins>
      <w:ins w:id="446" w:author="Jones, Emma" w:date="2019-02-15T12:01:00Z">
        <w:r w:rsidR="00234814">
          <w:t xml:space="preserve"> to facilitate reconciliation of Care Team members. </w:t>
        </w:r>
      </w:ins>
    </w:p>
    <w:p w14:paraId="36E67F8B" w14:textId="6D097BA5" w:rsidR="00234814" w:rsidRDefault="00234814" w:rsidP="00234814">
      <w:pPr>
        <w:pStyle w:val="Heading3"/>
        <w:rPr>
          <w:ins w:id="447" w:author="Jones, Emma" w:date="2019-02-15T12:06:00Z"/>
        </w:rPr>
      </w:pPr>
      <w:ins w:id="448" w:author="Jones, Emma" w:date="2019-02-15T12:05:00Z">
        <w:r w:rsidRPr="00276D24">
          <w:t>X.6.</w:t>
        </w:r>
        <w:r>
          <w:t>2</w:t>
        </w:r>
        <w:r w:rsidRPr="00276D24">
          <w:t xml:space="preserve"> </w:t>
        </w:r>
      </w:ins>
      <w:ins w:id="449" w:author="Jones, Emma" w:date="2019-02-15T12:06:00Z">
        <w:r>
          <w:t>Alert Communication Management Profile</w:t>
        </w:r>
      </w:ins>
    </w:p>
    <w:p w14:paraId="1FD96733" w14:textId="4067A2BC" w:rsidR="00234814" w:rsidRPr="00234814" w:rsidRDefault="007F5960" w:rsidP="00234814">
      <w:pPr>
        <w:pStyle w:val="BodyText"/>
      </w:pPr>
      <w:ins w:id="450" w:author="Jones, Emma" w:date="2019-02-15T12:07:00Z">
        <w:r>
          <w:t>An Alert Communicator</w:t>
        </w:r>
      </w:ins>
      <w:ins w:id="451" w:author="Jones, Emma" w:date="2019-02-15T12:10:00Z">
        <w:r>
          <w:t>,</w:t>
        </w:r>
      </w:ins>
      <w:ins w:id="452" w:author="Jones, Emma" w:date="2019-02-15T12:07:00Z">
        <w:r>
          <w:t xml:space="preserve"> </w:t>
        </w:r>
      </w:ins>
      <w:ins w:id="453" w:author="Jones, Emma" w:date="2019-02-15T12:08:00Z">
        <w:r>
          <w:t>upon receiving an alert from an Alert Manager</w:t>
        </w:r>
      </w:ins>
      <w:ins w:id="454" w:author="Jones, Emma" w:date="2019-02-15T12:10:00Z">
        <w:r>
          <w:t>,</w:t>
        </w:r>
      </w:ins>
      <w:bookmarkStart w:id="455" w:name="_GoBack"/>
      <w:bookmarkEnd w:id="455"/>
      <w:ins w:id="456" w:author="Jones, Emma" w:date="2019-02-15T12:08:00Z">
        <w:r>
          <w:t xml:space="preserve"> can send the alert to a care planning </w:t>
        </w:r>
      </w:ins>
      <w:ins w:id="457" w:author="Jones, Emma" w:date="2019-02-15T12:09:00Z">
        <w:r>
          <w:t xml:space="preserve">device (client application) notifying the endpoint device that a change in the patients </w:t>
        </w:r>
      </w:ins>
      <w:ins w:id="458" w:author="Jones, Emma" w:date="2019-02-15T12:10:00Z">
        <w:r>
          <w:t xml:space="preserve">plan may be warranted. </w:t>
        </w:r>
      </w:ins>
    </w:p>
    <w:p w14:paraId="1E82C95C" w14:textId="77777777" w:rsidR="008740FA" w:rsidRPr="00276D24" w:rsidRDefault="008740FA">
      <w:pPr>
        <w:pStyle w:val="Heading3"/>
        <w:numPr>
          <w:ilvl w:val="0"/>
          <w:numId w:val="0"/>
        </w:numPr>
        <w:rPr>
          <w:noProof w:val="0"/>
        </w:rPr>
      </w:pPr>
      <w:bookmarkStart w:id="459" w:name="_Toc524533431"/>
      <w:r w:rsidRPr="00276D24">
        <w:rPr>
          <w:noProof w:val="0"/>
        </w:rPr>
        <w:t>X.6.2 ATNA Profile</w:t>
      </w:r>
      <w:bookmarkEnd w:id="459"/>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460" w:name="_Toc336000611"/>
      <w:bookmarkStart w:id="461" w:name="_Toc524533432"/>
      <w:bookmarkEnd w:id="460"/>
      <w:r w:rsidRPr="00276D24">
        <w:lastRenderedPageBreak/>
        <w:t>Vol</w:t>
      </w:r>
      <w:r w:rsidR="00CF283F" w:rsidRPr="00276D24">
        <w:t xml:space="preserve">ume 2 </w:t>
      </w:r>
      <w:r w:rsidR="008D7642" w:rsidRPr="00276D24">
        <w:t xml:space="preserve">– </w:t>
      </w:r>
      <w:r w:rsidR="00CF283F" w:rsidRPr="00276D24">
        <w:t>Transactions</w:t>
      </w:r>
      <w:bookmarkEnd w:id="461"/>
    </w:p>
    <w:p w14:paraId="54B424F5" w14:textId="18B9D7AD" w:rsidR="00303E20" w:rsidRPr="00276D24" w:rsidRDefault="00303E20" w:rsidP="008E441F">
      <w:pPr>
        <w:pStyle w:val="EditorInstructions"/>
      </w:pPr>
      <w:bookmarkStart w:id="462"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462"/>
    </w:p>
    <w:p w14:paraId="45F49FDB" w14:textId="3C469CA6" w:rsidR="00CF283F" w:rsidRPr="00276D24" w:rsidRDefault="00CD1326" w:rsidP="00235F1F">
      <w:pPr>
        <w:pStyle w:val="Heading2"/>
        <w:numPr>
          <w:ilvl w:val="0"/>
          <w:numId w:val="0"/>
        </w:numPr>
        <w:rPr>
          <w:noProof w:val="0"/>
        </w:rPr>
      </w:pPr>
      <w:bookmarkStart w:id="463"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463"/>
    </w:p>
    <w:p w14:paraId="06377557" w14:textId="7BF46EFB" w:rsidR="008A5F94" w:rsidRPr="00276D24" w:rsidRDefault="008A5F94" w:rsidP="00235F1F">
      <w:pPr>
        <w:pStyle w:val="Heading3"/>
        <w:numPr>
          <w:ilvl w:val="0"/>
          <w:numId w:val="0"/>
        </w:numPr>
        <w:rPr>
          <w:noProof w:val="0"/>
        </w:rPr>
      </w:pPr>
      <w:bookmarkStart w:id="464" w:name="_Toc524533434"/>
      <w:r w:rsidRPr="00276D24">
        <w:rPr>
          <w:noProof w:val="0"/>
        </w:rPr>
        <w:t>3.</w:t>
      </w:r>
      <w:r w:rsidR="003A2F4B" w:rsidRPr="00276D24">
        <w:rPr>
          <w:noProof w:val="0"/>
        </w:rPr>
        <w:t>37</w:t>
      </w:r>
      <w:r w:rsidRPr="00276D24">
        <w:rPr>
          <w:noProof w:val="0"/>
        </w:rPr>
        <w:t>.1 Scope</w:t>
      </w:r>
      <w:bookmarkEnd w:id="464"/>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465"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465"/>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5823FC" w:rsidRDefault="005823FC"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5823FC" w:rsidRDefault="005823FC"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5823FC" w:rsidRDefault="005823FC"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9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lg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FeYiWDY&#10;AwAA/A8AAA4AAAAAAAAAAAAAAAAALgIAAGRycy9lMm9Eb2MueG1sUEsBAi0AFAAGAAgAAAAhAEnG&#10;qfPdAAAABQEAAA8AAAAAAAAAAAAAAAAAMgYAAGRycy9kb3ducmV2LnhtbFBLBQYAAAAABAAEAPMA&#10;AAA8BwAAAAA=&#10;">
                <v:shape id="_x0000_s1391" type="#_x0000_t75" style="position:absolute;width:37261;height:15392;visibility:visible;mso-wrap-style:square">
                  <v:fill o:detectmouseclick="t"/>
                  <v:path o:connecttype="none"/>
                </v:shape>
                <v:oval id="Oval 153" o:spid="_x0000_s1392"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5823FC" w:rsidRDefault="005823FC" w:rsidP="007C1AAC">
                        <w:pPr>
                          <w:jc w:val="center"/>
                          <w:rPr>
                            <w:sz w:val="18"/>
                          </w:rPr>
                        </w:pPr>
                        <w:r>
                          <w:rPr>
                            <w:sz w:val="18"/>
                          </w:rPr>
                          <w:t>Update Care Plan [PCC-37]</w:t>
                        </w:r>
                      </w:p>
                    </w:txbxContent>
                  </v:textbox>
                </v:oval>
                <v:shape id="Text Box 154" o:spid="_x0000_s139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5823FC" w:rsidRDefault="005823FC" w:rsidP="007C1AAC">
                        <w:pPr>
                          <w:rPr>
                            <w:sz w:val="18"/>
                          </w:rPr>
                        </w:pPr>
                        <w:r>
                          <w:rPr>
                            <w:sz w:val="18"/>
                          </w:rPr>
                          <w:t>Care Plan Contributor</w:t>
                        </w:r>
                      </w:p>
                    </w:txbxContent>
                  </v:textbox>
                </v:shape>
                <v:line id="Line 155" o:spid="_x0000_s139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5"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5823FC" w:rsidRDefault="005823FC" w:rsidP="007C1AAC">
                        <w:pPr>
                          <w:rPr>
                            <w:sz w:val="18"/>
                          </w:rPr>
                        </w:pPr>
                        <w:r>
                          <w:rPr>
                            <w:sz w:val="18"/>
                          </w:rPr>
                          <w:t>Care Plan Service</w:t>
                        </w:r>
                      </w:p>
                    </w:txbxContent>
                  </v:textbox>
                </v:shape>
                <v:line id="Line 157" o:spid="_x0000_s139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466"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466"/>
    </w:p>
    <w:p w14:paraId="63CE86AB" w14:textId="325C7024" w:rsidR="00BC7A70" w:rsidRPr="00276D24" w:rsidRDefault="002C7904" w:rsidP="00BC7A70">
      <w:pPr>
        <w:pStyle w:val="BodyText"/>
      </w:pPr>
      <w:r w:rsidRPr="00276D24">
        <w:t>HL7 FHIR standard</w:t>
      </w:r>
      <w:r w:rsidR="00BC7A70" w:rsidRPr="00276D24">
        <w:t xml:space="preserve"> STU </w:t>
      </w:r>
      <w:r w:rsidR="00364B28" w:rsidRPr="00276D24">
        <w:t>3</w:t>
      </w:r>
    </w:p>
    <w:p w14:paraId="55EE0130" w14:textId="0FDC85BD" w:rsidR="00CF283F" w:rsidRPr="00276D24" w:rsidRDefault="00303E20" w:rsidP="00303E20">
      <w:pPr>
        <w:pStyle w:val="Heading3"/>
        <w:numPr>
          <w:ilvl w:val="0"/>
          <w:numId w:val="0"/>
        </w:numPr>
        <w:rPr>
          <w:noProof w:val="0"/>
        </w:rPr>
      </w:pPr>
      <w:bookmarkStart w:id="467"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467"/>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5823FC" w:rsidRPr="007C1AAC" w:rsidRDefault="005823FC"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5823FC" w:rsidRPr="007C1AAC" w:rsidRDefault="005823FC"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5823FC" w:rsidRPr="007C1AAC" w:rsidRDefault="005823FC"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5823FC" w:rsidRDefault="005823FC"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">
                <v:shape id="_x0000_s1398" type="#_x0000_t75" style="position:absolute;width:59436;height:24003;visibility:visible;mso-wrap-style:square">
                  <v:fill o:detectmouseclick="t"/>
                  <v:path o:connecttype="none"/>
                </v:shape>
                <v:shape id="_x0000_s139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5823FC" w:rsidRPr="007C1AAC" w:rsidRDefault="005823FC" w:rsidP="007C1AAC">
                        <w:pPr>
                          <w:jc w:val="center"/>
                          <w:rPr>
                            <w:sz w:val="22"/>
                            <w:szCs w:val="22"/>
                          </w:rPr>
                        </w:pPr>
                        <w:r>
                          <w:rPr>
                            <w:sz w:val="22"/>
                            <w:szCs w:val="22"/>
                          </w:rPr>
                          <w:t>Care Plan Contributor</w:t>
                        </w:r>
                      </w:p>
                    </w:txbxContent>
                  </v:textbox>
                </v:shape>
                <v:line id="Line 161" o:spid="_x0000_s140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40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5823FC" w:rsidRPr="007C1AAC" w:rsidRDefault="005823FC" w:rsidP="007C1AAC">
                        <w:pPr>
                          <w:rPr>
                            <w:sz w:val="22"/>
                            <w:szCs w:val="22"/>
                          </w:rPr>
                        </w:pPr>
                        <w:r>
                          <w:rPr>
                            <w:sz w:val="22"/>
                            <w:szCs w:val="22"/>
                          </w:rPr>
                          <w:t>Update Care Plan</w:t>
                        </w:r>
                      </w:p>
                    </w:txbxContent>
                  </v:textbox>
                </v:shape>
                <v:line id="Line 163" o:spid="_x0000_s140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0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5823FC" w:rsidRPr="007C1AAC" w:rsidRDefault="005823FC" w:rsidP="007C1AAC">
                        <w:pPr>
                          <w:jc w:val="center"/>
                          <w:rPr>
                            <w:sz w:val="22"/>
                            <w:szCs w:val="22"/>
                          </w:rPr>
                        </w:pPr>
                        <w:r>
                          <w:rPr>
                            <w:sz w:val="22"/>
                            <w:szCs w:val="22"/>
                          </w:rPr>
                          <w:t>Care Plan Service</w:t>
                        </w:r>
                      </w:p>
                    </w:txbxContent>
                  </v:textbox>
                </v:shape>
                <v:shape id="Text Box 162" o:spid="_x0000_s1407"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5823FC" w:rsidRDefault="005823FC" w:rsidP="00050797">
                        <w:pPr>
                          <w:pStyle w:val="NormalWeb"/>
                        </w:pPr>
                        <w:r>
                          <w:rPr>
                            <w:sz w:val="22"/>
                            <w:szCs w:val="22"/>
                          </w:rPr>
                          <w:t>Create Care Plan</w:t>
                        </w:r>
                      </w:p>
                    </w:txbxContent>
                  </v:textbox>
                </v:shape>
                <v:line id="Line 166" o:spid="_x0000_s1408"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468"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468"/>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368"/>
      <w:bookmarkEnd w:id="369"/>
      <w:bookmarkEnd w:id="370"/>
      <w:bookmarkEnd w:id="371"/>
      <w:bookmarkEnd w:id="372"/>
    </w:p>
    <w:p w14:paraId="2426C5D9" w14:textId="1D8BFA85" w:rsidR="00CF283F" w:rsidRPr="00276D24" w:rsidRDefault="00303E20" w:rsidP="00303E20">
      <w:pPr>
        <w:pStyle w:val="Heading5"/>
        <w:numPr>
          <w:ilvl w:val="0"/>
          <w:numId w:val="0"/>
        </w:numPr>
        <w:rPr>
          <w:noProof w:val="0"/>
        </w:rPr>
      </w:pPr>
      <w:bookmarkStart w:id="469"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469"/>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470"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470"/>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1493D659" w:rsidR="00EC20F6" w:rsidRPr="00276D24" w:rsidRDefault="00EC20F6" w:rsidP="00235F1F">
      <w:pPr>
        <w:pStyle w:val="BodyText"/>
      </w:pPr>
      <w:r w:rsidRPr="00276D24">
        <w:t xml:space="preserve">See: </w:t>
      </w:r>
      <w:r w:rsidR="007B4B7C" w:rsidRPr="00276D24">
        <w:t>http://hl7.org/fhir/STU3/</w:t>
      </w:r>
      <w:r w:rsidR="00BA504D" w:rsidRPr="00276D24">
        <w:t>http.html#update</w:t>
      </w:r>
    </w:p>
    <w:p w14:paraId="61C99680" w14:textId="2C880225" w:rsidR="00CF283F" w:rsidRPr="00276D24" w:rsidRDefault="00303E20" w:rsidP="00303E20">
      <w:pPr>
        <w:pStyle w:val="Heading5"/>
        <w:numPr>
          <w:ilvl w:val="0"/>
          <w:numId w:val="0"/>
        </w:numPr>
        <w:rPr>
          <w:noProof w:val="0"/>
        </w:rPr>
      </w:pPr>
      <w:bookmarkStart w:id="471"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471"/>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472" w:name="_Toc524533442"/>
      <w:r w:rsidRPr="00276D24">
        <w:rPr>
          <w:noProof w:val="0"/>
        </w:rPr>
        <w:t>3.</w:t>
      </w:r>
      <w:r w:rsidR="003A2F4B" w:rsidRPr="00276D24">
        <w:rPr>
          <w:noProof w:val="0"/>
        </w:rPr>
        <w:t>37</w:t>
      </w:r>
      <w:r w:rsidRPr="00276D24">
        <w:rPr>
          <w:noProof w:val="0"/>
        </w:rPr>
        <w:t>.4.2 Create Care Plan</w:t>
      </w:r>
      <w:bookmarkEnd w:id="472"/>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473" w:name="_Toc524533443"/>
      <w:r w:rsidRPr="00276D24">
        <w:rPr>
          <w:noProof w:val="0"/>
        </w:rPr>
        <w:t>3.</w:t>
      </w:r>
      <w:r w:rsidR="003A2F4B" w:rsidRPr="00276D24">
        <w:rPr>
          <w:noProof w:val="0"/>
        </w:rPr>
        <w:t>37</w:t>
      </w:r>
      <w:r w:rsidRPr="00276D24">
        <w:rPr>
          <w:noProof w:val="0"/>
        </w:rPr>
        <w:t>.4.2.1 Trigger Events</w:t>
      </w:r>
      <w:bookmarkEnd w:id="473"/>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474" w:name="_Toc524533444"/>
      <w:r w:rsidRPr="00276D24">
        <w:rPr>
          <w:noProof w:val="0"/>
        </w:rPr>
        <w:t>3.</w:t>
      </w:r>
      <w:r w:rsidR="003A2F4B" w:rsidRPr="00276D24">
        <w:rPr>
          <w:noProof w:val="0"/>
        </w:rPr>
        <w:t>37</w:t>
      </w:r>
      <w:r w:rsidRPr="00276D24">
        <w:rPr>
          <w:noProof w:val="0"/>
        </w:rPr>
        <w:t>.4.2.2 Message Semantics</w:t>
      </w:r>
      <w:bookmarkEnd w:id="474"/>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0692D9CB" w:rsidR="0022102B" w:rsidRPr="00276D24" w:rsidRDefault="0039624B" w:rsidP="0039624B">
      <w:pPr>
        <w:pStyle w:val="BodyText"/>
      </w:pPr>
      <w:r w:rsidRPr="00276D24">
        <w:t xml:space="preserve">See </w:t>
      </w:r>
      <w:r w:rsidR="007B4B7C" w:rsidRPr="00276D24">
        <w:t>http://hl7.org/fhir/STU3/</w:t>
      </w:r>
      <w:r w:rsidRPr="00276D24">
        <w:t>http.html#create</w:t>
      </w:r>
      <w:r w:rsidR="00BE5305" w:rsidRPr="00276D24">
        <w:t>.</w:t>
      </w:r>
    </w:p>
    <w:p w14:paraId="72987A09" w14:textId="3080A272" w:rsidR="0022102B" w:rsidRPr="00276D24" w:rsidRDefault="0022102B" w:rsidP="0022102B">
      <w:pPr>
        <w:pStyle w:val="Heading5"/>
        <w:numPr>
          <w:ilvl w:val="0"/>
          <w:numId w:val="0"/>
        </w:numPr>
        <w:rPr>
          <w:noProof w:val="0"/>
        </w:rPr>
      </w:pPr>
      <w:bookmarkStart w:id="475" w:name="_Toc524533445"/>
      <w:r w:rsidRPr="00276D24">
        <w:rPr>
          <w:noProof w:val="0"/>
        </w:rPr>
        <w:t>3.</w:t>
      </w:r>
      <w:r w:rsidR="003A2F4B" w:rsidRPr="00276D24">
        <w:rPr>
          <w:noProof w:val="0"/>
        </w:rPr>
        <w:t>37</w:t>
      </w:r>
      <w:r w:rsidRPr="00276D24">
        <w:rPr>
          <w:noProof w:val="0"/>
        </w:rPr>
        <w:t>.4.2.3 Expected Actions</w:t>
      </w:r>
      <w:bookmarkEnd w:id="475"/>
    </w:p>
    <w:p w14:paraId="7AEADBBC" w14:textId="4ABA02D5"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r w:rsidR="007B4B7C" w:rsidRPr="00276D24">
        <w:t>http://hl7.org/fhir/STU3/</w:t>
      </w:r>
      <w:r w:rsidRPr="00276D24">
        <w:t>http.html#create</w:t>
      </w:r>
      <w:r w:rsidR="00BE5305" w:rsidRPr="00276D24">
        <w:t>.</w:t>
      </w:r>
    </w:p>
    <w:p w14:paraId="57FBB644" w14:textId="5A104928" w:rsidR="00303E20" w:rsidRPr="00276D24" w:rsidRDefault="00303E20" w:rsidP="009E34B7">
      <w:pPr>
        <w:pStyle w:val="Heading3"/>
        <w:numPr>
          <w:ilvl w:val="0"/>
          <w:numId w:val="0"/>
        </w:numPr>
        <w:rPr>
          <w:noProof w:val="0"/>
        </w:rPr>
      </w:pPr>
      <w:bookmarkStart w:id="476"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476"/>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477"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477"/>
    </w:p>
    <w:p w14:paraId="3DCD2598" w14:textId="16DBD128" w:rsidR="002623D3" w:rsidRPr="00276D24" w:rsidRDefault="002623D3" w:rsidP="002623D3">
      <w:pPr>
        <w:pStyle w:val="Heading3"/>
        <w:numPr>
          <w:ilvl w:val="0"/>
          <w:numId w:val="0"/>
        </w:numPr>
        <w:rPr>
          <w:noProof w:val="0"/>
        </w:rPr>
      </w:pPr>
      <w:bookmarkStart w:id="478" w:name="_Toc524533448"/>
      <w:r w:rsidRPr="00276D24">
        <w:rPr>
          <w:noProof w:val="0"/>
        </w:rPr>
        <w:t>3.</w:t>
      </w:r>
      <w:r w:rsidR="001D25BC" w:rsidRPr="00276D24">
        <w:rPr>
          <w:noProof w:val="0"/>
        </w:rPr>
        <w:t>38</w:t>
      </w:r>
      <w:r w:rsidRPr="00276D24">
        <w:rPr>
          <w:noProof w:val="0"/>
        </w:rPr>
        <w:t>.1 Scope</w:t>
      </w:r>
      <w:bookmarkEnd w:id="478"/>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479" w:name="_Toc524533449"/>
      <w:r w:rsidRPr="00276D24">
        <w:rPr>
          <w:noProof w:val="0"/>
        </w:rPr>
        <w:lastRenderedPageBreak/>
        <w:t>3.</w:t>
      </w:r>
      <w:r w:rsidR="001D25BC" w:rsidRPr="00276D24">
        <w:rPr>
          <w:noProof w:val="0"/>
        </w:rPr>
        <w:t>38</w:t>
      </w:r>
      <w:r w:rsidRPr="00276D24">
        <w:rPr>
          <w:noProof w:val="0"/>
        </w:rPr>
        <w:t>.2 Actor Roles</w:t>
      </w:r>
      <w:bookmarkEnd w:id="479"/>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5823FC" w:rsidRDefault="005823FC"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5823FC" w:rsidRDefault="005823FC"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5823FC" w:rsidRDefault="005823FC"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Yi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2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AuEWYi3wMAAP0PAAAOAAAAAAAAAAAAAAAAAC4CAABkcnMvZTJvRG9jLnhtbFBLAQItABQABgAI&#10;AAAAIQBJxqnz3QAAAAUBAAAPAAAAAAAAAAAAAAAAADkGAABkcnMvZG93bnJldi54bWxQSwUGAAAA&#10;AAQABADzAAAAQwcAAAAA&#10;">
                <v:shape id="_x0000_s1410" type="#_x0000_t75" style="position:absolute;width:37261;height:15392;visibility:visible;mso-wrap-style:square">
                  <v:fill o:detectmouseclick="t"/>
                  <v:path o:connecttype="none"/>
                </v:shape>
                <v:oval id="Oval 153" o:spid="_x0000_s141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5823FC" w:rsidRDefault="005823FC" w:rsidP="002623D3">
                        <w:pPr>
                          <w:jc w:val="center"/>
                          <w:rPr>
                            <w:sz w:val="18"/>
                          </w:rPr>
                        </w:pPr>
                        <w:r>
                          <w:rPr>
                            <w:sz w:val="18"/>
                          </w:rPr>
                          <w:t>Retrieve Care Plan [PCC-38]</w:t>
                        </w:r>
                      </w:p>
                    </w:txbxContent>
                  </v:textbox>
                </v:oval>
                <v:shape id="Text Box 154" o:spid="_x0000_s1412"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5823FC" w:rsidRDefault="005823FC" w:rsidP="002623D3">
                        <w:pPr>
                          <w:rPr>
                            <w:sz w:val="18"/>
                          </w:rPr>
                        </w:pPr>
                        <w:r>
                          <w:rPr>
                            <w:sz w:val="18"/>
                          </w:rPr>
                          <w:t>Care Plan Contributor</w:t>
                        </w:r>
                      </w:p>
                    </w:txbxContent>
                  </v:textbox>
                </v:shape>
                <v:line id="Line 155" o:spid="_x0000_s14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4"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5823FC" w:rsidRDefault="005823FC" w:rsidP="002623D3">
                        <w:pPr>
                          <w:rPr>
                            <w:sz w:val="18"/>
                          </w:rPr>
                        </w:pPr>
                        <w:r>
                          <w:rPr>
                            <w:sz w:val="18"/>
                          </w:rPr>
                          <w:t>Care Plan Service</w:t>
                        </w:r>
                      </w:p>
                    </w:txbxContent>
                  </v:textbox>
                </v:shape>
                <v:line id="Line 157" o:spid="_x0000_s14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480" w:name="_Toc524533450"/>
      <w:r w:rsidRPr="00276D24">
        <w:rPr>
          <w:noProof w:val="0"/>
        </w:rPr>
        <w:t>3.</w:t>
      </w:r>
      <w:r w:rsidR="001D25BC" w:rsidRPr="00276D24">
        <w:rPr>
          <w:noProof w:val="0"/>
        </w:rPr>
        <w:t>38</w:t>
      </w:r>
      <w:r w:rsidRPr="00276D24">
        <w:rPr>
          <w:noProof w:val="0"/>
        </w:rPr>
        <w:t>.3 Referenced Standards</w:t>
      </w:r>
      <w:bookmarkEnd w:id="480"/>
    </w:p>
    <w:p w14:paraId="5AF9624C" w14:textId="77777777" w:rsidR="00C349DB" w:rsidRPr="00276D24" w:rsidRDefault="00C349DB" w:rsidP="00C349DB">
      <w:pPr>
        <w:pStyle w:val="BodyText"/>
      </w:pPr>
      <w:r w:rsidRPr="00276D24">
        <w:t>HL7 FHIR standard release 3 (STU)</w:t>
      </w:r>
    </w:p>
    <w:p w14:paraId="535DEBA2" w14:textId="7C8CBB6A" w:rsidR="002623D3" w:rsidRPr="00276D24" w:rsidRDefault="002623D3" w:rsidP="002623D3">
      <w:pPr>
        <w:pStyle w:val="Heading3"/>
        <w:numPr>
          <w:ilvl w:val="0"/>
          <w:numId w:val="0"/>
        </w:numPr>
        <w:rPr>
          <w:noProof w:val="0"/>
        </w:rPr>
      </w:pPr>
      <w:bookmarkStart w:id="481" w:name="_Toc524533451"/>
      <w:r w:rsidRPr="00276D24">
        <w:rPr>
          <w:noProof w:val="0"/>
        </w:rPr>
        <w:t>3.</w:t>
      </w:r>
      <w:r w:rsidR="001D25BC" w:rsidRPr="00276D24">
        <w:rPr>
          <w:noProof w:val="0"/>
        </w:rPr>
        <w:t>38</w:t>
      </w:r>
      <w:r w:rsidRPr="00276D24">
        <w:rPr>
          <w:noProof w:val="0"/>
        </w:rPr>
        <w:t>.4 Interaction Diagram</w:t>
      </w:r>
      <w:bookmarkEnd w:id="481"/>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5823FC" w:rsidRPr="007C1AAC" w:rsidRDefault="005823FC"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5823FC" w:rsidRPr="007C1AAC" w:rsidRDefault="005823FC"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5823FC" w:rsidRPr="007C1AAC" w:rsidRDefault="005823FC"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Ac&#10;QxHP+gQAAFMbAAAOAAAAAAAAAAAAAAAAAC4CAABkcnMvZTJvRG9jLnhtbFBLAQItABQABgAIAAAA&#10;IQB166ZA3AAAAAUBAAAPAAAAAAAAAAAAAAAAAFQHAABkcnMvZG93bnJldi54bWxQSwUGAAAAAAQA&#10;BADzAAAAXQgAAAAA&#10;">
                <v:shape id="_x0000_s1417" type="#_x0000_t75" style="position:absolute;width:59436;height:24003;visibility:visible;mso-wrap-style:square">
                  <v:fill o:detectmouseclick="t"/>
                  <v:path o:connecttype="none"/>
                </v:shape>
                <v:shape id="_x0000_s141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5823FC" w:rsidRPr="007C1AAC" w:rsidRDefault="005823FC" w:rsidP="002623D3">
                        <w:pPr>
                          <w:jc w:val="center"/>
                          <w:rPr>
                            <w:sz w:val="22"/>
                            <w:szCs w:val="22"/>
                          </w:rPr>
                        </w:pPr>
                        <w:r>
                          <w:rPr>
                            <w:sz w:val="22"/>
                            <w:szCs w:val="22"/>
                          </w:rPr>
                          <w:t>Care Plan Contributor</w:t>
                        </w:r>
                      </w:p>
                    </w:txbxContent>
                  </v:textbox>
                </v:shape>
                <v:line id="Line 161" o:spid="_x0000_s14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2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5823FC" w:rsidRPr="007C1AAC" w:rsidRDefault="005823FC" w:rsidP="002623D3">
                        <w:pPr>
                          <w:rPr>
                            <w:sz w:val="22"/>
                            <w:szCs w:val="22"/>
                          </w:rPr>
                        </w:pPr>
                        <w:r>
                          <w:rPr>
                            <w:sz w:val="22"/>
                            <w:szCs w:val="22"/>
                          </w:rPr>
                          <w:t>Retrieve Care Plan</w:t>
                        </w:r>
                      </w:p>
                    </w:txbxContent>
                  </v:textbox>
                </v:shape>
                <v:line id="Line 163" o:spid="_x0000_s14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5823FC" w:rsidRPr="007C1AAC" w:rsidRDefault="005823FC"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482"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482"/>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483" w:name="_Toc524533453"/>
      <w:r w:rsidRPr="00276D24">
        <w:rPr>
          <w:noProof w:val="0"/>
        </w:rPr>
        <w:lastRenderedPageBreak/>
        <w:t>3.</w:t>
      </w:r>
      <w:r w:rsidR="001D25BC" w:rsidRPr="00276D24">
        <w:rPr>
          <w:noProof w:val="0"/>
        </w:rPr>
        <w:t>38</w:t>
      </w:r>
      <w:r w:rsidRPr="00276D24">
        <w:rPr>
          <w:noProof w:val="0"/>
        </w:rPr>
        <w:t>.4.1.1 Trigger Events</w:t>
      </w:r>
      <w:bookmarkEnd w:id="483"/>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484" w:name="_Toc524533454"/>
      <w:r w:rsidRPr="00276D24">
        <w:rPr>
          <w:noProof w:val="0"/>
        </w:rPr>
        <w:t>3.</w:t>
      </w:r>
      <w:r w:rsidR="001D25BC" w:rsidRPr="00276D24">
        <w:rPr>
          <w:noProof w:val="0"/>
        </w:rPr>
        <w:t>38</w:t>
      </w:r>
      <w:r w:rsidRPr="00276D24">
        <w:rPr>
          <w:noProof w:val="0"/>
        </w:rPr>
        <w:t>.4.1.2 Message Semantics</w:t>
      </w:r>
      <w:bookmarkEnd w:id="484"/>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485" w:name="_Toc524533455"/>
      <w:r w:rsidRPr="00276D24">
        <w:rPr>
          <w:noProof w:val="0"/>
        </w:rPr>
        <w:t>3.</w:t>
      </w:r>
      <w:r w:rsidR="001D25BC" w:rsidRPr="00276D24">
        <w:rPr>
          <w:noProof w:val="0"/>
        </w:rPr>
        <w:t>38</w:t>
      </w:r>
      <w:r w:rsidRPr="00276D24">
        <w:rPr>
          <w:noProof w:val="0"/>
        </w:rPr>
        <w:t>.4.1.3 Expected Actions</w:t>
      </w:r>
      <w:bookmarkEnd w:id="485"/>
    </w:p>
    <w:p w14:paraId="250813B2" w14:textId="5D0B8729"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r w:rsidR="007B4B7C" w:rsidRPr="00276D24">
        <w:t>http://hl7.org/fhir/STU3/</w:t>
      </w:r>
      <w:r w:rsidR="00E813F6" w:rsidRPr="00276D24">
        <w:t>http.html#read</w:t>
      </w:r>
      <w:r w:rsidR="00BE5305" w:rsidRPr="00276D24">
        <w:t>.</w:t>
      </w:r>
    </w:p>
    <w:p w14:paraId="41FE8085" w14:textId="08A313B5" w:rsidR="002623D3" w:rsidRPr="00276D24" w:rsidRDefault="002623D3" w:rsidP="002623D3">
      <w:pPr>
        <w:pStyle w:val="Heading3"/>
        <w:numPr>
          <w:ilvl w:val="0"/>
          <w:numId w:val="0"/>
        </w:numPr>
        <w:rPr>
          <w:noProof w:val="0"/>
        </w:rPr>
      </w:pPr>
      <w:bookmarkStart w:id="486" w:name="_Toc524533456"/>
      <w:r w:rsidRPr="00276D24">
        <w:rPr>
          <w:noProof w:val="0"/>
        </w:rPr>
        <w:t>3.</w:t>
      </w:r>
      <w:r w:rsidR="001D25BC" w:rsidRPr="00276D24">
        <w:rPr>
          <w:noProof w:val="0"/>
        </w:rPr>
        <w:t>38</w:t>
      </w:r>
      <w:r w:rsidRPr="00276D24">
        <w:rPr>
          <w:noProof w:val="0"/>
        </w:rPr>
        <w:t>.5 Security Considerations</w:t>
      </w:r>
      <w:bookmarkEnd w:id="486"/>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487"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487"/>
    </w:p>
    <w:p w14:paraId="4C1F700F" w14:textId="5651DCFE" w:rsidR="00D54BCF" w:rsidRPr="00276D24" w:rsidRDefault="00D54BCF" w:rsidP="00D54BCF">
      <w:pPr>
        <w:pStyle w:val="Heading3"/>
        <w:numPr>
          <w:ilvl w:val="0"/>
          <w:numId w:val="0"/>
        </w:numPr>
        <w:rPr>
          <w:noProof w:val="0"/>
        </w:rPr>
      </w:pPr>
      <w:bookmarkStart w:id="488" w:name="_Toc524533458"/>
      <w:r w:rsidRPr="00276D24">
        <w:rPr>
          <w:noProof w:val="0"/>
        </w:rPr>
        <w:t>3.</w:t>
      </w:r>
      <w:r w:rsidR="004D3D70" w:rsidRPr="00276D24">
        <w:rPr>
          <w:noProof w:val="0"/>
        </w:rPr>
        <w:t>39</w:t>
      </w:r>
      <w:r w:rsidRPr="00276D24">
        <w:rPr>
          <w:noProof w:val="0"/>
        </w:rPr>
        <w:t>.1 Scope</w:t>
      </w:r>
      <w:bookmarkEnd w:id="488"/>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46B4D861"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hyperlink r:id="rId19" w:anchor="delete" w:history="1">
        <w:r w:rsidR="005F4689" w:rsidRPr="00276D24">
          <w:rPr>
            <w:rStyle w:val="Hyperlink"/>
          </w:rPr>
          <w:t>http://hl7.org/fhir/STU3/http.html#delete</w:t>
        </w:r>
      </w:hyperlink>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489" w:name="_Toc524533459"/>
      <w:r w:rsidRPr="00276D24">
        <w:rPr>
          <w:noProof w:val="0"/>
        </w:rPr>
        <w:t>3.</w:t>
      </w:r>
      <w:r w:rsidR="004D3D70" w:rsidRPr="00276D24">
        <w:rPr>
          <w:noProof w:val="0"/>
        </w:rPr>
        <w:t>39</w:t>
      </w:r>
      <w:r w:rsidRPr="00276D24">
        <w:rPr>
          <w:noProof w:val="0"/>
        </w:rPr>
        <w:t>.2 Actor Roles</w:t>
      </w:r>
      <w:bookmarkEnd w:id="489"/>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5823FC" w:rsidRDefault="005823FC"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5823FC" w:rsidRDefault="005823FC"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5823FC" w:rsidRDefault="005823FC"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6"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">
                <v:shape id="_x0000_s1427" type="#_x0000_t75" style="position:absolute;width:37261;height:14725;visibility:visible;mso-wrap-style:square">
                  <v:fill o:detectmouseclick="t"/>
                  <v:path o:connecttype="none"/>
                </v:shape>
                <v:oval id="Oval 153" o:spid="_x0000_s1428"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5823FC" w:rsidRDefault="005823FC" w:rsidP="00D54BCF">
                        <w:pPr>
                          <w:jc w:val="center"/>
                          <w:rPr>
                            <w:sz w:val="18"/>
                          </w:rPr>
                        </w:pPr>
                        <w:r>
                          <w:rPr>
                            <w:sz w:val="18"/>
                          </w:rPr>
                          <w:t>Subscribe to Care Plan Updates [PCC-39]</w:t>
                        </w:r>
                      </w:p>
                    </w:txbxContent>
                  </v:textbox>
                </v:oval>
                <v:shape id="Text Box 154" o:spid="_x0000_s1429"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5823FC" w:rsidRDefault="005823FC" w:rsidP="00D54BCF">
                        <w:pPr>
                          <w:rPr>
                            <w:sz w:val="18"/>
                          </w:rPr>
                        </w:pPr>
                        <w:r>
                          <w:rPr>
                            <w:sz w:val="18"/>
                          </w:rPr>
                          <w:t>Care Plan Contributor</w:t>
                        </w:r>
                      </w:p>
                    </w:txbxContent>
                  </v:textbox>
                </v:shape>
                <v:line id="Line 155" o:spid="_x0000_s1430"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31"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5823FC" w:rsidRDefault="005823FC" w:rsidP="00D54BCF">
                        <w:pPr>
                          <w:rPr>
                            <w:sz w:val="18"/>
                          </w:rPr>
                        </w:pPr>
                        <w:r>
                          <w:rPr>
                            <w:sz w:val="18"/>
                          </w:rPr>
                          <w:t>Care Plan Service</w:t>
                        </w:r>
                      </w:p>
                    </w:txbxContent>
                  </v:textbox>
                </v:shape>
                <v:line id="Line 157" o:spid="_x0000_s1432"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490" w:name="_Toc524533460"/>
      <w:r w:rsidRPr="00276D24">
        <w:rPr>
          <w:noProof w:val="0"/>
        </w:rPr>
        <w:t>3.</w:t>
      </w:r>
      <w:r w:rsidR="004D3D70" w:rsidRPr="00276D24">
        <w:rPr>
          <w:noProof w:val="0"/>
        </w:rPr>
        <w:t>39</w:t>
      </w:r>
      <w:r w:rsidRPr="00276D24">
        <w:rPr>
          <w:noProof w:val="0"/>
        </w:rPr>
        <w:t>.3 Referenced Standards</w:t>
      </w:r>
      <w:bookmarkEnd w:id="490"/>
    </w:p>
    <w:p w14:paraId="5FDE490B" w14:textId="77777777" w:rsidR="00C349DB" w:rsidRPr="00276D24" w:rsidRDefault="00C349DB" w:rsidP="00C349DB">
      <w:pPr>
        <w:pStyle w:val="BodyText"/>
      </w:pPr>
      <w:r w:rsidRPr="00276D24">
        <w:t>HL7 FHIR standard release 3 (STU)</w:t>
      </w:r>
    </w:p>
    <w:p w14:paraId="0E852783" w14:textId="04B04B23" w:rsidR="00D54BCF" w:rsidRPr="00276D24" w:rsidRDefault="00D54BCF" w:rsidP="00D54BCF">
      <w:pPr>
        <w:pStyle w:val="Heading3"/>
        <w:numPr>
          <w:ilvl w:val="0"/>
          <w:numId w:val="0"/>
        </w:numPr>
        <w:rPr>
          <w:noProof w:val="0"/>
        </w:rPr>
      </w:pPr>
      <w:bookmarkStart w:id="491" w:name="_Toc524533461"/>
      <w:r w:rsidRPr="00276D24">
        <w:rPr>
          <w:noProof w:val="0"/>
        </w:rPr>
        <w:t>3.</w:t>
      </w:r>
      <w:r w:rsidR="004D3D70" w:rsidRPr="00276D24">
        <w:rPr>
          <w:noProof w:val="0"/>
        </w:rPr>
        <w:t>39</w:t>
      </w:r>
      <w:r w:rsidRPr="00276D24">
        <w:rPr>
          <w:noProof w:val="0"/>
        </w:rPr>
        <w:t>.4 Interaction Diagram</w:t>
      </w:r>
      <w:bookmarkEnd w:id="491"/>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5823FC" w:rsidRPr="007C1AAC" w:rsidRDefault="005823FC"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5823FC" w:rsidRPr="007C1AAC" w:rsidRDefault="005823FC"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5823FC" w:rsidRPr="007C1AAC" w:rsidRDefault="005823FC"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N+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ZP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L7F&#10;Z835BAAAVhsAAA4AAAAAAAAAAAAAAAAALgIAAGRycy9lMm9Eb2MueG1sUEsBAi0AFAAGAAgAAAAh&#10;AHXrpkDcAAAABQEAAA8AAAAAAAAAAAAAAAAAUwcAAGRycy9kb3ducmV2LnhtbFBLBQYAAAAABAAE&#10;APMAAABcCAAAAAA=&#10;">
                <v:shape id="_x0000_s1434" type="#_x0000_t75" style="position:absolute;width:59436;height:24003;visibility:visible;mso-wrap-style:square">
                  <v:fill o:detectmouseclick="t"/>
                  <v:path o:connecttype="none"/>
                </v:shape>
                <v:shape id="_x0000_s14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5823FC" w:rsidRPr="007C1AAC" w:rsidRDefault="005823FC" w:rsidP="00D54BCF">
                        <w:pPr>
                          <w:jc w:val="center"/>
                          <w:rPr>
                            <w:sz w:val="22"/>
                            <w:szCs w:val="22"/>
                          </w:rPr>
                        </w:pPr>
                        <w:r>
                          <w:rPr>
                            <w:sz w:val="22"/>
                            <w:szCs w:val="22"/>
                          </w:rPr>
                          <w:t>Care Plan Contributor</w:t>
                        </w:r>
                      </w:p>
                    </w:txbxContent>
                  </v:textbox>
                </v:shape>
                <v:line id="Line 161" o:spid="_x0000_s14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5823FC" w:rsidRPr="007C1AAC" w:rsidRDefault="005823FC" w:rsidP="00D54BCF">
                        <w:pPr>
                          <w:rPr>
                            <w:sz w:val="22"/>
                            <w:szCs w:val="22"/>
                          </w:rPr>
                        </w:pPr>
                        <w:r>
                          <w:rPr>
                            <w:sz w:val="22"/>
                            <w:szCs w:val="22"/>
                          </w:rPr>
                          <w:t>Subscribe to Care Plan Updates</w:t>
                        </w:r>
                      </w:p>
                    </w:txbxContent>
                  </v:textbox>
                </v:shape>
                <v:line id="Line 163" o:spid="_x0000_s14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4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5823FC" w:rsidRPr="007C1AAC" w:rsidRDefault="005823FC"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492"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492"/>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493" w:name="_Toc524533463"/>
      <w:r w:rsidRPr="00276D24">
        <w:rPr>
          <w:noProof w:val="0"/>
        </w:rPr>
        <w:t>3.</w:t>
      </w:r>
      <w:r w:rsidR="004D3D70" w:rsidRPr="00276D24">
        <w:rPr>
          <w:noProof w:val="0"/>
        </w:rPr>
        <w:t>39</w:t>
      </w:r>
      <w:r w:rsidRPr="00276D24">
        <w:rPr>
          <w:noProof w:val="0"/>
        </w:rPr>
        <w:t>.4.1.1 Trigger Events</w:t>
      </w:r>
      <w:bookmarkEnd w:id="493"/>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494" w:name="_Toc524533464"/>
      <w:r w:rsidRPr="00276D24">
        <w:rPr>
          <w:noProof w:val="0"/>
        </w:rPr>
        <w:t>3.</w:t>
      </w:r>
      <w:r w:rsidR="004D3D70" w:rsidRPr="00276D24">
        <w:rPr>
          <w:noProof w:val="0"/>
        </w:rPr>
        <w:t>39</w:t>
      </w:r>
      <w:r w:rsidRPr="00276D24">
        <w:rPr>
          <w:noProof w:val="0"/>
        </w:rPr>
        <w:t>.4.1.2 Message Semantics</w:t>
      </w:r>
      <w:bookmarkEnd w:id="494"/>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1E4D0B4F" w:rsidR="001E6ADA" w:rsidRPr="00276D24" w:rsidRDefault="001E6ADA" w:rsidP="001E6ADA">
      <w:pPr>
        <w:pStyle w:val="BodyText"/>
      </w:pPr>
      <w:r w:rsidRPr="00276D24">
        <w:t xml:space="preserve">See </w:t>
      </w:r>
      <w:r w:rsidR="007B4B7C" w:rsidRPr="00276D24">
        <w:t>http://hl7.org/fhir/STU3/</w:t>
      </w:r>
      <w:r w:rsidR="003D0D7B" w:rsidRPr="00276D24">
        <w:t>subscription.html</w:t>
      </w:r>
      <w:r w:rsidR="00BE5305" w:rsidRPr="00276D24">
        <w:t>.</w:t>
      </w:r>
    </w:p>
    <w:p w14:paraId="7F5D7E68" w14:textId="2494278C" w:rsidR="00D54BCF" w:rsidRPr="00276D24" w:rsidRDefault="00D54BCF" w:rsidP="00D54BCF">
      <w:pPr>
        <w:pStyle w:val="Heading5"/>
        <w:numPr>
          <w:ilvl w:val="0"/>
          <w:numId w:val="0"/>
        </w:numPr>
        <w:rPr>
          <w:noProof w:val="0"/>
        </w:rPr>
      </w:pPr>
      <w:bookmarkStart w:id="495" w:name="_Toc524533465"/>
      <w:r w:rsidRPr="00276D24">
        <w:rPr>
          <w:noProof w:val="0"/>
        </w:rPr>
        <w:t>3.</w:t>
      </w:r>
      <w:r w:rsidR="004D3D70" w:rsidRPr="00276D24">
        <w:rPr>
          <w:noProof w:val="0"/>
        </w:rPr>
        <w:t>39</w:t>
      </w:r>
      <w:r w:rsidRPr="00276D24">
        <w:rPr>
          <w:noProof w:val="0"/>
        </w:rPr>
        <w:t>.4.1.3 Expected Actions</w:t>
      </w:r>
      <w:bookmarkEnd w:id="495"/>
    </w:p>
    <w:p w14:paraId="744A0110" w14:textId="0CB7A042"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http://hl7.org/fhir/STU3/</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496" w:name="_Toc524533466"/>
      <w:r w:rsidRPr="00276D24">
        <w:rPr>
          <w:noProof w:val="0"/>
        </w:rPr>
        <w:t>3.</w:t>
      </w:r>
      <w:r w:rsidR="004D3D70" w:rsidRPr="00276D24">
        <w:rPr>
          <w:noProof w:val="0"/>
        </w:rPr>
        <w:t>39</w:t>
      </w:r>
      <w:r w:rsidRPr="00276D24">
        <w:rPr>
          <w:noProof w:val="0"/>
        </w:rPr>
        <w:t>.4.2 Update Subscription to Care Plan Updates</w:t>
      </w:r>
      <w:bookmarkEnd w:id="496"/>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497" w:name="_Toc524533467"/>
      <w:r w:rsidRPr="00276D24">
        <w:rPr>
          <w:noProof w:val="0"/>
        </w:rPr>
        <w:t>3.</w:t>
      </w:r>
      <w:r w:rsidR="004D3D70" w:rsidRPr="00276D24">
        <w:rPr>
          <w:noProof w:val="0"/>
        </w:rPr>
        <w:t>39</w:t>
      </w:r>
      <w:r w:rsidRPr="00276D24">
        <w:rPr>
          <w:noProof w:val="0"/>
        </w:rPr>
        <w:t>.4.2.1 Trigger Events</w:t>
      </w:r>
      <w:bookmarkEnd w:id="497"/>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498" w:name="_Toc524533468"/>
      <w:r w:rsidRPr="00276D24">
        <w:rPr>
          <w:noProof w:val="0"/>
        </w:rPr>
        <w:t>3.</w:t>
      </w:r>
      <w:r w:rsidR="004D3D70" w:rsidRPr="00276D24">
        <w:rPr>
          <w:noProof w:val="0"/>
        </w:rPr>
        <w:t>39</w:t>
      </w:r>
      <w:r w:rsidRPr="00276D24">
        <w:rPr>
          <w:noProof w:val="0"/>
        </w:rPr>
        <w:t>.4.2.2 Message Semantics</w:t>
      </w:r>
      <w:bookmarkEnd w:id="498"/>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7B8BAD2F" w:rsidR="00873182" w:rsidRPr="00276D24" w:rsidRDefault="00873182" w:rsidP="004A653D">
      <w:pPr>
        <w:pStyle w:val="BodyText"/>
      </w:pPr>
      <w:r w:rsidRPr="00276D24">
        <w:t xml:space="preserve">See </w:t>
      </w:r>
      <w:r w:rsidR="007B4B7C" w:rsidRPr="00276D24">
        <w:t>http://hl7.org/fhir/STU3/</w:t>
      </w:r>
      <w:r w:rsidR="00514DEA" w:rsidRPr="00276D24">
        <w:t>http.html#update</w:t>
      </w:r>
      <w:r w:rsidR="00BE5305" w:rsidRPr="00276D24">
        <w:t>.</w:t>
      </w:r>
    </w:p>
    <w:p w14:paraId="02A8D19E" w14:textId="07CAFB46" w:rsidR="00873182" w:rsidRPr="00276D24" w:rsidRDefault="00873182" w:rsidP="00873182">
      <w:pPr>
        <w:pStyle w:val="Heading5"/>
        <w:numPr>
          <w:ilvl w:val="0"/>
          <w:numId w:val="0"/>
        </w:numPr>
        <w:rPr>
          <w:noProof w:val="0"/>
        </w:rPr>
      </w:pPr>
      <w:bookmarkStart w:id="499" w:name="_Toc524533469"/>
      <w:r w:rsidRPr="00276D24">
        <w:rPr>
          <w:noProof w:val="0"/>
        </w:rPr>
        <w:t>3.</w:t>
      </w:r>
      <w:r w:rsidR="004D3D70" w:rsidRPr="00276D24">
        <w:rPr>
          <w:noProof w:val="0"/>
        </w:rPr>
        <w:t>39</w:t>
      </w:r>
      <w:r w:rsidRPr="00276D24">
        <w:rPr>
          <w:noProof w:val="0"/>
        </w:rPr>
        <w:t>.4.2.3 Expected Actions</w:t>
      </w:r>
      <w:bookmarkEnd w:id="499"/>
    </w:p>
    <w:p w14:paraId="51AB2EF0" w14:textId="1CD59002" w:rsidR="00873182" w:rsidRPr="00276D24" w:rsidRDefault="00F5026D" w:rsidP="00A03166">
      <w:pPr>
        <w:pStyle w:val="BodyText"/>
      </w:pPr>
      <w:r w:rsidRPr="00276D24">
        <w:t xml:space="preserve">See </w:t>
      </w:r>
      <w:r w:rsidR="007B4B7C" w:rsidRPr="00276D24">
        <w:t>http://hl7.org/fhir/STU3/</w:t>
      </w:r>
      <w:r w:rsidR="00FB07CE" w:rsidRPr="00276D24">
        <w:t>http.html#update</w:t>
      </w:r>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500" w:name="_Toc524533470"/>
      <w:r w:rsidRPr="00276D24">
        <w:rPr>
          <w:noProof w:val="0"/>
        </w:rPr>
        <w:t>3.</w:t>
      </w:r>
      <w:r w:rsidR="004D3D70" w:rsidRPr="00276D24">
        <w:rPr>
          <w:noProof w:val="0"/>
        </w:rPr>
        <w:t>39</w:t>
      </w:r>
      <w:r w:rsidRPr="00276D24">
        <w:rPr>
          <w:noProof w:val="0"/>
        </w:rPr>
        <w:t>.5 Security Considerations</w:t>
      </w:r>
      <w:bookmarkEnd w:id="500"/>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501"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501"/>
    </w:p>
    <w:p w14:paraId="474BBBDE" w14:textId="16D05486" w:rsidR="00C946C5" w:rsidRPr="00276D24" w:rsidRDefault="00C946C5" w:rsidP="00C946C5">
      <w:pPr>
        <w:pStyle w:val="Heading3"/>
        <w:numPr>
          <w:ilvl w:val="0"/>
          <w:numId w:val="0"/>
        </w:numPr>
        <w:rPr>
          <w:noProof w:val="0"/>
        </w:rPr>
      </w:pPr>
      <w:bookmarkStart w:id="502" w:name="_Toc524533472"/>
      <w:r w:rsidRPr="00276D24">
        <w:rPr>
          <w:noProof w:val="0"/>
        </w:rPr>
        <w:t>3.</w:t>
      </w:r>
      <w:r w:rsidR="00FE0205" w:rsidRPr="00276D24">
        <w:rPr>
          <w:noProof w:val="0"/>
        </w:rPr>
        <w:t>40</w:t>
      </w:r>
      <w:r w:rsidRPr="00276D24">
        <w:rPr>
          <w:noProof w:val="0"/>
        </w:rPr>
        <w:t>.1 Scope</w:t>
      </w:r>
      <w:bookmarkEnd w:id="502"/>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503" w:name="_Toc524533473"/>
      <w:r w:rsidRPr="00276D24">
        <w:rPr>
          <w:noProof w:val="0"/>
        </w:rPr>
        <w:t>3.</w:t>
      </w:r>
      <w:r w:rsidR="00FE0205" w:rsidRPr="00276D24">
        <w:rPr>
          <w:noProof w:val="0"/>
        </w:rPr>
        <w:t>40</w:t>
      </w:r>
      <w:r w:rsidRPr="00276D24">
        <w:rPr>
          <w:noProof w:val="0"/>
        </w:rPr>
        <w:t>.2 Actor Roles</w:t>
      </w:r>
      <w:bookmarkEnd w:id="503"/>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5823FC" w:rsidRDefault="005823FC"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5823FC" w:rsidRDefault="005823FC"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5823FC" w:rsidRDefault="005823FC"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GcvPLbY&#10;AwAA/g8AAA4AAAAAAAAAAAAAAAAALgIAAGRycy9lMm9Eb2MueG1sUEsBAi0AFAAGAAgAAAAhAEnG&#10;qfPdAAAABQEAAA8AAAAAAAAAAAAAAAAAMgYAAGRycy9kb3ducmV2LnhtbFBLBQYAAAAABAAEAPMA&#10;AAA8BwAAAAA=&#10;">
                <v:shape id="_x0000_s1444" type="#_x0000_t75" style="position:absolute;width:37261;height:15392;visibility:visible;mso-wrap-style:square">
                  <v:fill o:detectmouseclick="t"/>
                  <v:path o:connecttype="none"/>
                </v:shape>
                <v:oval id="Oval 153" o:spid="_x0000_s1445"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5823FC" w:rsidRDefault="005823FC" w:rsidP="00C946C5">
                        <w:pPr>
                          <w:jc w:val="center"/>
                          <w:rPr>
                            <w:sz w:val="18"/>
                          </w:rPr>
                        </w:pPr>
                        <w:r>
                          <w:rPr>
                            <w:sz w:val="18"/>
                          </w:rPr>
                          <w:t>Provide Care Plan [PCC-40]</w:t>
                        </w:r>
                      </w:p>
                    </w:txbxContent>
                  </v:textbox>
                </v:oval>
                <v:shape id="Text Box 154" o:spid="_x0000_s14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5823FC" w:rsidRDefault="005823FC" w:rsidP="00C946C5">
                        <w:pPr>
                          <w:rPr>
                            <w:sz w:val="18"/>
                          </w:rPr>
                        </w:pPr>
                        <w:r>
                          <w:rPr>
                            <w:sz w:val="18"/>
                          </w:rPr>
                          <w:t>Care Plan Service</w:t>
                        </w:r>
                      </w:p>
                    </w:txbxContent>
                  </v:textbox>
                </v:shape>
                <v:line id="Line 155" o:spid="_x0000_s144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5823FC" w:rsidRDefault="005823FC" w:rsidP="00C946C5">
                        <w:pPr>
                          <w:rPr>
                            <w:sz w:val="18"/>
                          </w:rPr>
                        </w:pPr>
                        <w:r>
                          <w:rPr>
                            <w:sz w:val="18"/>
                          </w:rPr>
                          <w:t>Care Plan Contributor</w:t>
                        </w:r>
                      </w:p>
                    </w:txbxContent>
                  </v:textbox>
                </v:shape>
                <v:line id="Line 157" o:spid="_x0000_s144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504" w:name="_Toc524533474"/>
      <w:r w:rsidRPr="00276D24">
        <w:rPr>
          <w:noProof w:val="0"/>
        </w:rPr>
        <w:lastRenderedPageBreak/>
        <w:t>3.</w:t>
      </w:r>
      <w:r w:rsidR="00FE0205" w:rsidRPr="00276D24">
        <w:rPr>
          <w:noProof w:val="0"/>
        </w:rPr>
        <w:t>40</w:t>
      </w:r>
      <w:r w:rsidRPr="00276D24">
        <w:rPr>
          <w:noProof w:val="0"/>
        </w:rPr>
        <w:t>.3 Referenced Standards</w:t>
      </w:r>
      <w:bookmarkEnd w:id="504"/>
    </w:p>
    <w:p w14:paraId="5484878D" w14:textId="77777777" w:rsidR="00C349DB" w:rsidRPr="00276D24" w:rsidRDefault="00C349DB" w:rsidP="00C349DB">
      <w:pPr>
        <w:pStyle w:val="BodyText"/>
      </w:pPr>
      <w:r w:rsidRPr="00276D24">
        <w:t>HL7 FHIR standard release 3 (STU)</w:t>
      </w:r>
    </w:p>
    <w:p w14:paraId="28E1D564" w14:textId="7AD80545" w:rsidR="00C946C5" w:rsidRPr="00276D24" w:rsidRDefault="00C946C5" w:rsidP="00C946C5">
      <w:pPr>
        <w:pStyle w:val="Heading3"/>
        <w:numPr>
          <w:ilvl w:val="0"/>
          <w:numId w:val="0"/>
        </w:numPr>
        <w:rPr>
          <w:noProof w:val="0"/>
        </w:rPr>
      </w:pPr>
      <w:bookmarkStart w:id="505" w:name="_Toc524533475"/>
      <w:r w:rsidRPr="00276D24">
        <w:rPr>
          <w:noProof w:val="0"/>
        </w:rPr>
        <w:t>3.</w:t>
      </w:r>
      <w:r w:rsidR="00FE0205" w:rsidRPr="00276D24">
        <w:rPr>
          <w:noProof w:val="0"/>
        </w:rPr>
        <w:t>40</w:t>
      </w:r>
      <w:r w:rsidRPr="00276D24">
        <w:rPr>
          <w:noProof w:val="0"/>
        </w:rPr>
        <w:t>.4 Interaction Diagram</w:t>
      </w:r>
      <w:bookmarkEnd w:id="505"/>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5823FC" w:rsidRPr="007C1AAC" w:rsidRDefault="005823FC"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5823FC" w:rsidRPr="007C1AAC" w:rsidRDefault="005823FC"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5823FC" w:rsidRPr="007C1AAC" w:rsidRDefault="005823FC"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rO+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F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MmGazvsEAABTGwAADgAAAAAAAAAAAAAAAAAuAgAAZHJzL2Uyb0RvYy54bWxQSwECLQAUAAYACAAA&#10;ACEAdeumQNwAAAAFAQAADwAAAAAAAAAAAAAAAABVBwAAZHJzL2Rvd25yZXYueG1sUEsFBgAAAAAE&#10;AAQA8wAAAF4IAAAAAA==&#10;">
                <v:shape id="_x0000_s1451" type="#_x0000_t75" style="position:absolute;width:59436;height:24003;visibility:visible;mso-wrap-style:square">
                  <v:fill o:detectmouseclick="t"/>
                  <v:path o:connecttype="none"/>
                </v:shape>
                <v:shape id="_x0000_s145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5823FC" w:rsidRPr="007C1AAC" w:rsidRDefault="005823FC" w:rsidP="00C946C5">
                        <w:pPr>
                          <w:jc w:val="center"/>
                          <w:rPr>
                            <w:sz w:val="22"/>
                            <w:szCs w:val="22"/>
                          </w:rPr>
                        </w:pPr>
                        <w:r>
                          <w:rPr>
                            <w:sz w:val="22"/>
                            <w:szCs w:val="22"/>
                          </w:rPr>
                          <w:t>Care Plan Service</w:t>
                        </w:r>
                      </w:p>
                    </w:txbxContent>
                  </v:textbox>
                </v:shape>
                <v:line id="Line 161" o:spid="_x0000_s14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5823FC" w:rsidRPr="007C1AAC" w:rsidRDefault="005823FC" w:rsidP="00C946C5">
                        <w:pPr>
                          <w:rPr>
                            <w:sz w:val="22"/>
                            <w:szCs w:val="22"/>
                          </w:rPr>
                        </w:pPr>
                        <w:r>
                          <w:rPr>
                            <w:sz w:val="22"/>
                            <w:szCs w:val="22"/>
                          </w:rPr>
                          <w:t>Provide Care Plan</w:t>
                        </w:r>
                      </w:p>
                    </w:txbxContent>
                  </v:textbox>
                </v:shape>
                <v:line id="Line 163" o:spid="_x0000_s14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5823FC" w:rsidRPr="007C1AAC" w:rsidRDefault="005823FC"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506"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506"/>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507" w:name="_Toc524533477"/>
      <w:r w:rsidRPr="00276D24">
        <w:rPr>
          <w:noProof w:val="0"/>
        </w:rPr>
        <w:t>3.</w:t>
      </w:r>
      <w:r w:rsidR="00FE0205" w:rsidRPr="00276D24">
        <w:rPr>
          <w:noProof w:val="0"/>
        </w:rPr>
        <w:t>40</w:t>
      </w:r>
      <w:r w:rsidRPr="00276D24">
        <w:rPr>
          <w:noProof w:val="0"/>
        </w:rPr>
        <w:t>.4.1.1 Trigger Events</w:t>
      </w:r>
      <w:bookmarkEnd w:id="507"/>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508" w:name="_Toc524533478"/>
      <w:r w:rsidRPr="00276D24">
        <w:rPr>
          <w:noProof w:val="0"/>
        </w:rPr>
        <w:t>3.</w:t>
      </w:r>
      <w:r w:rsidR="00FE0205" w:rsidRPr="00276D24">
        <w:rPr>
          <w:noProof w:val="0"/>
        </w:rPr>
        <w:t>40</w:t>
      </w:r>
      <w:r w:rsidRPr="00276D24">
        <w:rPr>
          <w:noProof w:val="0"/>
        </w:rPr>
        <w:t>.4.1.2 Message Semantics</w:t>
      </w:r>
      <w:bookmarkEnd w:id="508"/>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EE7E8BE" w:rsidR="009516A1" w:rsidRPr="00276D24" w:rsidRDefault="009516A1" w:rsidP="00A03166">
      <w:pPr>
        <w:pStyle w:val="BodyText"/>
      </w:pPr>
      <w:r w:rsidRPr="00276D24">
        <w:t xml:space="preserve">See </w:t>
      </w:r>
      <w:hyperlink r:id="rId20" w:history="1">
        <w:r w:rsidR="004123FE" w:rsidRPr="00276D24">
          <w:rPr>
            <w:rStyle w:val="Hyperlink"/>
          </w:rPr>
          <w:t>http://hl7.org/fhir/STU3/subscription.html</w:t>
        </w:r>
      </w:hyperlink>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509" w:name="_Toc524533479"/>
      <w:r w:rsidRPr="00276D24">
        <w:rPr>
          <w:noProof w:val="0"/>
        </w:rPr>
        <w:t>3.</w:t>
      </w:r>
      <w:r w:rsidR="00FE0205" w:rsidRPr="00276D24">
        <w:rPr>
          <w:noProof w:val="0"/>
        </w:rPr>
        <w:t>40</w:t>
      </w:r>
      <w:r w:rsidRPr="00276D24">
        <w:rPr>
          <w:noProof w:val="0"/>
        </w:rPr>
        <w:t>.4.1.3 Expected Actions</w:t>
      </w:r>
      <w:bookmarkEnd w:id="509"/>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510" w:name="_Toc524533480"/>
      <w:r w:rsidRPr="00276D24">
        <w:rPr>
          <w:noProof w:val="0"/>
        </w:rPr>
        <w:t>3.</w:t>
      </w:r>
      <w:r w:rsidR="00FE0205" w:rsidRPr="00276D24">
        <w:rPr>
          <w:noProof w:val="0"/>
        </w:rPr>
        <w:t>40</w:t>
      </w:r>
      <w:r w:rsidRPr="00276D24">
        <w:rPr>
          <w:noProof w:val="0"/>
        </w:rPr>
        <w:t>.5 Security Considerations</w:t>
      </w:r>
      <w:bookmarkEnd w:id="510"/>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511"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511"/>
    </w:p>
    <w:p w14:paraId="6D8E5263" w14:textId="707C656B" w:rsidR="001277AA" w:rsidRPr="00276D24" w:rsidRDefault="001277AA" w:rsidP="001277AA">
      <w:pPr>
        <w:pStyle w:val="Heading3"/>
        <w:numPr>
          <w:ilvl w:val="0"/>
          <w:numId w:val="0"/>
        </w:numPr>
        <w:rPr>
          <w:noProof w:val="0"/>
        </w:rPr>
      </w:pPr>
      <w:bookmarkStart w:id="512" w:name="_Toc524533482"/>
      <w:r w:rsidRPr="00276D24">
        <w:rPr>
          <w:noProof w:val="0"/>
        </w:rPr>
        <w:t>3.</w:t>
      </w:r>
      <w:r w:rsidR="00293061" w:rsidRPr="00276D24">
        <w:rPr>
          <w:noProof w:val="0"/>
        </w:rPr>
        <w:t>41</w:t>
      </w:r>
      <w:r w:rsidRPr="00276D24">
        <w:rPr>
          <w:noProof w:val="0"/>
        </w:rPr>
        <w:t>.1 Scope</w:t>
      </w:r>
      <w:bookmarkEnd w:id="512"/>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513" w:name="_Toc524533483"/>
      <w:r w:rsidRPr="00276D24">
        <w:rPr>
          <w:noProof w:val="0"/>
        </w:rPr>
        <w:t>3.</w:t>
      </w:r>
      <w:r w:rsidR="00293061" w:rsidRPr="00276D24">
        <w:rPr>
          <w:noProof w:val="0"/>
        </w:rPr>
        <w:t>41</w:t>
      </w:r>
      <w:r w:rsidRPr="00276D24">
        <w:rPr>
          <w:noProof w:val="0"/>
        </w:rPr>
        <w:t>.2 Actor Roles</w:t>
      </w:r>
      <w:bookmarkEnd w:id="513"/>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5823FC" w:rsidRDefault="005823FC"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5823FC" w:rsidRDefault="005823FC"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5823FC" w:rsidRDefault="005823FC"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&#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nlvM8+kDAAD9DwAADgAAAAAAAAAAAAAAAAAuAgAAZHJzL2Uyb0RvYy54bWxQ&#10;SwECLQAUAAYACAAAACEAScap890AAAAFAQAADwAAAAAAAAAAAAAAAABDBgAAZHJzL2Rvd25yZXYu&#10;eG1sUEsFBgAAAAAEAAQA8wAAAE0HAAAAAA==&#10;">
                <v:shape id="_x0000_s1461" type="#_x0000_t75" style="position:absolute;width:37261;height:15392;visibility:visible;mso-wrap-style:square">
                  <v:fill o:detectmouseclick="t"/>
                  <v:path o:connecttype="none"/>
                </v:shape>
                <v:oval id="Oval 153" o:spid="_x0000_s1462"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5823FC" w:rsidRDefault="005823FC" w:rsidP="001277AA">
                        <w:pPr>
                          <w:jc w:val="center"/>
                          <w:rPr>
                            <w:sz w:val="18"/>
                          </w:rPr>
                        </w:pPr>
                        <w:r>
                          <w:rPr>
                            <w:sz w:val="18"/>
                          </w:rPr>
                          <w:t>Search for Care Plan [PCC-41]</w:t>
                        </w:r>
                      </w:p>
                    </w:txbxContent>
                  </v:textbox>
                </v:oval>
                <v:shape id="Text Box 154" o:spid="_x0000_s146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5823FC" w:rsidRDefault="005823FC" w:rsidP="001277AA">
                        <w:pPr>
                          <w:rPr>
                            <w:sz w:val="18"/>
                          </w:rPr>
                        </w:pPr>
                        <w:r>
                          <w:rPr>
                            <w:sz w:val="18"/>
                          </w:rPr>
                          <w:t>Care Plan Contributor</w:t>
                        </w:r>
                      </w:p>
                    </w:txbxContent>
                  </v:textbox>
                </v:shape>
                <v:line id="Line 155" o:spid="_x0000_s146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5"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5823FC" w:rsidRDefault="005823FC" w:rsidP="001277AA">
                        <w:pPr>
                          <w:rPr>
                            <w:sz w:val="18"/>
                          </w:rPr>
                        </w:pPr>
                        <w:r>
                          <w:rPr>
                            <w:sz w:val="18"/>
                          </w:rPr>
                          <w:t>Care Plan Service</w:t>
                        </w:r>
                      </w:p>
                    </w:txbxContent>
                  </v:textbox>
                </v:shape>
                <v:line id="Line 157" o:spid="_x0000_s14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514" w:name="_Toc524533484"/>
      <w:r w:rsidRPr="00276D24">
        <w:rPr>
          <w:noProof w:val="0"/>
        </w:rPr>
        <w:t>3.</w:t>
      </w:r>
      <w:r w:rsidR="00293061" w:rsidRPr="00276D24">
        <w:rPr>
          <w:noProof w:val="0"/>
        </w:rPr>
        <w:t>41</w:t>
      </w:r>
      <w:r w:rsidRPr="00276D24">
        <w:rPr>
          <w:noProof w:val="0"/>
        </w:rPr>
        <w:t>.3 Referenced Standards</w:t>
      </w:r>
      <w:bookmarkEnd w:id="514"/>
    </w:p>
    <w:p w14:paraId="4D75AF1D" w14:textId="77777777" w:rsidR="00C349DB" w:rsidRPr="00276D24" w:rsidRDefault="00C349DB" w:rsidP="00C349DB">
      <w:pPr>
        <w:pStyle w:val="BodyText"/>
      </w:pPr>
      <w:r w:rsidRPr="00276D24">
        <w:t>HL7 FHIR standard release 3 (STU)</w:t>
      </w:r>
    </w:p>
    <w:p w14:paraId="713352D5" w14:textId="2C1B79B0" w:rsidR="001277AA" w:rsidRPr="00276D24" w:rsidRDefault="001277AA" w:rsidP="001277AA">
      <w:pPr>
        <w:pStyle w:val="Heading3"/>
        <w:numPr>
          <w:ilvl w:val="0"/>
          <w:numId w:val="0"/>
        </w:numPr>
        <w:rPr>
          <w:noProof w:val="0"/>
        </w:rPr>
      </w:pPr>
      <w:bookmarkStart w:id="515" w:name="_Toc524533485"/>
      <w:r w:rsidRPr="00276D24">
        <w:rPr>
          <w:noProof w:val="0"/>
        </w:rPr>
        <w:lastRenderedPageBreak/>
        <w:t>3.</w:t>
      </w:r>
      <w:r w:rsidR="00293061" w:rsidRPr="00276D24">
        <w:rPr>
          <w:noProof w:val="0"/>
        </w:rPr>
        <w:t>41</w:t>
      </w:r>
      <w:r w:rsidRPr="00276D24">
        <w:rPr>
          <w:noProof w:val="0"/>
        </w:rPr>
        <w:t>.4 Interaction Diagram</w:t>
      </w:r>
      <w:bookmarkEnd w:id="515"/>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5823FC" w:rsidRPr="007C1AAC" w:rsidRDefault="005823FC"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5823FC" w:rsidRPr="007C1AAC" w:rsidRDefault="005823FC"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5823FC" w:rsidRPr="007C1AAC" w:rsidRDefault="005823FC"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AFNo8J6AQAAFsbAAAOAAAAAAAA&#10;AAAAAAAAAC4CAABkcnMvZTJvRG9jLnhtbFBLAQItABQABgAIAAAAIQB166ZA3AAAAAUBAAAPAAAA&#10;AAAAAAAAAAAAAEIHAABkcnMvZG93bnJldi54bWxQSwUGAAAAAAQABADzAAAASwgAAAAA&#10;">
                <v:shape id="_x0000_s1468" type="#_x0000_t75" style="position:absolute;width:59436;height:24003;visibility:visible;mso-wrap-style:square">
                  <v:fill o:detectmouseclick="t"/>
                  <v:path o:connecttype="none"/>
                </v:shape>
                <v:shape id="_x0000_s146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5823FC" w:rsidRPr="007C1AAC" w:rsidRDefault="005823FC" w:rsidP="001277AA">
                        <w:pPr>
                          <w:jc w:val="center"/>
                          <w:rPr>
                            <w:sz w:val="22"/>
                            <w:szCs w:val="22"/>
                          </w:rPr>
                        </w:pPr>
                        <w:r>
                          <w:rPr>
                            <w:sz w:val="22"/>
                            <w:szCs w:val="22"/>
                          </w:rPr>
                          <w:t>Care Plan Contributor</w:t>
                        </w:r>
                      </w:p>
                    </w:txbxContent>
                  </v:textbox>
                </v:shape>
                <v:line id="Line 161" o:spid="_x0000_s14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71"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5823FC" w:rsidRPr="007C1AAC" w:rsidRDefault="005823FC" w:rsidP="001277AA">
                        <w:pPr>
                          <w:rPr>
                            <w:sz w:val="22"/>
                            <w:szCs w:val="22"/>
                          </w:rPr>
                        </w:pPr>
                        <w:r>
                          <w:rPr>
                            <w:sz w:val="22"/>
                            <w:szCs w:val="22"/>
                          </w:rPr>
                          <w:t>Search for Care Plan</w:t>
                        </w:r>
                      </w:p>
                    </w:txbxContent>
                  </v:textbox>
                </v:shape>
                <v:line id="Line 163" o:spid="_x0000_s14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5823FC" w:rsidRPr="007C1AAC" w:rsidRDefault="005823FC"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516"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516"/>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517" w:name="_Toc524533487"/>
      <w:r w:rsidRPr="00276D24">
        <w:rPr>
          <w:noProof w:val="0"/>
        </w:rPr>
        <w:t>3.</w:t>
      </w:r>
      <w:r w:rsidR="00293061" w:rsidRPr="00276D24">
        <w:rPr>
          <w:noProof w:val="0"/>
        </w:rPr>
        <w:t>41</w:t>
      </w:r>
      <w:r w:rsidRPr="00276D24">
        <w:rPr>
          <w:noProof w:val="0"/>
        </w:rPr>
        <w:t>.4.1.1 Trigger Events</w:t>
      </w:r>
      <w:bookmarkEnd w:id="517"/>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518" w:name="_Toc524533488"/>
      <w:r w:rsidRPr="00276D24">
        <w:rPr>
          <w:noProof w:val="0"/>
        </w:rPr>
        <w:t>3.</w:t>
      </w:r>
      <w:r w:rsidR="00293061" w:rsidRPr="00276D24">
        <w:rPr>
          <w:noProof w:val="0"/>
        </w:rPr>
        <w:t>41</w:t>
      </w:r>
      <w:r w:rsidRPr="00276D24">
        <w:rPr>
          <w:noProof w:val="0"/>
        </w:rPr>
        <w:t>.4.1.2 Message Semantics</w:t>
      </w:r>
      <w:bookmarkEnd w:id="518"/>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41D87D6A" w:rsidR="004C6765" w:rsidRPr="00276D24" w:rsidRDefault="004C6765" w:rsidP="00235F1F">
      <w:pPr>
        <w:pStyle w:val="BodyText"/>
      </w:pPr>
      <w:r w:rsidRPr="00276D24">
        <w:t xml:space="preserve">See the FHIR </w:t>
      </w:r>
      <w:r w:rsidR="009A57C3" w:rsidRPr="00276D24">
        <w:t xml:space="preserve">CarePlan resource Search Parameters at </w:t>
      </w:r>
      <w:hyperlink r:id="rId21" w:anchor="search" w:history="1">
        <w:r w:rsidR="004123FE" w:rsidRPr="00276D24">
          <w:rPr>
            <w:rStyle w:val="Hyperlink"/>
          </w:rPr>
          <w:t>http://hl7.org/fhir/STU3/careplan.html#search</w:t>
        </w:r>
      </w:hyperlink>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519" w:name="_Toc524533489"/>
      <w:r w:rsidRPr="00276D24">
        <w:rPr>
          <w:noProof w:val="0"/>
        </w:rPr>
        <w:t>3.</w:t>
      </w:r>
      <w:r w:rsidR="00293061" w:rsidRPr="00276D24">
        <w:rPr>
          <w:noProof w:val="0"/>
        </w:rPr>
        <w:t>41</w:t>
      </w:r>
      <w:r w:rsidRPr="00276D24">
        <w:rPr>
          <w:noProof w:val="0"/>
        </w:rPr>
        <w:t>.4.1.3 Expected Actions</w:t>
      </w:r>
      <w:bookmarkEnd w:id="519"/>
    </w:p>
    <w:p w14:paraId="05EDA709" w14:textId="4864CA3B"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hyperlink r:id="rId22" w:history="1">
        <w:r w:rsidRPr="00276D24">
          <w:rPr>
            <w:rStyle w:val="Hyperlink"/>
          </w:rPr>
          <w:t>FHIR Search specification</w:t>
        </w:r>
      </w:hyperlink>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hyperlink r:id="rId23" w:history="1">
        <w:r w:rsidR="008A372B" w:rsidRPr="00276D24">
          <w:rPr>
            <w:rStyle w:val="Hyperlink"/>
          </w:rPr>
          <w:t>bundle</w:t>
        </w:r>
      </w:hyperlink>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520" w:name="_Toc524533490"/>
      <w:r w:rsidRPr="00276D24">
        <w:rPr>
          <w:noProof w:val="0"/>
        </w:rPr>
        <w:lastRenderedPageBreak/>
        <w:t>3.</w:t>
      </w:r>
      <w:r w:rsidR="00293061" w:rsidRPr="00276D24">
        <w:rPr>
          <w:noProof w:val="0"/>
        </w:rPr>
        <w:t>41</w:t>
      </w:r>
      <w:r w:rsidRPr="00276D24">
        <w:rPr>
          <w:noProof w:val="0"/>
        </w:rPr>
        <w:t>.5 Security Considerations</w:t>
      </w:r>
      <w:bookmarkEnd w:id="520"/>
    </w:p>
    <w:p w14:paraId="77805055" w14:textId="40B7C25A" w:rsidR="00C946C5" w:rsidRPr="00276D24" w:rsidRDefault="004C1032" w:rsidP="00235F1F">
      <w:r w:rsidRPr="00276D24">
        <w:t>See X.5 DCP Security Considerations.</w:t>
      </w:r>
    </w:p>
    <w:p w14:paraId="4B993867" w14:textId="6E1794B4" w:rsidR="002F020B" w:rsidRPr="00276D24" w:rsidRDefault="002F020B" w:rsidP="002F020B">
      <w:pPr>
        <w:pStyle w:val="Heading2"/>
        <w:numPr>
          <w:ilvl w:val="0"/>
          <w:numId w:val="0"/>
        </w:numPr>
        <w:rPr>
          <w:noProof w:val="0"/>
        </w:rPr>
      </w:pPr>
      <w:bookmarkStart w:id="521" w:name="_Toc524533491"/>
      <w:r w:rsidRPr="00276D24">
        <w:rPr>
          <w:noProof w:val="0"/>
        </w:rPr>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521"/>
    </w:p>
    <w:p w14:paraId="50159C50" w14:textId="2C8BA036" w:rsidR="002F020B" w:rsidRPr="00276D24" w:rsidRDefault="002F020B" w:rsidP="002F020B">
      <w:pPr>
        <w:pStyle w:val="Heading3"/>
        <w:numPr>
          <w:ilvl w:val="0"/>
          <w:numId w:val="0"/>
        </w:numPr>
        <w:rPr>
          <w:noProof w:val="0"/>
        </w:rPr>
      </w:pPr>
      <w:bookmarkStart w:id="522" w:name="_Toc524533492"/>
      <w:r w:rsidRPr="00276D24">
        <w:rPr>
          <w:noProof w:val="0"/>
        </w:rPr>
        <w:t>3.</w:t>
      </w:r>
      <w:r w:rsidR="00D27954">
        <w:rPr>
          <w:noProof w:val="0"/>
        </w:rPr>
        <w:t>63</w:t>
      </w:r>
      <w:r w:rsidRPr="00276D24">
        <w:rPr>
          <w:noProof w:val="0"/>
        </w:rPr>
        <w:t>.1 Scope</w:t>
      </w:r>
      <w:bookmarkEnd w:id="522"/>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523" w:name="_Toc524533493"/>
      <w:r w:rsidRPr="00276D24">
        <w:rPr>
          <w:noProof w:val="0"/>
        </w:rPr>
        <w:t>3.</w:t>
      </w:r>
      <w:r w:rsidR="00D55A12">
        <w:rPr>
          <w:noProof w:val="0"/>
        </w:rPr>
        <w:t>63</w:t>
      </w:r>
      <w:r w:rsidRPr="00276D24">
        <w:rPr>
          <w:noProof w:val="0"/>
        </w:rPr>
        <w:t>.2 Actor Roles</w:t>
      </w:r>
      <w:bookmarkEnd w:id="523"/>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5823FC" w:rsidRDefault="005823FC"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5823FC" w:rsidRDefault="005823FC"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5823FC" w:rsidRDefault="005823FC"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bkKNv9wMAADAQAAAOAAAAAAAAAAAAAAAAAC4CAABk&#10;cnMvZTJvRG9jLnhtbFBLAQItABQABgAIAAAAIQBJxqnz3QAAAAUBAAAPAAAAAAAAAAAAAAAAAFEG&#10;AABkcnMvZG93bnJldi54bWxQSwUGAAAAAAQABADzAAAAWwcAAAAA&#10;">
                <v:shape id="_x0000_s1478" type="#_x0000_t75" style="position:absolute;width:37261;height:15392;visibility:visible;mso-wrap-style:square">
                  <v:fill o:detectmouseclick="t"/>
                  <v:path o:connecttype="none"/>
                </v:shape>
                <v:oval id="Oval 153" o:spid="_x0000_s1479"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5823FC" w:rsidRDefault="005823FC" w:rsidP="002F020B">
                        <w:pPr>
                          <w:jc w:val="center"/>
                          <w:rPr>
                            <w:sz w:val="18"/>
                          </w:rPr>
                        </w:pPr>
                        <w:r>
                          <w:rPr>
                            <w:sz w:val="18"/>
                          </w:rPr>
                          <w:t>Update Plan Definition [PCC-63]</w:t>
                        </w:r>
                      </w:p>
                    </w:txbxContent>
                  </v:textbox>
                </v:oval>
                <v:shape id="Text Box 154" o:spid="_x0000_s1480"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5823FC" w:rsidRDefault="005823FC" w:rsidP="002F020B">
                        <w:pPr>
                          <w:rPr>
                            <w:sz w:val="18"/>
                          </w:rPr>
                        </w:pPr>
                        <w:r>
                          <w:rPr>
                            <w:sz w:val="18"/>
                          </w:rPr>
                          <w:t>Care Plan Contributor</w:t>
                        </w:r>
                      </w:p>
                    </w:txbxContent>
                  </v:textbox>
                </v:shape>
                <v:line id="Line 155" o:spid="_x0000_s1481"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82"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5823FC" w:rsidRDefault="005823FC" w:rsidP="002F020B">
                        <w:pPr>
                          <w:rPr>
                            <w:sz w:val="18"/>
                          </w:rPr>
                        </w:pPr>
                        <w:r>
                          <w:rPr>
                            <w:sz w:val="18"/>
                          </w:rPr>
                          <w:t>Care Plan Definition Service</w:t>
                        </w:r>
                      </w:p>
                    </w:txbxContent>
                  </v:textbox>
                </v:shape>
                <v:line id="Line 157" o:spid="_x0000_s1483"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524" w:name="_Toc524533494"/>
      <w:r w:rsidRPr="00276D24">
        <w:rPr>
          <w:noProof w:val="0"/>
        </w:rPr>
        <w:t>3.</w:t>
      </w:r>
      <w:r w:rsidR="00D27954">
        <w:rPr>
          <w:noProof w:val="0"/>
        </w:rPr>
        <w:t>63</w:t>
      </w:r>
      <w:r w:rsidRPr="00276D24">
        <w:rPr>
          <w:noProof w:val="0"/>
        </w:rPr>
        <w:t>.3 Referenced Standards</w:t>
      </w:r>
      <w:bookmarkEnd w:id="524"/>
    </w:p>
    <w:p w14:paraId="434F90C2" w14:textId="77777777" w:rsidR="002F020B" w:rsidRPr="00276D24" w:rsidRDefault="002F020B" w:rsidP="002F020B">
      <w:pPr>
        <w:pStyle w:val="BodyText"/>
      </w:pPr>
      <w:r w:rsidRPr="00276D24">
        <w:t>HL7 FHIR standard STU 3</w:t>
      </w:r>
    </w:p>
    <w:p w14:paraId="5E7148FA" w14:textId="44B9EC64" w:rsidR="002F020B" w:rsidRPr="00276D24" w:rsidRDefault="002F020B" w:rsidP="002F020B">
      <w:pPr>
        <w:pStyle w:val="Heading3"/>
        <w:numPr>
          <w:ilvl w:val="0"/>
          <w:numId w:val="0"/>
        </w:numPr>
        <w:rPr>
          <w:noProof w:val="0"/>
        </w:rPr>
      </w:pPr>
      <w:bookmarkStart w:id="525" w:name="_Toc524533495"/>
      <w:r w:rsidRPr="00276D24">
        <w:rPr>
          <w:noProof w:val="0"/>
        </w:rPr>
        <w:lastRenderedPageBreak/>
        <w:t>3.</w:t>
      </w:r>
      <w:r w:rsidR="00D27954">
        <w:rPr>
          <w:noProof w:val="0"/>
        </w:rPr>
        <w:t>63</w:t>
      </w:r>
      <w:r w:rsidRPr="00276D24">
        <w:rPr>
          <w:noProof w:val="0"/>
        </w:rPr>
        <w:t>.4 Interaction Diagram</w:t>
      </w:r>
      <w:bookmarkEnd w:id="525"/>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5823FC" w:rsidRPr="007C1AAC" w:rsidRDefault="005823FC"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5823FC" w:rsidRPr="007C1AAC" w:rsidRDefault="005823FC"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5823FC" w:rsidRPr="007C1AAC" w:rsidRDefault="005823FC"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5823FC" w:rsidRDefault="005823FC"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M0Y7NlfBQAAVCIAAA4A&#10;AAAAAAAAAAAAAAAALgIAAGRycy9lMm9Eb2MueG1sUEsBAi0AFAAGAAgAAAAhAKXw6+bcAAAABQEA&#10;AA8AAAAAAAAAAAAAAAAAuQcAAGRycy9kb3ducmV2LnhtbFBLBQYAAAAABAAEAPMAAADCCAAAAAA=&#10;">
                <v:shape id="_x0000_s1485" type="#_x0000_t75" style="position:absolute;width:59436;height:24003;visibility:visible;mso-wrap-style:square">
                  <v:fill o:detectmouseclick="t"/>
                  <v:path o:connecttype="none"/>
                </v:shape>
                <v:shape id="_x0000_s14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5823FC" w:rsidRPr="007C1AAC" w:rsidRDefault="005823FC" w:rsidP="002F020B">
                        <w:pPr>
                          <w:jc w:val="center"/>
                          <w:rPr>
                            <w:sz w:val="22"/>
                            <w:szCs w:val="22"/>
                          </w:rPr>
                        </w:pPr>
                        <w:r>
                          <w:rPr>
                            <w:sz w:val="22"/>
                            <w:szCs w:val="22"/>
                          </w:rPr>
                          <w:t>Care Plan Contributor</w:t>
                        </w:r>
                      </w:p>
                    </w:txbxContent>
                  </v:textbox>
                </v:shape>
                <v:line id="Line 161" o:spid="_x0000_s14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8"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5823FC" w:rsidRPr="007C1AAC" w:rsidRDefault="005823FC" w:rsidP="002F020B">
                        <w:pPr>
                          <w:rPr>
                            <w:sz w:val="22"/>
                            <w:szCs w:val="22"/>
                          </w:rPr>
                        </w:pPr>
                        <w:r>
                          <w:rPr>
                            <w:sz w:val="22"/>
                            <w:szCs w:val="22"/>
                          </w:rPr>
                          <w:t>Update Plan Definition</w:t>
                        </w:r>
                      </w:p>
                    </w:txbxContent>
                  </v:textbox>
                </v:shape>
                <v:line id="Line 163" o:spid="_x0000_s148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9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9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93"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5823FC" w:rsidRPr="007C1AAC" w:rsidRDefault="005823FC" w:rsidP="002F020B">
                        <w:pPr>
                          <w:jc w:val="center"/>
                          <w:rPr>
                            <w:sz w:val="22"/>
                            <w:szCs w:val="22"/>
                          </w:rPr>
                        </w:pPr>
                        <w:r>
                          <w:rPr>
                            <w:sz w:val="22"/>
                            <w:szCs w:val="22"/>
                          </w:rPr>
                          <w:t>Care Plan Definition Service</w:t>
                        </w:r>
                      </w:p>
                    </w:txbxContent>
                  </v:textbox>
                </v:shape>
                <v:shape id="Text Box 162" o:spid="_x0000_s1494"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5823FC" w:rsidRDefault="005823FC" w:rsidP="002F020B">
                        <w:pPr>
                          <w:pStyle w:val="NormalWeb"/>
                        </w:pPr>
                        <w:r>
                          <w:rPr>
                            <w:sz w:val="22"/>
                            <w:szCs w:val="22"/>
                          </w:rPr>
                          <w:t>Create Plan Definition</w:t>
                        </w:r>
                      </w:p>
                    </w:txbxContent>
                  </v:textbox>
                </v:shape>
                <v:line id="Line 166" o:spid="_x0000_s1495"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526"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526"/>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527" w:name="_Toc524533497"/>
      <w:r w:rsidRPr="00276D24">
        <w:rPr>
          <w:noProof w:val="0"/>
        </w:rPr>
        <w:t>3.</w:t>
      </w:r>
      <w:r w:rsidR="00D27954">
        <w:rPr>
          <w:noProof w:val="0"/>
        </w:rPr>
        <w:t>63</w:t>
      </w:r>
      <w:r w:rsidRPr="00276D24">
        <w:rPr>
          <w:noProof w:val="0"/>
        </w:rPr>
        <w:t>.4.1.1 Trigger Events</w:t>
      </w:r>
      <w:bookmarkEnd w:id="527"/>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528" w:name="_Toc524533498"/>
      <w:r w:rsidRPr="00276D24">
        <w:rPr>
          <w:noProof w:val="0"/>
        </w:rPr>
        <w:t>3.</w:t>
      </w:r>
      <w:r w:rsidR="00D27954">
        <w:rPr>
          <w:noProof w:val="0"/>
        </w:rPr>
        <w:t>63</w:t>
      </w:r>
      <w:r w:rsidRPr="00276D24">
        <w:rPr>
          <w:noProof w:val="0"/>
        </w:rPr>
        <w:t>.4.1.2 Message Semantics</w:t>
      </w:r>
      <w:bookmarkEnd w:id="528"/>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13ADCFA3"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STU 3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51D0BC48" w:rsidR="002F020B" w:rsidRPr="00276D24" w:rsidRDefault="002F020B" w:rsidP="002F020B">
      <w:pPr>
        <w:pStyle w:val="BodyText"/>
      </w:pPr>
      <w:r w:rsidRPr="00276D24">
        <w:t xml:space="preserve">See: </w:t>
      </w:r>
      <w:hyperlink r:id="rId24" w:anchor="update" w:history="1">
        <w:r w:rsidR="007B4B7C" w:rsidRPr="00276D24">
          <w:rPr>
            <w:rStyle w:val="Hyperlink"/>
          </w:rPr>
          <w:t>http://hl7.org/fhir/STU3/</w:t>
        </w:r>
        <w:r w:rsidR="00464166" w:rsidRPr="00276D24">
          <w:rPr>
            <w:rStyle w:val="Hyperlink"/>
          </w:rPr>
          <w:t>http.html#update</w:t>
        </w:r>
      </w:hyperlink>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w:t>
      </w:r>
      <w:proofErr w:type="spellStart"/>
      <w:r w:rsidR="00394FC1" w:rsidRPr="00276D24">
        <w:t>ActivityDefinition</w:t>
      </w:r>
      <w:proofErr w:type="spellEnd"/>
      <w:r w:rsidR="00394FC1" w:rsidRPr="00276D24">
        <w:t xml:space="preserve"> resources are already present on the server. </w:t>
      </w:r>
    </w:p>
    <w:p w14:paraId="648FA61A" w14:textId="2C06D88B"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0B635DD9" w:rsidR="00394FC1" w:rsidRPr="00276D24" w:rsidRDefault="00725BF2" w:rsidP="002F020B">
      <w:pPr>
        <w:pStyle w:val="BodyText"/>
      </w:pPr>
      <w:r w:rsidRPr="00276D24">
        <w:lastRenderedPageBreak/>
        <w:t xml:space="preserve">FHIR </w:t>
      </w:r>
      <w:hyperlink r:id="rId25" w:history="1">
        <w:r w:rsidRPr="00276D24">
          <w:rPr>
            <w:rStyle w:val="Hyperlink"/>
          </w:rPr>
          <w:t>gForge 17395</w:t>
        </w:r>
      </w:hyperlink>
      <w:r w:rsidRPr="00276D24">
        <w:t xml:space="preserve"> and </w:t>
      </w:r>
      <w:hyperlink r:id="rId26" w:history="1">
        <w:r w:rsidRPr="00276D24">
          <w:rPr>
            <w:rStyle w:val="Hyperlink"/>
          </w:rPr>
          <w:t>gForge 17437</w:t>
        </w:r>
      </w:hyperlink>
      <w:r w:rsidRPr="00276D24">
        <w:t xml:space="preserve"> has been approved </w:t>
      </w:r>
      <w:r w:rsidR="00606C86" w:rsidRPr="00276D24">
        <w:t xml:space="preserve">by HL7 FHIR </w:t>
      </w:r>
      <w:r w:rsidRPr="00276D24">
        <w:t>to add a type level operation with the PlanDefinition/</w:t>
      </w:r>
      <w:proofErr w:type="spellStart"/>
      <w:r w:rsidRPr="00276D24">
        <w:t>ActivityDefinition</w:t>
      </w:r>
      <w:proofErr w:type="spellEnd"/>
      <w:r w:rsidRPr="00276D24">
        <w:t xml:space="preserve"> as a parameter. </w:t>
      </w:r>
      <w:r w:rsidR="00B90B55">
        <w:t xml:space="preserve">(Please see </w:t>
      </w:r>
      <w:hyperlink r:id="rId27" w:history="1">
        <w:r w:rsidR="00B90B55">
          <w:rPr>
            <w:rStyle w:val="Hyperlink"/>
          </w:rPr>
          <w:t>http://build.fhir.org/plandefinition-operation-apply.html</w:t>
        </w:r>
      </w:hyperlink>
      <w:r w:rsidR="00B90B55">
        <w:t xml:space="preserve"> and </w:t>
      </w:r>
      <w:hyperlink r:id="rId28" w:history="1">
        <w:r w:rsidR="00B90B55">
          <w:rPr>
            <w:rStyle w:val="Hyperlink"/>
          </w:rPr>
          <w:t>http://build.fhir.org/activitydefinition-operation-apply.html</w:t>
        </w:r>
      </w:hyperlink>
      <w:r w:rsidR="00B90B55">
        <w:t xml:space="preserve"> )</w:t>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529" w:name="_Toc524533499"/>
      <w:r w:rsidRPr="00276D24">
        <w:rPr>
          <w:noProof w:val="0"/>
        </w:rPr>
        <w:t>3.</w:t>
      </w:r>
      <w:r w:rsidR="00D27954">
        <w:rPr>
          <w:noProof w:val="0"/>
        </w:rPr>
        <w:t>63</w:t>
      </w:r>
      <w:r w:rsidRPr="00276D24">
        <w:rPr>
          <w:noProof w:val="0"/>
        </w:rPr>
        <w:t>.4.1.3 Expected Actions</w:t>
      </w:r>
      <w:bookmarkEnd w:id="529"/>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785DBC91"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hyperlink r:id="rId29" w:anchor="create" w:history="1">
        <w:r w:rsidR="004123FE" w:rsidRPr="00276D24">
          <w:rPr>
            <w:rStyle w:val="Hyperlink"/>
          </w:rPr>
          <w:t>http://hl7.org/fhir/STU3/http.html#create</w:t>
        </w:r>
      </w:hyperlink>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530"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530"/>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531" w:name="_Toc524533501"/>
      <w:r w:rsidRPr="00276D24">
        <w:rPr>
          <w:noProof w:val="0"/>
        </w:rPr>
        <w:t>3.</w:t>
      </w:r>
      <w:r w:rsidR="00D27954">
        <w:rPr>
          <w:noProof w:val="0"/>
        </w:rPr>
        <w:t>63</w:t>
      </w:r>
      <w:r w:rsidRPr="00276D24">
        <w:rPr>
          <w:noProof w:val="0"/>
        </w:rPr>
        <w:t>.4.2.1 Trigger Events</w:t>
      </w:r>
      <w:bookmarkEnd w:id="531"/>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532" w:name="_Toc524533502"/>
      <w:r w:rsidRPr="00276D24">
        <w:rPr>
          <w:noProof w:val="0"/>
        </w:rPr>
        <w:t>3.</w:t>
      </w:r>
      <w:r w:rsidR="00D27954">
        <w:rPr>
          <w:noProof w:val="0"/>
        </w:rPr>
        <w:t>63</w:t>
      </w:r>
      <w:r w:rsidRPr="00276D24">
        <w:rPr>
          <w:noProof w:val="0"/>
        </w:rPr>
        <w:t>.4.2.2 Message Semantics</w:t>
      </w:r>
      <w:bookmarkEnd w:id="532"/>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66A743BF" w:rsidR="002F020B" w:rsidRPr="00276D24" w:rsidRDefault="002F020B" w:rsidP="002F020B">
      <w:pPr>
        <w:pStyle w:val="BodyText"/>
      </w:pPr>
      <w:r w:rsidRPr="00276D24">
        <w:t xml:space="preserve">See </w:t>
      </w:r>
      <w:hyperlink r:id="rId30"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533" w:name="_Toc524533503"/>
      <w:r w:rsidRPr="00276D24">
        <w:rPr>
          <w:noProof w:val="0"/>
        </w:rPr>
        <w:t>3.</w:t>
      </w:r>
      <w:r w:rsidR="00D27954">
        <w:rPr>
          <w:noProof w:val="0"/>
        </w:rPr>
        <w:t>63</w:t>
      </w:r>
      <w:r w:rsidRPr="00276D24">
        <w:rPr>
          <w:noProof w:val="0"/>
        </w:rPr>
        <w:t>.4.2.3 Expected Actions</w:t>
      </w:r>
      <w:bookmarkEnd w:id="533"/>
    </w:p>
    <w:p w14:paraId="74BBC0DF" w14:textId="396AA8FC"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hyperlink r:id="rId31"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534" w:name="_Toc524533504"/>
      <w:r w:rsidRPr="00276D24">
        <w:rPr>
          <w:noProof w:val="0"/>
        </w:rPr>
        <w:t>3.</w:t>
      </w:r>
      <w:r w:rsidR="00D27954">
        <w:rPr>
          <w:noProof w:val="0"/>
        </w:rPr>
        <w:t>63</w:t>
      </w:r>
      <w:r w:rsidRPr="00276D24">
        <w:rPr>
          <w:noProof w:val="0"/>
        </w:rPr>
        <w:t>.5 Security Considerations</w:t>
      </w:r>
      <w:bookmarkEnd w:id="534"/>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535"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535"/>
    </w:p>
    <w:p w14:paraId="6422037B" w14:textId="0F2C0359" w:rsidR="00506866" w:rsidRPr="00276D24" w:rsidRDefault="00506866" w:rsidP="00506866">
      <w:pPr>
        <w:pStyle w:val="Heading3"/>
        <w:numPr>
          <w:ilvl w:val="0"/>
          <w:numId w:val="0"/>
        </w:numPr>
        <w:rPr>
          <w:noProof w:val="0"/>
        </w:rPr>
      </w:pPr>
      <w:bookmarkStart w:id="536" w:name="_Toc524533506"/>
      <w:r w:rsidRPr="00276D24">
        <w:rPr>
          <w:noProof w:val="0"/>
        </w:rPr>
        <w:t>3.</w:t>
      </w:r>
      <w:r w:rsidR="00AA32A8">
        <w:rPr>
          <w:noProof w:val="0"/>
        </w:rPr>
        <w:t>64</w:t>
      </w:r>
      <w:r w:rsidRPr="00276D24">
        <w:rPr>
          <w:noProof w:val="0"/>
        </w:rPr>
        <w:t>.1 Scope</w:t>
      </w:r>
      <w:bookmarkEnd w:id="536"/>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537" w:name="_Toc524533507"/>
      <w:r w:rsidRPr="00276D24">
        <w:rPr>
          <w:noProof w:val="0"/>
        </w:rPr>
        <w:t>3.</w:t>
      </w:r>
      <w:r w:rsidR="00AA32A8">
        <w:rPr>
          <w:noProof w:val="0"/>
        </w:rPr>
        <w:t>64</w:t>
      </w:r>
      <w:r w:rsidRPr="00276D24">
        <w:rPr>
          <w:noProof w:val="0"/>
        </w:rPr>
        <w:t>.2 Actor Roles</w:t>
      </w:r>
      <w:bookmarkEnd w:id="537"/>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5823FC" w:rsidRDefault="005823FC"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5823FC" w:rsidRDefault="005823FC"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5823FC" w:rsidRDefault="005823FC"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6"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">
                <v:shape id="_x0000_s1497" type="#_x0000_t75" style="position:absolute;width:40665;height:15392;visibility:visible;mso-wrap-style:square">
                  <v:fill o:detectmouseclick="t"/>
                  <v:path o:connecttype="none"/>
                </v:shape>
                <v:oval id="Oval 153" o:spid="_x0000_s1498"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5823FC" w:rsidRDefault="005823FC" w:rsidP="00506866">
                        <w:pPr>
                          <w:jc w:val="center"/>
                          <w:rPr>
                            <w:sz w:val="18"/>
                          </w:rPr>
                        </w:pPr>
                        <w:r>
                          <w:rPr>
                            <w:sz w:val="18"/>
                          </w:rPr>
                          <w:t>Retrieve Plan Definition [PCC-64]</w:t>
                        </w:r>
                      </w:p>
                    </w:txbxContent>
                  </v:textbox>
                </v:oval>
                <v:shape id="Text Box 154" o:spid="_x0000_s1499"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5823FC" w:rsidRDefault="005823FC" w:rsidP="00506866">
                        <w:pPr>
                          <w:rPr>
                            <w:sz w:val="18"/>
                          </w:rPr>
                        </w:pPr>
                        <w:r>
                          <w:rPr>
                            <w:sz w:val="18"/>
                          </w:rPr>
                          <w:t>Care Plan Contributor</w:t>
                        </w:r>
                      </w:p>
                    </w:txbxContent>
                  </v:textbox>
                </v:shape>
                <v:line id="Line 155" o:spid="_x0000_s150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501"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5823FC" w:rsidRDefault="005823FC" w:rsidP="00506866">
                        <w:pPr>
                          <w:rPr>
                            <w:sz w:val="18"/>
                          </w:rPr>
                        </w:pPr>
                        <w:r>
                          <w:rPr>
                            <w:sz w:val="18"/>
                          </w:rPr>
                          <w:t>Care Plan Definition Service</w:t>
                        </w:r>
                      </w:p>
                    </w:txbxContent>
                  </v:textbox>
                </v:shape>
                <v:line id="Line 157" o:spid="_x0000_s150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538" w:name="_Toc524533508"/>
      <w:r w:rsidRPr="00276D24">
        <w:rPr>
          <w:noProof w:val="0"/>
        </w:rPr>
        <w:t>3.</w:t>
      </w:r>
      <w:r w:rsidR="00AA32A8">
        <w:rPr>
          <w:noProof w:val="0"/>
        </w:rPr>
        <w:t>64</w:t>
      </w:r>
      <w:r w:rsidRPr="00276D24">
        <w:rPr>
          <w:noProof w:val="0"/>
        </w:rPr>
        <w:t>.3 Referenced Standards</w:t>
      </w:r>
      <w:bookmarkEnd w:id="538"/>
    </w:p>
    <w:p w14:paraId="3EE1B409" w14:textId="77777777" w:rsidR="00506866" w:rsidRPr="00276D24" w:rsidRDefault="00506866" w:rsidP="00506866">
      <w:pPr>
        <w:pStyle w:val="BodyText"/>
      </w:pPr>
      <w:r w:rsidRPr="00276D24">
        <w:t>HL7 FHIR standard release 3 (STU)</w:t>
      </w:r>
    </w:p>
    <w:p w14:paraId="73C49A7A" w14:textId="11DFD952" w:rsidR="00506866" w:rsidRPr="00276D24" w:rsidRDefault="00506866" w:rsidP="00506866">
      <w:pPr>
        <w:pStyle w:val="Heading3"/>
        <w:numPr>
          <w:ilvl w:val="0"/>
          <w:numId w:val="0"/>
        </w:numPr>
        <w:rPr>
          <w:noProof w:val="0"/>
        </w:rPr>
      </w:pPr>
      <w:bookmarkStart w:id="539" w:name="_Toc524533509"/>
      <w:r w:rsidRPr="00276D24">
        <w:rPr>
          <w:noProof w:val="0"/>
        </w:rPr>
        <w:lastRenderedPageBreak/>
        <w:t>3.</w:t>
      </w:r>
      <w:r w:rsidR="00AA32A8">
        <w:rPr>
          <w:noProof w:val="0"/>
        </w:rPr>
        <w:t>64</w:t>
      </w:r>
      <w:r w:rsidRPr="00276D24">
        <w:rPr>
          <w:noProof w:val="0"/>
        </w:rPr>
        <w:t>.4 Interaction Diagram</w:t>
      </w:r>
      <w:bookmarkEnd w:id="539"/>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5823FC" w:rsidRPr="007C1AAC" w:rsidRDefault="005823FC"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5823FC" w:rsidRPr="007C1AAC" w:rsidRDefault="005823FC"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5823FC" w:rsidRPr="007C1AAC" w:rsidRDefault="005823FC"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0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">
                <v:shape id="_x0000_s1504" type="#_x0000_t75" style="position:absolute;width:59436;height:24003;visibility:visible;mso-wrap-style:square">
                  <v:fill o:detectmouseclick="t"/>
                  <v:path o:connecttype="none"/>
                </v:shape>
                <v:shape id="_x0000_s150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5823FC" w:rsidRPr="007C1AAC" w:rsidRDefault="005823FC" w:rsidP="00506866">
                        <w:pPr>
                          <w:jc w:val="center"/>
                          <w:rPr>
                            <w:sz w:val="22"/>
                            <w:szCs w:val="22"/>
                          </w:rPr>
                        </w:pPr>
                        <w:r>
                          <w:rPr>
                            <w:sz w:val="22"/>
                            <w:szCs w:val="22"/>
                          </w:rPr>
                          <w:t>Care Plan Contributor</w:t>
                        </w:r>
                      </w:p>
                    </w:txbxContent>
                  </v:textbox>
                </v:shape>
                <v:line id="Line 161" o:spid="_x0000_s150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7"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5823FC" w:rsidRPr="007C1AAC" w:rsidRDefault="005823FC" w:rsidP="00506866">
                        <w:pPr>
                          <w:rPr>
                            <w:sz w:val="22"/>
                            <w:szCs w:val="22"/>
                          </w:rPr>
                        </w:pPr>
                        <w:r>
                          <w:rPr>
                            <w:sz w:val="22"/>
                            <w:szCs w:val="22"/>
                          </w:rPr>
                          <w:t>Retrieve Plan Definition</w:t>
                        </w:r>
                      </w:p>
                    </w:txbxContent>
                  </v:textbox>
                </v:shape>
                <v:line id="Line 163" o:spid="_x0000_s150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1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1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12"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5823FC" w:rsidRPr="007C1AAC" w:rsidRDefault="005823FC"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540" w:name="_Toc524533510"/>
      <w:r w:rsidRPr="00276D24">
        <w:rPr>
          <w:noProof w:val="0"/>
        </w:rPr>
        <w:t>3.</w:t>
      </w:r>
      <w:r w:rsidR="00AA32A8">
        <w:rPr>
          <w:noProof w:val="0"/>
        </w:rPr>
        <w:t>64</w:t>
      </w:r>
      <w:r w:rsidRPr="00276D24">
        <w:rPr>
          <w:noProof w:val="0"/>
        </w:rPr>
        <w:t>.4.1 Retrieve Plan Definition</w:t>
      </w:r>
      <w:bookmarkEnd w:id="540"/>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541" w:name="_Toc524533511"/>
      <w:r w:rsidRPr="00276D24">
        <w:rPr>
          <w:noProof w:val="0"/>
        </w:rPr>
        <w:t>3.</w:t>
      </w:r>
      <w:r w:rsidR="00AA32A8">
        <w:rPr>
          <w:noProof w:val="0"/>
        </w:rPr>
        <w:t>64</w:t>
      </w:r>
      <w:r w:rsidRPr="00276D24">
        <w:rPr>
          <w:noProof w:val="0"/>
        </w:rPr>
        <w:t>.4.1.1 Trigger Events</w:t>
      </w:r>
      <w:bookmarkEnd w:id="541"/>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542" w:name="_Toc524533512"/>
      <w:r w:rsidRPr="00276D24">
        <w:rPr>
          <w:noProof w:val="0"/>
        </w:rPr>
        <w:t>3.</w:t>
      </w:r>
      <w:r w:rsidR="00AA32A8">
        <w:rPr>
          <w:noProof w:val="0"/>
        </w:rPr>
        <w:t>64</w:t>
      </w:r>
      <w:r w:rsidRPr="00276D24">
        <w:rPr>
          <w:noProof w:val="0"/>
        </w:rPr>
        <w:t>.4.1.2 Message Semantics</w:t>
      </w:r>
      <w:bookmarkEnd w:id="542"/>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543" w:name="_Toc524533513"/>
      <w:r w:rsidRPr="00276D24">
        <w:rPr>
          <w:noProof w:val="0"/>
        </w:rPr>
        <w:t>3.</w:t>
      </w:r>
      <w:r w:rsidR="00AA32A8">
        <w:rPr>
          <w:noProof w:val="0"/>
        </w:rPr>
        <w:t>64</w:t>
      </w:r>
      <w:r w:rsidRPr="00276D24">
        <w:rPr>
          <w:noProof w:val="0"/>
        </w:rPr>
        <w:t>.4.1.3 Expected Actions</w:t>
      </w:r>
      <w:bookmarkEnd w:id="543"/>
    </w:p>
    <w:p w14:paraId="3F912D85" w14:textId="5BDF3B1B"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hyperlink r:id="rId32" w:anchor="read" w:history="1">
        <w:r w:rsidR="007B4B7C" w:rsidRPr="00276D24">
          <w:rPr>
            <w:rStyle w:val="Hyperlink"/>
          </w:rPr>
          <w:t>http://hl7.org/fhir/STU3/</w:t>
        </w:r>
        <w:r w:rsidRPr="00276D24">
          <w:rPr>
            <w:rStyle w:val="Hyperlink"/>
          </w:rPr>
          <w:t>http.html#read</w:t>
        </w:r>
      </w:hyperlink>
      <w:r w:rsidRPr="00276D24">
        <w:t xml:space="preserve"> </w:t>
      </w:r>
    </w:p>
    <w:p w14:paraId="0B7CC374" w14:textId="4786BA29" w:rsidR="00506866" w:rsidRPr="00276D24" w:rsidRDefault="00506866" w:rsidP="00506866">
      <w:pPr>
        <w:pStyle w:val="Heading3"/>
        <w:numPr>
          <w:ilvl w:val="0"/>
          <w:numId w:val="0"/>
        </w:numPr>
        <w:rPr>
          <w:noProof w:val="0"/>
        </w:rPr>
      </w:pPr>
      <w:bookmarkStart w:id="544" w:name="_Toc524533514"/>
      <w:r w:rsidRPr="00276D24">
        <w:rPr>
          <w:noProof w:val="0"/>
        </w:rPr>
        <w:t>3.</w:t>
      </w:r>
      <w:r w:rsidR="00AA32A8">
        <w:rPr>
          <w:noProof w:val="0"/>
        </w:rPr>
        <w:t>64</w:t>
      </w:r>
      <w:r w:rsidRPr="00276D24">
        <w:rPr>
          <w:noProof w:val="0"/>
        </w:rPr>
        <w:t>.5 Security Considerations</w:t>
      </w:r>
      <w:bookmarkEnd w:id="544"/>
    </w:p>
    <w:p w14:paraId="4C62EABE" w14:textId="77777777" w:rsidR="00506866" w:rsidRPr="00276D24" w:rsidRDefault="00506866" w:rsidP="00506866">
      <w:pPr>
        <w:pStyle w:val="BodyText"/>
      </w:pPr>
      <w:r w:rsidRPr="00276D24">
        <w:t xml:space="preserve">See Section X.5 DCP Security Considerations </w:t>
      </w:r>
    </w:p>
    <w:p w14:paraId="09789BE6" w14:textId="2A27DF19" w:rsidR="00E5629C" w:rsidRPr="00276D24" w:rsidRDefault="00E5629C" w:rsidP="00E5629C">
      <w:pPr>
        <w:pStyle w:val="Heading2"/>
        <w:numPr>
          <w:ilvl w:val="0"/>
          <w:numId w:val="0"/>
        </w:numPr>
        <w:rPr>
          <w:noProof w:val="0"/>
        </w:rPr>
      </w:pPr>
      <w:bookmarkStart w:id="545" w:name="_Toc524533515"/>
      <w:r w:rsidRPr="00276D24">
        <w:rPr>
          <w:noProof w:val="0"/>
        </w:rPr>
        <w:lastRenderedPageBreak/>
        <w:t>3.</w:t>
      </w:r>
      <w:r w:rsidR="004F03C8">
        <w:rPr>
          <w:noProof w:val="0"/>
        </w:rPr>
        <w:t>65</w:t>
      </w:r>
      <w:r w:rsidRPr="00276D24">
        <w:rPr>
          <w:noProof w:val="0"/>
        </w:rPr>
        <w:t xml:space="preserve"> Search for Plan Definition [PCC-</w:t>
      </w:r>
      <w:r w:rsidR="004F03C8">
        <w:rPr>
          <w:noProof w:val="0"/>
        </w:rPr>
        <w:t>65</w:t>
      </w:r>
      <w:r w:rsidRPr="00276D24">
        <w:rPr>
          <w:noProof w:val="0"/>
        </w:rPr>
        <w:t>]</w:t>
      </w:r>
      <w:bookmarkEnd w:id="545"/>
    </w:p>
    <w:p w14:paraId="73017648" w14:textId="56A68DE9" w:rsidR="00E5629C" w:rsidRPr="00276D24" w:rsidRDefault="00E5629C" w:rsidP="00E5629C">
      <w:pPr>
        <w:pStyle w:val="Heading3"/>
        <w:numPr>
          <w:ilvl w:val="0"/>
          <w:numId w:val="0"/>
        </w:numPr>
        <w:rPr>
          <w:noProof w:val="0"/>
        </w:rPr>
      </w:pPr>
      <w:bookmarkStart w:id="546" w:name="_Toc524533516"/>
      <w:r w:rsidRPr="00276D24">
        <w:rPr>
          <w:noProof w:val="0"/>
        </w:rPr>
        <w:t>3.</w:t>
      </w:r>
      <w:r w:rsidR="004F03C8">
        <w:rPr>
          <w:noProof w:val="0"/>
        </w:rPr>
        <w:t>65</w:t>
      </w:r>
      <w:r w:rsidRPr="00276D24">
        <w:rPr>
          <w:noProof w:val="0"/>
        </w:rPr>
        <w:t>.1 Scope</w:t>
      </w:r>
      <w:bookmarkEnd w:id="546"/>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547" w:name="_Toc524533517"/>
      <w:r w:rsidRPr="00276D24">
        <w:rPr>
          <w:noProof w:val="0"/>
        </w:rPr>
        <w:t>3.</w:t>
      </w:r>
      <w:r w:rsidR="004F03C8">
        <w:rPr>
          <w:noProof w:val="0"/>
        </w:rPr>
        <w:t>65</w:t>
      </w:r>
      <w:r w:rsidRPr="00276D24">
        <w:rPr>
          <w:noProof w:val="0"/>
        </w:rPr>
        <w:t>.2 Actor Roles</w:t>
      </w:r>
      <w:bookmarkEnd w:id="547"/>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5823FC" w:rsidRDefault="005823FC"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5823FC" w:rsidRDefault="005823FC"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5823FC" w:rsidRDefault="005823FC"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13"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">
                <v:shape id="_x0000_s1514" type="#_x0000_t75" style="position:absolute;width:37261;height:13900;visibility:visible;mso-wrap-style:square">
                  <v:fill o:detectmouseclick="t"/>
                  <v:path o:connecttype="none"/>
                </v:shape>
                <v:oval id="Oval 153" o:spid="_x0000_s1515"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5823FC" w:rsidRDefault="005823FC" w:rsidP="00E5629C">
                        <w:pPr>
                          <w:jc w:val="center"/>
                          <w:rPr>
                            <w:sz w:val="18"/>
                          </w:rPr>
                        </w:pPr>
                        <w:r>
                          <w:rPr>
                            <w:sz w:val="18"/>
                          </w:rPr>
                          <w:t>Search for Plan Definition [PCC-65]</w:t>
                        </w:r>
                      </w:p>
                    </w:txbxContent>
                  </v:textbox>
                </v:oval>
                <v:shape id="Text Box 154" o:spid="_x0000_s1516"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5823FC" w:rsidRDefault="005823FC" w:rsidP="00E5629C">
                        <w:pPr>
                          <w:rPr>
                            <w:sz w:val="18"/>
                          </w:rPr>
                        </w:pPr>
                        <w:r>
                          <w:rPr>
                            <w:sz w:val="18"/>
                          </w:rPr>
                          <w:t>Care Plan Contributor</w:t>
                        </w:r>
                      </w:p>
                    </w:txbxContent>
                  </v:textbox>
                </v:shape>
                <v:line id="Line 155" o:spid="_x0000_s1517"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8"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5823FC" w:rsidRDefault="005823FC" w:rsidP="00E5629C">
                        <w:pPr>
                          <w:rPr>
                            <w:sz w:val="18"/>
                          </w:rPr>
                        </w:pPr>
                        <w:r>
                          <w:rPr>
                            <w:sz w:val="18"/>
                          </w:rPr>
                          <w:t>Care Plan Definition Service</w:t>
                        </w:r>
                      </w:p>
                    </w:txbxContent>
                  </v:textbox>
                </v:shape>
                <v:line id="Line 157" o:spid="_x0000_s1519"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548" w:name="_Toc524533518"/>
      <w:r w:rsidRPr="00276D24">
        <w:rPr>
          <w:noProof w:val="0"/>
        </w:rPr>
        <w:t>3.</w:t>
      </w:r>
      <w:r w:rsidR="004F03C8">
        <w:rPr>
          <w:noProof w:val="0"/>
        </w:rPr>
        <w:t>65</w:t>
      </w:r>
      <w:r w:rsidRPr="00276D24">
        <w:rPr>
          <w:noProof w:val="0"/>
        </w:rPr>
        <w:t>.3 Referenced Standards</w:t>
      </w:r>
      <w:bookmarkEnd w:id="548"/>
    </w:p>
    <w:p w14:paraId="090647AD" w14:textId="77777777" w:rsidR="00E5629C" w:rsidRPr="00276D24" w:rsidRDefault="00E5629C" w:rsidP="00E5629C">
      <w:pPr>
        <w:pStyle w:val="BodyText"/>
      </w:pPr>
      <w:r w:rsidRPr="00276D24">
        <w:t>HL7 FHIR standard release 3 (STU)</w:t>
      </w:r>
    </w:p>
    <w:p w14:paraId="50F87AFC" w14:textId="73D0BEFB" w:rsidR="00E5629C" w:rsidRPr="00276D24" w:rsidRDefault="00E5629C" w:rsidP="00E5629C">
      <w:pPr>
        <w:pStyle w:val="Heading3"/>
        <w:numPr>
          <w:ilvl w:val="0"/>
          <w:numId w:val="0"/>
        </w:numPr>
        <w:rPr>
          <w:noProof w:val="0"/>
        </w:rPr>
      </w:pPr>
      <w:bookmarkStart w:id="549" w:name="_Toc524533519"/>
      <w:r w:rsidRPr="00276D24">
        <w:rPr>
          <w:noProof w:val="0"/>
        </w:rPr>
        <w:lastRenderedPageBreak/>
        <w:t>3.</w:t>
      </w:r>
      <w:r w:rsidR="004F03C8">
        <w:rPr>
          <w:noProof w:val="0"/>
        </w:rPr>
        <w:t>65</w:t>
      </w:r>
      <w:r w:rsidRPr="00276D24">
        <w:rPr>
          <w:noProof w:val="0"/>
        </w:rPr>
        <w:t>.4 Interaction Diagram</w:t>
      </w:r>
      <w:bookmarkEnd w:id="549"/>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5823FC" w:rsidRPr="007C1AAC" w:rsidRDefault="005823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5823FC" w:rsidRPr="007C1AAC" w:rsidRDefault="005823FC"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5823FC" w:rsidRPr="007C1AAC" w:rsidRDefault="005823FC"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2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CIfcVX&#10;9wQAAFwbAAAOAAAAAAAAAAAAAAAAAC4CAABkcnMvZTJvRG9jLnhtbFBLAQItABQABgAIAAAAIQB1&#10;66ZA3AAAAAUBAAAPAAAAAAAAAAAAAAAAAFEHAABkcnMvZG93bnJldi54bWxQSwUGAAAAAAQABADz&#10;AAAAWggAAAAA&#10;">
                <v:shape id="_x0000_s1521" type="#_x0000_t75" style="position:absolute;width:59436;height:24003;visibility:visible;mso-wrap-style:square">
                  <v:fill o:detectmouseclick="t"/>
                  <v:path o:connecttype="none"/>
                </v:shape>
                <v:shape id="_x0000_s1522"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5823FC" w:rsidRPr="007C1AAC" w:rsidRDefault="005823FC" w:rsidP="00E5629C">
                        <w:pPr>
                          <w:jc w:val="center"/>
                          <w:rPr>
                            <w:sz w:val="22"/>
                            <w:szCs w:val="22"/>
                          </w:rPr>
                        </w:pPr>
                        <w:r>
                          <w:rPr>
                            <w:sz w:val="22"/>
                            <w:szCs w:val="22"/>
                          </w:rPr>
                          <w:t>Care Plan Contributor</w:t>
                        </w:r>
                      </w:p>
                    </w:txbxContent>
                  </v:textbox>
                </v:shape>
                <v:line id="Line 161" o:spid="_x0000_s152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4"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5823FC" w:rsidRPr="007C1AAC" w:rsidRDefault="005823FC" w:rsidP="00E5629C">
                        <w:pPr>
                          <w:rPr>
                            <w:sz w:val="22"/>
                            <w:szCs w:val="22"/>
                          </w:rPr>
                        </w:pPr>
                        <w:r>
                          <w:rPr>
                            <w:sz w:val="22"/>
                            <w:szCs w:val="22"/>
                          </w:rPr>
                          <w:t>Search for Plan Definition</w:t>
                        </w:r>
                      </w:p>
                    </w:txbxContent>
                  </v:textbox>
                </v:shape>
                <v:line id="Line 163" o:spid="_x0000_s152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9"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5823FC" w:rsidRPr="007C1AAC" w:rsidRDefault="005823FC"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550" w:name="_Toc524533520"/>
      <w:r w:rsidRPr="00276D24">
        <w:rPr>
          <w:noProof w:val="0"/>
        </w:rPr>
        <w:t>3.</w:t>
      </w:r>
      <w:r w:rsidR="004F03C8">
        <w:rPr>
          <w:noProof w:val="0"/>
        </w:rPr>
        <w:t>65</w:t>
      </w:r>
      <w:r w:rsidRPr="00276D24">
        <w:rPr>
          <w:noProof w:val="0"/>
        </w:rPr>
        <w:t>.4.1 Search for Plan Definition</w:t>
      </w:r>
      <w:bookmarkEnd w:id="550"/>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551" w:name="_Toc524533521"/>
      <w:r w:rsidRPr="00276D24">
        <w:rPr>
          <w:noProof w:val="0"/>
        </w:rPr>
        <w:t>3.</w:t>
      </w:r>
      <w:r w:rsidR="004F03C8">
        <w:rPr>
          <w:noProof w:val="0"/>
        </w:rPr>
        <w:t>65</w:t>
      </w:r>
      <w:r w:rsidRPr="00276D24">
        <w:rPr>
          <w:noProof w:val="0"/>
        </w:rPr>
        <w:t>.4.1.1 Trigger Events</w:t>
      </w:r>
      <w:bookmarkEnd w:id="551"/>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552" w:name="_Toc524533522"/>
      <w:r w:rsidRPr="00276D24">
        <w:rPr>
          <w:noProof w:val="0"/>
        </w:rPr>
        <w:t>3.</w:t>
      </w:r>
      <w:r w:rsidR="004F03C8">
        <w:rPr>
          <w:noProof w:val="0"/>
        </w:rPr>
        <w:t>65</w:t>
      </w:r>
      <w:r w:rsidRPr="00276D24">
        <w:rPr>
          <w:noProof w:val="0"/>
        </w:rPr>
        <w:t>.4.1.2 Message Semantics</w:t>
      </w:r>
      <w:bookmarkEnd w:id="552"/>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19F24169" w:rsidR="00E5629C" w:rsidRPr="00276D24" w:rsidRDefault="00E5629C" w:rsidP="00E5629C">
      <w:pPr>
        <w:pStyle w:val="BodyText"/>
      </w:pPr>
      <w:r w:rsidRPr="00276D24">
        <w:t xml:space="preserve">See the FHIR PlanDefinition resource Search Parameters at </w:t>
      </w:r>
      <w:hyperlink r:id="rId33" w:anchor="search" w:history="1">
        <w:r w:rsidR="007B4B7C" w:rsidRPr="00276D24">
          <w:rPr>
            <w:rStyle w:val="Hyperlink"/>
          </w:rPr>
          <w:t>http://hl7.org/fhir/STU3/</w:t>
        </w:r>
        <w:r w:rsidRPr="00276D24">
          <w:rPr>
            <w:rStyle w:val="Hyperlink"/>
          </w:rPr>
          <w:t>planDefinition.html#search</w:t>
        </w:r>
      </w:hyperlink>
      <w:r w:rsidRPr="00276D24">
        <w:t xml:space="preserve"> </w:t>
      </w:r>
    </w:p>
    <w:p w14:paraId="38B23FF2" w14:textId="452F0DCA" w:rsidR="00E5629C" w:rsidRPr="00276D24" w:rsidRDefault="00E5629C" w:rsidP="00E5629C">
      <w:pPr>
        <w:pStyle w:val="Heading5"/>
        <w:numPr>
          <w:ilvl w:val="0"/>
          <w:numId w:val="0"/>
        </w:numPr>
        <w:rPr>
          <w:noProof w:val="0"/>
        </w:rPr>
      </w:pPr>
      <w:bookmarkStart w:id="553" w:name="_Toc524533523"/>
      <w:r w:rsidRPr="00276D24">
        <w:rPr>
          <w:noProof w:val="0"/>
        </w:rPr>
        <w:t>3.</w:t>
      </w:r>
      <w:r w:rsidR="004F03C8">
        <w:rPr>
          <w:noProof w:val="0"/>
        </w:rPr>
        <w:t>65</w:t>
      </w:r>
      <w:r w:rsidRPr="00276D24">
        <w:rPr>
          <w:noProof w:val="0"/>
        </w:rPr>
        <w:t>.4.1.3 Expected Actions</w:t>
      </w:r>
      <w:bookmarkEnd w:id="553"/>
    </w:p>
    <w:p w14:paraId="294BF01F" w14:textId="6FC82CC2"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hyperlink r:id="rId34" w:history="1">
        <w:r w:rsidRPr="00276D24">
          <w:rPr>
            <w:rStyle w:val="Hyperlink"/>
          </w:rPr>
          <w:t>FHIR Search specification</w:t>
        </w:r>
      </w:hyperlink>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hyperlink r:id="rId35" w:history="1">
        <w:r w:rsidRPr="00276D24">
          <w:rPr>
            <w:rStyle w:val="Hyperlink"/>
          </w:rPr>
          <w:t>bundle</w:t>
        </w:r>
      </w:hyperlink>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554" w:name="_Toc524533524"/>
      <w:r w:rsidRPr="00276D24">
        <w:rPr>
          <w:noProof w:val="0"/>
        </w:rPr>
        <w:lastRenderedPageBreak/>
        <w:t>3.</w:t>
      </w:r>
      <w:r w:rsidR="004F03C8">
        <w:rPr>
          <w:noProof w:val="0"/>
        </w:rPr>
        <w:t>65</w:t>
      </w:r>
      <w:r w:rsidRPr="00276D24">
        <w:rPr>
          <w:noProof w:val="0"/>
        </w:rPr>
        <w:t>.5 Security Considerations</w:t>
      </w:r>
      <w:bookmarkEnd w:id="554"/>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555"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555"/>
    </w:p>
    <w:p w14:paraId="634FD74F" w14:textId="28DD2EF7" w:rsidR="00E5629C" w:rsidRPr="00276D24" w:rsidRDefault="00E5629C" w:rsidP="00E5629C">
      <w:pPr>
        <w:pStyle w:val="Heading3"/>
        <w:numPr>
          <w:ilvl w:val="0"/>
          <w:numId w:val="0"/>
        </w:numPr>
        <w:rPr>
          <w:noProof w:val="0"/>
        </w:rPr>
      </w:pPr>
      <w:bookmarkStart w:id="556" w:name="_Toc524533526"/>
      <w:r w:rsidRPr="00276D24">
        <w:rPr>
          <w:noProof w:val="0"/>
        </w:rPr>
        <w:t>3.</w:t>
      </w:r>
      <w:r w:rsidR="004F03C8">
        <w:rPr>
          <w:noProof w:val="0"/>
        </w:rPr>
        <w:t>66</w:t>
      </w:r>
      <w:r w:rsidRPr="00276D24">
        <w:rPr>
          <w:noProof w:val="0"/>
        </w:rPr>
        <w:t>.1 Scope</w:t>
      </w:r>
      <w:bookmarkEnd w:id="556"/>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2AE1D89A"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hyperlink r:id="rId36" w:anchor="delete" w:history="1">
        <w:r w:rsidR="005F4689" w:rsidRPr="00276D24">
          <w:rPr>
            <w:rStyle w:val="Hyperlink"/>
          </w:rPr>
          <w:t>http://hl7.org/fhir/STU3/http.html#delete</w:t>
        </w:r>
      </w:hyperlink>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557" w:name="_Toc524533527"/>
      <w:r w:rsidRPr="00276D24">
        <w:rPr>
          <w:noProof w:val="0"/>
        </w:rPr>
        <w:t>3.</w:t>
      </w:r>
      <w:r w:rsidR="004F03C8">
        <w:rPr>
          <w:noProof w:val="0"/>
        </w:rPr>
        <w:t>66</w:t>
      </w:r>
      <w:r w:rsidRPr="00276D24">
        <w:rPr>
          <w:noProof w:val="0"/>
        </w:rPr>
        <w:t>.2 Actor Roles</w:t>
      </w:r>
      <w:bookmarkEnd w:id="557"/>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5823FC" w:rsidRDefault="005823FC"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5823FC" w:rsidRDefault="005823FC"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5823FC" w:rsidRDefault="005823FC"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30"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">
                <v:shape id="_x0000_s1531" type="#_x0000_t75" style="position:absolute;width:37261;height:16383;visibility:visible;mso-wrap-style:square">
                  <v:fill o:detectmouseclick="t"/>
                  <v:path o:connecttype="none"/>
                </v:shape>
                <v:oval id="Oval 153" o:spid="_x0000_s1532"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5823FC" w:rsidRDefault="005823FC" w:rsidP="00E5629C">
                        <w:pPr>
                          <w:jc w:val="center"/>
                          <w:rPr>
                            <w:sz w:val="18"/>
                          </w:rPr>
                        </w:pPr>
                        <w:r>
                          <w:rPr>
                            <w:sz w:val="18"/>
                          </w:rPr>
                          <w:t>Subscribe to Plan Definition Updates [PCC-66]</w:t>
                        </w:r>
                      </w:p>
                    </w:txbxContent>
                  </v:textbox>
                </v:oval>
                <v:shape id="Text Box 154" o:spid="_x0000_s1533"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5823FC" w:rsidRDefault="005823FC" w:rsidP="00E5629C">
                        <w:pPr>
                          <w:rPr>
                            <w:sz w:val="18"/>
                          </w:rPr>
                        </w:pPr>
                        <w:r>
                          <w:rPr>
                            <w:sz w:val="18"/>
                          </w:rPr>
                          <w:t>Care Plan Contributor</w:t>
                        </w:r>
                      </w:p>
                    </w:txbxContent>
                  </v:textbox>
                </v:shape>
                <v:line id="Line 155" o:spid="_x0000_s1534"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5"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5823FC" w:rsidRDefault="005823FC" w:rsidP="00E5629C">
                        <w:pPr>
                          <w:rPr>
                            <w:sz w:val="18"/>
                          </w:rPr>
                        </w:pPr>
                        <w:r>
                          <w:rPr>
                            <w:sz w:val="18"/>
                          </w:rPr>
                          <w:t>Care Plan Definition Service</w:t>
                        </w:r>
                      </w:p>
                    </w:txbxContent>
                  </v:textbox>
                </v:shape>
                <v:line id="Line 157" o:spid="_x0000_s1536"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558" w:name="_Toc524533528"/>
      <w:r w:rsidRPr="00276D24">
        <w:rPr>
          <w:noProof w:val="0"/>
        </w:rPr>
        <w:t>3.</w:t>
      </w:r>
      <w:r w:rsidR="004F03C8">
        <w:rPr>
          <w:noProof w:val="0"/>
        </w:rPr>
        <w:t>66</w:t>
      </w:r>
      <w:r w:rsidRPr="00276D24">
        <w:rPr>
          <w:noProof w:val="0"/>
        </w:rPr>
        <w:t>.3 Referenced Standards</w:t>
      </w:r>
      <w:bookmarkEnd w:id="558"/>
    </w:p>
    <w:p w14:paraId="14B8270C" w14:textId="77777777" w:rsidR="00E5629C" w:rsidRPr="00276D24" w:rsidRDefault="00E5629C" w:rsidP="00E5629C">
      <w:pPr>
        <w:pStyle w:val="BodyText"/>
      </w:pPr>
      <w:r w:rsidRPr="00276D24">
        <w:t>HL7 FHIR standard release 3 (STU)</w:t>
      </w:r>
    </w:p>
    <w:p w14:paraId="77BEB4CC" w14:textId="42CB8455" w:rsidR="00E5629C" w:rsidRPr="00276D24" w:rsidRDefault="00E5629C" w:rsidP="00E5629C">
      <w:pPr>
        <w:pStyle w:val="Heading3"/>
        <w:numPr>
          <w:ilvl w:val="0"/>
          <w:numId w:val="0"/>
        </w:numPr>
        <w:rPr>
          <w:noProof w:val="0"/>
        </w:rPr>
      </w:pPr>
      <w:bookmarkStart w:id="559" w:name="_Toc524533529"/>
      <w:r w:rsidRPr="00276D24">
        <w:rPr>
          <w:noProof w:val="0"/>
        </w:rPr>
        <w:lastRenderedPageBreak/>
        <w:t>3.</w:t>
      </w:r>
      <w:r w:rsidR="004F03C8">
        <w:rPr>
          <w:noProof w:val="0"/>
        </w:rPr>
        <w:t>66</w:t>
      </w:r>
      <w:r w:rsidRPr="00276D24">
        <w:rPr>
          <w:noProof w:val="0"/>
        </w:rPr>
        <w:t>.4 Interaction Diagram</w:t>
      </w:r>
      <w:bookmarkEnd w:id="559"/>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5823FC" w:rsidRPr="007C1AAC" w:rsidRDefault="005823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5823FC" w:rsidRPr="007C1AAC" w:rsidRDefault="005823FC"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5823FC" w:rsidRPr="007C1AAC" w:rsidRDefault="005823FC"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">
                <v:shape id="_x0000_s1538" type="#_x0000_t75" style="position:absolute;width:59436;height:24003;visibility:visible;mso-wrap-style:square">
                  <v:fill o:detectmouseclick="t"/>
                  <v:path o:connecttype="none"/>
                </v:shape>
                <v:shape id="_x0000_s1539"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5823FC" w:rsidRPr="007C1AAC" w:rsidRDefault="005823FC" w:rsidP="00E5629C">
                        <w:pPr>
                          <w:jc w:val="center"/>
                          <w:rPr>
                            <w:sz w:val="22"/>
                            <w:szCs w:val="22"/>
                          </w:rPr>
                        </w:pPr>
                        <w:r>
                          <w:rPr>
                            <w:sz w:val="22"/>
                            <w:szCs w:val="22"/>
                          </w:rPr>
                          <w:t>Care Plan Contributor</w:t>
                        </w:r>
                      </w:p>
                    </w:txbxContent>
                  </v:textbox>
                </v:shape>
                <v:line id="Line 161" o:spid="_x0000_s154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41"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5823FC" w:rsidRPr="007C1AAC" w:rsidRDefault="005823FC" w:rsidP="00E5629C">
                        <w:pPr>
                          <w:rPr>
                            <w:sz w:val="22"/>
                            <w:szCs w:val="22"/>
                          </w:rPr>
                        </w:pPr>
                        <w:r>
                          <w:rPr>
                            <w:sz w:val="22"/>
                            <w:szCs w:val="22"/>
                          </w:rPr>
                          <w:t>Subscribe to Plan Definition Updates</w:t>
                        </w:r>
                      </w:p>
                    </w:txbxContent>
                  </v:textbox>
                </v:shape>
                <v:line id="Line 163" o:spid="_x0000_s154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4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6"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5823FC" w:rsidRPr="007C1AAC" w:rsidRDefault="005823FC"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560" w:name="_Toc524533530"/>
      <w:r w:rsidRPr="00276D24">
        <w:rPr>
          <w:noProof w:val="0"/>
        </w:rPr>
        <w:t>3.</w:t>
      </w:r>
      <w:r w:rsidR="004F03C8">
        <w:rPr>
          <w:noProof w:val="0"/>
        </w:rPr>
        <w:t>66</w:t>
      </w:r>
      <w:r w:rsidRPr="00276D24">
        <w:rPr>
          <w:noProof w:val="0"/>
        </w:rPr>
        <w:t>.4.1 Subscribe to Plan Definition Updates</w:t>
      </w:r>
      <w:bookmarkEnd w:id="560"/>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561" w:name="_Toc524533531"/>
      <w:r w:rsidRPr="00276D24">
        <w:rPr>
          <w:noProof w:val="0"/>
        </w:rPr>
        <w:t>3.</w:t>
      </w:r>
      <w:r w:rsidR="004F03C8">
        <w:rPr>
          <w:noProof w:val="0"/>
        </w:rPr>
        <w:t>66</w:t>
      </w:r>
      <w:r w:rsidRPr="00276D24">
        <w:rPr>
          <w:noProof w:val="0"/>
        </w:rPr>
        <w:t>.4.1.1 Trigger Events</w:t>
      </w:r>
      <w:bookmarkEnd w:id="561"/>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 xml:space="preserve">omplex Subscription criteria contains chained parameters, such as parameters about resources that are referenced within the PlanDefinition. For example, chaining parameters about an </w:t>
      </w:r>
      <w:proofErr w:type="spellStart"/>
      <w:r w:rsidR="00E5629C" w:rsidRPr="00276D24">
        <w:t>ActivityDefinition</w:t>
      </w:r>
      <w:proofErr w:type="spellEnd"/>
      <w:r w:rsidR="00E5629C" w:rsidRPr="00276D24">
        <w:t xml:space="preserve"> referenced from a PlanDefinition results in notifications of changes to either the PlanDefinition or to the referenced </w:t>
      </w:r>
      <w:proofErr w:type="spellStart"/>
      <w:r w:rsidR="00E5629C" w:rsidRPr="00276D24">
        <w:t>ActivityDefinition</w:t>
      </w:r>
      <w:proofErr w:type="spellEnd"/>
      <w:r w:rsidR="00E5629C" w:rsidRPr="00276D24">
        <w:t>.</w:t>
      </w:r>
    </w:p>
    <w:p w14:paraId="551D8218" w14:textId="788F5F7B" w:rsidR="00E5629C" w:rsidRPr="00276D24" w:rsidRDefault="00E5629C" w:rsidP="00E5629C">
      <w:pPr>
        <w:pStyle w:val="Heading5"/>
        <w:numPr>
          <w:ilvl w:val="0"/>
          <w:numId w:val="0"/>
        </w:numPr>
        <w:rPr>
          <w:noProof w:val="0"/>
        </w:rPr>
      </w:pPr>
      <w:bookmarkStart w:id="562" w:name="_Toc524533532"/>
      <w:r w:rsidRPr="00276D24">
        <w:rPr>
          <w:noProof w:val="0"/>
        </w:rPr>
        <w:t>3.</w:t>
      </w:r>
      <w:r w:rsidR="004F03C8">
        <w:rPr>
          <w:noProof w:val="0"/>
        </w:rPr>
        <w:t>66</w:t>
      </w:r>
      <w:r w:rsidRPr="00276D24">
        <w:rPr>
          <w:noProof w:val="0"/>
        </w:rPr>
        <w:t>.4.1.2 Message Semantics</w:t>
      </w:r>
      <w:bookmarkEnd w:id="562"/>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0BEB6E23" w:rsidR="00E5629C" w:rsidRPr="00276D24" w:rsidRDefault="00E5629C" w:rsidP="00E5629C">
      <w:pPr>
        <w:pStyle w:val="BodyText"/>
      </w:pPr>
      <w:r w:rsidRPr="00276D24">
        <w:t xml:space="preserve">See </w:t>
      </w:r>
      <w:hyperlink r:id="rId37" w:history="1">
        <w:r w:rsidR="007B4B7C" w:rsidRPr="00276D24">
          <w:rPr>
            <w:rStyle w:val="Hyperlink"/>
          </w:rPr>
          <w:t>http://hl7.org/fhir/STU3/</w:t>
        </w:r>
        <w:r w:rsidRPr="00276D24">
          <w:rPr>
            <w:rStyle w:val="Hyperlink"/>
          </w:rPr>
          <w:t>subscription.html</w:t>
        </w:r>
      </w:hyperlink>
      <w:r w:rsidRPr="00276D24">
        <w:t xml:space="preserve"> </w:t>
      </w:r>
    </w:p>
    <w:p w14:paraId="74313796" w14:textId="2F4ED809" w:rsidR="00E5629C" w:rsidRPr="00276D24" w:rsidRDefault="00E5629C" w:rsidP="00E5629C">
      <w:pPr>
        <w:pStyle w:val="Heading5"/>
        <w:numPr>
          <w:ilvl w:val="0"/>
          <w:numId w:val="0"/>
        </w:numPr>
        <w:rPr>
          <w:noProof w:val="0"/>
        </w:rPr>
      </w:pPr>
      <w:bookmarkStart w:id="563" w:name="_Toc524533533"/>
      <w:r w:rsidRPr="00276D24">
        <w:rPr>
          <w:noProof w:val="0"/>
        </w:rPr>
        <w:t>3.</w:t>
      </w:r>
      <w:r w:rsidR="004F03C8">
        <w:rPr>
          <w:noProof w:val="0"/>
        </w:rPr>
        <w:t>66</w:t>
      </w:r>
      <w:r w:rsidRPr="00276D24">
        <w:rPr>
          <w:noProof w:val="0"/>
        </w:rPr>
        <w:t>.4.1.3 Expected Actions</w:t>
      </w:r>
      <w:bookmarkEnd w:id="563"/>
    </w:p>
    <w:p w14:paraId="1F2E7433" w14:textId="7F0B5F34"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http://hl7.org/fhir/STU3/</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564" w:name="_Toc524533534"/>
      <w:r w:rsidRPr="00276D24">
        <w:rPr>
          <w:noProof w:val="0"/>
        </w:rPr>
        <w:t>3.</w:t>
      </w:r>
      <w:r w:rsidR="004F03C8">
        <w:rPr>
          <w:noProof w:val="0"/>
        </w:rPr>
        <w:t>66</w:t>
      </w:r>
      <w:r w:rsidRPr="00276D24">
        <w:rPr>
          <w:noProof w:val="0"/>
        </w:rPr>
        <w:t>.4.2 Update Subscription to Plan Definition Updates</w:t>
      </w:r>
      <w:bookmarkEnd w:id="564"/>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565" w:name="_Toc524533535"/>
      <w:r w:rsidRPr="00276D24">
        <w:rPr>
          <w:noProof w:val="0"/>
        </w:rPr>
        <w:t>3.</w:t>
      </w:r>
      <w:r w:rsidR="004F03C8">
        <w:rPr>
          <w:noProof w:val="0"/>
        </w:rPr>
        <w:t>66</w:t>
      </w:r>
      <w:r w:rsidRPr="00276D24">
        <w:rPr>
          <w:noProof w:val="0"/>
        </w:rPr>
        <w:t>.4.2.1 Trigger Events</w:t>
      </w:r>
      <w:bookmarkEnd w:id="565"/>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566" w:name="_Toc524533536"/>
      <w:r w:rsidRPr="00276D24">
        <w:rPr>
          <w:noProof w:val="0"/>
        </w:rPr>
        <w:t>3.</w:t>
      </w:r>
      <w:r w:rsidR="004F03C8">
        <w:rPr>
          <w:noProof w:val="0"/>
        </w:rPr>
        <w:t>66</w:t>
      </w:r>
      <w:r w:rsidRPr="00276D24">
        <w:rPr>
          <w:noProof w:val="0"/>
        </w:rPr>
        <w:t>.4.2.2 Message Semantics</w:t>
      </w:r>
      <w:bookmarkEnd w:id="566"/>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6F1413F2" w:rsidR="00E5629C" w:rsidRPr="00276D24" w:rsidRDefault="00E5629C" w:rsidP="00E5629C">
      <w:pPr>
        <w:pStyle w:val="BodyText"/>
      </w:pPr>
      <w:r w:rsidRPr="00276D24">
        <w:t xml:space="preserve">See </w:t>
      </w:r>
      <w:hyperlink r:id="rId38" w:anchor="update" w:history="1">
        <w:r w:rsidR="004123FE" w:rsidRPr="00276D24">
          <w:rPr>
            <w:rStyle w:val="Hyperlink"/>
          </w:rPr>
          <w:t>http://hl7.org/fhir/STU3/http.html#update</w:t>
        </w:r>
      </w:hyperlink>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567" w:name="_Toc524533537"/>
      <w:r w:rsidRPr="00276D24">
        <w:rPr>
          <w:noProof w:val="0"/>
        </w:rPr>
        <w:t>3.</w:t>
      </w:r>
      <w:r w:rsidR="004F03C8">
        <w:rPr>
          <w:noProof w:val="0"/>
        </w:rPr>
        <w:t>66</w:t>
      </w:r>
      <w:r w:rsidRPr="00276D24">
        <w:rPr>
          <w:noProof w:val="0"/>
        </w:rPr>
        <w:t>.4.2.3 Expected Actions</w:t>
      </w:r>
      <w:bookmarkEnd w:id="567"/>
    </w:p>
    <w:p w14:paraId="5E5B7D34" w14:textId="7D07C733" w:rsidR="00E5629C" w:rsidRPr="00276D24" w:rsidRDefault="00E5629C" w:rsidP="00E5629C">
      <w:pPr>
        <w:pStyle w:val="BodyText"/>
      </w:pPr>
      <w:r w:rsidRPr="00276D24">
        <w:t xml:space="preserve">See </w:t>
      </w:r>
      <w:hyperlink r:id="rId39" w:anchor="update" w:history="1">
        <w:r w:rsidR="004123FE" w:rsidRPr="00276D24">
          <w:rPr>
            <w:rStyle w:val="Hyperlink"/>
          </w:rPr>
          <w:t>http://hl7.org/fhir/STU3/http.html#update</w:t>
        </w:r>
      </w:hyperlink>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568" w:name="_Toc524533538"/>
      <w:r w:rsidRPr="00276D24">
        <w:rPr>
          <w:noProof w:val="0"/>
        </w:rPr>
        <w:t>3.</w:t>
      </w:r>
      <w:r w:rsidR="004F03C8">
        <w:rPr>
          <w:noProof w:val="0"/>
        </w:rPr>
        <w:t>66</w:t>
      </w:r>
      <w:r w:rsidRPr="00276D24">
        <w:rPr>
          <w:noProof w:val="0"/>
        </w:rPr>
        <w:t>.5 Security Considerations</w:t>
      </w:r>
      <w:bookmarkEnd w:id="568"/>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569"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569"/>
    </w:p>
    <w:p w14:paraId="26D8D805" w14:textId="316D9B98" w:rsidR="00DF635D" w:rsidRPr="00276D24" w:rsidRDefault="00DF635D" w:rsidP="00DF635D">
      <w:pPr>
        <w:pStyle w:val="Heading3"/>
        <w:numPr>
          <w:ilvl w:val="0"/>
          <w:numId w:val="0"/>
        </w:numPr>
        <w:rPr>
          <w:noProof w:val="0"/>
        </w:rPr>
      </w:pPr>
      <w:bookmarkStart w:id="570" w:name="_Toc524533540"/>
      <w:r w:rsidRPr="00276D24">
        <w:rPr>
          <w:noProof w:val="0"/>
        </w:rPr>
        <w:t>3.</w:t>
      </w:r>
      <w:r w:rsidR="004F03C8">
        <w:rPr>
          <w:noProof w:val="0"/>
        </w:rPr>
        <w:t>67</w:t>
      </w:r>
      <w:r w:rsidRPr="00276D24">
        <w:rPr>
          <w:noProof w:val="0"/>
        </w:rPr>
        <w:t>.1 Scope</w:t>
      </w:r>
      <w:bookmarkEnd w:id="570"/>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571" w:name="_Toc524533541"/>
      <w:r w:rsidRPr="00276D24">
        <w:rPr>
          <w:noProof w:val="0"/>
        </w:rPr>
        <w:t>3.</w:t>
      </w:r>
      <w:r w:rsidR="004F03C8">
        <w:rPr>
          <w:noProof w:val="0"/>
        </w:rPr>
        <w:t>67</w:t>
      </w:r>
      <w:r w:rsidRPr="00276D24">
        <w:rPr>
          <w:noProof w:val="0"/>
        </w:rPr>
        <w:t>.2 Actor Roles</w:t>
      </w:r>
      <w:bookmarkEnd w:id="571"/>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5823FC" w:rsidRDefault="005823FC"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5823FC" w:rsidRDefault="005823FC"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5823FC" w:rsidRDefault="005823FC"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HIFHfveAwAAAxAAAA4AAAAAAAAAAAAAAAAALgIAAGRycy9lMm9Eb2MueG1sUEsBAi0AFAAGAAgA&#10;AAAhAEnGqfPdAAAABQEAAA8AAAAAAAAAAAAAAAAAOAYAAGRycy9kb3ducmV2LnhtbFBLBQYAAAAA&#10;BAAEAPMAAABCBwAAAAA=&#10;">
                <v:shape id="_x0000_s1548" type="#_x0000_t75" style="position:absolute;width:37261;height:15392;visibility:visible;mso-wrap-style:square">
                  <v:fill o:detectmouseclick="t"/>
                  <v:path o:connecttype="none"/>
                </v:shape>
                <v:oval id="Oval 153" o:spid="_x0000_s154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5823FC" w:rsidRDefault="005823FC" w:rsidP="00DF635D">
                        <w:pPr>
                          <w:jc w:val="center"/>
                          <w:rPr>
                            <w:sz w:val="18"/>
                          </w:rPr>
                        </w:pPr>
                        <w:r>
                          <w:rPr>
                            <w:sz w:val="18"/>
                          </w:rPr>
                          <w:t>Provide Plan Definition [PCC-67]</w:t>
                        </w:r>
                      </w:p>
                    </w:txbxContent>
                  </v:textbox>
                </v:oval>
                <v:shape id="Text Box 154" o:spid="_x0000_s1550"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5823FC" w:rsidRDefault="005823FC" w:rsidP="00DF635D">
                        <w:pPr>
                          <w:rPr>
                            <w:sz w:val="18"/>
                          </w:rPr>
                        </w:pPr>
                        <w:r>
                          <w:rPr>
                            <w:sz w:val="18"/>
                          </w:rPr>
                          <w:t>Care Plan Definition Service</w:t>
                        </w:r>
                      </w:p>
                    </w:txbxContent>
                  </v:textbox>
                </v:shape>
                <v:line id="Line 155" o:spid="_x0000_s155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5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5823FC" w:rsidRDefault="005823FC" w:rsidP="00DF635D">
                        <w:pPr>
                          <w:rPr>
                            <w:sz w:val="18"/>
                          </w:rPr>
                        </w:pPr>
                        <w:r>
                          <w:rPr>
                            <w:sz w:val="18"/>
                          </w:rPr>
                          <w:t>Care Plan Contributor</w:t>
                        </w:r>
                      </w:p>
                    </w:txbxContent>
                  </v:textbox>
                </v:shape>
                <v:line id="Line 157" o:spid="_x0000_s155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572" w:name="_Toc524533542"/>
      <w:r w:rsidRPr="00276D24">
        <w:rPr>
          <w:noProof w:val="0"/>
        </w:rPr>
        <w:t>3.</w:t>
      </w:r>
      <w:r w:rsidR="004F03C8">
        <w:rPr>
          <w:noProof w:val="0"/>
        </w:rPr>
        <w:t>67</w:t>
      </w:r>
      <w:r w:rsidRPr="00276D24">
        <w:rPr>
          <w:noProof w:val="0"/>
        </w:rPr>
        <w:t>.3 Referenced Standards</w:t>
      </w:r>
      <w:bookmarkEnd w:id="572"/>
    </w:p>
    <w:p w14:paraId="0FB81EF7" w14:textId="77777777" w:rsidR="00DF635D" w:rsidRPr="00276D24" w:rsidRDefault="00DF635D" w:rsidP="00DF635D">
      <w:pPr>
        <w:pStyle w:val="BodyText"/>
      </w:pPr>
      <w:r w:rsidRPr="00276D24">
        <w:t>HL7 FHIR standard release 3 (STU)</w:t>
      </w:r>
    </w:p>
    <w:p w14:paraId="2588ADB2" w14:textId="4A551F58" w:rsidR="00DF635D" w:rsidRPr="00276D24" w:rsidRDefault="00DF635D" w:rsidP="00DF635D">
      <w:pPr>
        <w:pStyle w:val="Heading3"/>
        <w:numPr>
          <w:ilvl w:val="0"/>
          <w:numId w:val="0"/>
        </w:numPr>
        <w:rPr>
          <w:noProof w:val="0"/>
        </w:rPr>
      </w:pPr>
      <w:bookmarkStart w:id="573" w:name="_Toc524533543"/>
      <w:r w:rsidRPr="00276D24">
        <w:rPr>
          <w:noProof w:val="0"/>
        </w:rPr>
        <w:lastRenderedPageBreak/>
        <w:t>3.</w:t>
      </w:r>
      <w:r w:rsidR="004F03C8">
        <w:rPr>
          <w:noProof w:val="0"/>
        </w:rPr>
        <w:t>67</w:t>
      </w:r>
      <w:r w:rsidRPr="00276D24">
        <w:rPr>
          <w:noProof w:val="0"/>
        </w:rPr>
        <w:t>.4 Interaction Diagram</w:t>
      </w:r>
      <w:bookmarkEnd w:id="573"/>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5823FC" w:rsidRPr="007C1AAC" w:rsidRDefault="005823FC"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5823FC" w:rsidRPr="007C1AAC" w:rsidRDefault="005823FC"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5823FC" w:rsidRPr="007C1AAC" w:rsidRDefault="005823FC"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">
                <v:shape id="_x0000_s1555" type="#_x0000_t75" style="position:absolute;width:59436;height:24003;visibility:visible;mso-wrap-style:square">
                  <v:fill o:detectmouseclick="t"/>
                  <v:path o:connecttype="none"/>
                </v:shape>
                <v:shape id="_x0000_s1556"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5823FC" w:rsidRPr="007C1AAC" w:rsidRDefault="005823FC" w:rsidP="00DF635D">
                        <w:pPr>
                          <w:jc w:val="center"/>
                          <w:rPr>
                            <w:sz w:val="22"/>
                            <w:szCs w:val="22"/>
                          </w:rPr>
                        </w:pPr>
                        <w:r>
                          <w:rPr>
                            <w:sz w:val="22"/>
                            <w:szCs w:val="22"/>
                          </w:rPr>
                          <w:t>Care Plan Definition Service</w:t>
                        </w:r>
                      </w:p>
                    </w:txbxContent>
                  </v:textbox>
                </v:shape>
                <v:line id="Line 161" o:spid="_x0000_s155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8"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5823FC" w:rsidRPr="007C1AAC" w:rsidRDefault="005823FC" w:rsidP="00DF635D">
                        <w:pPr>
                          <w:rPr>
                            <w:sz w:val="22"/>
                            <w:szCs w:val="22"/>
                          </w:rPr>
                        </w:pPr>
                        <w:r>
                          <w:rPr>
                            <w:sz w:val="22"/>
                            <w:szCs w:val="22"/>
                          </w:rPr>
                          <w:t>Provide Plan Definition</w:t>
                        </w:r>
                      </w:p>
                    </w:txbxContent>
                  </v:textbox>
                </v:shape>
                <v:line id="Line 163" o:spid="_x0000_s155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6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6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6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6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5823FC" w:rsidRPr="007C1AAC" w:rsidRDefault="005823FC"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574" w:name="_Toc524533544"/>
      <w:r w:rsidRPr="00276D24">
        <w:rPr>
          <w:noProof w:val="0"/>
        </w:rPr>
        <w:t>3.</w:t>
      </w:r>
      <w:r w:rsidR="004F03C8">
        <w:rPr>
          <w:noProof w:val="0"/>
        </w:rPr>
        <w:t>67</w:t>
      </w:r>
      <w:r w:rsidRPr="00276D24">
        <w:rPr>
          <w:noProof w:val="0"/>
        </w:rPr>
        <w:t>.4.1 Provide Plan Definition</w:t>
      </w:r>
      <w:bookmarkEnd w:id="574"/>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575" w:name="_Toc524533545"/>
      <w:r w:rsidRPr="00276D24">
        <w:rPr>
          <w:noProof w:val="0"/>
        </w:rPr>
        <w:t>3.</w:t>
      </w:r>
      <w:r w:rsidR="004F03C8">
        <w:rPr>
          <w:noProof w:val="0"/>
        </w:rPr>
        <w:t>67</w:t>
      </w:r>
      <w:r w:rsidRPr="00276D24">
        <w:rPr>
          <w:noProof w:val="0"/>
        </w:rPr>
        <w:t>.4.1.1 Trigger Events</w:t>
      </w:r>
      <w:bookmarkEnd w:id="575"/>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576" w:name="_Toc524533546"/>
      <w:r w:rsidRPr="00276D24">
        <w:rPr>
          <w:noProof w:val="0"/>
        </w:rPr>
        <w:t>3.</w:t>
      </w:r>
      <w:r w:rsidR="004F03C8">
        <w:rPr>
          <w:noProof w:val="0"/>
        </w:rPr>
        <w:t>67</w:t>
      </w:r>
      <w:r w:rsidRPr="00276D24">
        <w:rPr>
          <w:noProof w:val="0"/>
        </w:rPr>
        <w:t>.4.1.2 Message Semantics</w:t>
      </w:r>
      <w:bookmarkEnd w:id="576"/>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2E71DA27" w:rsidR="00DF635D" w:rsidRPr="00276D24" w:rsidRDefault="00DF635D" w:rsidP="00DF635D">
      <w:pPr>
        <w:pStyle w:val="BodyText"/>
      </w:pPr>
      <w:r w:rsidRPr="00276D24">
        <w:t xml:space="preserve">See </w:t>
      </w:r>
      <w:r w:rsidR="007B4B7C" w:rsidRPr="00276D24">
        <w:t>http://hl7.org/fhir/STU3/</w:t>
      </w:r>
      <w:r w:rsidRPr="00276D24">
        <w:t>subscription.html.</w:t>
      </w:r>
    </w:p>
    <w:p w14:paraId="5D1614CA" w14:textId="03277623" w:rsidR="00DF635D" w:rsidRPr="00276D24" w:rsidRDefault="00DF635D" w:rsidP="00DF635D">
      <w:pPr>
        <w:pStyle w:val="Heading5"/>
        <w:numPr>
          <w:ilvl w:val="0"/>
          <w:numId w:val="0"/>
        </w:numPr>
        <w:rPr>
          <w:noProof w:val="0"/>
        </w:rPr>
      </w:pPr>
      <w:bookmarkStart w:id="577" w:name="_Toc524533547"/>
      <w:r w:rsidRPr="00276D24">
        <w:rPr>
          <w:noProof w:val="0"/>
        </w:rPr>
        <w:t>3.</w:t>
      </w:r>
      <w:r w:rsidR="004F03C8">
        <w:rPr>
          <w:noProof w:val="0"/>
        </w:rPr>
        <w:t>67</w:t>
      </w:r>
      <w:r w:rsidRPr="00276D24">
        <w:rPr>
          <w:noProof w:val="0"/>
        </w:rPr>
        <w:t>.4.1.3 Expected Actions</w:t>
      </w:r>
      <w:bookmarkEnd w:id="577"/>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578" w:name="_Toc524533548"/>
      <w:r w:rsidRPr="00276D24">
        <w:rPr>
          <w:noProof w:val="0"/>
        </w:rPr>
        <w:t>3.</w:t>
      </w:r>
      <w:r w:rsidR="004F03C8">
        <w:rPr>
          <w:noProof w:val="0"/>
        </w:rPr>
        <w:t>67</w:t>
      </w:r>
      <w:r w:rsidRPr="00276D24">
        <w:rPr>
          <w:noProof w:val="0"/>
        </w:rPr>
        <w:t>.5 Security Considerations</w:t>
      </w:r>
      <w:bookmarkEnd w:id="578"/>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579" w:name="_Toc524533549"/>
      <w:r w:rsidRPr="00276D24">
        <w:rPr>
          <w:noProof w:val="0"/>
        </w:rPr>
        <w:lastRenderedPageBreak/>
        <w:t>3.</w:t>
      </w:r>
      <w:r w:rsidR="004F03C8">
        <w:rPr>
          <w:noProof w:val="0"/>
        </w:rPr>
        <w:t>68</w:t>
      </w:r>
      <w:r w:rsidRPr="00276D24">
        <w:rPr>
          <w:noProof w:val="0"/>
        </w:rPr>
        <w:t xml:space="preserve"> Provide Activity Definition [PCC-</w:t>
      </w:r>
      <w:r w:rsidR="004F03C8">
        <w:rPr>
          <w:noProof w:val="0"/>
        </w:rPr>
        <w:t>68</w:t>
      </w:r>
      <w:r w:rsidRPr="00276D24">
        <w:rPr>
          <w:noProof w:val="0"/>
        </w:rPr>
        <w:t>]</w:t>
      </w:r>
      <w:bookmarkEnd w:id="579"/>
    </w:p>
    <w:p w14:paraId="01A2745B" w14:textId="0C4855BE" w:rsidR="00CF23CE" w:rsidRPr="00276D24" w:rsidRDefault="00CF23CE" w:rsidP="00CF23CE">
      <w:pPr>
        <w:pStyle w:val="Heading3"/>
        <w:numPr>
          <w:ilvl w:val="0"/>
          <w:numId w:val="0"/>
        </w:numPr>
        <w:rPr>
          <w:noProof w:val="0"/>
        </w:rPr>
      </w:pPr>
      <w:bookmarkStart w:id="580" w:name="_Toc524533550"/>
      <w:r w:rsidRPr="00276D24">
        <w:rPr>
          <w:noProof w:val="0"/>
        </w:rPr>
        <w:t>3.</w:t>
      </w:r>
      <w:r w:rsidR="004F03C8">
        <w:rPr>
          <w:noProof w:val="0"/>
        </w:rPr>
        <w:t>68</w:t>
      </w:r>
      <w:r w:rsidRPr="00276D24">
        <w:rPr>
          <w:noProof w:val="0"/>
        </w:rPr>
        <w:t>.1 Scope</w:t>
      </w:r>
      <w:bookmarkEnd w:id="580"/>
    </w:p>
    <w:p w14:paraId="50568087" w14:textId="77777777" w:rsidR="00CF23CE" w:rsidRPr="00276D24" w:rsidRDefault="00CF23CE" w:rsidP="00CF23CE">
      <w:pPr>
        <w:pStyle w:val="BodyText"/>
      </w:pPr>
      <w:r w:rsidRPr="00276D24">
        <w:t xml:space="preserve">This transaction is used to provide an updated </w:t>
      </w:r>
      <w:proofErr w:type="spellStart"/>
      <w:r w:rsidRPr="00276D24">
        <w:t>ActivityDefinition</w:t>
      </w:r>
      <w:proofErr w:type="spellEnd"/>
      <w:r w:rsidRPr="00276D24">
        <w:t xml:space="preserve">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581" w:name="_Toc524533551"/>
      <w:r w:rsidRPr="00276D24">
        <w:rPr>
          <w:noProof w:val="0"/>
        </w:rPr>
        <w:t>3.</w:t>
      </w:r>
      <w:r w:rsidR="004F03C8">
        <w:rPr>
          <w:noProof w:val="0"/>
        </w:rPr>
        <w:t>68</w:t>
      </w:r>
      <w:r w:rsidRPr="00276D24">
        <w:rPr>
          <w:noProof w:val="0"/>
        </w:rPr>
        <w:t>.2 Actor Roles</w:t>
      </w:r>
      <w:bookmarkEnd w:id="581"/>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5823FC" w:rsidRDefault="005823FC"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5823FC" w:rsidRDefault="005823FC"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5823FC" w:rsidRDefault="005823FC"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4"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">
                <v:shape id="_x0000_s1565" type="#_x0000_t75" style="position:absolute;width:37261;height:16002;visibility:visible;mso-wrap-style:square">
                  <v:fill o:detectmouseclick="t"/>
                  <v:path o:connecttype="none"/>
                </v:shape>
                <v:oval id="Oval 153" o:spid="_x0000_s1566"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5823FC" w:rsidRDefault="005823FC" w:rsidP="00CF23CE">
                        <w:pPr>
                          <w:jc w:val="center"/>
                          <w:rPr>
                            <w:sz w:val="18"/>
                          </w:rPr>
                        </w:pPr>
                        <w:r>
                          <w:rPr>
                            <w:sz w:val="18"/>
                          </w:rPr>
                          <w:t>Provide Activity Definition [PCC-68]</w:t>
                        </w:r>
                      </w:p>
                    </w:txbxContent>
                  </v:textbox>
                </v:oval>
                <v:shape id="Text Box 154" o:spid="_x0000_s156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5823FC" w:rsidRDefault="005823FC" w:rsidP="00CF23CE">
                        <w:pPr>
                          <w:rPr>
                            <w:sz w:val="18"/>
                          </w:rPr>
                        </w:pPr>
                        <w:r>
                          <w:rPr>
                            <w:sz w:val="18"/>
                          </w:rPr>
                          <w:t>Care Plan Definition Service</w:t>
                        </w:r>
                      </w:p>
                    </w:txbxContent>
                  </v:textbox>
                </v:shape>
                <v:line id="Line 155" o:spid="_x0000_s156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5823FC" w:rsidRDefault="005823FC" w:rsidP="00CF23CE">
                        <w:pPr>
                          <w:rPr>
                            <w:sz w:val="18"/>
                          </w:rPr>
                        </w:pPr>
                        <w:r>
                          <w:rPr>
                            <w:sz w:val="18"/>
                          </w:rPr>
                          <w:t>Care Plan Contributor</w:t>
                        </w:r>
                      </w:p>
                    </w:txbxContent>
                  </v:textbox>
                </v:shape>
                <v:line id="Line 157" o:spid="_x0000_s157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 xml:space="preserve">Service provides updated </w:t>
            </w:r>
            <w:proofErr w:type="spellStart"/>
            <w:r w:rsidRPr="00276D24">
              <w:t>ActivityDefinition</w:t>
            </w:r>
            <w:proofErr w:type="spellEnd"/>
            <w:r w:rsidRPr="00276D24">
              <w:t xml:space="preserve">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 xml:space="preserve">The Care Plan Contributor that has subscribed to activity definition updates receives updates of changed </w:t>
            </w:r>
            <w:proofErr w:type="spellStart"/>
            <w:r w:rsidRPr="00276D24">
              <w:t>ActivityDefinition</w:t>
            </w:r>
            <w:proofErr w:type="spellEnd"/>
            <w:r w:rsidRPr="00276D24">
              <w:t xml:space="preserve">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582" w:name="_Toc524533552"/>
      <w:r w:rsidRPr="00276D24">
        <w:rPr>
          <w:noProof w:val="0"/>
        </w:rPr>
        <w:t>3.</w:t>
      </w:r>
      <w:r w:rsidR="004F03C8">
        <w:rPr>
          <w:noProof w:val="0"/>
        </w:rPr>
        <w:t>68</w:t>
      </w:r>
      <w:r w:rsidRPr="00276D24">
        <w:rPr>
          <w:noProof w:val="0"/>
        </w:rPr>
        <w:t>.3 Referenced Standards</w:t>
      </w:r>
      <w:bookmarkEnd w:id="582"/>
    </w:p>
    <w:p w14:paraId="41F9879E" w14:textId="77777777" w:rsidR="00CF23CE" w:rsidRPr="00276D24" w:rsidRDefault="00CF23CE" w:rsidP="00CF23CE">
      <w:pPr>
        <w:pStyle w:val="BodyText"/>
      </w:pPr>
      <w:r w:rsidRPr="00276D24">
        <w:t>HL7 FHIR standard release 3 (STU)</w:t>
      </w:r>
    </w:p>
    <w:p w14:paraId="1CD4807B" w14:textId="058F25B6" w:rsidR="00CF23CE" w:rsidRPr="00276D24" w:rsidRDefault="00CF23CE" w:rsidP="00CF23CE">
      <w:pPr>
        <w:pStyle w:val="Heading3"/>
        <w:numPr>
          <w:ilvl w:val="0"/>
          <w:numId w:val="0"/>
        </w:numPr>
        <w:rPr>
          <w:noProof w:val="0"/>
        </w:rPr>
      </w:pPr>
      <w:bookmarkStart w:id="583" w:name="_Toc524533553"/>
      <w:r w:rsidRPr="00276D24">
        <w:rPr>
          <w:noProof w:val="0"/>
        </w:rPr>
        <w:lastRenderedPageBreak/>
        <w:t>3.</w:t>
      </w:r>
      <w:r w:rsidR="004F03C8">
        <w:rPr>
          <w:noProof w:val="0"/>
        </w:rPr>
        <w:t>68</w:t>
      </w:r>
      <w:r w:rsidRPr="00276D24">
        <w:rPr>
          <w:noProof w:val="0"/>
        </w:rPr>
        <w:t>.4 Interaction Diagram</w:t>
      </w:r>
      <w:bookmarkEnd w:id="583"/>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5823FC" w:rsidRPr="007C1AAC" w:rsidRDefault="005823FC"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5823FC" w:rsidRPr="007C1AAC" w:rsidRDefault="005823FC"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5823FC" w:rsidRPr="007C1AAC" w:rsidRDefault="005823FC"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7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">
                <v:shape id="_x0000_s1572" type="#_x0000_t75" style="position:absolute;width:59436;height:24003;visibility:visible;mso-wrap-style:square">
                  <v:fill o:detectmouseclick="t"/>
                  <v:path o:connecttype="none"/>
                </v:shape>
                <v:shape id="_x0000_s157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5823FC" w:rsidRPr="007C1AAC" w:rsidRDefault="005823FC" w:rsidP="00CF23CE">
                        <w:pPr>
                          <w:jc w:val="center"/>
                          <w:rPr>
                            <w:sz w:val="22"/>
                            <w:szCs w:val="22"/>
                          </w:rPr>
                        </w:pPr>
                        <w:r>
                          <w:rPr>
                            <w:sz w:val="22"/>
                            <w:szCs w:val="22"/>
                          </w:rPr>
                          <w:t>Care Plan Definition Service</w:t>
                        </w:r>
                      </w:p>
                    </w:txbxContent>
                  </v:textbox>
                </v:shape>
                <v:line id="Line 161" o:spid="_x0000_s157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5"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5823FC" w:rsidRPr="007C1AAC" w:rsidRDefault="005823FC" w:rsidP="00CF23CE">
                        <w:pPr>
                          <w:rPr>
                            <w:sz w:val="22"/>
                            <w:szCs w:val="22"/>
                          </w:rPr>
                        </w:pPr>
                        <w:r>
                          <w:rPr>
                            <w:sz w:val="22"/>
                            <w:szCs w:val="22"/>
                          </w:rPr>
                          <w:t>Provide Activity Definition</w:t>
                        </w:r>
                      </w:p>
                    </w:txbxContent>
                  </v:textbox>
                </v:shape>
                <v:line id="Line 163" o:spid="_x0000_s157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8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5823FC" w:rsidRPr="007C1AAC" w:rsidRDefault="005823FC"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584"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584"/>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 xml:space="preserve">Service sends an </w:t>
      </w:r>
      <w:proofErr w:type="spellStart"/>
      <w:r w:rsidRPr="00276D24">
        <w:t>ActivityDefinition</w:t>
      </w:r>
      <w:proofErr w:type="spellEnd"/>
      <w:r w:rsidRPr="00276D24">
        <w:t xml:space="preserve">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585" w:name="_Toc524533555"/>
      <w:r w:rsidRPr="00276D24">
        <w:rPr>
          <w:noProof w:val="0"/>
        </w:rPr>
        <w:t>3.</w:t>
      </w:r>
      <w:r w:rsidR="004F03C8">
        <w:rPr>
          <w:noProof w:val="0"/>
        </w:rPr>
        <w:t>68</w:t>
      </w:r>
      <w:r w:rsidRPr="00276D24">
        <w:rPr>
          <w:noProof w:val="0"/>
        </w:rPr>
        <w:t>.4.1.1 Trigger Events</w:t>
      </w:r>
      <w:bookmarkEnd w:id="585"/>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 xml:space="preserve">Service sends the updated </w:t>
      </w:r>
      <w:proofErr w:type="spellStart"/>
      <w:r w:rsidRPr="00276D24">
        <w:t>ActivityDefinition</w:t>
      </w:r>
      <w:proofErr w:type="spellEnd"/>
      <w:r w:rsidRPr="00276D24">
        <w:t xml:space="preserve"> resource to the designated endpoint.</w:t>
      </w:r>
    </w:p>
    <w:p w14:paraId="56E1FB98" w14:textId="39FDFD37" w:rsidR="00CF23CE" w:rsidRPr="00276D24" w:rsidRDefault="00CF23CE" w:rsidP="00CF23CE">
      <w:pPr>
        <w:pStyle w:val="Heading5"/>
        <w:numPr>
          <w:ilvl w:val="0"/>
          <w:numId w:val="0"/>
        </w:numPr>
        <w:rPr>
          <w:noProof w:val="0"/>
        </w:rPr>
      </w:pPr>
      <w:bookmarkStart w:id="586" w:name="_Toc524533556"/>
      <w:r w:rsidRPr="00276D24">
        <w:rPr>
          <w:noProof w:val="0"/>
        </w:rPr>
        <w:t>3.</w:t>
      </w:r>
      <w:r w:rsidR="004F03C8">
        <w:rPr>
          <w:noProof w:val="0"/>
        </w:rPr>
        <w:t>68</w:t>
      </w:r>
      <w:r w:rsidRPr="00276D24">
        <w:rPr>
          <w:noProof w:val="0"/>
        </w:rPr>
        <w:t>.4.1.2 Message Semantics</w:t>
      </w:r>
      <w:bookmarkEnd w:id="586"/>
    </w:p>
    <w:p w14:paraId="367DE8A3" w14:textId="77777777" w:rsidR="00CF23CE" w:rsidRPr="00276D24" w:rsidRDefault="00CF23CE" w:rsidP="00CF23CE">
      <w:pPr>
        <w:pStyle w:val="BodyText"/>
      </w:pPr>
      <w:r w:rsidRPr="00276D24">
        <w:t xml:space="preserve">This is an HTTP or HTTPS POST of an </w:t>
      </w:r>
      <w:proofErr w:type="spellStart"/>
      <w:r w:rsidRPr="00276D24">
        <w:t>ActivityDefinition</w:t>
      </w:r>
      <w:proofErr w:type="spellEnd"/>
      <w:r w:rsidRPr="00276D24">
        <w:t xml:space="preserve">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w:t>
      </w:r>
      <w:proofErr w:type="spellStart"/>
      <w:r w:rsidRPr="00276D24">
        <w:t>ActivityDefinition</w:t>
      </w:r>
      <w:proofErr w:type="spellEnd"/>
      <w:r w:rsidRPr="00276D24">
        <w:t xml:space="preserve"> resource. </w:t>
      </w:r>
    </w:p>
    <w:p w14:paraId="1B51C667" w14:textId="5F97950E" w:rsidR="00CF23CE" w:rsidRPr="00276D24" w:rsidRDefault="00CF23CE" w:rsidP="00CF23CE">
      <w:pPr>
        <w:pStyle w:val="BodyText"/>
      </w:pPr>
      <w:r w:rsidRPr="00276D24">
        <w:t xml:space="preserve">See </w:t>
      </w:r>
      <w:r w:rsidR="007B4B7C" w:rsidRPr="00276D24">
        <w:t>http://hl7.org/fhir/STU3/</w:t>
      </w:r>
      <w:r w:rsidRPr="00276D24">
        <w:t>subscription.html</w:t>
      </w:r>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587" w:name="_Toc524533557"/>
      <w:r w:rsidRPr="00276D24">
        <w:rPr>
          <w:noProof w:val="0"/>
        </w:rPr>
        <w:t>3.</w:t>
      </w:r>
      <w:r w:rsidR="004F03C8">
        <w:rPr>
          <w:noProof w:val="0"/>
        </w:rPr>
        <w:t>68</w:t>
      </w:r>
      <w:r w:rsidRPr="00276D24">
        <w:rPr>
          <w:noProof w:val="0"/>
        </w:rPr>
        <w:t>.4.1.3 Expected Actions</w:t>
      </w:r>
      <w:bookmarkEnd w:id="587"/>
    </w:p>
    <w:p w14:paraId="30D85035" w14:textId="77777777" w:rsidR="00CF23CE" w:rsidRPr="00276D24" w:rsidRDefault="00CF23CE" w:rsidP="00CF23CE">
      <w:pPr>
        <w:pStyle w:val="BodyText"/>
      </w:pPr>
      <w:r w:rsidRPr="00276D24">
        <w:t xml:space="preserve">The Care Plan Contributor receives the </w:t>
      </w:r>
      <w:proofErr w:type="spellStart"/>
      <w:r w:rsidRPr="00276D24">
        <w:t>ActivityDefinition</w:t>
      </w:r>
      <w:proofErr w:type="spellEnd"/>
      <w:r w:rsidRPr="00276D24">
        <w:t xml:space="preserve"> resource in the body of the POST.</w:t>
      </w:r>
    </w:p>
    <w:p w14:paraId="7589BC5F" w14:textId="62DEA52D" w:rsidR="00CF23CE" w:rsidRPr="00276D24" w:rsidRDefault="00CF23CE" w:rsidP="00CF23CE">
      <w:pPr>
        <w:pStyle w:val="Heading3"/>
        <w:numPr>
          <w:ilvl w:val="0"/>
          <w:numId w:val="0"/>
        </w:numPr>
        <w:rPr>
          <w:noProof w:val="0"/>
        </w:rPr>
      </w:pPr>
      <w:bookmarkStart w:id="588" w:name="_Toc524533558"/>
      <w:r w:rsidRPr="00276D24">
        <w:rPr>
          <w:noProof w:val="0"/>
        </w:rPr>
        <w:t>3.</w:t>
      </w:r>
      <w:r w:rsidR="004F03C8">
        <w:rPr>
          <w:noProof w:val="0"/>
        </w:rPr>
        <w:t>68</w:t>
      </w:r>
      <w:r w:rsidRPr="00276D24">
        <w:rPr>
          <w:noProof w:val="0"/>
        </w:rPr>
        <w:t>.5 Security Considerations</w:t>
      </w:r>
      <w:bookmarkEnd w:id="588"/>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589"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589"/>
    </w:p>
    <w:p w14:paraId="245D462E" w14:textId="5F429AF5" w:rsidR="00DE5BF8" w:rsidRPr="00276D24" w:rsidRDefault="00DE5BF8" w:rsidP="00DE5BF8">
      <w:pPr>
        <w:pStyle w:val="Heading3"/>
        <w:numPr>
          <w:ilvl w:val="0"/>
          <w:numId w:val="0"/>
        </w:numPr>
        <w:rPr>
          <w:noProof w:val="0"/>
        </w:rPr>
      </w:pPr>
      <w:bookmarkStart w:id="590" w:name="_Toc524533560"/>
      <w:r w:rsidRPr="00276D24">
        <w:rPr>
          <w:noProof w:val="0"/>
        </w:rPr>
        <w:t>3.</w:t>
      </w:r>
      <w:r w:rsidR="004F03C8">
        <w:rPr>
          <w:noProof w:val="0"/>
        </w:rPr>
        <w:t>69</w:t>
      </w:r>
      <w:r w:rsidRPr="00276D24">
        <w:rPr>
          <w:noProof w:val="0"/>
        </w:rPr>
        <w:t>.1 Scope</w:t>
      </w:r>
      <w:bookmarkEnd w:id="590"/>
    </w:p>
    <w:p w14:paraId="478C5E1C" w14:textId="347FEAA9" w:rsidR="000C0394" w:rsidRPr="00276D24" w:rsidRDefault="000C0394" w:rsidP="000C0394">
      <w:pPr>
        <w:pStyle w:val="BodyText"/>
      </w:pPr>
      <w:r w:rsidRPr="00276D24">
        <w:t xml:space="preserve">This transaction is </w:t>
      </w:r>
      <w:r w:rsidR="005006D9" w:rsidRPr="00276D24">
        <w:t xml:space="preserve">used </w:t>
      </w:r>
      <w:r w:rsidRPr="00276D24">
        <w:t xml:space="preserve">to generate a Care Plan </w:t>
      </w:r>
      <w:r w:rsidR="00DA0E8F" w:rsidRPr="00276D24">
        <w:t xml:space="preserve">and subsequent </w:t>
      </w:r>
      <w:r w:rsidRPr="00276D24">
        <w:t>request</w:t>
      </w:r>
      <w:r w:rsidR="005B1DD5" w:rsidRPr="00276D24">
        <w:t xml:space="preserve"> or task</w:t>
      </w:r>
      <w:r w:rsidRPr="00276D24">
        <w:t xml:space="preserve"> resources. Care Plan Contributor 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w:t>
      </w:r>
      <w:proofErr w:type="spellStart"/>
      <w:r w:rsidR="00A44CB0" w:rsidRPr="00276D24">
        <w:t>ActivityDefinition</w:t>
      </w:r>
      <w:proofErr w:type="spellEnd"/>
      <w:r w:rsidR="00A44CB0" w:rsidRPr="00276D24">
        <w:t xml:space="preserve">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1BA97C4B"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591" w:name="_Toc524533561"/>
      <w:r w:rsidRPr="00276D24">
        <w:rPr>
          <w:noProof w:val="0"/>
        </w:rPr>
        <w:t>3.</w:t>
      </w:r>
      <w:r w:rsidR="004F03C8">
        <w:rPr>
          <w:noProof w:val="0"/>
        </w:rPr>
        <w:t>69</w:t>
      </w:r>
      <w:r w:rsidRPr="00276D24">
        <w:rPr>
          <w:noProof w:val="0"/>
        </w:rPr>
        <w:t>.2 Actor Roles</w:t>
      </w:r>
      <w:bookmarkEnd w:id="591"/>
    </w:p>
    <w:p w14:paraId="777AEE18" w14:textId="082385AB" w:rsidR="000C0394" w:rsidRPr="00276D24" w:rsidRDefault="000C0394" w:rsidP="004303A2">
      <w:pPr>
        <w:pStyle w:val="BodyText"/>
        <w:jc w:val="center"/>
      </w:pPr>
      <w:r w:rsidRPr="00276D24">
        <w:rPr>
          <w:noProof/>
        </w:rPr>
        <mc:AlternateContent>
          <mc:Choice Requires="wpc">
            <w:drawing>
              <wp:inline distT="0" distB="0" distL="0" distR="0" wp14:anchorId="752C12B2" wp14:editId="4BA2C921">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5823FC" w:rsidRDefault="005823FC"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5823FC" w:rsidRDefault="005823FC"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5823FC" w:rsidRDefault="005823FC"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581"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">
                <v:shape id="_x0000_s1582" type="#_x0000_t75" style="position:absolute;width:37261;height:16281;visibility:visible;mso-wrap-style:square">
                  <v:fill o:detectmouseclick="t"/>
                  <v:path o:connecttype="none"/>
                </v:shape>
                <v:oval id="Oval 153" o:spid="_x0000_s1583"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5823FC" w:rsidRDefault="005823FC" w:rsidP="000C0394">
                        <w:pPr>
                          <w:jc w:val="center"/>
                          <w:rPr>
                            <w:sz w:val="18"/>
                          </w:rPr>
                        </w:pPr>
                        <w:r>
                          <w:rPr>
                            <w:sz w:val="18"/>
                          </w:rPr>
                          <w:t>Apply Activity Definition Operation [PCC-69]</w:t>
                        </w:r>
                      </w:p>
                    </w:txbxContent>
                  </v:textbox>
                </v:oval>
                <v:shape id="Text Box 154" o:spid="_x0000_s1584"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5823FC" w:rsidRDefault="005823FC" w:rsidP="000C0394">
                        <w:pPr>
                          <w:rPr>
                            <w:sz w:val="18"/>
                          </w:rPr>
                        </w:pPr>
                        <w:r>
                          <w:rPr>
                            <w:sz w:val="18"/>
                          </w:rPr>
                          <w:t>Care Plan Contributor</w:t>
                        </w:r>
                      </w:p>
                    </w:txbxContent>
                  </v:textbox>
                </v:shape>
                <v:line id="Line 155" o:spid="_x0000_s158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58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5823FC" w:rsidRDefault="005823FC" w:rsidP="000C0394">
                        <w:pPr>
                          <w:rPr>
                            <w:sz w:val="18"/>
                          </w:rPr>
                        </w:pPr>
                        <w:r>
                          <w:rPr>
                            <w:sz w:val="18"/>
                          </w:rPr>
                          <w:t>Care Plan Service</w:t>
                        </w:r>
                      </w:p>
                    </w:txbxContent>
                  </v:textbox>
                </v:shape>
                <v:line id="Line 157" o:spid="_x0000_s158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592" w:name="_Toc524533562"/>
      <w:r w:rsidRPr="00276D24">
        <w:rPr>
          <w:noProof w:val="0"/>
        </w:rPr>
        <w:t>3.</w:t>
      </w:r>
      <w:r w:rsidR="004F03C8">
        <w:rPr>
          <w:noProof w:val="0"/>
        </w:rPr>
        <w:t>69</w:t>
      </w:r>
      <w:r w:rsidRPr="00276D24">
        <w:rPr>
          <w:noProof w:val="0"/>
        </w:rPr>
        <w:t>.3 Referenced Standards</w:t>
      </w:r>
      <w:bookmarkEnd w:id="592"/>
    </w:p>
    <w:p w14:paraId="443BF2A4" w14:textId="3932A307" w:rsidR="00354B31" w:rsidRPr="00276D24" w:rsidRDefault="000C0394" w:rsidP="000C7F8B">
      <w:pPr>
        <w:pStyle w:val="BodyText"/>
      </w:pPr>
      <w:r w:rsidRPr="00276D24">
        <w:t>HL7 FHIR standard release 3 (STU)</w:t>
      </w:r>
    </w:p>
    <w:p w14:paraId="16CD7A74" w14:textId="7AEAFF4C" w:rsidR="00296918" w:rsidRPr="00276D24" w:rsidRDefault="00296918" w:rsidP="00296918">
      <w:pPr>
        <w:pStyle w:val="Heading3"/>
        <w:numPr>
          <w:ilvl w:val="0"/>
          <w:numId w:val="0"/>
        </w:numPr>
        <w:rPr>
          <w:noProof w:val="0"/>
        </w:rPr>
      </w:pPr>
      <w:bookmarkStart w:id="593" w:name="_Toc524533563"/>
      <w:r w:rsidRPr="00276D24">
        <w:rPr>
          <w:noProof w:val="0"/>
        </w:rPr>
        <w:lastRenderedPageBreak/>
        <w:t>3.</w:t>
      </w:r>
      <w:r w:rsidR="004F03C8">
        <w:rPr>
          <w:noProof w:val="0"/>
        </w:rPr>
        <w:t>69</w:t>
      </w:r>
      <w:r w:rsidRPr="00276D24">
        <w:rPr>
          <w:noProof w:val="0"/>
        </w:rPr>
        <w:t>.4 Interaction Diagram</w:t>
      </w:r>
      <w:bookmarkEnd w:id="593"/>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5823FC" w:rsidRPr="007C1AAC" w:rsidRDefault="005823FC"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5823FC" w:rsidRPr="007C1AAC" w:rsidRDefault="005823FC"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5823FC" w:rsidRDefault="005823FC"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588"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">
                <v:shape id="_x0000_s1589" type="#_x0000_t75" style="position:absolute;width:48196;height:24003;visibility:visible;mso-wrap-style:square">
                  <v:fill o:detectmouseclick="t"/>
                  <v:path o:connecttype="none"/>
                </v:shape>
                <v:shape id="_x0000_s1590"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5823FC" w:rsidRPr="007C1AAC" w:rsidRDefault="005823FC" w:rsidP="00354B31">
                        <w:pPr>
                          <w:jc w:val="center"/>
                          <w:rPr>
                            <w:sz w:val="22"/>
                            <w:szCs w:val="22"/>
                          </w:rPr>
                        </w:pPr>
                        <w:r>
                          <w:rPr>
                            <w:sz w:val="22"/>
                            <w:szCs w:val="22"/>
                          </w:rPr>
                          <w:t>Care Plan Contributor</w:t>
                        </w:r>
                      </w:p>
                    </w:txbxContent>
                  </v:textbox>
                </v:shape>
                <v:line id="Line 161" o:spid="_x0000_s1591"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592"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593"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594"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595"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5823FC" w:rsidRPr="007C1AAC" w:rsidRDefault="005823FC" w:rsidP="00354B31">
                        <w:pPr>
                          <w:jc w:val="center"/>
                          <w:rPr>
                            <w:sz w:val="22"/>
                            <w:szCs w:val="22"/>
                          </w:rPr>
                        </w:pPr>
                        <w:r>
                          <w:rPr>
                            <w:sz w:val="22"/>
                            <w:szCs w:val="22"/>
                          </w:rPr>
                          <w:t>Care Plan Service</w:t>
                        </w:r>
                      </w:p>
                    </w:txbxContent>
                  </v:textbox>
                </v:shape>
                <v:shape id="Text Box 162" o:spid="_x0000_s1596"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5823FC" w:rsidRDefault="005823FC" w:rsidP="00354B31">
                        <w:pPr>
                          <w:pStyle w:val="NormalWeb"/>
                        </w:pPr>
                        <w:r>
                          <w:rPr>
                            <w:sz w:val="22"/>
                            <w:szCs w:val="22"/>
                          </w:rPr>
                          <w:t>Apply Activity Definition Operation</w:t>
                        </w:r>
                      </w:p>
                    </w:txbxContent>
                  </v:textbox>
                </v:shape>
                <v:line id="Line 166" o:spid="_x0000_s1597"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594" w:name="_Toc524533564"/>
      <w:r w:rsidRPr="004303A2">
        <w:t>3.</w:t>
      </w:r>
      <w:r w:rsidR="004F03C8">
        <w:t>69</w:t>
      </w:r>
      <w:r w:rsidR="00DE5BF8" w:rsidRPr="004303A2">
        <w:t>.4.1</w:t>
      </w:r>
      <w:r w:rsidR="00865546" w:rsidRPr="004303A2">
        <w:t xml:space="preserve"> </w:t>
      </w:r>
      <w:r w:rsidR="00D17B4E" w:rsidRPr="004303A2">
        <w:t>Apply Activity Definition Operation</w:t>
      </w:r>
      <w:bookmarkEnd w:id="594"/>
    </w:p>
    <w:p w14:paraId="3C0B4F2F" w14:textId="2C8677C5"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r w:rsidR="000D5169" w:rsidRPr="00276D24">
        <w:t xml:space="preserve">. </w:t>
      </w:r>
    </w:p>
    <w:p w14:paraId="18E999CA" w14:textId="44C4DF16" w:rsidR="00DE5BF8" w:rsidRPr="004303A2" w:rsidRDefault="00CF21AF" w:rsidP="004303A2">
      <w:pPr>
        <w:pStyle w:val="Heading5"/>
      </w:pPr>
      <w:bookmarkStart w:id="595" w:name="_Toc524533565"/>
      <w:r w:rsidRPr="004303A2">
        <w:t>3.</w:t>
      </w:r>
      <w:r w:rsidR="004F03C8">
        <w:t>69</w:t>
      </w:r>
      <w:r w:rsidR="00DE5BF8" w:rsidRPr="004303A2">
        <w:t>.4.1.1 Trigger Events</w:t>
      </w:r>
      <w:bookmarkEnd w:id="595"/>
    </w:p>
    <w:p w14:paraId="54BD9A72" w14:textId="1B0D8659" w:rsidR="00DE5BF8" w:rsidRPr="00276D24" w:rsidRDefault="00DE5BF8" w:rsidP="00DE5BF8">
      <w:pPr>
        <w:pStyle w:val="BodyText"/>
      </w:pPr>
      <w:r w:rsidRPr="00276D24">
        <w:t xml:space="preserve">The Care Plan Contributor has received an updated </w:t>
      </w:r>
      <w:proofErr w:type="spellStart"/>
      <w:r w:rsidRPr="00276D24">
        <w:t>ActivityDefinition</w:t>
      </w:r>
      <w:proofErr w:type="spellEnd"/>
      <w:r w:rsidRPr="00276D24">
        <w:t xml:space="preserve">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596" w:name="_Toc524533566"/>
      <w:r w:rsidRPr="004303A2">
        <w:t>3.</w:t>
      </w:r>
      <w:r w:rsidR="004F03C8">
        <w:t>69</w:t>
      </w:r>
      <w:r w:rsidR="00DE5BF8" w:rsidRPr="004303A2">
        <w:t>.4.1.2 Message Semantics</w:t>
      </w:r>
      <w:bookmarkEnd w:id="596"/>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w:t>
      </w:r>
      <w:proofErr w:type="spellStart"/>
      <w:r w:rsidRPr="00276D24">
        <w:t>ActivityDefinition</w:t>
      </w:r>
      <w:proofErr w:type="spellEnd"/>
      <w:r w:rsidRPr="00276D24">
        <w:t>/</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 xml:space="preserve">of the transaction contains an </w:t>
      </w:r>
      <w:proofErr w:type="spellStart"/>
      <w:r w:rsidR="00606C86" w:rsidRPr="00276D24">
        <w:t>A</w:t>
      </w:r>
      <w:r w:rsidRPr="00276D24">
        <w:t>ctivityDefinition</w:t>
      </w:r>
      <w:proofErr w:type="spellEnd"/>
      <w:r w:rsidRPr="00276D24">
        <w:t xml:space="preserve"> resource. </w:t>
      </w:r>
    </w:p>
    <w:p w14:paraId="3E859C8D" w14:textId="096078CC" w:rsidR="00DE5BF8" w:rsidRPr="00276D24" w:rsidRDefault="00DE5BF8" w:rsidP="00DE5BF8">
      <w:pPr>
        <w:pStyle w:val="BodyText"/>
      </w:pPr>
      <w:r w:rsidRPr="00276D24">
        <w:t xml:space="preserve">See: </w:t>
      </w:r>
      <w:hyperlink r:id="rId40" w:anchor="apply" w:history="1">
        <w:r w:rsidR="00214448" w:rsidRPr="00276D24">
          <w:rPr>
            <w:rStyle w:val="Hyperlink"/>
          </w:rPr>
          <w:t>http://hl7.org/fhir/STU3/activitydefinition-operations.html#apply</w:t>
        </w:r>
      </w:hyperlink>
      <w:r w:rsidR="00214448" w:rsidRPr="00276D24">
        <w:t xml:space="preserve"> </w:t>
      </w:r>
    </w:p>
    <w:p w14:paraId="26D3996D" w14:textId="6EAD2F74" w:rsidR="00DE5BF8" w:rsidRPr="004303A2" w:rsidRDefault="00DE5BF8" w:rsidP="004303A2">
      <w:pPr>
        <w:pStyle w:val="Heading5"/>
      </w:pPr>
      <w:bookmarkStart w:id="597" w:name="_Toc524533567"/>
      <w:r w:rsidRPr="004303A2">
        <w:lastRenderedPageBreak/>
        <w:t>3.</w:t>
      </w:r>
      <w:r w:rsidR="004F03C8">
        <w:t>69</w:t>
      </w:r>
      <w:r w:rsidRPr="004303A2">
        <w:t>.4.1.3 Expected Actions</w:t>
      </w:r>
      <w:bookmarkEnd w:id="597"/>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 xml:space="preserve">resources based on the selected </w:t>
      </w:r>
      <w:proofErr w:type="spellStart"/>
      <w:r w:rsidR="00017BFF" w:rsidRPr="00276D24">
        <w:t>ActivityDefinition</w:t>
      </w:r>
      <w:proofErr w:type="spellEnd"/>
      <w:r w:rsidR="00017BFF" w:rsidRPr="00276D24">
        <w:t xml:space="preserve">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598" w:name="_Toc524533568"/>
      <w:r w:rsidRPr="00276D24">
        <w:rPr>
          <w:noProof w:val="0"/>
        </w:rPr>
        <w:t>3.</w:t>
      </w:r>
      <w:r w:rsidR="004F03C8">
        <w:rPr>
          <w:noProof w:val="0"/>
        </w:rPr>
        <w:t>69</w:t>
      </w:r>
      <w:r w:rsidRPr="00276D24">
        <w:rPr>
          <w:noProof w:val="0"/>
        </w:rPr>
        <w:t>.5 Security Considerations</w:t>
      </w:r>
      <w:bookmarkEnd w:id="598"/>
    </w:p>
    <w:p w14:paraId="0CC2FA03" w14:textId="77777777" w:rsidR="00DE5BF8" w:rsidRPr="00276D24" w:rsidRDefault="00DE5BF8" w:rsidP="00DE5BF8">
      <w:pPr>
        <w:pStyle w:val="BodyText"/>
      </w:pPr>
      <w:r w:rsidRPr="00276D24">
        <w:t xml:space="preserve">See X.5 DCP Security Considerations </w:t>
      </w:r>
    </w:p>
    <w:p w14:paraId="62D88679" w14:textId="77777777" w:rsidR="00DE5BF8" w:rsidRPr="00276D24" w:rsidRDefault="00DE5BF8" w:rsidP="00D71CC4">
      <w:pPr>
        <w:pStyle w:val="BodyText"/>
      </w:pPr>
    </w:p>
    <w:p w14:paraId="62D34DA7" w14:textId="77777777" w:rsidR="002D6267" w:rsidRPr="00276D24" w:rsidRDefault="002D6267" w:rsidP="000F56EE">
      <w:pPr>
        <w:pStyle w:val="BodyText"/>
      </w:pPr>
    </w:p>
    <w:p w14:paraId="0EA1DCAD" w14:textId="7BDEE923" w:rsidR="00EA4EA1" w:rsidRPr="00276D24" w:rsidRDefault="00EA4EA1" w:rsidP="00EA4EA1">
      <w:pPr>
        <w:pStyle w:val="PartTitle"/>
        <w:rPr>
          <w:highlight w:val="yellow"/>
        </w:rPr>
      </w:pPr>
      <w:bookmarkStart w:id="599" w:name="_Toc524533569"/>
      <w:r w:rsidRPr="00276D24">
        <w:lastRenderedPageBreak/>
        <w:t>Appendices</w:t>
      </w:r>
      <w:bookmarkEnd w:id="599"/>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600"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600"/>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601" w:name="_Toc524533571"/>
      <w:r w:rsidRPr="00276D24">
        <w:lastRenderedPageBreak/>
        <w:t>Volume 3 – Content Modules</w:t>
      </w:r>
      <w:bookmarkEnd w:id="601"/>
    </w:p>
    <w:p w14:paraId="58266605" w14:textId="14B4EB3E" w:rsidR="00170ED0" w:rsidRPr="00276D24" w:rsidRDefault="00170ED0" w:rsidP="00E008B6">
      <w:pPr>
        <w:pStyle w:val="Heading1"/>
        <w:pageBreakBefore w:val="0"/>
        <w:numPr>
          <w:ilvl w:val="0"/>
          <w:numId w:val="0"/>
        </w:numPr>
        <w:ind w:left="432" w:hanging="432"/>
        <w:rPr>
          <w:noProof w:val="0"/>
        </w:rPr>
      </w:pPr>
      <w:bookmarkStart w:id="602" w:name="_Toc524533572"/>
      <w:r w:rsidRPr="00276D24">
        <w:rPr>
          <w:noProof w:val="0"/>
        </w:rPr>
        <w:t>5</w:t>
      </w:r>
      <w:r w:rsidR="00291725" w:rsidRPr="00276D24">
        <w:rPr>
          <w:noProof w:val="0"/>
        </w:rPr>
        <w:t xml:space="preserve"> </w:t>
      </w:r>
      <w:r w:rsidRPr="00276D24">
        <w:rPr>
          <w:noProof w:val="0"/>
        </w:rPr>
        <w:t>Namespaces and Vocabularies</w:t>
      </w:r>
      <w:bookmarkEnd w:id="602"/>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603" w:name="_IHEActCode_Vocabulary"/>
      <w:bookmarkStart w:id="604" w:name="_IHERoleCode_Vocabulary"/>
      <w:bookmarkEnd w:id="603"/>
      <w:bookmarkEnd w:id="604"/>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605"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605"/>
    </w:p>
    <w:p w14:paraId="7DC35984" w14:textId="7B079A9D" w:rsidR="00BD1A9D" w:rsidRPr="00276D24" w:rsidRDefault="00BD1A9D" w:rsidP="00BD1A9D">
      <w:pPr>
        <w:pStyle w:val="Heading3"/>
        <w:numPr>
          <w:ilvl w:val="0"/>
          <w:numId w:val="0"/>
        </w:numPr>
        <w:rPr>
          <w:noProof w:val="0"/>
        </w:rPr>
      </w:pPr>
      <w:bookmarkStart w:id="606" w:name="_Toc490487883"/>
      <w:bookmarkStart w:id="607"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24"/>
      </w:r>
      <w:r w:rsidRPr="00276D24">
        <w:rPr>
          <w:noProof w:val="0"/>
        </w:rPr>
        <w:t xml:space="preserve"> Content Modules</w:t>
      </w:r>
      <w:bookmarkEnd w:id="606"/>
      <w:bookmarkEnd w:id="607"/>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608"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608"/>
      <w:r w:rsidRPr="00276D24">
        <w:rPr>
          <w:bCs/>
          <w:noProof w:val="0"/>
        </w:rPr>
        <w:t xml:space="preserve"> </w:t>
      </w:r>
    </w:p>
    <w:p w14:paraId="3A450F78" w14:textId="3722658C" w:rsidR="00AD3A30" w:rsidRPr="00276D24" w:rsidRDefault="00AD3A30" w:rsidP="00E008B6">
      <w:pPr>
        <w:pStyle w:val="Heading3"/>
        <w:numPr>
          <w:ilvl w:val="0"/>
          <w:numId w:val="0"/>
        </w:numPr>
        <w:rPr>
          <w:bCs/>
          <w:noProof w:val="0"/>
        </w:rPr>
      </w:pPr>
      <w:bookmarkStart w:id="609" w:name="_Toc524533576"/>
      <w:r w:rsidRPr="00276D24">
        <w:rPr>
          <w:bCs/>
          <w:noProof w:val="0"/>
        </w:rPr>
        <w:t>6.6.1 Care Plan</w:t>
      </w:r>
      <w:bookmarkEnd w:id="609"/>
    </w:p>
    <w:p w14:paraId="00C2BD35" w14:textId="0BAA9912" w:rsidR="00BD1A9D" w:rsidRPr="00276D24" w:rsidRDefault="00A95DB2" w:rsidP="00BD1A9D">
      <w:pPr>
        <w:pStyle w:val="BodyText"/>
      </w:pPr>
      <w:bookmarkStart w:id="610" w:name="_6.2.1.1.6.1_Service_Event"/>
      <w:bookmarkStart w:id="611" w:name="_6.2.1.1.6.2_Medications_Section"/>
      <w:bookmarkStart w:id="612" w:name="_6.2.1.1.6.3_Allergies_and"/>
      <w:bookmarkStart w:id="613" w:name="_6.2.2.1.1__Problem"/>
      <w:bookmarkStart w:id="614" w:name="_6.2.3.1_Encompassing_Encounter"/>
      <w:bookmarkStart w:id="615" w:name="_6.2.3.1.1_Responsible_Party"/>
      <w:bookmarkStart w:id="616" w:name="_6.2.3.1.2_Health_Care"/>
      <w:bookmarkStart w:id="617" w:name="_6.2.4.4.1__Simple"/>
      <w:bookmarkStart w:id="618" w:name="_Toc335730763"/>
      <w:bookmarkStart w:id="619" w:name="_Toc336000666"/>
      <w:bookmarkStart w:id="620" w:name="_Toc336002388"/>
      <w:bookmarkStart w:id="621" w:name="_Toc336006583"/>
      <w:bookmarkStart w:id="622" w:name="_Toc335730764"/>
      <w:bookmarkStart w:id="623" w:name="_Toc336000667"/>
      <w:bookmarkStart w:id="624" w:name="_Toc336002389"/>
      <w:bookmarkStart w:id="625" w:name="_Toc336006584"/>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r w:rsidRPr="00276D24">
              <w:t>DCP</w:t>
            </w:r>
            <w:r w:rsidR="0039172F" w:rsidRPr="00276D24">
              <w:t xml:space="preserve"> Constraint</w:t>
            </w:r>
            <w:r w:rsidR="00036B45" w:rsidRPr="00276D24">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276D24" w:rsidRDefault="0039172F" w:rsidP="00D87F67">
            <w:pPr>
              <w:pStyle w:val="TableEntry"/>
            </w:pPr>
            <w:proofErr w:type="gramStart"/>
            <w:r w:rsidRPr="00276D24">
              <w:rPr>
                <w:bCs/>
              </w:rPr>
              <w:t>0</w:t>
            </w:r>
            <w:r w:rsidRPr="00276D24">
              <w:t>..*</w:t>
            </w:r>
            <w:proofErr w:type="gramEnd"/>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proofErr w:type="gramStart"/>
            <w:r w:rsidRPr="00276D24">
              <w:rPr>
                <w:bCs/>
              </w:rPr>
              <w:t>1</w:t>
            </w:r>
            <w:r w:rsidRPr="00276D24">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276D24" w:rsidRDefault="0039172F" w:rsidP="00D87F67">
            <w:pPr>
              <w:pStyle w:val="TableEntry"/>
            </w:pPr>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276D24" w:rsidRDefault="0039172F" w:rsidP="00D87F67">
            <w:pPr>
              <w:pStyle w:val="TableEntry"/>
              <w:rPr>
                <w:bCs/>
              </w:rPr>
            </w:pPr>
            <w:r w:rsidRPr="00276D24">
              <w:rPr>
                <w:bCs/>
              </w:rPr>
              <w:t>This version of the profile fixes the code system to S</w:t>
            </w:r>
            <w:r w:rsidR="00754764" w:rsidRPr="00276D24">
              <w:rPr>
                <w:bCs/>
              </w:rPr>
              <w:t>NOMED CT</w:t>
            </w:r>
            <w:r w:rsidRPr="00276D24">
              <w:rPr>
                <w:bCs/>
              </w:rPr>
              <w:t>; http://snomed.info/sct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6245A6" w:rsidRPr="00276D24"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276D24" w:rsidRDefault="0039172F" w:rsidP="00D87F67">
            <w:pPr>
              <w:pStyle w:val="TableEntry"/>
            </w:pPr>
            <w:r w:rsidRPr="00276D24">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276D24" w:rsidRDefault="0039172F" w:rsidP="00D87F67">
            <w:pPr>
              <w:pStyle w:val="TableEntry"/>
            </w:pPr>
            <w:r w:rsidRPr="00276D24">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276D24" w:rsidRDefault="0039172F" w:rsidP="00D87F67">
            <w:pPr>
              <w:pStyle w:val="TableEntry"/>
              <w:rPr>
                <w:bCs/>
              </w:rPr>
            </w:pPr>
            <w:r w:rsidRPr="00276D24">
              <w:rPr>
                <w:bCs/>
              </w:rPr>
              <w:t>This profile allows for CarePlan creation outside of the context of an encounter or episode.</w:t>
            </w:r>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276D24" w:rsidRDefault="0039172F" w:rsidP="00D87F67">
            <w:pPr>
              <w:pStyle w:val="TableEntry"/>
            </w:pPr>
            <w:r w:rsidRPr="00276D24">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lastRenderedPageBreak/>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276D24" w:rsidRDefault="0039172F" w:rsidP="00D87F67">
            <w:pPr>
              <w:pStyle w:val="TableEntry"/>
            </w:pPr>
            <w:r w:rsidRPr="00276D24">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276D24" w:rsidRDefault="0039172F" w:rsidP="00D87F67">
            <w:pPr>
              <w:pStyle w:val="TableEntry"/>
            </w:pPr>
            <w:r w:rsidRPr="00276D24">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lastRenderedPageBreak/>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06E22516" w:rsidR="00074201" w:rsidRPr="00276D24" w:rsidRDefault="00074201" w:rsidP="00E349F6">
      <w:pPr>
        <w:pStyle w:val="Heading3"/>
        <w:numPr>
          <w:ilvl w:val="0"/>
          <w:numId w:val="0"/>
        </w:numPr>
        <w:rPr>
          <w:noProof w:val="0"/>
        </w:rPr>
      </w:pPr>
      <w:bookmarkStart w:id="626" w:name="_Toc524533577"/>
      <w:r w:rsidRPr="00276D24">
        <w:rPr>
          <w:noProof w:val="0"/>
        </w:rPr>
        <w:t>6.6.2 Subscription</w:t>
      </w:r>
      <w:bookmarkEnd w:id="626"/>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276D24"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276D24" w:rsidRDefault="00036B45"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276D24" w:rsidRDefault="00036B45"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276D24" w:rsidRDefault="00036B45" w:rsidP="00036B45">
            <w:pPr>
              <w:pStyle w:val="TableEntryHeader"/>
            </w:pPr>
            <w:r w:rsidRPr="00276D24">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276D24" w:rsidRDefault="00036B45" w:rsidP="00036B45">
            <w:pPr>
              <w:pStyle w:val="TableEntryHeader"/>
            </w:pPr>
            <w:r w:rsidRPr="00276D24">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276D24" w:rsidRDefault="00036B45"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276D24" w:rsidRDefault="00036B45" w:rsidP="00036B45">
            <w:pPr>
              <w:pStyle w:val="TableEntryHeader"/>
            </w:pPr>
            <w:r w:rsidRPr="00276D24">
              <w:t>Comments</w:t>
            </w:r>
          </w:p>
        </w:tc>
      </w:tr>
      <w:tr w:rsidR="002665A2" w:rsidRPr="00276D24"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276D24" w:rsidRDefault="002665A2"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276D24" w:rsidRDefault="002665A2" w:rsidP="00CF5713">
            <w:pPr>
              <w:pStyle w:val="TableEntry"/>
            </w:pPr>
            <w:r w:rsidRPr="00276D24">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276D24" w:rsidRDefault="002665A2"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276D24" w:rsidRDefault="002665A2" w:rsidP="00CF5713">
            <w:pPr>
              <w:pStyle w:val="TableEntry"/>
              <w:rPr>
                <w:bCs/>
              </w:rPr>
            </w:pPr>
            <w:r w:rsidRPr="00276D24">
              <w:rPr>
                <w:bCs/>
              </w:rPr>
              <w:t> </w:t>
            </w:r>
          </w:p>
        </w:tc>
      </w:tr>
      <w:tr w:rsidR="002665A2" w:rsidRPr="00276D24"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276D24" w:rsidRDefault="002665A2"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276D24" w:rsidRDefault="002665A2"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276D24" w:rsidRDefault="002665A2" w:rsidP="00CF5713">
            <w:pPr>
              <w:pStyle w:val="TableEntry"/>
              <w:rPr>
                <w:rStyle w:val="SubtleReference"/>
                <w:smallCaps w:val="0"/>
                <w:color w:val="auto"/>
                <w:u w:val="none"/>
              </w:rPr>
            </w:pPr>
            <w:r w:rsidRPr="00276D24">
              <w:t xml:space="preserve">requested | active </w:t>
            </w:r>
            <w:bookmarkStart w:id="627" w:name="OLE_LINK10"/>
            <w:r w:rsidRPr="00276D24">
              <w:t>|</w:t>
            </w:r>
            <w:bookmarkEnd w:id="627"/>
            <w:r w:rsidRPr="00276D24">
              <w:t xml:space="preserve"> </w:t>
            </w:r>
            <w:r w:rsidR="00605EC7" w:rsidRPr="00276D24">
              <w:t>error</w:t>
            </w:r>
            <w:bookmarkStart w:id="628" w:name="OLE_LINK7"/>
            <w:r w:rsidRPr="00276D24">
              <w:t xml:space="preserve"> |</w:t>
            </w:r>
            <w:bookmarkEnd w:id="628"/>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276D24" w:rsidRDefault="002665A2" w:rsidP="00CF5713">
            <w:pPr>
              <w:pStyle w:val="TableEntry"/>
              <w:rPr>
                <w:bCs/>
              </w:rPr>
            </w:pPr>
            <w:r w:rsidRPr="00276D24">
              <w:rPr>
                <w:bCs/>
              </w:rPr>
              <w:t> </w:t>
            </w:r>
          </w:p>
        </w:tc>
      </w:tr>
      <w:tr w:rsidR="002665A2" w:rsidRPr="00276D24"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276D24" w:rsidRDefault="002665A2"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276D24" w:rsidRDefault="002665A2"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276D24" w:rsidRDefault="002665A2" w:rsidP="00CF5713">
            <w:pPr>
              <w:pStyle w:val="TableEntry"/>
              <w:rPr>
                <w:bCs/>
              </w:rPr>
            </w:pPr>
            <w:r w:rsidRPr="00276D24">
              <w:rPr>
                <w:bCs/>
              </w:rPr>
              <w:t> </w:t>
            </w:r>
          </w:p>
        </w:tc>
      </w:tr>
      <w:tr w:rsidR="002665A2" w:rsidRPr="00276D24"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276D24" w:rsidRDefault="002665A2"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276D24" w:rsidRDefault="002665A2"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276D24" w:rsidRDefault="002665A2" w:rsidP="00CF5713">
            <w:pPr>
              <w:pStyle w:val="TableEntry"/>
              <w:rPr>
                <w:bCs/>
              </w:rPr>
            </w:pPr>
          </w:p>
        </w:tc>
      </w:tr>
      <w:tr w:rsidR="002665A2" w:rsidRPr="00276D24"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276D24" w:rsidRDefault="002665A2"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276D24" w:rsidRDefault="002665A2"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276D24" w:rsidRDefault="002665A2" w:rsidP="00CF5713">
            <w:pPr>
              <w:pStyle w:val="TableEntry"/>
              <w:rPr>
                <w:bCs/>
              </w:rPr>
            </w:pPr>
            <w:r w:rsidRPr="00276D24">
              <w:rPr>
                <w:bCs/>
              </w:rPr>
              <w:t> </w:t>
            </w:r>
          </w:p>
        </w:tc>
      </w:tr>
      <w:tr w:rsidR="002665A2" w:rsidRPr="00276D24"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276D24" w:rsidRDefault="002665A2"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276D24" w:rsidRDefault="002665A2"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276D24" w:rsidRDefault="002665A2" w:rsidP="00CF5713">
            <w:pPr>
              <w:pStyle w:val="TableEntry"/>
              <w:rPr>
                <w:bCs/>
              </w:rPr>
            </w:pPr>
            <w:r w:rsidRPr="00276D24">
              <w:rPr>
                <w:bCs/>
              </w:rPr>
              <w:t> </w:t>
            </w:r>
          </w:p>
        </w:tc>
      </w:tr>
      <w:tr w:rsidR="002665A2" w:rsidRPr="00276D24"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276D24" w:rsidRDefault="002665A2"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276D24" w:rsidRDefault="002665A2" w:rsidP="00CF5713">
            <w:pPr>
              <w:pStyle w:val="TableEntry"/>
            </w:pPr>
            <w:r w:rsidRPr="00276D24">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276D24" w:rsidRDefault="002665A2"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276D24" w:rsidRDefault="002665A2" w:rsidP="00CF5713">
            <w:pPr>
              <w:pStyle w:val="TableEntry"/>
              <w:rPr>
                <w:bCs/>
              </w:rPr>
            </w:pPr>
            <w:r w:rsidRPr="00276D24">
              <w:rPr>
                <w:bCs/>
              </w:rPr>
              <w:t> </w:t>
            </w:r>
          </w:p>
        </w:tc>
      </w:tr>
      <w:tr w:rsidR="002665A2" w:rsidRPr="00276D24"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276D24" w:rsidRDefault="002665A2"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276D24" w:rsidRDefault="002665A2"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276D24" w:rsidRDefault="002665A2" w:rsidP="00CF5713">
            <w:pPr>
              <w:pStyle w:val="TableEntry"/>
              <w:rPr>
                <w:bCs/>
              </w:rPr>
            </w:pPr>
            <w:r w:rsidRPr="00276D24">
              <w:rPr>
                <w:bCs/>
              </w:rPr>
              <w:t> </w:t>
            </w:r>
          </w:p>
        </w:tc>
      </w:tr>
      <w:tr w:rsidR="002665A2" w:rsidRPr="00276D24"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276D24" w:rsidRDefault="002665A2"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276D24" w:rsidRDefault="002665A2"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276D24" w:rsidRDefault="002665A2" w:rsidP="00CF5713">
            <w:pPr>
              <w:pStyle w:val="TableEntry"/>
            </w:pPr>
            <w:r w:rsidRPr="00276D24">
              <w:t>This version of the profile constrains the channel type to rest-hook.</w:t>
            </w:r>
          </w:p>
        </w:tc>
      </w:tr>
      <w:tr w:rsidR="002665A2" w:rsidRPr="00276D24"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276D24" w:rsidRDefault="002665A2" w:rsidP="00CF5713">
            <w:pPr>
              <w:pStyle w:val="TableEntry"/>
            </w:pPr>
            <w:r w:rsidRPr="00276D24">
              <w:lastRenderedPageBreak/>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276D24" w:rsidRDefault="002665A2"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276D24" w:rsidRDefault="002665A2" w:rsidP="00CF5713">
            <w:pPr>
              <w:pStyle w:val="TableEntry"/>
              <w:rPr>
                <w:bCs/>
              </w:rPr>
            </w:pPr>
            <w:r w:rsidRPr="00276D24">
              <w:rPr>
                <w:bCs/>
              </w:rPr>
              <w:t>This version of the profile constrains the channel type to rest-hook, the endpoint must be a valid URL for the Provide Care Plan [PCC-40] transaction.</w:t>
            </w:r>
          </w:p>
        </w:tc>
      </w:tr>
      <w:tr w:rsidR="002665A2" w:rsidRPr="00276D24"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276D24" w:rsidRDefault="002665A2"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276D24" w:rsidRDefault="002665A2"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276D24" w:rsidRDefault="002665A2" w:rsidP="00CF5713">
            <w:pPr>
              <w:pStyle w:val="TableEntry"/>
              <w:rPr>
                <w:bCs/>
              </w:rPr>
            </w:pPr>
            <w:r w:rsidRPr="00276D24">
              <w:rPr>
                <w:bCs/>
              </w:rPr>
              <w:t>This version of the profile constrains the channel payload to a non-blank value - the CarePlan resource must be the payload.</w:t>
            </w:r>
          </w:p>
        </w:tc>
      </w:tr>
      <w:tr w:rsidR="002665A2" w:rsidRPr="00276D24"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276D24" w:rsidRDefault="002665A2"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276D24" w:rsidRDefault="002665A2"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276D24" w:rsidRDefault="002665A2" w:rsidP="00CF5713">
            <w:pPr>
              <w:pStyle w:val="TableEntry"/>
              <w:rPr>
                <w:bCs/>
              </w:rPr>
            </w:pPr>
            <w:r w:rsidRPr="00276D24">
              <w:rPr>
                <w:bCs/>
              </w:rPr>
              <w:t> </w:t>
            </w:r>
          </w:p>
        </w:tc>
      </w:tr>
      <w:tr w:rsidR="002665A2" w:rsidRPr="00276D24"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276D24" w:rsidRDefault="002665A2" w:rsidP="00CF5713">
            <w:pPr>
              <w:pStyle w:val="TableEntry"/>
            </w:pPr>
            <w:r w:rsidRPr="00276D24">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276D24" w:rsidRDefault="002665A2" w:rsidP="00CF5713">
            <w:pPr>
              <w:pStyle w:val="TableEntry"/>
            </w:pPr>
            <w:r w:rsidRPr="00276D24">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276D24" w:rsidRDefault="002665A2" w:rsidP="00CF5713">
            <w:pPr>
              <w:pStyle w:val="TableEntry"/>
              <w:rPr>
                <w:bCs/>
              </w:rPr>
            </w:pPr>
            <w:r w:rsidRPr="00276D24">
              <w:rPr>
                <w:bCs/>
              </w:rPr>
              <w:t> </w:t>
            </w:r>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29F880E9" w:rsidR="00076401" w:rsidRPr="00276D24" w:rsidRDefault="00076401" w:rsidP="00D251BA">
      <w:pPr>
        <w:pStyle w:val="Heading3"/>
        <w:rPr>
          <w:noProof w:val="0"/>
        </w:rPr>
      </w:pPr>
      <w:bookmarkStart w:id="629" w:name="_Toc524533578"/>
      <w:r w:rsidRPr="00276D24">
        <w:rPr>
          <w:noProof w:val="0"/>
        </w:rPr>
        <w:t>6.6.3</w:t>
      </w:r>
      <w:r w:rsidR="007D191C" w:rsidRPr="00276D24">
        <w:rPr>
          <w:noProof w:val="0"/>
        </w:rPr>
        <w:t xml:space="preserve"> </w:t>
      </w:r>
      <w:r w:rsidRPr="00276D24">
        <w:rPr>
          <w:noProof w:val="0"/>
        </w:rPr>
        <w:t>PlanDefinition</w:t>
      </w:r>
      <w:bookmarkEnd w:id="629"/>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proofErr w:type="gramStart"/>
            <w:r w:rsidRPr="00276D24">
              <w:rPr>
                <w:bCs/>
              </w:rPr>
              <w:t>0</w:t>
            </w:r>
            <w:r w:rsidR="00B72B76" w:rsidRPr="00276D24">
              <w:t>..*</w:t>
            </w:r>
            <w:proofErr w:type="gramEnd"/>
          </w:p>
        </w:tc>
        <w:tc>
          <w:tcPr>
            <w:tcW w:w="0" w:type="auto"/>
          </w:tcPr>
          <w:p w14:paraId="6CFFCA47" w14:textId="60651220" w:rsidR="00B72B76" w:rsidRPr="00276D24" w:rsidRDefault="00566C9D" w:rsidP="00DE2DA7">
            <w:pPr>
              <w:pStyle w:val="TableEntry"/>
            </w:pPr>
            <w:proofErr w:type="gramStart"/>
            <w:r w:rsidRPr="00276D24">
              <w:t>1..*</w:t>
            </w:r>
            <w:proofErr w:type="gramEnd"/>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lastRenderedPageBreak/>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lastRenderedPageBreak/>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62C728E0" w14:textId="760E5616" w:rsidR="00B72B76" w:rsidRPr="00276D24" w:rsidRDefault="00566C9D" w:rsidP="00DE2DA7">
            <w:pPr>
              <w:pStyle w:val="TableEntry"/>
            </w:pPr>
            <w:proofErr w:type="gramStart"/>
            <w:r w:rsidRPr="00276D24">
              <w:t>1..*</w:t>
            </w:r>
            <w:proofErr w:type="gramEnd"/>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proofErr w:type="gramStart"/>
            <w:r w:rsidRPr="00276D24">
              <w:rPr>
                <w:bCs/>
              </w:rPr>
              <w:t>0..*</w:t>
            </w:r>
            <w:proofErr w:type="gramEnd"/>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lastRenderedPageBreak/>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lastRenderedPageBreak/>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r w:rsidRPr="00276D24">
              <w:t>Static text equivalent of the action,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lastRenderedPageBreak/>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lastRenderedPageBreak/>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lastRenderedPageBreak/>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0D36882A" w:rsidR="00076401" w:rsidRPr="00276D24" w:rsidRDefault="00076401" w:rsidP="00D251BA">
      <w:pPr>
        <w:pStyle w:val="Heading3"/>
        <w:rPr>
          <w:noProof w:val="0"/>
        </w:rPr>
      </w:pPr>
      <w:bookmarkStart w:id="630" w:name="_Toc524533579"/>
      <w:r w:rsidRPr="00276D24">
        <w:rPr>
          <w:noProof w:val="0"/>
        </w:rPr>
        <w:t>6.6.4</w:t>
      </w:r>
      <w:r w:rsidR="007D191C" w:rsidRPr="00276D24">
        <w:rPr>
          <w:noProof w:val="0"/>
        </w:rPr>
        <w:t xml:space="preserve"> </w:t>
      </w:r>
      <w:proofErr w:type="spellStart"/>
      <w:r w:rsidRPr="00276D24">
        <w:rPr>
          <w:noProof w:val="0"/>
        </w:rPr>
        <w:t>ActivityDefinition</w:t>
      </w:r>
      <w:bookmarkEnd w:id="630"/>
      <w:proofErr w:type="spellEnd"/>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 xml:space="preserve">Table 6.6.4-1: </w:t>
      </w:r>
      <w:proofErr w:type="spellStart"/>
      <w:r w:rsidRPr="00276D24">
        <w:t>ActivityDefinition</w:t>
      </w:r>
      <w:proofErr w:type="spellEnd"/>
      <w:r w:rsidRPr="00276D24">
        <w:t xml:space="preserve">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w:t>
            </w:r>
            <w:proofErr w:type="spellStart"/>
            <w:r w:rsidRPr="00276D24">
              <w:t>ActivityDefinition</w:t>
            </w:r>
            <w:proofErr w:type="spellEnd"/>
            <w:r w:rsidRPr="00276D24">
              <w:t xml:space="preserve">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proofErr w:type="spellStart"/>
            <w:r w:rsidRPr="00276D24">
              <w:t>ActivityDefinition</w:t>
            </w:r>
            <w:proofErr w:type="spellEnd"/>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lastRenderedPageBreak/>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proofErr w:type="gramStart"/>
            <w:r w:rsidRPr="00276D24">
              <w:rPr>
                <w:bCs/>
              </w:rPr>
              <w:t>0</w:t>
            </w:r>
            <w:r w:rsidR="00A22B0C"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proofErr w:type="spellStart"/>
            <w:r w:rsidR="00606C86" w:rsidRPr="00276D24">
              <w:t>ActivityDefinition</w:t>
            </w:r>
            <w:proofErr w:type="spellEnd"/>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proofErr w:type="spellStart"/>
            <w:r w:rsidR="00606C86" w:rsidRPr="00276D24">
              <w:t>ActivityDefinition</w:t>
            </w:r>
            <w:proofErr w:type="spellEnd"/>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proofErr w:type="spellStart"/>
            <w:r w:rsidR="00606C86" w:rsidRPr="00276D24">
              <w:t>ActivityDefinition</w:t>
            </w:r>
            <w:proofErr w:type="spellEnd"/>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 xml:space="preserve">This version of the profile requires a date for when the </w:t>
            </w:r>
            <w:proofErr w:type="spellStart"/>
            <w:r w:rsidRPr="00276D24">
              <w:rPr>
                <w:bCs/>
              </w:rPr>
              <w:t>ActivityDefinition</w:t>
            </w:r>
            <w:proofErr w:type="spellEnd"/>
            <w:r w:rsidRPr="00276D24">
              <w:rPr>
                <w:bCs/>
              </w:rPr>
              <w:t xml:space="preserve">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 xml:space="preserve">This version of the profile requires the name of the </w:t>
            </w:r>
            <w:proofErr w:type="spellStart"/>
            <w:r w:rsidRPr="00276D24">
              <w:rPr>
                <w:bCs/>
              </w:rPr>
              <w:t>ActivityDefinition</w:t>
            </w:r>
            <w:proofErr w:type="spellEnd"/>
            <w:r w:rsidRPr="00276D24">
              <w:rPr>
                <w:bCs/>
              </w:rPr>
              <w:t xml:space="preserve">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 xml:space="preserve">This version of the profile requires a description of the </w:t>
            </w:r>
            <w:proofErr w:type="spellStart"/>
            <w:r w:rsidRPr="00276D24">
              <w:rPr>
                <w:bCs/>
              </w:rPr>
              <w:t>ActivityDefinition</w:t>
            </w:r>
            <w:proofErr w:type="spellEnd"/>
            <w:r w:rsidRPr="00276D24">
              <w:rPr>
                <w:bCs/>
              </w:rPr>
              <w:t>.</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w:t>
            </w:r>
            <w:proofErr w:type="spellStart"/>
            <w:r w:rsidRPr="00276D24">
              <w:rPr>
                <w:bCs/>
              </w:rPr>
              <w:t>ActivityDefinition</w:t>
            </w:r>
            <w:proofErr w:type="spellEnd"/>
            <w:r w:rsidRPr="00276D24">
              <w:rPr>
                <w:bCs/>
              </w:rPr>
              <w:t xml:space="preserve">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lastRenderedPageBreak/>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w:t>
            </w:r>
            <w:proofErr w:type="spellStart"/>
            <w:r w:rsidRPr="00276D24">
              <w:rPr>
                <w:bCs/>
              </w:rPr>
              <w:t>ActivityDefinition</w:t>
            </w:r>
            <w:proofErr w:type="spellEnd"/>
            <w:r w:rsidRPr="00276D24">
              <w:rPr>
                <w:bCs/>
              </w:rPr>
              <w:t xml:space="preserve">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proofErr w:type="gramStart"/>
            <w:r w:rsidRPr="00276D24">
              <w:rPr>
                <w:bCs/>
              </w:rPr>
              <w:t>0</w:t>
            </w:r>
            <w:r w:rsidR="00A22B0C"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lastRenderedPageBreak/>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proofErr w:type="spellStart"/>
            <w:r w:rsidR="00606C86" w:rsidRPr="00276D24">
              <w:rPr>
                <w:bCs/>
              </w:rPr>
              <w:t>ActivityDefinition</w:t>
            </w:r>
            <w:proofErr w:type="spellEnd"/>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276D24" w:rsidRDefault="00A22B0C" w:rsidP="000B171D">
            <w:pPr>
              <w:pStyle w:val="TableEntry"/>
              <w:rPr>
                <w:bCs/>
              </w:rPr>
            </w:pPr>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276D24" w:rsidRDefault="00A22B0C" w:rsidP="000B171D">
            <w:pPr>
              <w:pStyle w:val="TableEntry"/>
              <w:rPr>
                <w:bCs/>
              </w:rPr>
            </w:pPr>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lastRenderedPageBreak/>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w:t>
      </w:r>
      <w:proofErr w:type="spellStart"/>
      <w:r w:rsidRPr="00276D24">
        <w:t>ActivityDefinition</w:t>
      </w:r>
      <w:proofErr w:type="spellEnd"/>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3F8D82A6" w:rsidR="00F77101" w:rsidRPr="00276D24" w:rsidRDefault="00F77101" w:rsidP="00D251BA">
      <w:pPr>
        <w:pStyle w:val="Heading3"/>
        <w:rPr>
          <w:noProof w:val="0"/>
        </w:rPr>
      </w:pPr>
      <w:bookmarkStart w:id="631" w:name="_Toc524533580"/>
      <w:r w:rsidRPr="00276D24">
        <w:rPr>
          <w:noProof w:val="0"/>
        </w:rPr>
        <w:t>6.6.5 Task</w:t>
      </w:r>
      <w:bookmarkEnd w:id="631"/>
    </w:p>
    <w:p w14:paraId="4D1F4FF6" w14:textId="0234915D" w:rsidR="00E92614" w:rsidRPr="00276D24" w:rsidRDefault="006E57CF" w:rsidP="006E57CF">
      <w:pPr>
        <w:pStyle w:val="BodyText"/>
      </w:pPr>
      <w:r w:rsidRPr="00276D24">
        <w:t>Task resources are resources that repres</w:t>
      </w:r>
      <w:r w:rsidR="005B449D" w:rsidRPr="00276D24">
        <w:t xml:space="preserve">ent a task to be performed. Task resources can be one of </w:t>
      </w:r>
      <w:proofErr w:type="spellStart"/>
      <w:r w:rsidR="00606C86" w:rsidRPr="00276D24">
        <w:t>ActivityDefinition</w:t>
      </w:r>
      <w:r w:rsidR="005B449D" w:rsidRPr="00276D24">
        <w:t>.kind</w:t>
      </w:r>
      <w:proofErr w:type="spellEnd"/>
      <w:r w:rsidR="005B449D" w:rsidRPr="00276D24">
        <w:t xml:space="preserve"> which is the kind of resource the activity definition defines as </w:t>
      </w:r>
      <w:r w:rsidR="002638EC" w:rsidRPr="00276D24">
        <w:t xml:space="preserve">request </w:t>
      </w:r>
      <w:r w:rsidR="005B449D" w:rsidRPr="00276D24">
        <w:t>resources to be used. The purpose of profiling the task resource is to support cases when t</w:t>
      </w:r>
      <w:r w:rsidRPr="00276D24">
        <w:t>he Task resource</w:t>
      </w:r>
      <w:r w:rsidR="005B449D" w:rsidRPr="00276D24">
        <w:t xml:space="preserve"> is used </w:t>
      </w:r>
      <w:r w:rsidR="002638EC" w:rsidRPr="00276D24">
        <w:t xml:space="preserve">to support care planning workflow. </w:t>
      </w:r>
      <w:r w:rsidR="00E92614" w:rsidRPr="00276D24">
        <w:t>In this situation, the PlanDefinition uses the Task resource</w:t>
      </w:r>
      <w:r w:rsidR="002638EC" w:rsidRPr="00276D24">
        <w:t xml:space="preserve"> to leverage care planning</w:t>
      </w:r>
      <w:r w:rsidR="000D5169" w:rsidRPr="00276D24">
        <w:t xml:space="preserve">. </w:t>
      </w:r>
    </w:p>
    <w:p w14:paraId="5821AC0E" w14:textId="65217552" w:rsidR="006E57CF" w:rsidRPr="00276D24" w:rsidRDefault="006E57CF" w:rsidP="006E57CF">
      <w:pPr>
        <w:pStyle w:val="BodyText"/>
      </w:pPr>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which constrains the Task resource</w:t>
      </w:r>
      <w:r w:rsidR="005B449D" w:rsidRPr="00276D24">
        <w:t xml:space="preserve"> when the Task resource is used for the care planning process</w:t>
      </w:r>
      <w:r w:rsidRPr="00276D24">
        <w:t xml:space="preserve">. It is important to note that Task resources can be one of </w:t>
      </w:r>
      <w:proofErr w:type="spellStart"/>
      <w:r w:rsidR="00606C86" w:rsidRPr="00276D24">
        <w:t>ActivityDefinition</w:t>
      </w:r>
      <w:r w:rsidRPr="00276D24">
        <w:t>.kind</w:t>
      </w:r>
      <w:proofErr w:type="spellEnd"/>
      <w:r w:rsidRPr="00276D24">
        <w:t xml:space="preserve"> which is the kind of resource the activity definition defines as resources to be used. </w:t>
      </w:r>
    </w:p>
    <w:p w14:paraId="43707EB7" w14:textId="684AD430" w:rsidR="00B21764" w:rsidRPr="00276D24" w:rsidRDefault="00B21764" w:rsidP="00B21764">
      <w:pPr>
        <w:pStyle w:val="TableTitle"/>
      </w:pPr>
      <w:r w:rsidRPr="00276D24">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276D24" w:rsidRDefault="00036B45" w:rsidP="00036B45">
            <w:pPr>
              <w:pStyle w:val="TableEntryHeader"/>
            </w:pPr>
            <w:r w:rsidRPr="00276D24">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276D24" w:rsidRDefault="00036B45" w:rsidP="00036B45">
            <w:pPr>
              <w:pStyle w:val="TableEntryHeader"/>
            </w:pPr>
            <w:r w:rsidRPr="00276D24">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276D24" w:rsidRDefault="00036B45" w:rsidP="00036B45">
            <w:pPr>
              <w:pStyle w:val="TableEntryHeader"/>
            </w:pPr>
            <w:r w:rsidRPr="00276D24">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276D24" w:rsidRDefault="00036B45" w:rsidP="00036B45">
            <w:pPr>
              <w:pStyle w:val="TableEntryHeader"/>
            </w:pPr>
            <w:r w:rsidRPr="00276D24">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276D24" w:rsidRDefault="00036B45" w:rsidP="00036B45">
            <w:pPr>
              <w:pStyle w:val="TableEntryHeader"/>
            </w:pPr>
            <w:r w:rsidRPr="00276D24">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276D24" w:rsidRDefault="00036B45" w:rsidP="00036B45">
            <w:pPr>
              <w:pStyle w:val="TableEntryHeader"/>
            </w:pPr>
            <w:r w:rsidRPr="00276D24">
              <w:t>(Profile) Comments</w:t>
            </w:r>
          </w:p>
        </w:tc>
      </w:tr>
      <w:tr w:rsidR="00647801" w:rsidRPr="00276D24"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276D24" w:rsidRDefault="00647801" w:rsidP="004E10EF">
            <w:pPr>
              <w:pStyle w:val="TableEntry"/>
            </w:pPr>
            <w:r w:rsidRPr="00276D24">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276D24" w:rsidRDefault="00647801" w:rsidP="004E10EF">
            <w:pPr>
              <w:pStyle w:val="TableEntry"/>
            </w:pPr>
            <w:r w:rsidRPr="00276D24">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276D24" w:rsidRDefault="00647801" w:rsidP="004E10EF">
            <w:pPr>
              <w:pStyle w:val="TableEntry"/>
            </w:pPr>
            <w:r w:rsidRPr="00276D24">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276D24" w:rsidRDefault="00647801" w:rsidP="004E10EF">
            <w:pPr>
              <w:pStyle w:val="TableEntry"/>
            </w:pPr>
            <w:r w:rsidRPr="00276D24">
              <w:t> </w:t>
            </w:r>
          </w:p>
        </w:tc>
      </w:tr>
      <w:tr w:rsidR="00F74758" w:rsidRPr="00276D24"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276D24" w:rsidRDefault="00F74758" w:rsidP="00F74758">
            <w:pPr>
              <w:pStyle w:val="TableEntry"/>
            </w:pPr>
            <w:r w:rsidRPr="00276D24">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276D24" w:rsidRDefault="00F74758" w:rsidP="00F74758">
            <w:pPr>
              <w:pStyle w:val="TableEntry"/>
            </w:pPr>
            <w:proofErr w:type="gramStart"/>
            <w:r w:rsidRPr="00276D24">
              <w:t>0</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276D24" w:rsidRDefault="00F74758" w:rsidP="00F74758">
            <w:pPr>
              <w:pStyle w:val="TableEntry"/>
            </w:pPr>
            <w:proofErr w:type="gramStart"/>
            <w:r w:rsidRPr="00276D24">
              <w:t>1</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276D24" w:rsidRDefault="00F74758" w:rsidP="00F74758">
            <w:pPr>
              <w:pStyle w:val="TableEntry"/>
            </w:pPr>
            <w:r w:rsidRPr="00276D24">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276D24" w:rsidRDefault="00F74758" w:rsidP="00F74758">
            <w:pPr>
              <w:pStyle w:val="TableEntry"/>
              <w:rPr>
                <w:b/>
                <w:bCs/>
              </w:rPr>
            </w:pPr>
            <w:r w:rsidRPr="00276D24">
              <w:rPr>
                <w:b/>
                <w:bCs/>
              </w:rPr>
              <w:t>This version of the profile requires at least one identifier.</w:t>
            </w:r>
          </w:p>
        </w:tc>
      </w:tr>
      <w:tr w:rsidR="00F74758" w:rsidRPr="00276D24"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276D24" w:rsidRDefault="00F74758" w:rsidP="00F74758">
            <w:pPr>
              <w:pStyle w:val="TableEntry"/>
            </w:pPr>
            <w:r w:rsidRPr="00276D24">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276D24" w:rsidRDefault="00F74758" w:rsidP="00085A70">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276D24" w:rsidRDefault="00F74758" w:rsidP="00085A70">
            <w:pPr>
              <w:pStyle w:val="TableEntry"/>
            </w:pPr>
            <w:r w:rsidRPr="00276D24">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276D24" w:rsidRDefault="00F74758" w:rsidP="00D251BA">
            <w:pPr>
              <w:pStyle w:val="TableEntry"/>
              <w:rPr>
                <w:b/>
                <w:bCs/>
              </w:rPr>
            </w:pPr>
            <w:r w:rsidRPr="00276D24">
              <w:rPr>
                <w:b/>
                <w:bCs/>
              </w:rPr>
              <w:t>This version of the profile requires at least one definition.</w:t>
            </w:r>
          </w:p>
        </w:tc>
      </w:tr>
      <w:tr w:rsidR="00647801" w:rsidRPr="00276D24"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276D24" w:rsidRDefault="00647801" w:rsidP="004E10EF">
            <w:pPr>
              <w:pStyle w:val="TableEntry"/>
            </w:pPr>
            <w:r w:rsidRPr="00276D24">
              <w:lastRenderedPageBreak/>
              <w:t xml:space="preserve">.... </w:t>
            </w:r>
            <w:proofErr w:type="spellStart"/>
            <w:r w:rsidRPr="00276D24">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276D24" w:rsidRDefault="00647801" w:rsidP="004E10EF">
            <w:pPr>
              <w:pStyle w:val="TableEntry"/>
              <w:rPr>
                <w:b/>
                <w:bCs/>
              </w:rPr>
            </w:pPr>
          </w:p>
        </w:tc>
      </w:tr>
      <w:tr w:rsidR="00647801" w:rsidRPr="00276D24"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276D24" w:rsidRDefault="00647801" w:rsidP="004E10EF">
            <w:pPr>
              <w:pStyle w:val="TableEntry"/>
            </w:pPr>
            <w:r w:rsidRPr="00276D24">
              <w:t xml:space="preserve">.... </w:t>
            </w:r>
            <w:proofErr w:type="spellStart"/>
            <w:r w:rsidRPr="00276D24">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276D24" w:rsidRDefault="00647801" w:rsidP="004E10EF">
            <w:pPr>
              <w:pStyle w:val="TableEntry"/>
              <w:rPr>
                <w:b/>
                <w:bCs/>
              </w:rPr>
            </w:pPr>
          </w:p>
        </w:tc>
      </w:tr>
      <w:tr w:rsidR="00647801" w:rsidRPr="00276D24"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276D24" w:rsidRDefault="00647801" w:rsidP="004E10EF">
            <w:pPr>
              <w:pStyle w:val="TableEntry"/>
            </w:pPr>
            <w:r w:rsidRPr="00276D24">
              <w:t xml:space="preserve">... </w:t>
            </w:r>
            <w:proofErr w:type="spellStart"/>
            <w:r w:rsidRPr="00276D24">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276D24" w:rsidRDefault="00647801" w:rsidP="004E10EF">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276D24" w:rsidRDefault="00647801" w:rsidP="004E10EF">
            <w:pPr>
              <w:pStyle w:val="TableEntry"/>
            </w:pPr>
            <w:r w:rsidRPr="00276D24">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276D24" w:rsidRDefault="00647801" w:rsidP="004E10EF">
            <w:pPr>
              <w:pStyle w:val="TableEntry"/>
              <w:rPr>
                <w:b/>
                <w:bCs/>
              </w:rPr>
            </w:pPr>
          </w:p>
        </w:tc>
      </w:tr>
      <w:tr w:rsidR="00647801" w:rsidRPr="00276D24"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276D24" w:rsidRDefault="00647801" w:rsidP="004E10EF">
            <w:pPr>
              <w:pStyle w:val="TableEntry"/>
            </w:pPr>
            <w:r w:rsidRPr="00276D24">
              <w:t xml:space="preserve">... </w:t>
            </w:r>
            <w:proofErr w:type="spellStart"/>
            <w:r w:rsidRPr="00276D24">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276D24" w:rsidRDefault="00647801" w:rsidP="004E10EF">
            <w:pPr>
              <w:pStyle w:val="TableEntry"/>
            </w:pPr>
            <w:r w:rsidRPr="00276D24">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276D24" w:rsidRDefault="00647801" w:rsidP="004E10EF">
            <w:pPr>
              <w:pStyle w:val="TableEntry"/>
              <w:rPr>
                <w:b/>
                <w:bCs/>
              </w:rPr>
            </w:pPr>
          </w:p>
        </w:tc>
      </w:tr>
      <w:tr w:rsidR="00647801" w:rsidRPr="00276D24"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276D24" w:rsidRDefault="00647801" w:rsidP="004E10EF">
            <w:pPr>
              <w:pStyle w:val="TableEntry"/>
            </w:pPr>
            <w:r w:rsidRPr="00276D24">
              <w:t xml:space="preserve">... </w:t>
            </w:r>
            <w:proofErr w:type="spellStart"/>
            <w:r w:rsidRPr="00276D24">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276D24" w:rsidRDefault="00647801" w:rsidP="004E10EF">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276D24" w:rsidRDefault="00647801" w:rsidP="004E10EF">
            <w:pPr>
              <w:pStyle w:val="TableEntry"/>
            </w:pPr>
            <w:r w:rsidRPr="00276D24">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276D24" w:rsidRDefault="00647801" w:rsidP="004E10EF">
            <w:pPr>
              <w:pStyle w:val="TableEntry"/>
              <w:rPr>
                <w:b/>
                <w:bCs/>
              </w:rPr>
            </w:pPr>
          </w:p>
        </w:tc>
      </w:tr>
      <w:tr w:rsidR="00647801" w:rsidRPr="00276D24"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276D24" w:rsidRDefault="00647801" w:rsidP="004E10EF">
            <w:pPr>
              <w:pStyle w:val="TableEntry"/>
            </w:pPr>
            <w:r w:rsidRPr="00276D24">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276D24" w:rsidRDefault="00647801" w:rsidP="004E10EF">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276D24" w:rsidRDefault="00647801" w:rsidP="004E10EF">
            <w:pPr>
              <w:pStyle w:val="TableEntry"/>
            </w:pPr>
            <w:r w:rsidRPr="00276D24">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276D24" w:rsidRDefault="00647801" w:rsidP="004E10EF">
            <w:pPr>
              <w:pStyle w:val="TableEntry"/>
              <w:rPr>
                <w:b/>
                <w:bCs/>
              </w:rPr>
            </w:pPr>
          </w:p>
        </w:tc>
      </w:tr>
      <w:tr w:rsidR="00647801" w:rsidRPr="00276D24"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276D24" w:rsidRDefault="00647801" w:rsidP="004E10EF">
            <w:pPr>
              <w:pStyle w:val="TableEntry"/>
            </w:pPr>
            <w:r w:rsidRPr="00276D24">
              <w:t xml:space="preserve">... </w:t>
            </w:r>
            <w:proofErr w:type="spellStart"/>
            <w:r w:rsidRPr="00276D24">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276D24" w:rsidRDefault="00647801" w:rsidP="004E10EF">
            <w:pPr>
              <w:pStyle w:val="TableEntry"/>
            </w:pPr>
            <w:r w:rsidRPr="00276D24">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276D24" w:rsidRDefault="00647801" w:rsidP="004E10EF">
            <w:pPr>
              <w:pStyle w:val="TableEntry"/>
              <w:rPr>
                <w:b/>
                <w:bCs/>
              </w:rPr>
            </w:pPr>
          </w:p>
        </w:tc>
      </w:tr>
      <w:tr w:rsidR="00647801" w:rsidRPr="00276D24"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276D24" w:rsidRDefault="00647801" w:rsidP="004E10EF">
            <w:pPr>
              <w:pStyle w:val="TableEntry"/>
            </w:pPr>
            <w:r w:rsidRPr="00276D24">
              <w:t xml:space="preserve">... </w:t>
            </w:r>
            <w:proofErr w:type="spellStart"/>
            <w:r w:rsidRPr="00276D24">
              <w:t>businessStatus</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276D24" w:rsidRDefault="00E87EE8" w:rsidP="004E10EF">
            <w:pPr>
              <w:pStyle w:val="TableEntry"/>
            </w:pPr>
            <w:r w:rsidRPr="00276D24">
              <w:t xml:space="preserve">E.g., </w:t>
            </w:r>
            <w:r w:rsidR="00647801" w:rsidRPr="00276D24">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276D24" w:rsidRDefault="00647801" w:rsidP="004E10EF">
            <w:pPr>
              <w:pStyle w:val="TableEntry"/>
              <w:rPr>
                <w:b/>
                <w:bCs/>
              </w:rPr>
            </w:pPr>
          </w:p>
        </w:tc>
      </w:tr>
      <w:tr w:rsidR="00647801" w:rsidRPr="00276D24"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276D24" w:rsidRDefault="00647801" w:rsidP="004E10EF">
            <w:pPr>
              <w:pStyle w:val="TableEntry"/>
            </w:pPr>
            <w:r w:rsidRPr="00276D24">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276D24" w:rsidRDefault="00647801" w:rsidP="004E10EF">
            <w:pPr>
              <w:pStyle w:val="TableEntry"/>
            </w:pPr>
            <w:r w:rsidRPr="00276D24">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276D24" w:rsidRDefault="00647801" w:rsidP="004E10EF">
            <w:pPr>
              <w:pStyle w:val="TableEntry"/>
              <w:rPr>
                <w:b/>
                <w:bCs/>
              </w:rPr>
            </w:pPr>
          </w:p>
        </w:tc>
      </w:tr>
      <w:tr w:rsidR="00647801" w:rsidRPr="00276D24"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276D24" w:rsidRDefault="00647801" w:rsidP="004E10EF">
            <w:pPr>
              <w:pStyle w:val="TableEntry"/>
            </w:pPr>
            <w:r w:rsidRPr="00276D24">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276D24" w:rsidRDefault="00647801" w:rsidP="004E10EF">
            <w:pPr>
              <w:pStyle w:val="TableEntry"/>
            </w:pPr>
            <w:r w:rsidRPr="00276D24">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276D24" w:rsidRDefault="00647801" w:rsidP="004E10EF">
            <w:pPr>
              <w:pStyle w:val="TableEntry"/>
              <w:rPr>
                <w:b/>
                <w:bCs/>
              </w:rPr>
            </w:pPr>
          </w:p>
        </w:tc>
      </w:tr>
      <w:tr w:rsidR="00F74758" w:rsidRPr="00276D24"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276D24" w:rsidRDefault="00F74758" w:rsidP="00F74758">
            <w:pPr>
              <w:pStyle w:val="TableEntry"/>
            </w:pPr>
            <w:r w:rsidRPr="00276D24">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276D24" w:rsidRDefault="00F74758" w:rsidP="00F74758">
            <w:pPr>
              <w:pStyle w:val="TableEntry"/>
            </w:pPr>
            <w:r w:rsidRPr="00276D24">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276D24" w:rsidRDefault="00F74758" w:rsidP="00F74758">
            <w:pPr>
              <w:pStyle w:val="TableEntry"/>
              <w:rPr>
                <w:b/>
                <w:bCs/>
              </w:rPr>
            </w:pPr>
            <w:r w:rsidRPr="00276D24">
              <w:rPr>
                <w:b/>
                <w:bCs/>
              </w:rPr>
              <w:t>This version of the profile requires a code.</w:t>
            </w:r>
          </w:p>
        </w:tc>
      </w:tr>
      <w:tr w:rsidR="00F74758" w:rsidRPr="00276D24"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276D24" w:rsidRDefault="00F74758" w:rsidP="00F74758">
            <w:pPr>
              <w:pStyle w:val="TableEntry"/>
            </w:pPr>
            <w:r w:rsidRPr="00276D24">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276D24" w:rsidRDefault="00F74758" w:rsidP="00F74758">
            <w:pPr>
              <w:pStyle w:val="TableEntry"/>
            </w:pPr>
            <w:r w:rsidRPr="00276D24">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276D24" w:rsidRDefault="00F74758" w:rsidP="00F74758">
            <w:pPr>
              <w:pStyle w:val="TableEntry"/>
              <w:rPr>
                <w:b/>
                <w:bCs/>
              </w:rPr>
            </w:pPr>
            <w:r w:rsidRPr="00276D24">
              <w:rPr>
                <w:b/>
                <w:bCs/>
              </w:rPr>
              <w:t>This version of the profile requires a description.</w:t>
            </w:r>
          </w:p>
        </w:tc>
      </w:tr>
      <w:tr w:rsidR="00647801" w:rsidRPr="00276D24"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276D24" w:rsidRDefault="00647801" w:rsidP="00EB44DA">
            <w:pPr>
              <w:pStyle w:val="TableEntry"/>
            </w:pPr>
            <w:r w:rsidRPr="00276D24">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276D24" w:rsidRDefault="00647801" w:rsidP="00EB44DA">
            <w:pPr>
              <w:pStyle w:val="TableEntry"/>
            </w:pPr>
            <w:r w:rsidRPr="00276D24">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276D24" w:rsidRDefault="00647801" w:rsidP="00EB44DA">
            <w:pPr>
              <w:pStyle w:val="TableEntry"/>
              <w:rPr>
                <w:b/>
                <w:bCs/>
              </w:rPr>
            </w:pPr>
          </w:p>
        </w:tc>
      </w:tr>
      <w:tr w:rsidR="00647801" w:rsidRPr="00276D24"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276D24" w:rsidRDefault="00647801" w:rsidP="00EB44DA">
            <w:pPr>
              <w:pStyle w:val="TableEntry"/>
            </w:pPr>
            <w:r w:rsidRPr="00276D24">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276D24" w:rsidRDefault="00647801" w:rsidP="00EB44DA">
            <w:pPr>
              <w:pStyle w:val="TableEntry"/>
            </w:pPr>
            <w:r w:rsidRPr="00276D24">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276D24" w:rsidRDefault="00647801" w:rsidP="00EB44DA">
            <w:pPr>
              <w:pStyle w:val="TableEntry"/>
              <w:rPr>
                <w:b/>
                <w:bCs/>
              </w:rPr>
            </w:pPr>
          </w:p>
        </w:tc>
      </w:tr>
      <w:tr w:rsidR="00647801" w:rsidRPr="00276D24"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276D24" w:rsidRDefault="00647801" w:rsidP="00EB44DA">
            <w:pPr>
              <w:pStyle w:val="TableEntry"/>
            </w:pPr>
            <w:r w:rsidRPr="00276D24">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276D24" w:rsidRDefault="00647801" w:rsidP="00EB44DA">
            <w:pPr>
              <w:pStyle w:val="TableEntry"/>
            </w:pPr>
            <w:r w:rsidRPr="00276D24">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276D24" w:rsidRDefault="00647801" w:rsidP="00EB44DA">
            <w:pPr>
              <w:pStyle w:val="TableEntry"/>
              <w:rPr>
                <w:b/>
                <w:bCs/>
              </w:rPr>
            </w:pPr>
          </w:p>
        </w:tc>
      </w:tr>
      <w:tr w:rsidR="00647801" w:rsidRPr="00276D24"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276D24" w:rsidRDefault="00647801" w:rsidP="00EB44DA">
            <w:pPr>
              <w:pStyle w:val="TableEntry"/>
            </w:pPr>
            <w:r w:rsidRPr="00276D24">
              <w:lastRenderedPageBreak/>
              <w:t xml:space="preserve">... </w:t>
            </w:r>
            <w:proofErr w:type="spellStart"/>
            <w:r w:rsidRPr="00276D24">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276D24" w:rsidRDefault="00647801" w:rsidP="00EB44DA">
            <w:pPr>
              <w:pStyle w:val="TableEntry"/>
            </w:pPr>
            <w:r w:rsidRPr="00276D24">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276D24" w:rsidRDefault="00647801" w:rsidP="00EB44DA">
            <w:pPr>
              <w:pStyle w:val="TableEntry"/>
              <w:rPr>
                <w:b/>
                <w:bCs/>
              </w:rPr>
            </w:pPr>
          </w:p>
        </w:tc>
      </w:tr>
      <w:tr w:rsidR="00F74758" w:rsidRPr="00276D24"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276D24" w:rsidRDefault="00F74758" w:rsidP="00F74758">
            <w:pPr>
              <w:pStyle w:val="TableEntry"/>
            </w:pPr>
            <w:r w:rsidRPr="00276D24">
              <w:t xml:space="preserve">... </w:t>
            </w:r>
            <w:proofErr w:type="spellStart"/>
            <w:r w:rsidRPr="00276D24">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276D24" w:rsidRDefault="00F74758" w:rsidP="00F74758">
            <w:pPr>
              <w:pStyle w:val="TableEntry"/>
              <w:rPr>
                <w:bCs/>
              </w:rPr>
            </w:pPr>
            <w:r w:rsidRPr="00276D24">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276D24" w:rsidRDefault="00F74758" w:rsidP="00F74758">
            <w:pPr>
              <w:pStyle w:val="TableEntry"/>
            </w:pPr>
            <w:r w:rsidRPr="00276D24">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276D24" w:rsidRDefault="00F74758" w:rsidP="00F74758">
            <w:pPr>
              <w:pStyle w:val="TableEntry"/>
              <w:rPr>
                <w:b/>
                <w:bCs/>
              </w:rPr>
            </w:pPr>
            <w:r w:rsidRPr="00276D24">
              <w:rPr>
                <w:b/>
                <w:bCs/>
              </w:rPr>
              <w:t xml:space="preserve">This version of the profile requires an </w:t>
            </w:r>
            <w:proofErr w:type="spellStart"/>
            <w:r w:rsidRPr="00276D24">
              <w:rPr>
                <w:b/>
                <w:bCs/>
              </w:rPr>
              <w:t>authoredOn</w:t>
            </w:r>
            <w:proofErr w:type="spellEnd"/>
            <w:r w:rsidRPr="00276D24">
              <w:rPr>
                <w:b/>
                <w:bCs/>
              </w:rPr>
              <w:t>.</w:t>
            </w:r>
          </w:p>
        </w:tc>
      </w:tr>
      <w:tr w:rsidR="00F74758" w:rsidRPr="00276D24"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276D24" w:rsidRDefault="00F74758" w:rsidP="00F74758">
            <w:pPr>
              <w:pStyle w:val="TableEntry"/>
            </w:pPr>
            <w:r w:rsidRPr="00276D24">
              <w:t xml:space="preserve">... </w:t>
            </w:r>
            <w:proofErr w:type="spellStart"/>
            <w:r w:rsidRPr="00276D24">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276D24" w:rsidRDefault="00F74758" w:rsidP="00F74758">
            <w:pPr>
              <w:pStyle w:val="TableEntry"/>
              <w:rPr>
                <w:bCs/>
              </w:rPr>
            </w:pPr>
            <w:r w:rsidRPr="00276D24">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276D24" w:rsidRDefault="00F74758" w:rsidP="00F74758">
            <w:pPr>
              <w:pStyle w:val="TableEntry"/>
            </w:pPr>
            <w:r w:rsidRPr="00276D24">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276D24" w:rsidRDefault="00F74758" w:rsidP="00F74758">
            <w:pPr>
              <w:pStyle w:val="TableEntry"/>
              <w:rPr>
                <w:b/>
                <w:bCs/>
              </w:rPr>
            </w:pPr>
            <w:r w:rsidRPr="00276D24">
              <w:rPr>
                <w:b/>
                <w:bCs/>
              </w:rPr>
              <w:t xml:space="preserve">This version of the profile requires a </w:t>
            </w:r>
            <w:proofErr w:type="spellStart"/>
            <w:r w:rsidRPr="00276D24">
              <w:rPr>
                <w:b/>
                <w:bCs/>
              </w:rPr>
              <w:t>lastModified</w:t>
            </w:r>
            <w:proofErr w:type="spellEnd"/>
            <w:r w:rsidRPr="00276D24">
              <w:rPr>
                <w:b/>
                <w:bCs/>
              </w:rPr>
              <w:t>.</w:t>
            </w:r>
          </w:p>
        </w:tc>
      </w:tr>
      <w:tr w:rsidR="00F74758" w:rsidRPr="00276D24"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276D24" w:rsidRDefault="00F74758" w:rsidP="00F74758">
            <w:pPr>
              <w:pStyle w:val="TableEntry"/>
            </w:pPr>
            <w:r w:rsidRPr="00276D24">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276D24" w:rsidRDefault="00F74758" w:rsidP="00F74758">
            <w:pPr>
              <w:pStyle w:val="TableEntry"/>
            </w:pPr>
            <w:r w:rsidRPr="00276D24">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276D24" w:rsidRDefault="00F74758" w:rsidP="00F74758">
            <w:pPr>
              <w:pStyle w:val="TableEntry"/>
              <w:rPr>
                <w:b/>
                <w:bCs/>
              </w:rPr>
            </w:pPr>
            <w:r w:rsidRPr="00276D24">
              <w:rPr>
                <w:b/>
                <w:bCs/>
              </w:rPr>
              <w:t>This version of the profile requires a requester.</w:t>
            </w:r>
          </w:p>
        </w:tc>
      </w:tr>
      <w:tr w:rsidR="00647801" w:rsidRPr="00276D24"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276D24" w:rsidRDefault="00647801" w:rsidP="00EB44DA">
            <w:pPr>
              <w:pStyle w:val="TableEntry"/>
            </w:pPr>
            <w:r w:rsidRPr="00276D24">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276D24" w:rsidRDefault="00647801" w:rsidP="00EB44DA">
            <w:pPr>
              <w:pStyle w:val="TableEntry"/>
            </w:pPr>
            <w:r w:rsidRPr="00276D24">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276D24" w:rsidRDefault="00647801" w:rsidP="00EB44DA">
            <w:pPr>
              <w:pStyle w:val="TableEntry"/>
              <w:rPr>
                <w:b/>
                <w:bCs/>
              </w:rPr>
            </w:pPr>
          </w:p>
        </w:tc>
      </w:tr>
      <w:tr w:rsidR="00647801" w:rsidRPr="00276D24"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276D24" w:rsidRDefault="00647801" w:rsidP="00EB44DA">
            <w:pPr>
              <w:pStyle w:val="TableEntry"/>
            </w:pPr>
            <w:r w:rsidRPr="00276D24">
              <w:t xml:space="preserve">.... </w:t>
            </w:r>
            <w:proofErr w:type="spellStart"/>
            <w:r w:rsidRPr="00276D24">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276D24" w:rsidRDefault="00647801" w:rsidP="00EB44DA">
            <w:pPr>
              <w:pStyle w:val="TableEntry"/>
            </w:pPr>
            <w:r w:rsidRPr="00276D24">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276D24" w:rsidRDefault="00647801" w:rsidP="00EB44DA">
            <w:pPr>
              <w:pStyle w:val="TableEntry"/>
              <w:rPr>
                <w:b/>
                <w:bCs/>
              </w:rPr>
            </w:pPr>
          </w:p>
        </w:tc>
      </w:tr>
      <w:tr w:rsidR="00647801" w:rsidRPr="00276D24"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276D24" w:rsidRDefault="00647801" w:rsidP="00EB44DA">
            <w:pPr>
              <w:pStyle w:val="TableEntry"/>
            </w:pPr>
            <w:r w:rsidRPr="00276D24">
              <w:t xml:space="preserve">... </w:t>
            </w:r>
            <w:proofErr w:type="spellStart"/>
            <w:r w:rsidRPr="00276D24">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276D24" w:rsidRDefault="00647801" w:rsidP="00EB44DA">
            <w:pPr>
              <w:pStyle w:val="TableEntry"/>
            </w:pPr>
            <w:r w:rsidRPr="00276D24">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276D24" w:rsidRDefault="00647801" w:rsidP="00EB44DA">
            <w:pPr>
              <w:pStyle w:val="TableEntry"/>
              <w:rPr>
                <w:b/>
                <w:bCs/>
              </w:rPr>
            </w:pPr>
          </w:p>
        </w:tc>
      </w:tr>
      <w:tr w:rsidR="00647801" w:rsidRPr="00276D24"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276D24" w:rsidRDefault="00647801" w:rsidP="00EB44DA">
            <w:pPr>
              <w:pStyle w:val="TableEntry"/>
            </w:pPr>
            <w:r w:rsidRPr="00276D24">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276D24" w:rsidRDefault="00F74758" w:rsidP="00EB44DA">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276D24" w:rsidRDefault="00647801" w:rsidP="00EB44DA">
            <w:pPr>
              <w:pStyle w:val="TableEntry"/>
            </w:pPr>
            <w:r w:rsidRPr="00276D24">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276D24" w:rsidRDefault="00F74758" w:rsidP="00EB44DA">
            <w:pPr>
              <w:pStyle w:val="TableEntry"/>
              <w:rPr>
                <w:b/>
                <w:bCs/>
              </w:rPr>
            </w:pPr>
            <w:r w:rsidRPr="00276D24">
              <w:rPr>
                <w:b/>
                <w:bCs/>
              </w:rPr>
              <w:t>This version of the profile requires an owner.</w:t>
            </w:r>
          </w:p>
        </w:tc>
      </w:tr>
      <w:tr w:rsidR="00647801" w:rsidRPr="00276D24"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276D24" w:rsidRDefault="00647801" w:rsidP="00EB44DA">
            <w:pPr>
              <w:pStyle w:val="TableEntry"/>
            </w:pPr>
            <w:r w:rsidRPr="00276D24">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276D24" w:rsidRDefault="00647801" w:rsidP="00EB44DA">
            <w:pPr>
              <w:pStyle w:val="TableEntry"/>
            </w:pPr>
            <w:r w:rsidRPr="00276D24">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276D24" w:rsidRDefault="00647801" w:rsidP="00EB44DA">
            <w:pPr>
              <w:pStyle w:val="TableEntry"/>
              <w:rPr>
                <w:b/>
                <w:bCs/>
              </w:rPr>
            </w:pPr>
          </w:p>
        </w:tc>
      </w:tr>
      <w:tr w:rsidR="00647801" w:rsidRPr="00276D24"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276D24" w:rsidRDefault="00647801" w:rsidP="00EB44DA">
            <w:pPr>
              <w:pStyle w:val="TableEntry"/>
            </w:pPr>
            <w:r w:rsidRPr="00276D24">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276D24" w:rsidRDefault="00647801" w:rsidP="00EB44DA">
            <w:pPr>
              <w:pStyle w:val="TableEntry"/>
            </w:pPr>
            <w:r w:rsidRPr="00276D24">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276D24" w:rsidRDefault="00647801" w:rsidP="00EB44DA">
            <w:pPr>
              <w:pStyle w:val="TableEntry"/>
              <w:rPr>
                <w:b/>
                <w:bCs/>
              </w:rPr>
            </w:pPr>
          </w:p>
        </w:tc>
      </w:tr>
      <w:tr w:rsidR="00647801" w:rsidRPr="00276D24"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276D24" w:rsidRDefault="00647801" w:rsidP="00EB44DA">
            <w:pPr>
              <w:pStyle w:val="TableEntry"/>
            </w:pPr>
            <w:r w:rsidRPr="00276D24">
              <w:t xml:space="preserve">... </w:t>
            </w:r>
            <w:proofErr w:type="spellStart"/>
            <w:r w:rsidRPr="00276D24">
              <w:t>relevantHistory</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276D24" w:rsidRDefault="00647801" w:rsidP="00EB44DA">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276D24" w:rsidRDefault="00647801" w:rsidP="00EB44DA">
            <w:pPr>
              <w:pStyle w:val="TableEntry"/>
            </w:pPr>
            <w:r w:rsidRPr="00276D24">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276D24" w:rsidRDefault="00647801" w:rsidP="00EB44DA">
            <w:pPr>
              <w:pStyle w:val="TableEntry"/>
              <w:rPr>
                <w:b/>
                <w:bCs/>
              </w:rPr>
            </w:pPr>
          </w:p>
        </w:tc>
      </w:tr>
      <w:tr w:rsidR="00647801" w:rsidRPr="00276D24"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276D24" w:rsidRDefault="00647801" w:rsidP="00EB44DA">
            <w:pPr>
              <w:pStyle w:val="TableEntry"/>
            </w:pPr>
            <w:r w:rsidRPr="00276D24">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276D24" w:rsidRDefault="00647801" w:rsidP="00EB44DA">
            <w:pPr>
              <w:pStyle w:val="TableEntry"/>
            </w:pPr>
            <w:r w:rsidRPr="00276D24">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276D24" w:rsidRDefault="00647801" w:rsidP="00EB44DA">
            <w:pPr>
              <w:pStyle w:val="TableEntry"/>
              <w:rPr>
                <w:b/>
                <w:bCs/>
              </w:rPr>
            </w:pPr>
          </w:p>
        </w:tc>
      </w:tr>
      <w:tr w:rsidR="00647801" w:rsidRPr="00276D24"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276D24" w:rsidRDefault="00647801" w:rsidP="00EB44DA">
            <w:pPr>
              <w:pStyle w:val="TableEntry"/>
            </w:pPr>
            <w:r w:rsidRPr="00276D24">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276D24" w:rsidRDefault="00647801" w:rsidP="00EB44DA">
            <w:pPr>
              <w:pStyle w:val="TableEntry"/>
            </w:pPr>
            <w:r w:rsidRPr="00276D24">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276D24" w:rsidRDefault="00647801" w:rsidP="00EB44DA">
            <w:pPr>
              <w:pStyle w:val="TableEntry"/>
              <w:rPr>
                <w:b/>
                <w:bCs/>
              </w:rPr>
            </w:pPr>
          </w:p>
        </w:tc>
      </w:tr>
      <w:tr w:rsidR="00647801" w:rsidRPr="00276D24"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276D24" w:rsidRDefault="00647801" w:rsidP="00EB44DA">
            <w:pPr>
              <w:pStyle w:val="TableEntry"/>
            </w:pPr>
            <w:r w:rsidRPr="00276D24">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276D24" w:rsidRDefault="00647801" w:rsidP="00EB44DA">
            <w:pPr>
              <w:pStyle w:val="TableEntry"/>
            </w:pPr>
            <w:r w:rsidRPr="00276D24">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276D24" w:rsidRDefault="00647801" w:rsidP="00EB44DA">
            <w:pPr>
              <w:pStyle w:val="TableEntry"/>
              <w:rPr>
                <w:b/>
                <w:bCs/>
              </w:rPr>
            </w:pPr>
          </w:p>
        </w:tc>
      </w:tr>
      <w:tr w:rsidR="00647801" w:rsidRPr="00276D24"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276D24" w:rsidRDefault="00647801" w:rsidP="00EB44DA">
            <w:pPr>
              <w:pStyle w:val="TableEntry"/>
            </w:pPr>
            <w:r w:rsidRPr="00276D24">
              <w:lastRenderedPageBreak/>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276D24" w:rsidRDefault="00647801" w:rsidP="00EB44DA">
            <w:pPr>
              <w:pStyle w:val="TableEntry"/>
            </w:pPr>
            <w:r w:rsidRPr="00276D24">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276D24" w:rsidRDefault="00647801" w:rsidP="00EB44DA">
            <w:pPr>
              <w:pStyle w:val="TableEntry"/>
              <w:rPr>
                <w:b/>
                <w:bCs/>
              </w:rPr>
            </w:pPr>
          </w:p>
        </w:tc>
      </w:tr>
      <w:tr w:rsidR="00647801" w:rsidRPr="00276D24"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276D24" w:rsidRDefault="00647801" w:rsidP="00EB44DA">
            <w:pPr>
              <w:pStyle w:val="TableEntry"/>
            </w:pPr>
            <w:r w:rsidRPr="00276D24">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276D24" w:rsidRDefault="00647801" w:rsidP="00EB44DA">
            <w:pPr>
              <w:pStyle w:val="TableEntry"/>
            </w:pPr>
            <w:r w:rsidRPr="00276D24">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276D24" w:rsidRDefault="00647801" w:rsidP="00EB44DA">
            <w:pPr>
              <w:pStyle w:val="TableEntry"/>
              <w:rPr>
                <w:b/>
                <w:bCs/>
              </w:rPr>
            </w:pPr>
          </w:p>
        </w:tc>
      </w:tr>
      <w:tr w:rsidR="00647801" w:rsidRPr="00276D24"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276D24" w:rsidRDefault="00647801" w:rsidP="00EB44DA">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276D24" w:rsidRDefault="00647801" w:rsidP="00EB44DA">
            <w:pPr>
              <w:pStyle w:val="TableEntry"/>
            </w:pPr>
            <w:r w:rsidRPr="00276D24">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276D24" w:rsidRDefault="00647801" w:rsidP="00EB44DA">
            <w:pPr>
              <w:pStyle w:val="TableEntry"/>
              <w:rPr>
                <w:b/>
                <w:bCs/>
              </w:rPr>
            </w:pPr>
          </w:p>
        </w:tc>
      </w:tr>
      <w:tr w:rsidR="00647801" w:rsidRPr="00276D24"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276D24" w:rsidRDefault="00647801" w:rsidP="00EB44DA">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276D24" w:rsidRDefault="00647801" w:rsidP="00EB44DA">
            <w:pPr>
              <w:pStyle w:val="TableEntry"/>
            </w:pPr>
            <w:r w:rsidRPr="00276D24">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276D24" w:rsidRDefault="00647801" w:rsidP="00EB44DA">
            <w:pPr>
              <w:pStyle w:val="TableEntry"/>
              <w:rPr>
                <w:b/>
                <w:bCs/>
              </w:rPr>
            </w:pPr>
          </w:p>
        </w:tc>
      </w:tr>
      <w:tr w:rsidR="00647801" w:rsidRPr="00276D24"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276D24" w:rsidRDefault="00647801" w:rsidP="00746C6E">
            <w:pPr>
              <w:pStyle w:val="TableEntry"/>
            </w:pPr>
            <w:r w:rsidRPr="00276D24">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276D24" w:rsidRDefault="00647801" w:rsidP="00746C6E">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276D24" w:rsidRDefault="00647801" w:rsidP="00746C6E">
            <w:pPr>
              <w:pStyle w:val="TableEntry"/>
            </w:pPr>
            <w:r w:rsidRPr="00276D24">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276D24" w:rsidRDefault="00647801" w:rsidP="00746C6E">
            <w:pPr>
              <w:pStyle w:val="TableEntry"/>
              <w:rPr>
                <w:b/>
                <w:bCs/>
              </w:rPr>
            </w:pPr>
          </w:p>
        </w:tc>
      </w:tr>
      <w:tr w:rsidR="00647801" w:rsidRPr="00276D24"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276D24" w:rsidRDefault="00647801" w:rsidP="00746C6E">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276D24" w:rsidRDefault="00647801" w:rsidP="00746C6E">
            <w:pPr>
              <w:pStyle w:val="TableEntry"/>
            </w:pPr>
            <w:r w:rsidRPr="00276D24">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276D24" w:rsidRDefault="00647801" w:rsidP="00746C6E">
            <w:pPr>
              <w:pStyle w:val="TableEntry"/>
              <w:rPr>
                <w:b/>
                <w:bCs/>
              </w:rPr>
            </w:pPr>
          </w:p>
        </w:tc>
      </w:tr>
      <w:tr w:rsidR="00647801" w:rsidRPr="00276D24"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276D24" w:rsidRDefault="00647801" w:rsidP="00746C6E">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276D24" w:rsidRDefault="00647801" w:rsidP="00746C6E">
            <w:pPr>
              <w:pStyle w:val="TableEntry"/>
            </w:pPr>
            <w:r w:rsidRPr="00276D24">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276D24" w:rsidRDefault="00647801" w:rsidP="00746C6E">
            <w:pPr>
              <w:pStyle w:val="TableEntry"/>
              <w:rPr>
                <w:b/>
                <w:bCs/>
              </w:rPr>
            </w:pPr>
          </w:p>
        </w:tc>
      </w:tr>
    </w:tbl>
    <w:p w14:paraId="3E89AFA4" w14:textId="1948758E" w:rsidR="004B0C04" w:rsidRDefault="004B0C04" w:rsidP="005B18DB">
      <w:pPr>
        <w:pStyle w:val="BodyText"/>
        <w:rPr>
          <w:ins w:id="632" w:author="Jones, Emma" w:date="2019-02-15T11:10:00Z"/>
        </w:rPr>
      </w:pPr>
    </w:p>
    <w:p w14:paraId="3290F66A" w14:textId="263CD81B" w:rsidR="00660665" w:rsidRPr="00F913D7" w:rsidRDefault="00660665" w:rsidP="00660665">
      <w:pPr>
        <w:pStyle w:val="Heading3"/>
        <w:numPr>
          <w:ilvl w:val="0"/>
          <w:numId w:val="0"/>
        </w:numPr>
        <w:ind w:left="720" w:hanging="720"/>
        <w:rPr>
          <w:ins w:id="633" w:author="Jones, Emma" w:date="2019-02-15T11:10:00Z"/>
          <w:noProof w:val="0"/>
        </w:rPr>
      </w:pPr>
      <w:bookmarkStart w:id="634" w:name="_Toc492549624"/>
      <w:ins w:id="635" w:author="Jones, Emma" w:date="2019-02-15T11:10:00Z">
        <w:r w:rsidRPr="00DF2420">
          <w:rPr>
            <w:noProof w:val="0"/>
          </w:rPr>
          <w:t>6.6.</w:t>
        </w:r>
        <w:r>
          <w:rPr>
            <w:noProof w:val="0"/>
          </w:rPr>
          <w:t>6</w:t>
        </w:r>
        <w:r w:rsidRPr="00DF2420">
          <w:rPr>
            <w:noProof w:val="0"/>
          </w:rPr>
          <w:t xml:space="preserve"> dctmCareTeam</w:t>
        </w:r>
        <w:bookmarkEnd w:id="634"/>
      </w:ins>
    </w:p>
    <w:p w14:paraId="7E4A0F2E" w14:textId="77777777" w:rsidR="00660665" w:rsidRPr="00DF2420" w:rsidRDefault="00660665" w:rsidP="00660665">
      <w:pPr>
        <w:pStyle w:val="BodyText"/>
        <w:rPr>
          <w:ins w:id="636" w:author="Jones, Emma" w:date="2019-02-15T11:10:00Z"/>
        </w:rPr>
      </w:pPr>
      <w:ins w:id="637" w:author="Jones, Emma" w:date="2019-02-15T11:10: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7A354D45" w14:textId="77777777" w:rsidR="00660665" w:rsidRPr="00DF2420" w:rsidRDefault="00660665" w:rsidP="00660665">
      <w:pPr>
        <w:pStyle w:val="TableTitle"/>
        <w:rPr>
          <w:ins w:id="638" w:author="Jones, Emma" w:date="2019-02-15T11:10:00Z"/>
        </w:rPr>
      </w:pPr>
      <w:ins w:id="639" w:author="Jones, Emma" w:date="2019-02-15T11:10:00Z">
        <w:r w:rsidRPr="00DF2420">
          <w:t>Table 6.6.1-2: CareTeam resource</w:t>
        </w:r>
      </w:ins>
    </w:p>
    <w:tbl>
      <w:tblPr>
        <w:tblStyle w:val="TableGrid"/>
        <w:tblW w:w="0" w:type="auto"/>
        <w:tblLook w:val="04A0" w:firstRow="1" w:lastRow="0" w:firstColumn="1" w:lastColumn="0" w:noHBand="0" w:noVBand="1"/>
      </w:tblPr>
      <w:tblGrid>
        <w:gridCol w:w="2785"/>
        <w:gridCol w:w="900"/>
        <w:gridCol w:w="3350"/>
        <w:gridCol w:w="2315"/>
      </w:tblGrid>
      <w:tr w:rsidR="00660665" w:rsidRPr="00DF2420" w14:paraId="398E3B92" w14:textId="77777777" w:rsidTr="005823FC">
        <w:trPr>
          <w:cantSplit/>
          <w:tblHeader/>
          <w:ins w:id="640" w:author="Jones, Emma" w:date="2019-02-15T11:10:00Z"/>
        </w:trPr>
        <w:tc>
          <w:tcPr>
            <w:tcW w:w="2785" w:type="dxa"/>
            <w:shd w:val="clear" w:color="auto" w:fill="D9D9D9" w:themeFill="background1" w:themeFillShade="D9"/>
            <w:vAlign w:val="bottom"/>
          </w:tcPr>
          <w:p w14:paraId="69E2501E" w14:textId="77777777" w:rsidR="00660665" w:rsidRPr="00DF2420" w:rsidRDefault="00660665" w:rsidP="005823FC">
            <w:pPr>
              <w:pStyle w:val="TableEntryHeader"/>
              <w:rPr>
                <w:ins w:id="641" w:author="Jones, Emma" w:date="2019-02-15T11:10:00Z"/>
                <w:lang w:eastAsia="x-none"/>
              </w:rPr>
            </w:pPr>
            <w:ins w:id="642" w:author="Jones, Emma" w:date="2019-02-15T11:10:00Z">
              <w:r w:rsidRPr="00DF2420">
                <w:t>Name</w:t>
              </w:r>
            </w:ins>
          </w:p>
        </w:tc>
        <w:tc>
          <w:tcPr>
            <w:tcW w:w="900" w:type="dxa"/>
            <w:shd w:val="clear" w:color="auto" w:fill="D9D9D9" w:themeFill="background1" w:themeFillShade="D9"/>
            <w:vAlign w:val="bottom"/>
          </w:tcPr>
          <w:p w14:paraId="2A287913" w14:textId="77777777" w:rsidR="00660665" w:rsidRPr="00DF2420" w:rsidRDefault="00660665" w:rsidP="005823FC">
            <w:pPr>
              <w:pStyle w:val="TableEntryHeader"/>
              <w:rPr>
                <w:ins w:id="643" w:author="Jones, Emma" w:date="2019-02-15T11:10:00Z"/>
                <w:lang w:eastAsia="x-none"/>
              </w:rPr>
            </w:pPr>
            <w:ins w:id="644" w:author="Jones, Emma" w:date="2019-02-15T11:10:00Z">
              <w:r w:rsidRPr="00DF2420">
                <w:t>Card.</w:t>
              </w:r>
            </w:ins>
          </w:p>
        </w:tc>
        <w:tc>
          <w:tcPr>
            <w:tcW w:w="3350" w:type="dxa"/>
            <w:shd w:val="clear" w:color="auto" w:fill="D9D9D9" w:themeFill="background1" w:themeFillShade="D9"/>
          </w:tcPr>
          <w:p w14:paraId="6DB99023" w14:textId="77777777" w:rsidR="00660665" w:rsidRPr="00DF2420" w:rsidRDefault="00660665" w:rsidP="005823FC">
            <w:pPr>
              <w:pStyle w:val="TableEntryHeader"/>
              <w:rPr>
                <w:ins w:id="645" w:author="Jones, Emma" w:date="2019-02-15T11:10:00Z"/>
                <w:lang w:eastAsia="x-none"/>
              </w:rPr>
            </w:pPr>
            <w:ins w:id="646" w:author="Jones, Emma" w:date="2019-02-15T11:10:00Z">
              <w:r w:rsidRPr="00DF2420">
                <w:t>Description &amp; Constraints</w:t>
              </w:r>
            </w:ins>
          </w:p>
        </w:tc>
        <w:tc>
          <w:tcPr>
            <w:tcW w:w="2315" w:type="dxa"/>
            <w:shd w:val="clear" w:color="auto" w:fill="D9D9D9" w:themeFill="background1" w:themeFillShade="D9"/>
            <w:vAlign w:val="bottom"/>
          </w:tcPr>
          <w:p w14:paraId="02DB7E70" w14:textId="77777777" w:rsidR="00660665" w:rsidRPr="00DF2420" w:rsidRDefault="00660665" w:rsidP="005823FC">
            <w:pPr>
              <w:pStyle w:val="TableEntryHeader"/>
              <w:rPr>
                <w:ins w:id="647" w:author="Jones, Emma" w:date="2019-02-15T11:10:00Z"/>
                <w:lang w:eastAsia="x-none"/>
              </w:rPr>
            </w:pPr>
            <w:ins w:id="648" w:author="Jones, Emma" w:date="2019-02-15T11:10:00Z">
              <w:r w:rsidRPr="00DF2420">
                <w:t>Comments</w:t>
              </w:r>
            </w:ins>
          </w:p>
        </w:tc>
      </w:tr>
      <w:tr w:rsidR="00660665" w:rsidRPr="00DF2420" w14:paraId="528F3C85" w14:textId="77777777" w:rsidTr="005823FC">
        <w:trPr>
          <w:cantSplit/>
          <w:ins w:id="649" w:author="Jones, Emma" w:date="2019-02-15T11:10:00Z"/>
        </w:trPr>
        <w:tc>
          <w:tcPr>
            <w:tcW w:w="2785" w:type="dxa"/>
          </w:tcPr>
          <w:p w14:paraId="20902251" w14:textId="77777777" w:rsidR="00660665" w:rsidRPr="00DF2420" w:rsidRDefault="00660665" w:rsidP="005823FC">
            <w:pPr>
              <w:pStyle w:val="TableEntry"/>
              <w:rPr>
                <w:ins w:id="650" w:author="Jones, Emma" w:date="2019-02-15T11:10:00Z"/>
              </w:rPr>
            </w:pPr>
            <w:ins w:id="651" w:author="Jones, Emma" w:date="2019-02-15T11:10:00Z">
              <w:r w:rsidRPr="00DF2420">
                <w:t>.. CareTeam</w:t>
              </w:r>
            </w:ins>
          </w:p>
        </w:tc>
        <w:tc>
          <w:tcPr>
            <w:tcW w:w="900" w:type="dxa"/>
          </w:tcPr>
          <w:p w14:paraId="54813279" w14:textId="77777777" w:rsidR="00660665" w:rsidRPr="00DF2420" w:rsidRDefault="00660665" w:rsidP="005823FC">
            <w:pPr>
              <w:pStyle w:val="TableEntry"/>
              <w:rPr>
                <w:ins w:id="652" w:author="Jones, Emma" w:date="2019-02-15T11:10:00Z"/>
              </w:rPr>
            </w:pPr>
          </w:p>
        </w:tc>
        <w:tc>
          <w:tcPr>
            <w:tcW w:w="3350" w:type="dxa"/>
          </w:tcPr>
          <w:p w14:paraId="7B7A3CDF" w14:textId="77777777" w:rsidR="00660665" w:rsidRPr="00DF2420" w:rsidRDefault="00660665" w:rsidP="005823FC">
            <w:pPr>
              <w:pStyle w:val="TableEntry"/>
              <w:rPr>
                <w:ins w:id="653" w:author="Jones, Emma" w:date="2019-02-15T11:10:00Z"/>
              </w:rPr>
            </w:pPr>
            <w:ins w:id="654" w:author="Jones, Emma" w:date="2019-02-15T11:10:00Z">
              <w:r w:rsidRPr="00DF2420">
                <w:t>Planned participants in the coordination and delivery of care for a patient or group</w:t>
              </w:r>
            </w:ins>
          </w:p>
        </w:tc>
        <w:tc>
          <w:tcPr>
            <w:tcW w:w="2315" w:type="dxa"/>
          </w:tcPr>
          <w:p w14:paraId="1B7E2CF4" w14:textId="77777777" w:rsidR="00660665" w:rsidRPr="00DF2420" w:rsidRDefault="00660665" w:rsidP="005823FC">
            <w:pPr>
              <w:pStyle w:val="TableEntry"/>
              <w:rPr>
                <w:ins w:id="655" w:author="Jones, Emma" w:date="2019-02-15T11:10:00Z"/>
                <w:b/>
              </w:rPr>
            </w:pPr>
          </w:p>
        </w:tc>
      </w:tr>
      <w:tr w:rsidR="00660665" w:rsidRPr="00DF2420" w14:paraId="1E47CD59" w14:textId="77777777" w:rsidTr="005823FC">
        <w:trPr>
          <w:cantSplit/>
          <w:ins w:id="656" w:author="Jones, Emma" w:date="2019-02-15T11:10:00Z"/>
        </w:trPr>
        <w:tc>
          <w:tcPr>
            <w:tcW w:w="2785" w:type="dxa"/>
          </w:tcPr>
          <w:p w14:paraId="5C1196C7" w14:textId="77777777" w:rsidR="00660665" w:rsidRPr="00DF2420" w:rsidRDefault="00660665" w:rsidP="005823FC">
            <w:pPr>
              <w:pStyle w:val="TableEntry"/>
              <w:rPr>
                <w:ins w:id="657" w:author="Jones, Emma" w:date="2019-02-15T11:10:00Z"/>
              </w:rPr>
            </w:pPr>
            <w:ins w:id="658" w:author="Jones, Emma" w:date="2019-02-15T11:10:00Z">
              <w:r w:rsidRPr="00DF2420">
                <w:t xml:space="preserve">  ... identifier</w:t>
              </w:r>
            </w:ins>
          </w:p>
        </w:tc>
        <w:tc>
          <w:tcPr>
            <w:tcW w:w="900" w:type="dxa"/>
          </w:tcPr>
          <w:p w14:paraId="29D22FAE" w14:textId="77777777" w:rsidR="00660665" w:rsidRPr="00DF2420" w:rsidRDefault="00660665" w:rsidP="005823FC">
            <w:pPr>
              <w:pStyle w:val="TableEntry"/>
              <w:rPr>
                <w:ins w:id="659" w:author="Jones, Emma" w:date="2019-02-15T11:10:00Z"/>
              </w:rPr>
            </w:pPr>
            <w:proofErr w:type="gramStart"/>
            <w:ins w:id="660" w:author="Jones, Emma" w:date="2019-02-15T11:10:00Z">
              <w:r w:rsidRPr="00DF2420">
                <w:t>1..*</w:t>
              </w:r>
              <w:proofErr w:type="gramEnd"/>
            </w:ins>
          </w:p>
        </w:tc>
        <w:tc>
          <w:tcPr>
            <w:tcW w:w="3350" w:type="dxa"/>
          </w:tcPr>
          <w:p w14:paraId="7F7BE273" w14:textId="77777777" w:rsidR="00660665" w:rsidRPr="00DF2420" w:rsidRDefault="00660665" w:rsidP="005823FC">
            <w:pPr>
              <w:pStyle w:val="TableEntry"/>
              <w:rPr>
                <w:ins w:id="661" w:author="Jones, Emma" w:date="2019-02-15T11:10:00Z"/>
              </w:rPr>
            </w:pPr>
            <w:ins w:id="662" w:author="Jones, Emma" w:date="2019-02-15T11:10:00Z">
              <w:r w:rsidRPr="00DF2420">
                <w:t>External Ids for this team</w:t>
              </w:r>
            </w:ins>
          </w:p>
        </w:tc>
        <w:tc>
          <w:tcPr>
            <w:tcW w:w="2315" w:type="dxa"/>
          </w:tcPr>
          <w:p w14:paraId="4EAB577A" w14:textId="77777777" w:rsidR="00660665" w:rsidRPr="00DF2420" w:rsidRDefault="00660665" w:rsidP="005823FC">
            <w:pPr>
              <w:pStyle w:val="TableEntry"/>
              <w:rPr>
                <w:ins w:id="663" w:author="Jones, Emma" w:date="2019-02-15T11:10:00Z"/>
                <w:b/>
              </w:rPr>
            </w:pPr>
            <w:ins w:id="664" w:author="Jones, Emma" w:date="2019-02-15T11:10:00Z">
              <w:r w:rsidRPr="00DF2420">
                <w:rPr>
                  <w:b/>
                </w:rPr>
                <w:t>This version of the profile requires at least one identifier.</w:t>
              </w:r>
            </w:ins>
          </w:p>
        </w:tc>
      </w:tr>
      <w:tr w:rsidR="00660665" w:rsidRPr="00DF2420" w14:paraId="25D6A3C1" w14:textId="77777777" w:rsidTr="005823FC">
        <w:trPr>
          <w:cantSplit/>
          <w:ins w:id="665" w:author="Jones, Emma" w:date="2019-02-15T11:10:00Z"/>
        </w:trPr>
        <w:tc>
          <w:tcPr>
            <w:tcW w:w="2785" w:type="dxa"/>
          </w:tcPr>
          <w:p w14:paraId="439D83A2" w14:textId="77777777" w:rsidR="00660665" w:rsidRPr="00DF2420" w:rsidRDefault="00660665" w:rsidP="005823FC">
            <w:pPr>
              <w:pStyle w:val="TableEntry"/>
              <w:rPr>
                <w:ins w:id="666" w:author="Jones, Emma" w:date="2019-02-15T11:10:00Z"/>
              </w:rPr>
            </w:pPr>
            <w:ins w:id="667" w:author="Jones, Emma" w:date="2019-02-15T11:10:00Z">
              <w:r w:rsidRPr="00DF2420">
                <w:t xml:space="preserve">... </w:t>
              </w:r>
              <w:proofErr w:type="spellStart"/>
              <w:r w:rsidRPr="00DF2420">
                <w:t>identifier.value</w:t>
              </w:r>
              <w:proofErr w:type="spellEnd"/>
            </w:ins>
          </w:p>
        </w:tc>
        <w:tc>
          <w:tcPr>
            <w:tcW w:w="900" w:type="dxa"/>
          </w:tcPr>
          <w:p w14:paraId="0CCFAF74" w14:textId="77777777" w:rsidR="00660665" w:rsidRPr="00DF2420" w:rsidRDefault="00660665" w:rsidP="005823FC">
            <w:pPr>
              <w:pStyle w:val="TableEntry"/>
              <w:rPr>
                <w:ins w:id="668" w:author="Jones, Emma" w:date="2019-02-15T11:10:00Z"/>
              </w:rPr>
            </w:pPr>
            <w:ins w:id="669" w:author="Jones, Emma" w:date="2019-02-15T11:10:00Z">
              <w:r w:rsidRPr="00DF2420">
                <w:t>1..1</w:t>
              </w:r>
            </w:ins>
          </w:p>
        </w:tc>
        <w:tc>
          <w:tcPr>
            <w:tcW w:w="3350" w:type="dxa"/>
          </w:tcPr>
          <w:p w14:paraId="168AA134" w14:textId="77777777" w:rsidR="00660665" w:rsidRPr="00DF2420" w:rsidRDefault="00660665" w:rsidP="005823FC">
            <w:pPr>
              <w:pStyle w:val="TableEntry"/>
              <w:rPr>
                <w:ins w:id="670" w:author="Jones, Emma" w:date="2019-02-15T11:10:00Z"/>
              </w:rPr>
            </w:pPr>
          </w:p>
        </w:tc>
        <w:tc>
          <w:tcPr>
            <w:tcW w:w="2315" w:type="dxa"/>
          </w:tcPr>
          <w:p w14:paraId="5F56F3DF" w14:textId="77777777" w:rsidR="00660665" w:rsidRPr="00DF2420" w:rsidRDefault="00660665" w:rsidP="005823FC">
            <w:pPr>
              <w:pStyle w:val="TableEntry"/>
              <w:rPr>
                <w:ins w:id="671" w:author="Jones, Emma" w:date="2019-02-15T11:10:00Z"/>
                <w:b/>
              </w:rPr>
            </w:pPr>
            <w:ins w:id="672" w:author="Jones, Emma" w:date="2019-02-15T11:10:00Z">
              <w:r w:rsidRPr="00DF2420">
                <w:rPr>
                  <w:b/>
                </w:rPr>
                <w:t>This version of the profile requires an ID identifying this profile as an IHE PCC Dynamic Care Team</w:t>
              </w:r>
            </w:ins>
          </w:p>
        </w:tc>
      </w:tr>
      <w:tr w:rsidR="00660665" w:rsidRPr="00DF2420" w14:paraId="134BC4DA" w14:textId="77777777" w:rsidTr="005823FC">
        <w:trPr>
          <w:cantSplit/>
          <w:ins w:id="673" w:author="Jones, Emma" w:date="2019-02-15T11:10:00Z"/>
        </w:trPr>
        <w:tc>
          <w:tcPr>
            <w:tcW w:w="2785" w:type="dxa"/>
          </w:tcPr>
          <w:p w14:paraId="3654F29D" w14:textId="77777777" w:rsidR="00660665" w:rsidRPr="00DF2420" w:rsidRDefault="00660665" w:rsidP="005823FC">
            <w:pPr>
              <w:pStyle w:val="TableEntry"/>
              <w:rPr>
                <w:ins w:id="674" w:author="Jones, Emma" w:date="2019-02-15T11:10:00Z"/>
              </w:rPr>
            </w:pPr>
            <w:ins w:id="675" w:author="Jones, Emma" w:date="2019-02-15T11:10:00Z">
              <w:r w:rsidRPr="00DF2420">
                <w:t xml:space="preserve">  ... status</w:t>
              </w:r>
            </w:ins>
          </w:p>
        </w:tc>
        <w:tc>
          <w:tcPr>
            <w:tcW w:w="900" w:type="dxa"/>
          </w:tcPr>
          <w:p w14:paraId="73EC4028" w14:textId="77777777" w:rsidR="00660665" w:rsidRPr="00DF2420" w:rsidRDefault="00660665" w:rsidP="005823FC">
            <w:pPr>
              <w:pStyle w:val="TableEntry"/>
              <w:rPr>
                <w:ins w:id="676" w:author="Jones, Emma" w:date="2019-02-15T11:10:00Z"/>
              </w:rPr>
            </w:pPr>
            <w:ins w:id="677" w:author="Jones, Emma" w:date="2019-02-15T11:10:00Z">
              <w:r w:rsidRPr="00DF2420">
                <w:t>1..1</w:t>
              </w:r>
            </w:ins>
          </w:p>
        </w:tc>
        <w:tc>
          <w:tcPr>
            <w:tcW w:w="3350" w:type="dxa"/>
          </w:tcPr>
          <w:p w14:paraId="4966378A" w14:textId="77777777" w:rsidR="00660665" w:rsidRPr="00DF2420" w:rsidRDefault="00660665" w:rsidP="005823FC">
            <w:pPr>
              <w:pStyle w:val="TableEntry"/>
              <w:rPr>
                <w:ins w:id="678" w:author="Jones, Emma" w:date="2019-02-15T11:10:00Z"/>
              </w:rPr>
            </w:pPr>
            <w:ins w:id="679" w:author="Jones, Emma" w:date="2019-02-15T11:10:00Z">
              <w:r w:rsidRPr="00DF2420">
                <w:t>proposed | active | suspended | inactive | entered-in-error</w:t>
              </w:r>
            </w:ins>
          </w:p>
        </w:tc>
        <w:tc>
          <w:tcPr>
            <w:tcW w:w="2315" w:type="dxa"/>
          </w:tcPr>
          <w:p w14:paraId="716D9075" w14:textId="77777777" w:rsidR="00660665" w:rsidRPr="00DF2420" w:rsidRDefault="00660665" w:rsidP="005823FC">
            <w:pPr>
              <w:pStyle w:val="TableEntry"/>
              <w:rPr>
                <w:ins w:id="680" w:author="Jones, Emma" w:date="2019-02-15T11:10:00Z"/>
                <w:b/>
              </w:rPr>
            </w:pPr>
            <w:ins w:id="681" w:author="Jones, Emma" w:date="2019-02-15T11:10:00Z">
              <w:r w:rsidRPr="00DF2420">
                <w:rPr>
                  <w:b/>
                </w:rPr>
                <w:t>This version of the profile requires the status of the care team.</w:t>
              </w:r>
            </w:ins>
          </w:p>
        </w:tc>
      </w:tr>
      <w:tr w:rsidR="00660665" w:rsidRPr="00DF2420" w14:paraId="4924ED1A" w14:textId="77777777" w:rsidTr="005823FC">
        <w:trPr>
          <w:cantSplit/>
          <w:ins w:id="682" w:author="Jones, Emma" w:date="2019-02-15T11:10:00Z"/>
        </w:trPr>
        <w:tc>
          <w:tcPr>
            <w:tcW w:w="2785" w:type="dxa"/>
          </w:tcPr>
          <w:p w14:paraId="5CCBABD8" w14:textId="77777777" w:rsidR="00660665" w:rsidRPr="00DF2420" w:rsidRDefault="00660665" w:rsidP="005823FC">
            <w:pPr>
              <w:pStyle w:val="TableEntry"/>
              <w:rPr>
                <w:ins w:id="683" w:author="Jones, Emma" w:date="2019-02-15T11:10:00Z"/>
              </w:rPr>
            </w:pPr>
            <w:ins w:id="684" w:author="Jones, Emma" w:date="2019-02-15T11:10:00Z">
              <w:r w:rsidRPr="00DF2420">
                <w:lastRenderedPageBreak/>
                <w:t xml:space="preserve">  ... category</w:t>
              </w:r>
              <w:r w:rsidRPr="00DF2420">
                <w:tab/>
              </w:r>
            </w:ins>
          </w:p>
        </w:tc>
        <w:tc>
          <w:tcPr>
            <w:tcW w:w="900" w:type="dxa"/>
          </w:tcPr>
          <w:p w14:paraId="0C8C76B5" w14:textId="77777777" w:rsidR="00660665" w:rsidRPr="00DF2420" w:rsidRDefault="00660665" w:rsidP="005823FC">
            <w:pPr>
              <w:pStyle w:val="TableEntry"/>
              <w:rPr>
                <w:ins w:id="685" w:author="Jones, Emma" w:date="2019-02-15T11:10:00Z"/>
              </w:rPr>
            </w:pPr>
            <w:ins w:id="686" w:author="Jones, Emma" w:date="2019-02-15T11:10:00Z">
              <w:r w:rsidRPr="00DF2420">
                <w:t>0.. *</w:t>
              </w:r>
            </w:ins>
          </w:p>
        </w:tc>
        <w:tc>
          <w:tcPr>
            <w:tcW w:w="3350" w:type="dxa"/>
          </w:tcPr>
          <w:p w14:paraId="03B2AD30" w14:textId="77777777" w:rsidR="00660665" w:rsidRPr="00DF2420" w:rsidRDefault="00660665" w:rsidP="005823FC">
            <w:pPr>
              <w:pStyle w:val="TableEntry"/>
              <w:rPr>
                <w:ins w:id="687" w:author="Jones, Emma" w:date="2019-02-15T11:10:00Z"/>
              </w:rPr>
            </w:pPr>
            <w:ins w:id="688" w:author="Jones, Emma" w:date="2019-02-15T11:10:00Z">
              <w:r w:rsidRPr="00DF2420">
                <w:t>Type of team</w:t>
              </w:r>
            </w:ins>
          </w:p>
        </w:tc>
        <w:tc>
          <w:tcPr>
            <w:tcW w:w="2315" w:type="dxa"/>
          </w:tcPr>
          <w:p w14:paraId="78AABD16" w14:textId="77777777" w:rsidR="00660665" w:rsidRPr="00DF2420" w:rsidRDefault="00660665" w:rsidP="005823FC">
            <w:pPr>
              <w:pStyle w:val="TableEntry"/>
              <w:rPr>
                <w:ins w:id="689" w:author="Jones, Emma" w:date="2019-02-15T11:10:00Z"/>
                <w:b/>
              </w:rPr>
            </w:pPr>
          </w:p>
        </w:tc>
      </w:tr>
      <w:tr w:rsidR="00660665" w:rsidRPr="00DF2420" w14:paraId="0E1F29A4" w14:textId="77777777" w:rsidTr="005823FC">
        <w:trPr>
          <w:cantSplit/>
          <w:ins w:id="690" w:author="Jones, Emma" w:date="2019-02-15T11:10:00Z"/>
        </w:trPr>
        <w:tc>
          <w:tcPr>
            <w:tcW w:w="2785" w:type="dxa"/>
          </w:tcPr>
          <w:p w14:paraId="28A8DEE1" w14:textId="77777777" w:rsidR="00660665" w:rsidRPr="00DF2420" w:rsidRDefault="00660665" w:rsidP="005823FC">
            <w:pPr>
              <w:pStyle w:val="TableEntry"/>
              <w:rPr>
                <w:ins w:id="691" w:author="Jones, Emma" w:date="2019-02-15T11:10:00Z"/>
              </w:rPr>
            </w:pPr>
            <w:ins w:id="692" w:author="Jones, Emma" w:date="2019-02-15T11:10:00Z">
              <w:r w:rsidRPr="00DF2420">
                <w:t xml:space="preserve">  ... name</w:t>
              </w:r>
            </w:ins>
          </w:p>
        </w:tc>
        <w:tc>
          <w:tcPr>
            <w:tcW w:w="900" w:type="dxa"/>
          </w:tcPr>
          <w:p w14:paraId="717B2ECF" w14:textId="77777777" w:rsidR="00660665" w:rsidRPr="00DF2420" w:rsidRDefault="00660665" w:rsidP="005823FC">
            <w:pPr>
              <w:pStyle w:val="TableEntry"/>
              <w:rPr>
                <w:ins w:id="693" w:author="Jones, Emma" w:date="2019-02-15T11:10:00Z"/>
              </w:rPr>
            </w:pPr>
            <w:ins w:id="694" w:author="Jones, Emma" w:date="2019-02-15T11:10:00Z">
              <w:r w:rsidRPr="00DF2420">
                <w:t>1..1</w:t>
              </w:r>
            </w:ins>
          </w:p>
        </w:tc>
        <w:tc>
          <w:tcPr>
            <w:tcW w:w="3350" w:type="dxa"/>
          </w:tcPr>
          <w:p w14:paraId="1DBFA992" w14:textId="77777777" w:rsidR="00660665" w:rsidRPr="00DF2420" w:rsidRDefault="00660665" w:rsidP="005823FC">
            <w:pPr>
              <w:pStyle w:val="TableEntry"/>
              <w:rPr>
                <w:ins w:id="695" w:author="Jones, Emma" w:date="2019-02-15T11:10:00Z"/>
              </w:rPr>
            </w:pPr>
            <w:ins w:id="696" w:author="Jones, Emma" w:date="2019-02-15T11:10:00Z">
              <w:r w:rsidRPr="00DF2420">
                <w:t>Name of the team</w:t>
              </w:r>
            </w:ins>
          </w:p>
        </w:tc>
        <w:tc>
          <w:tcPr>
            <w:tcW w:w="2315" w:type="dxa"/>
          </w:tcPr>
          <w:p w14:paraId="5CD90EF1" w14:textId="77777777" w:rsidR="00660665" w:rsidRPr="00DF2420" w:rsidRDefault="00660665" w:rsidP="005823FC">
            <w:pPr>
              <w:pStyle w:val="TableEntry"/>
              <w:rPr>
                <w:ins w:id="697" w:author="Jones, Emma" w:date="2019-02-15T11:10:00Z"/>
                <w:b/>
              </w:rPr>
            </w:pPr>
            <w:ins w:id="698" w:author="Jones, Emma" w:date="2019-02-15T11:10:00Z">
              <w:r w:rsidRPr="00DF2420">
                <w:rPr>
                  <w:b/>
                </w:rPr>
                <w:t>This version of the profile requires the name of the care team.</w:t>
              </w:r>
            </w:ins>
          </w:p>
        </w:tc>
      </w:tr>
      <w:tr w:rsidR="00660665" w:rsidRPr="00DF2420" w14:paraId="5A81524F" w14:textId="77777777" w:rsidTr="005823FC">
        <w:trPr>
          <w:cantSplit/>
          <w:ins w:id="699" w:author="Jones, Emma" w:date="2019-02-15T11:10:00Z"/>
        </w:trPr>
        <w:tc>
          <w:tcPr>
            <w:tcW w:w="2785" w:type="dxa"/>
          </w:tcPr>
          <w:p w14:paraId="5C8D363E" w14:textId="77777777" w:rsidR="00660665" w:rsidRPr="00DF2420" w:rsidRDefault="00660665" w:rsidP="005823FC">
            <w:pPr>
              <w:pStyle w:val="TableEntry"/>
              <w:rPr>
                <w:ins w:id="700" w:author="Jones, Emma" w:date="2019-02-15T11:10:00Z"/>
              </w:rPr>
            </w:pPr>
            <w:ins w:id="701" w:author="Jones, Emma" w:date="2019-02-15T11:10:00Z">
              <w:r w:rsidRPr="00DF2420">
                <w:t xml:space="preserve">  ... subject</w:t>
              </w:r>
            </w:ins>
          </w:p>
        </w:tc>
        <w:tc>
          <w:tcPr>
            <w:tcW w:w="900" w:type="dxa"/>
          </w:tcPr>
          <w:p w14:paraId="3066D52C" w14:textId="77777777" w:rsidR="00660665" w:rsidRPr="00DF2420" w:rsidRDefault="00660665" w:rsidP="005823FC">
            <w:pPr>
              <w:pStyle w:val="TableEntry"/>
              <w:rPr>
                <w:ins w:id="702" w:author="Jones, Emma" w:date="2019-02-15T11:10:00Z"/>
              </w:rPr>
            </w:pPr>
            <w:ins w:id="703" w:author="Jones, Emma" w:date="2019-02-15T11:10:00Z">
              <w:r w:rsidRPr="00DF2420">
                <w:t>1..1</w:t>
              </w:r>
            </w:ins>
          </w:p>
        </w:tc>
        <w:tc>
          <w:tcPr>
            <w:tcW w:w="3350" w:type="dxa"/>
          </w:tcPr>
          <w:p w14:paraId="740CBAFE" w14:textId="77777777" w:rsidR="00660665" w:rsidRPr="00DF2420" w:rsidRDefault="00660665" w:rsidP="005823FC">
            <w:pPr>
              <w:pStyle w:val="TableEntry"/>
              <w:rPr>
                <w:ins w:id="704" w:author="Jones, Emma" w:date="2019-02-15T11:10:00Z"/>
              </w:rPr>
            </w:pPr>
            <w:ins w:id="705" w:author="Jones, Emma" w:date="2019-02-15T11:10:00Z">
              <w:r w:rsidRPr="00DF2420">
                <w:t>The patient who care team is for</w:t>
              </w:r>
            </w:ins>
          </w:p>
        </w:tc>
        <w:tc>
          <w:tcPr>
            <w:tcW w:w="2315" w:type="dxa"/>
          </w:tcPr>
          <w:p w14:paraId="276EA374" w14:textId="77777777" w:rsidR="00660665" w:rsidRPr="00DF2420" w:rsidRDefault="00660665" w:rsidP="005823FC">
            <w:pPr>
              <w:pStyle w:val="TableEntry"/>
              <w:rPr>
                <w:ins w:id="706" w:author="Jones, Emma" w:date="2019-02-15T11:10:00Z"/>
                <w:b/>
              </w:rPr>
            </w:pPr>
            <w:ins w:id="707" w:author="Jones, Emma" w:date="2019-02-15T11:10:00Z">
              <w:r w:rsidRPr="00DF2420">
                <w:rPr>
                  <w:b/>
                </w:rPr>
                <w:t>For this version of the profile, the use of group is not supported.</w:t>
              </w:r>
            </w:ins>
          </w:p>
        </w:tc>
      </w:tr>
      <w:tr w:rsidR="00660665" w:rsidRPr="00DF2420" w14:paraId="4B13C82B" w14:textId="77777777" w:rsidTr="005823FC">
        <w:trPr>
          <w:cantSplit/>
          <w:ins w:id="708" w:author="Jones, Emma" w:date="2019-02-15T11:10:00Z"/>
        </w:trPr>
        <w:tc>
          <w:tcPr>
            <w:tcW w:w="2785" w:type="dxa"/>
          </w:tcPr>
          <w:p w14:paraId="2E3F913E" w14:textId="77777777" w:rsidR="00660665" w:rsidRPr="00DF2420" w:rsidRDefault="00660665" w:rsidP="005823FC">
            <w:pPr>
              <w:pStyle w:val="TableEntry"/>
              <w:rPr>
                <w:ins w:id="709" w:author="Jones, Emma" w:date="2019-02-15T11:10:00Z"/>
              </w:rPr>
            </w:pPr>
            <w:ins w:id="710" w:author="Jones, Emma" w:date="2019-02-15T11:10:00Z">
              <w:r w:rsidRPr="00DF2420">
                <w:t xml:space="preserve">  ... context</w:t>
              </w:r>
            </w:ins>
          </w:p>
        </w:tc>
        <w:tc>
          <w:tcPr>
            <w:tcW w:w="900" w:type="dxa"/>
          </w:tcPr>
          <w:p w14:paraId="57B3CA9E" w14:textId="77777777" w:rsidR="00660665" w:rsidRPr="00DF2420" w:rsidRDefault="00660665" w:rsidP="005823FC">
            <w:pPr>
              <w:pStyle w:val="TableEntry"/>
              <w:rPr>
                <w:ins w:id="711" w:author="Jones, Emma" w:date="2019-02-15T11:10:00Z"/>
              </w:rPr>
            </w:pPr>
            <w:ins w:id="712" w:author="Jones, Emma" w:date="2019-02-15T11:10:00Z">
              <w:r w:rsidRPr="00DF2420">
                <w:t>0..1</w:t>
              </w:r>
            </w:ins>
          </w:p>
        </w:tc>
        <w:tc>
          <w:tcPr>
            <w:tcW w:w="3350" w:type="dxa"/>
          </w:tcPr>
          <w:p w14:paraId="2770FA19" w14:textId="77777777" w:rsidR="00660665" w:rsidRPr="00DF2420" w:rsidRDefault="00660665" w:rsidP="005823FC">
            <w:pPr>
              <w:pStyle w:val="TableEntry"/>
              <w:rPr>
                <w:ins w:id="713" w:author="Jones, Emma" w:date="2019-02-15T11:10:00Z"/>
              </w:rPr>
            </w:pPr>
            <w:ins w:id="714" w:author="Jones, Emma" w:date="2019-02-15T11:10:00Z">
              <w:r w:rsidRPr="00DF2420">
                <w:t>Encounter or episode associated with CareTeam</w:t>
              </w:r>
            </w:ins>
          </w:p>
        </w:tc>
        <w:tc>
          <w:tcPr>
            <w:tcW w:w="2315" w:type="dxa"/>
          </w:tcPr>
          <w:p w14:paraId="34375DBC" w14:textId="77777777" w:rsidR="00660665" w:rsidRPr="00DF2420" w:rsidRDefault="00660665" w:rsidP="005823FC">
            <w:pPr>
              <w:pStyle w:val="TableEntry"/>
              <w:rPr>
                <w:ins w:id="715" w:author="Jones, Emma" w:date="2019-02-15T11:10:00Z"/>
                <w:b/>
              </w:rPr>
            </w:pPr>
            <w:ins w:id="716" w:author="Jones, Emma" w:date="2019-02-15T11:10:00Z">
              <w:r w:rsidRPr="00DF2420">
                <w:rPr>
                  <w:b/>
                </w:rPr>
                <w:t>This profile allows for CareTeam creation outside of the context of an encounter or episode.</w:t>
              </w:r>
            </w:ins>
          </w:p>
        </w:tc>
      </w:tr>
      <w:tr w:rsidR="00660665" w:rsidRPr="00DF2420" w14:paraId="4A741E42" w14:textId="77777777" w:rsidTr="005823FC">
        <w:trPr>
          <w:cantSplit/>
          <w:ins w:id="717" w:author="Jones, Emma" w:date="2019-02-15T11:10:00Z"/>
        </w:trPr>
        <w:tc>
          <w:tcPr>
            <w:tcW w:w="2785" w:type="dxa"/>
          </w:tcPr>
          <w:p w14:paraId="50F2EF6A" w14:textId="77777777" w:rsidR="00660665" w:rsidRPr="00DF2420" w:rsidRDefault="00660665" w:rsidP="005823FC">
            <w:pPr>
              <w:pStyle w:val="TableEntry"/>
              <w:rPr>
                <w:ins w:id="718" w:author="Jones, Emma" w:date="2019-02-15T11:10:00Z"/>
              </w:rPr>
            </w:pPr>
            <w:ins w:id="719" w:author="Jones, Emma" w:date="2019-02-15T11:10:00Z">
              <w:r w:rsidRPr="00DF2420">
                <w:t xml:space="preserve">  ... period</w:t>
              </w:r>
            </w:ins>
          </w:p>
        </w:tc>
        <w:tc>
          <w:tcPr>
            <w:tcW w:w="900" w:type="dxa"/>
          </w:tcPr>
          <w:p w14:paraId="12D78E87" w14:textId="77777777" w:rsidR="00660665" w:rsidRPr="00DF2420" w:rsidRDefault="00660665" w:rsidP="005823FC">
            <w:pPr>
              <w:pStyle w:val="TableEntry"/>
              <w:rPr>
                <w:ins w:id="720" w:author="Jones, Emma" w:date="2019-02-15T11:10:00Z"/>
              </w:rPr>
            </w:pPr>
            <w:ins w:id="721" w:author="Jones, Emma" w:date="2019-02-15T11:10:00Z">
              <w:r w:rsidRPr="00DF2420">
                <w:t>1..1</w:t>
              </w:r>
            </w:ins>
          </w:p>
        </w:tc>
        <w:tc>
          <w:tcPr>
            <w:tcW w:w="3350" w:type="dxa"/>
          </w:tcPr>
          <w:p w14:paraId="72837C6C" w14:textId="77777777" w:rsidR="00660665" w:rsidRPr="00DF2420" w:rsidRDefault="00660665" w:rsidP="005823FC">
            <w:pPr>
              <w:pStyle w:val="TableEntry"/>
              <w:rPr>
                <w:ins w:id="722" w:author="Jones, Emma" w:date="2019-02-15T11:10:00Z"/>
              </w:rPr>
            </w:pPr>
            <w:ins w:id="723" w:author="Jones, Emma" w:date="2019-02-15T11:10:00Z">
              <w:r w:rsidRPr="00DF2420">
                <w:t>Time period team covers</w:t>
              </w:r>
            </w:ins>
          </w:p>
        </w:tc>
        <w:tc>
          <w:tcPr>
            <w:tcW w:w="2315" w:type="dxa"/>
          </w:tcPr>
          <w:p w14:paraId="394941F5" w14:textId="77777777" w:rsidR="00660665" w:rsidRPr="00DF2420" w:rsidRDefault="00660665" w:rsidP="005823FC">
            <w:pPr>
              <w:pStyle w:val="TableEntry"/>
              <w:rPr>
                <w:ins w:id="724" w:author="Jones, Emma" w:date="2019-02-15T11:10:00Z"/>
                <w:b/>
              </w:rPr>
            </w:pPr>
            <w:ins w:id="725" w:author="Jones, Emma" w:date="2019-02-15T11:10:00Z">
              <w:r w:rsidRPr="00DF2420">
                <w:rPr>
                  <w:b/>
                </w:rPr>
                <w:t>This version of the profile requires period for the CareTeam.</w:t>
              </w:r>
            </w:ins>
          </w:p>
        </w:tc>
      </w:tr>
      <w:tr w:rsidR="00660665" w:rsidRPr="00DF2420" w14:paraId="4A4EA96F" w14:textId="77777777" w:rsidTr="005823FC">
        <w:trPr>
          <w:cantSplit/>
          <w:ins w:id="726" w:author="Jones, Emma" w:date="2019-02-15T11:10:00Z"/>
        </w:trPr>
        <w:tc>
          <w:tcPr>
            <w:tcW w:w="2785" w:type="dxa"/>
          </w:tcPr>
          <w:p w14:paraId="63B9A40A" w14:textId="77777777" w:rsidR="00660665" w:rsidRPr="00DF2420" w:rsidRDefault="00660665" w:rsidP="005823FC">
            <w:pPr>
              <w:pStyle w:val="TableEntry"/>
              <w:rPr>
                <w:ins w:id="727" w:author="Jones, Emma" w:date="2019-02-15T11:10:00Z"/>
              </w:rPr>
            </w:pPr>
            <w:ins w:id="728" w:author="Jones, Emma" w:date="2019-02-15T11:10:00Z">
              <w:r w:rsidRPr="00DF2420">
                <w:t xml:space="preserve">      …. start</w:t>
              </w:r>
            </w:ins>
          </w:p>
        </w:tc>
        <w:tc>
          <w:tcPr>
            <w:tcW w:w="900" w:type="dxa"/>
          </w:tcPr>
          <w:p w14:paraId="63D6FA35" w14:textId="77777777" w:rsidR="00660665" w:rsidRPr="00DF2420" w:rsidRDefault="00660665" w:rsidP="005823FC">
            <w:pPr>
              <w:pStyle w:val="TableEntry"/>
              <w:rPr>
                <w:ins w:id="729" w:author="Jones, Emma" w:date="2019-02-15T11:10:00Z"/>
              </w:rPr>
            </w:pPr>
            <w:ins w:id="730" w:author="Jones, Emma" w:date="2019-02-15T11:10:00Z">
              <w:r w:rsidRPr="00DF2420">
                <w:t>1..1</w:t>
              </w:r>
            </w:ins>
          </w:p>
        </w:tc>
        <w:tc>
          <w:tcPr>
            <w:tcW w:w="3350" w:type="dxa"/>
          </w:tcPr>
          <w:p w14:paraId="4949B6A5" w14:textId="77777777" w:rsidR="00660665" w:rsidRPr="00DF2420" w:rsidRDefault="00660665" w:rsidP="005823FC">
            <w:pPr>
              <w:pStyle w:val="TableEntry"/>
              <w:rPr>
                <w:ins w:id="731" w:author="Jones, Emma" w:date="2019-02-15T11:10:00Z"/>
              </w:rPr>
            </w:pPr>
          </w:p>
        </w:tc>
        <w:tc>
          <w:tcPr>
            <w:tcW w:w="2315" w:type="dxa"/>
          </w:tcPr>
          <w:p w14:paraId="2BF0A74B" w14:textId="77777777" w:rsidR="00660665" w:rsidRPr="00DF2420" w:rsidRDefault="00660665" w:rsidP="005823FC">
            <w:pPr>
              <w:pStyle w:val="TableEntry"/>
              <w:rPr>
                <w:ins w:id="732" w:author="Jones, Emma" w:date="2019-02-15T11:10:00Z"/>
                <w:b/>
              </w:rPr>
            </w:pPr>
            <w:ins w:id="733" w:author="Jones, Emma" w:date="2019-02-15T11:10:00Z">
              <w:r w:rsidRPr="00DF2420">
                <w:rPr>
                  <w:b/>
                </w:rPr>
                <w:t>This version of the profile requires at least a start time for the CareTeam.</w:t>
              </w:r>
            </w:ins>
          </w:p>
        </w:tc>
      </w:tr>
      <w:tr w:rsidR="00660665" w:rsidRPr="00DF2420" w14:paraId="7455CF26" w14:textId="77777777" w:rsidTr="005823FC">
        <w:trPr>
          <w:cantSplit/>
          <w:ins w:id="734" w:author="Jones, Emma" w:date="2019-02-15T11:10:00Z"/>
        </w:trPr>
        <w:tc>
          <w:tcPr>
            <w:tcW w:w="2785" w:type="dxa"/>
          </w:tcPr>
          <w:p w14:paraId="46C6E236" w14:textId="77777777" w:rsidR="00660665" w:rsidRPr="00DF2420" w:rsidRDefault="00660665" w:rsidP="005823FC">
            <w:pPr>
              <w:pStyle w:val="TableEntry"/>
              <w:rPr>
                <w:ins w:id="735" w:author="Jones, Emma" w:date="2019-02-15T11:10:00Z"/>
              </w:rPr>
            </w:pPr>
            <w:ins w:id="736" w:author="Jones, Emma" w:date="2019-02-15T11:10:00Z">
              <w:r w:rsidRPr="00DF2420">
                <w:t xml:space="preserve">  ... participant</w:t>
              </w:r>
            </w:ins>
          </w:p>
        </w:tc>
        <w:tc>
          <w:tcPr>
            <w:tcW w:w="900" w:type="dxa"/>
          </w:tcPr>
          <w:p w14:paraId="56E1181E" w14:textId="77777777" w:rsidR="00660665" w:rsidRPr="00DF2420" w:rsidRDefault="00660665" w:rsidP="005823FC">
            <w:pPr>
              <w:pStyle w:val="TableEntry"/>
              <w:rPr>
                <w:ins w:id="737" w:author="Jones, Emma" w:date="2019-02-15T11:10:00Z"/>
              </w:rPr>
            </w:pPr>
            <w:proofErr w:type="gramStart"/>
            <w:ins w:id="738" w:author="Jones, Emma" w:date="2019-02-15T11:10:00Z">
              <w:r w:rsidRPr="00DF2420">
                <w:t>0..*</w:t>
              </w:r>
              <w:proofErr w:type="gramEnd"/>
            </w:ins>
          </w:p>
        </w:tc>
        <w:tc>
          <w:tcPr>
            <w:tcW w:w="3350" w:type="dxa"/>
          </w:tcPr>
          <w:p w14:paraId="14672353" w14:textId="77777777" w:rsidR="00660665" w:rsidRPr="00DF2420" w:rsidRDefault="00660665" w:rsidP="005823FC">
            <w:pPr>
              <w:pStyle w:val="TableEntry"/>
              <w:rPr>
                <w:ins w:id="739" w:author="Jones, Emma" w:date="2019-02-15T11:10:00Z"/>
              </w:rPr>
            </w:pPr>
            <w:ins w:id="740" w:author="Jones, Emma" w:date="2019-02-15T11:10:00Z">
              <w:r w:rsidRPr="00DF2420">
                <w:t>Members of the team</w:t>
              </w:r>
            </w:ins>
          </w:p>
        </w:tc>
        <w:tc>
          <w:tcPr>
            <w:tcW w:w="2315" w:type="dxa"/>
          </w:tcPr>
          <w:p w14:paraId="53C2D442" w14:textId="77777777" w:rsidR="00660665" w:rsidRPr="00DF2420" w:rsidRDefault="00660665" w:rsidP="005823FC">
            <w:pPr>
              <w:pStyle w:val="TableEntry"/>
              <w:rPr>
                <w:ins w:id="741" w:author="Jones, Emma" w:date="2019-02-15T11:10:00Z"/>
                <w:b/>
              </w:rPr>
            </w:pPr>
            <w:ins w:id="742" w:author="Jones, Emma" w:date="2019-02-15T11:10:00Z">
              <w:r w:rsidRPr="00DF2420">
                <w:rPr>
                  <w:b/>
                </w:rPr>
                <w:t>It is possible for a care team to be set up with roles specified only, before actual participants are invited into or identified as team members</w:t>
              </w:r>
            </w:ins>
          </w:p>
        </w:tc>
      </w:tr>
      <w:tr w:rsidR="00660665" w:rsidRPr="00DF2420" w14:paraId="2F3E64EA" w14:textId="77777777" w:rsidTr="005823FC">
        <w:trPr>
          <w:cantSplit/>
          <w:ins w:id="743" w:author="Jones, Emma" w:date="2019-02-15T11:10:00Z"/>
        </w:trPr>
        <w:tc>
          <w:tcPr>
            <w:tcW w:w="2785" w:type="dxa"/>
          </w:tcPr>
          <w:p w14:paraId="1AF8E995" w14:textId="77777777" w:rsidR="00660665" w:rsidRPr="00DF2420" w:rsidRDefault="00660665" w:rsidP="005823FC">
            <w:pPr>
              <w:pStyle w:val="TableEntry"/>
              <w:rPr>
                <w:ins w:id="744" w:author="Jones, Emma" w:date="2019-02-15T11:10:00Z"/>
              </w:rPr>
            </w:pPr>
            <w:ins w:id="745" w:author="Jones, Emma" w:date="2019-02-15T11:10:00Z">
              <w:r w:rsidRPr="00DF2420">
                <w:t xml:space="preserve">    .... </w:t>
              </w:r>
              <w:commentRangeStart w:id="746"/>
              <w:r w:rsidRPr="00DF2420">
                <w:t>role</w:t>
              </w:r>
              <w:commentRangeEnd w:id="746"/>
              <w:r>
                <w:rPr>
                  <w:rStyle w:val="CommentReference"/>
                </w:rPr>
                <w:commentReference w:id="746"/>
              </w:r>
            </w:ins>
          </w:p>
        </w:tc>
        <w:tc>
          <w:tcPr>
            <w:tcW w:w="900" w:type="dxa"/>
          </w:tcPr>
          <w:p w14:paraId="5A25A782" w14:textId="77777777" w:rsidR="00660665" w:rsidRPr="00DF2420" w:rsidRDefault="00660665" w:rsidP="005823FC">
            <w:pPr>
              <w:pStyle w:val="TableEntry"/>
              <w:rPr>
                <w:ins w:id="747" w:author="Jones, Emma" w:date="2019-02-15T11:10:00Z"/>
              </w:rPr>
            </w:pPr>
            <w:ins w:id="748" w:author="Jones, Emma" w:date="2019-02-15T11:10:00Z">
              <w:r w:rsidRPr="00DF2420">
                <w:t xml:space="preserve">0..1  </w:t>
              </w:r>
            </w:ins>
          </w:p>
        </w:tc>
        <w:tc>
          <w:tcPr>
            <w:tcW w:w="3350" w:type="dxa"/>
          </w:tcPr>
          <w:p w14:paraId="719810C6" w14:textId="77777777" w:rsidR="00660665" w:rsidRPr="00DF2420" w:rsidRDefault="00660665" w:rsidP="005823FC">
            <w:pPr>
              <w:pStyle w:val="TableEntry"/>
              <w:rPr>
                <w:ins w:id="749" w:author="Jones, Emma" w:date="2019-02-15T11:10:00Z"/>
              </w:rPr>
            </w:pPr>
            <w:ins w:id="750" w:author="Jones, Emma" w:date="2019-02-15T11:10:00Z">
              <w:r w:rsidRPr="00DF2420">
                <w:t>Type of involvement</w:t>
              </w:r>
            </w:ins>
          </w:p>
        </w:tc>
        <w:tc>
          <w:tcPr>
            <w:tcW w:w="2315" w:type="dxa"/>
          </w:tcPr>
          <w:p w14:paraId="71C86101" w14:textId="77777777" w:rsidR="00660665" w:rsidRPr="00DF2420" w:rsidRDefault="00660665" w:rsidP="005823FC">
            <w:pPr>
              <w:pStyle w:val="TableEntry"/>
              <w:rPr>
                <w:ins w:id="751" w:author="Jones, Emma" w:date="2019-02-15T11:10:00Z"/>
                <w:b/>
              </w:rPr>
            </w:pPr>
          </w:p>
        </w:tc>
      </w:tr>
      <w:tr w:rsidR="00660665" w:rsidRPr="00DF2420" w14:paraId="30015718" w14:textId="77777777" w:rsidTr="005823FC">
        <w:trPr>
          <w:cantSplit/>
          <w:ins w:id="752" w:author="Jones, Emma" w:date="2019-02-15T11:10:00Z"/>
        </w:trPr>
        <w:tc>
          <w:tcPr>
            <w:tcW w:w="2785" w:type="dxa"/>
          </w:tcPr>
          <w:p w14:paraId="07B24119" w14:textId="77777777" w:rsidR="00660665" w:rsidRPr="00DF2420" w:rsidRDefault="00660665" w:rsidP="005823FC">
            <w:pPr>
              <w:pStyle w:val="TableEntry"/>
              <w:rPr>
                <w:ins w:id="753" w:author="Jones, Emma" w:date="2019-02-15T11:10:00Z"/>
              </w:rPr>
            </w:pPr>
            <w:ins w:id="754" w:author="Jones, Emma" w:date="2019-02-15T11:10:00Z">
              <w:r w:rsidRPr="00DF2420">
                <w:t xml:space="preserve">    .... member</w:t>
              </w:r>
            </w:ins>
          </w:p>
        </w:tc>
        <w:tc>
          <w:tcPr>
            <w:tcW w:w="900" w:type="dxa"/>
          </w:tcPr>
          <w:p w14:paraId="5C78189F" w14:textId="77777777" w:rsidR="00660665" w:rsidRPr="00DF2420" w:rsidRDefault="00660665" w:rsidP="005823FC">
            <w:pPr>
              <w:pStyle w:val="TableEntry"/>
              <w:rPr>
                <w:ins w:id="755" w:author="Jones, Emma" w:date="2019-02-15T11:10:00Z"/>
              </w:rPr>
            </w:pPr>
            <w:ins w:id="756" w:author="Jones, Emma" w:date="2019-02-15T11:10:00Z">
              <w:r w:rsidRPr="00DF2420">
                <w:t>1..1</w:t>
              </w:r>
            </w:ins>
          </w:p>
        </w:tc>
        <w:tc>
          <w:tcPr>
            <w:tcW w:w="3350" w:type="dxa"/>
          </w:tcPr>
          <w:p w14:paraId="065582FA" w14:textId="77777777" w:rsidR="00660665" w:rsidRPr="00DF2420" w:rsidRDefault="00660665" w:rsidP="005823FC">
            <w:pPr>
              <w:pStyle w:val="TableEntry"/>
              <w:rPr>
                <w:ins w:id="757" w:author="Jones, Emma" w:date="2019-02-15T11:10:00Z"/>
              </w:rPr>
            </w:pPr>
            <w:ins w:id="758" w:author="Jones, Emma" w:date="2019-02-15T11:10:00Z">
              <w:r w:rsidRPr="00DF2420">
                <w:t>Who is involved</w:t>
              </w:r>
            </w:ins>
          </w:p>
        </w:tc>
        <w:tc>
          <w:tcPr>
            <w:tcW w:w="2315" w:type="dxa"/>
          </w:tcPr>
          <w:p w14:paraId="198E63ED" w14:textId="77777777" w:rsidR="00660665" w:rsidRPr="00DF2420" w:rsidRDefault="00660665" w:rsidP="005823FC">
            <w:pPr>
              <w:pStyle w:val="TableEntry"/>
              <w:rPr>
                <w:ins w:id="759" w:author="Jones, Emma" w:date="2019-02-15T11:10:00Z"/>
              </w:rPr>
            </w:pPr>
            <w:ins w:id="760" w:author="Jones, Emma" w:date="2019-02-15T11:10:00Z">
              <w:r w:rsidRPr="00DF2420">
                <w:t>Need to know who the member is if participant is required.</w:t>
              </w:r>
            </w:ins>
          </w:p>
          <w:p w14:paraId="069C29EF" w14:textId="77777777" w:rsidR="00660665" w:rsidRPr="00DF2420" w:rsidRDefault="00660665" w:rsidP="005823FC">
            <w:pPr>
              <w:pStyle w:val="TableEntry"/>
              <w:rPr>
                <w:ins w:id="761" w:author="Jones, Emma" w:date="2019-02-15T11:10:00Z"/>
              </w:rPr>
            </w:pPr>
            <w:ins w:id="762" w:author="Jones, Emma" w:date="2019-02-15T11:10: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660665" w:rsidRPr="00DF2420" w14:paraId="3E465AE5" w14:textId="77777777" w:rsidTr="005823FC">
        <w:trPr>
          <w:cantSplit/>
          <w:ins w:id="763" w:author="Jones, Emma" w:date="2019-02-15T11:10:00Z"/>
        </w:trPr>
        <w:tc>
          <w:tcPr>
            <w:tcW w:w="2785" w:type="dxa"/>
          </w:tcPr>
          <w:p w14:paraId="3E770012" w14:textId="77777777" w:rsidR="00660665" w:rsidRPr="00DF2420" w:rsidRDefault="00660665" w:rsidP="005823FC">
            <w:pPr>
              <w:pStyle w:val="TableEntry"/>
              <w:rPr>
                <w:ins w:id="764" w:author="Jones, Emma" w:date="2019-02-15T11:10:00Z"/>
              </w:rPr>
            </w:pPr>
            <w:ins w:id="765" w:author="Jones, Emma" w:date="2019-02-15T11:10:00Z">
              <w:r w:rsidRPr="00DF2420">
                <w:t xml:space="preserve">    .... </w:t>
              </w:r>
              <w:proofErr w:type="spellStart"/>
              <w:r w:rsidRPr="00DF2420">
                <w:t>onBehalfOf</w:t>
              </w:r>
              <w:proofErr w:type="spellEnd"/>
            </w:ins>
          </w:p>
        </w:tc>
        <w:tc>
          <w:tcPr>
            <w:tcW w:w="900" w:type="dxa"/>
          </w:tcPr>
          <w:p w14:paraId="764A8FE6" w14:textId="77777777" w:rsidR="00660665" w:rsidRPr="00DF2420" w:rsidRDefault="00660665" w:rsidP="005823FC">
            <w:pPr>
              <w:pStyle w:val="TableEntry"/>
              <w:rPr>
                <w:ins w:id="766" w:author="Jones, Emma" w:date="2019-02-15T11:10:00Z"/>
              </w:rPr>
            </w:pPr>
            <w:ins w:id="767" w:author="Jones, Emma" w:date="2019-02-15T11:10:00Z">
              <w:r w:rsidRPr="00DF2420">
                <w:t>0..1</w:t>
              </w:r>
            </w:ins>
          </w:p>
        </w:tc>
        <w:tc>
          <w:tcPr>
            <w:tcW w:w="3350" w:type="dxa"/>
          </w:tcPr>
          <w:p w14:paraId="257F50D5" w14:textId="77777777" w:rsidR="00660665" w:rsidRPr="00DF2420" w:rsidRDefault="00660665" w:rsidP="005823FC">
            <w:pPr>
              <w:pStyle w:val="TableEntry"/>
              <w:rPr>
                <w:ins w:id="768" w:author="Jones, Emma" w:date="2019-02-15T11:10:00Z"/>
              </w:rPr>
            </w:pPr>
            <w:ins w:id="769" w:author="Jones, Emma" w:date="2019-02-15T11:10:00Z">
              <w:r w:rsidRPr="00DF2420">
                <w:t>Organization of the practitioner</w:t>
              </w:r>
            </w:ins>
          </w:p>
        </w:tc>
        <w:tc>
          <w:tcPr>
            <w:tcW w:w="2315" w:type="dxa"/>
          </w:tcPr>
          <w:p w14:paraId="204CD2F9" w14:textId="77777777" w:rsidR="00660665" w:rsidRPr="00DF2420" w:rsidRDefault="00660665" w:rsidP="005823FC">
            <w:pPr>
              <w:pStyle w:val="TableEntry"/>
              <w:rPr>
                <w:ins w:id="770" w:author="Jones, Emma" w:date="2019-02-15T11:10:00Z"/>
                <w:b/>
              </w:rPr>
            </w:pPr>
          </w:p>
        </w:tc>
      </w:tr>
      <w:tr w:rsidR="00660665" w:rsidRPr="00DF2420" w14:paraId="3A3DB5F4" w14:textId="77777777" w:rsidTr="005823FC">
        <w:trPr>
          <w:cantSplit/>
          <w:ins w:id="771" w:author="Jones, Emma" w:date="2019-02-15T11:10:00Z"/>
        </w:trPr>
        <w:tc>
          <w:tcPr>
            <w:tcW w:w="2785" w:type="dxa"/>
          </w:tcPr>
          <w:p w14:paraId="2C19E520" w14:textId="77777777" w:rsidR="00660665" w:rsidRPr="00DF2420" w:rsidRDefault="00660665" w:rsidP="005823FC">
            <w:pPr>
              <w:pStyle w:val="TableEntry"/>
              <w:rPr>
                <w:ins w:id="772" w:author="Jones, Emma" w:date="2019-02-15T11:10:00Z"/>
              </w:rPr>
            </w:pPr>
            <w:ins w:id="773" w:author="Jones, Emma" w:date="2019-02-15T11:10:00Z">
              <w:r w:rsidRPr="00DF2420">
                <w:t xml:space="preserve">    .... period</w:t>
              </w:r>
            </w:ins>
          </w:p>
        </w:tc>
        <w:tc>
          <w:tcPr>
            <w:tcW w:w="900" w:type="dxa"/>
          </w:tcPr>
          <w:p w14:paraId="7877BF9C" w14:textId="77777777" w:rsidR="00660665" w:rsidRPr="00DF2420" w:rsidRDefault="00660665" w:rsidP="005823FC">
            <w:pPr>
              <w:pStyle w:val="TableEntry"/>
              <w:rPr>
                <w:ins w:id="774" w:author="Jones, Emma" w:date="2019-02-15T11:10:00Z"/>
              </w:rPr>
            </w:pPr>
            <w:ins w:id="775" w:author="Jones, Emma" w:date="2019-02-15T11:10:00Z">
              <w:r w:rsidRPr="00DF2420">
                <w:t>0..1</w:t>
              </w:r>
            </w:ins>
          </w:p>
        </w:tc>
        <w:tc>
          <w:tcPr>
            <w:tcW w:w="3350" w:type="dxa"/>
          </w:tcPr>
          <w:p w14:paraId="24FEAC59" w14:textId="77777777" w:rsidR="00660665" w:rsidRPr="00DF2420" w:rsidRDefault="00660665" w:rsidP="005823FC">
            <w:pPr>
              <w:pStyle w:val="TableEntry"/>
              <w:rPr>
                <w:ins w:id="776" w:author="Jones, Emma" w:date="2019-02-15T11:10:00Z"/>
              </w:rPr>
            </w:pPr>
            <w:ins w:id="777" w:author="Jones, Emma" w:date="2019-02-15T11:10:00Z">
              <w:r w:rsidRPr="00DF2420">
                <w:t>Time period of participant</w:t>
              </w:r>
            </w:ins>
          </w:p>
        </w:tc>
        <w:tc>
          <w:tcPr>
            <w:tcW w:w="2315" w:type="dxa"/>
          </w:tcPr>
          <w:p w14:paraId="5926A2BB" w14:textId="77777777" w:rsidR="00660665" w:rsidRPr="00DF2420" w:rsidRDefault="00660665" w:rsidP="005823FC">
            <w:pPr>
              <w:pStyle w:val="TableEntry"/>
              <w:rPr>
                <w:ins w:id="778" w:author="Jones, Emma" w:date="2019-02-15T11:10:00Z"/>
              </w:rPr>
            </w:pPr>
            <w:ins w:id="779" w:author="Jones, Emma" w:date="2019-02-15T11:10:00Z">
              <w:r w:rsidRPr="00DF2420">
                <w:t>This version of the profile requires period to indicate how current the participant is.</w:t>
              </w:r>
            </w:ins>
          </w:p>
        </w:tc>
      </w:tr>
      <w:tr w:rsidR="00660665" w:rsidRPr="00DF2420" w14:paraId="17AFD904" w14:textId="77777777" w:rsidTr="005823FC">
        <w:trPr>
          <w:cantSplit/>
          <w:ins w:id="780" w:author="Jones, Emma" w:date="2019-02-15T11:10:00Z"/>
        </w:trPr>
        <w:tc>
          <w:tcPr>
            <w:tcW w:w="2785" w:type="dxa"/>
          </w:tcPr>
          <w:p w14:paraId="6C7A1932" w14:textId="77777777" w:rsidR="00660665" w:rsidRPr="00DF2420" w:rsidRDefault="00660665" w:rsidP="005823FC">
            <w:pPr>
              <w:pStyle w:val="TableEntry"/>
              <w:rPr>
                <w:ins w:id="781" w:author="Jones, Emma" w:date="2019-02-15T11:10:00Z"/>
              </w:rPr>
            </w:pPr>
            <w:ins w:id="782" w:author="Jones, Emma" w:date="2019-02-15T11:10:00Z">
              <w:r w:rsidRPr="00DF2420">
                <w:t xml:space="preserve">  ... </w:t>
              </w:r>
              <w:proofErr w:type="spellStart"/>
              <w:r w:rsidRPr="00DF2420">
                <w:t>reasonCode</w:t>
              </w:r>
              <w:proofErr w:type="spellEnd"/>
            </w:ins>
          </w:p>
        </w:tc>
        <w:tc>
          <w:tcPr>
            <w:tcW w:w="900" w:type="dxa"/>
          </w:tcPr>
          <w:p w14:paraId="23257EEA" w14:textId="77777777" w:rsidR="00660665" w:rsidRPr="00DF2420" w:rsidRDefault="00660665" w:rsidP="005823FC">
            <w:pPr>
              <w:pStyle w:val="TableEntry"/>
              <w:rPr>
                <w:ins w:id="783" w:author="Jones, Emma" w:date="2019-02-15T11:10:00Z"/>
              </w:rPr>
            </w:pPr>
            <w:ins w:id="784" w:author="Jones, Emma" w:date="2019-02-15T11:10:00Z">
              <w:r w:rsidRPr="00DF2420">
                <w:t>0.. *</w:t>
              </w:r>
            </w:ins>
          </w:p>
        </w:tc>
        <w:tc>
          <w:tcPr>
            <w:tcW w:w="3350" w:type="dxa"/>
          </w:tcPr>
          <w:p w14:paraId="70829246" w14:textId="77777777" w:rsidR="00660665" w:rsidRPr="00DF2420" w:rsidRDefault="00660665" w:rsidP="005823FC">
            <w:pPr>
              <w:pStyle w:val="TableEntry"/>
              <w:rPr>
                <w:ins w:id="785" w:author="Jones, Emma" w:date="2019-02-15T11:10:00Z"/>
              </w:rPr>
            </w:pPr>
            <w:ins w:id="786" w:author="Jones, Emma" w:date="2019-02-15T11:10:00Z">
              <w:r w:rsidRPr="00DF2420">
                <w:t>Why the care team exists</w:t>
              </w:r>
            </w:ins>
          </w:p>
        </w:tc>
        <w:tc>
          <w:tcPr>
            <w:tcW w:w="2315" w:type="dxa"/>
          </w:tcPr>
          <w:p w14:paraId="5C327B44" w14:textId="77777777" w:rsidR="00660665" w:rsidRPr="00DF2420" w:rsidRDefault="00660665" w:rsidP="005823FC">
            <w:pPr>
              <w:pStyle w:val="TableEntry"/>
              <w:rPr>
                <w:ins w:id="787" w:author="Jones, Emma" w:date="2019-02-15T11:10:00Z"/>
              </w:rPr>
            </w:pPr>
          </w:p>
        </w:tc>
      </w:tr>
      <w:tr w:rsidR="00660665" w:rsidRPr="00DF2420" w14:paraId="068C9379" w14:textId="77777777" w:rsidTr="005823FC">
        <w:trPr>
          <w:cantSplit/>
          <w:ins w:id="788" w:author="Jones, Emma" w:date="2019-02-15T11:10:00Z"/>
        </w:trPr>
        <w:tc>
          <w:tcPr>
            <w:tcW w:w="2785" w:type="dxa"/>
          </w:tcPr>
          <w:p w14:paraId="502524DA" w14:textId="77777777" w:rsidR="00660665" w:rsidRPr="00DF2420" w:rsidRDefault="00660665" w:rsidP="005823FC">
            <w:pPr>
              <w:pStyle w:val="TableEntry"/>
              <w:rPr>
                <w:ins w:id="789" w:author="Jones, Emma" w:date="2019-02-15T11:10:00Z"/>
              </w:rPr>
            </w:pPr>
            <w:ins w:id="790" w:author="Jones, Emma" w:date="2019-02-15T11:10:00Z">
              <w:r w:rsidRPr="00DF2420">
                <w:t xml:space="preserve">  ... </w:t>
              </w:r>
              <w:proofErr w:type="spellStart"/>
              <w:r w:rsidRPr="00DF2420">
                <w:t>reasonReference</w:t>
              </w:r>
              <w:proofErr w:type="spellEnd"/>
            </w:ins>
          </w:p>
        </w:tc>
        <w:tc>
          <w:tcPr>
            <w:tcW w:w="900" w:type="dxa"/>
          </w:tcPr>
          <w:p w14:paraId="3C039417" w14:textId="77777777" w:rsidR="00660665" w:rsidRPr="00DF2420" w:rsidRDefault="00660665" w:rsidP="005823FC">
            <w:pPr>
              <w:pStyle w:val="TableEntry"/>
              <w:rPr>
                <w:ins w:id="791" w:author="Jones, Emma" w:date="2019-02-15T11:10:00Z"/>
              </w:rPr>
            </w:pPr>
            <w:ins w:id="792" w:author="Jones, Emma" w:date="2019-02-15T11:10:00Z">
              <w:r w:rsidRPr="00DF2420">
                <w:t>0.. *</w:t>
              </w:r>
            </w:ins>
          </w:p>
        </w:tc>
        <w:tc>
          <w:tcPr>
            <w:tcW w:w="3350" w:type="dxa"/>
          </w:tcPr>
          <w:p w14:paraId="70550879" w14:textId="77777777" w:rsidR="00660665" w:rsidRPr="00DF2420" w:rsidRDefault="00660665" w:rsidP="005823FC">
            <w:pPr>
              <w:pStyle w:val="TableEntry"/>
              <w:rPr>
                <w:ins w:id="793" w:author="Jones, Emma" w:date="2019-02-15T11:10:00Z"/>
              </w:rPr>
            </w:pPr>
            <w:ins w:id="794" w:author="Jones, Emma" w:date="2019-02-15T11:10:00Z">
              <w:r w:rsidRPr="00DF2420">
                <w:t>Why the care team exists</w:t>
              </w:r>
            </w:ins>
          </w:p>
        </w:tc>
        <w:tc>
          <w:tcPr>
            <w:tcW w:w="2315" w:type="dxa"/>
          </w:tcPr>
          <w:p w14:paraId="09330D29" w14:textId="77777777" w:rsidR="00660665" w:rsidRPr="00DF2420" w:rsidRDefault="00660665" w:rsidP="005823FC">
            <w:pPr>
              <w:pStyle w:val="TableEntry"/>
              <w:rPr>
                <w:ins w:id="795" w:author="Jones, Emma" w:date="2019-02-15T11:10:00Z"/>
              </w:rPr>
            </w:pPr>
          </w:p>
        </w:tc>
      </w:tr>
      <w:tr w:rsidR="00660665" w:rsidRPr="00DF2420" w14:paraId="01019F57" w14:textId="77777777" w:rsidTr="005823FC">
        <w:trPr>
          <w:cantSplit/>
          <w:ins w:id="796" w:author="Jones, Emma" w:date="2019-02-15T11:10:00Z"/>
        </w:trPr>
        <w:tc>
          <w:tcPr>
            <w:tcW w:w="2785" w:type="dxa"/>
          </w:tcPr>
          <w:p w14:paraId="5A023790" w14:textId="77777777" w:rsidR="00660665" w:rsidRPr="00DF2420" w:rsidRDefault="00660665" w:rsidP="005823FC">
            <w:pPr>
              <w:pStyle w:val="TableEntry"/>
              <w:rPr>
                <w:ins w:id="797" w:author="Jones, Emma" w:date="2019-02-15T11:10:00Z"/>
              </w:rPr>
            </w:pPr>
            <w:ins w:id="798" w:author="Jones, Emma" w:date="2019-02-15T11:10:00Z">
              <w:r w:rsidRPr="00DF2420">
                <w:t xml:space="preserve">  ... </w:t>
              </w:r>
              <w:proofErr w:type="spellStart"/>
              <w:r w:rsidRPr="00DF2420">
                <w:t>managingOrganization</w:t>
              </w:r>
              <w:proofErr w:type="spellEnd"/>
            </w:ins>
          </w:p>
        </w:tc>
        <w:tc>
          <w:tcPr>
            <w:tcW w:w="900" w:type="dxa"/>
          </w:tcPr>
          <w:p w14:paraId="221A6868" w14:textId="77777777" w:rsidR="00660665" w:rsidRPr="00DF2420" w:rsidRDefault="00660665" w:rsidP="005823FC">
            <w:pPr>
              <w:pStyle w:val="TableEntry"/>
              <w:rPr>
                <w:ins w:id="799" w:author="Jones, Emma" w:date="2019-02-15T11:10:00Z"/>
              </w:rPr>
            </w:pPr>
            <w:ins w:id="800" w:author="Jones, Emma" w:date="2019-02-15T11:10:00Z">
              <w:r w:rsidRPr="00DF2420">
                <w:t>0.. *</w:t>
              </w:r>
            </w:ins>
          </w:p>
        </w:tc>
        <w:tc>
          <w:tcPr>
            <w:tcW w:w="3350" w:type="dxa"/>
          </w:tcPr>
          <w:p w14:paraId="6A241021" w14:textId="77777777" w:rsidR="00660665" w:rsidRPr="00DF2420" w:rsidRDefault="00660665" w:rsidP="005823FC">
            <w:pPr>
              <w:pStyle w:val="TableEntry"/>
              <w:rPr>
                <w:ins w:id="801" w:author="Jones, Emma" w:date="2019-02-15T11:10:00Z"/>
              </w:rPr>
            </w:pPr>
            <w:ins w:id="802" w:author="Jones, Emma" w:date="2019-02-15T11:10:00Z">
              <w:r w:rsidRPr="00DF2420">
                <w:t>Organization responsible for the care team</w:t>
              </w:r>
            </w:ins>
          </w:p>
        </w:tc>
        <w:tc>
          <w:tcPr>
            <w:tcW w:w="2315" w:type="dxa"/>
          </w:tcPr>
          <w:p w14:paraId="048BC498" w14:textId="77777777" w:rsidR="00660665" w:rsidRPr="00DF2420" w:rsidRDefault="00660665" w:rsidP="005823FC">
            <w:pPr>
              <w:pStyle w:val="TableEntry"/>
              <w:rPr>
                <w:ins w:id="803" w:author="Jones, Emma" w:date="2019-02-15T11:10:00Z"/>
              </w:rPr>
            </w:pPr>
          </w:p>
        </w:tc>
      </w:tr>
      <w:tr w:rsidR="00660665" w:rsidRPr="00DF2420" w14:paraId="65631D3E" w14:textId="77777777" w:rsidTr="005823FC">
        <w:trPr>
          <w:cantSplit/>
          <w:ins w:id="804" w:author="Jones, Emma" w:date="2019-02-15T11:10:00Z"/>
        </w:trPr>
        <w:tc>
          <w:tcPr>
            <w:tcW w:w="2785" w:type="dxa"/>
          </w:tcPr>
          <w:p w14:paraId="364A6ED9" w14:textId="77777777" w:rsidR="00660665" w:rsidRPr="00DF2420" w:rsidRDefault="00660665" w:rsidP="005823FC">
            <w:pPr>
              <w:pStyle w:val="TableEntry"/>
              <w:rPr>
                <w:ins w:id="805" w:author="Jones, Emma" w:date="2019-02-15T11:10:00Z"/>
              </w:rPr>
            </w:pPr>
            <w:ins w:id="806" w:author="Jones, Emma" w:date="2019-02-15T11:10:00Z">
              <w:r w:rsidRPr="00DF2420">
                <w:t xml:space="preserve">  ... note</w:t>
              </w:r>
            </w:ins>
          </w:p>
        </w:tc>
        <w:tc>
          <w:tcPr>
            <w:tcW w:w="900" w:type="dxa"/>
          </w:tcPr>
          <w:p w14:paraId="608B550C" w14:textId="77777777" w:rsidR="00660665" w:rsidRPr="00DF2420" w:rsidRDefault="00660665" w:rsidP="005823FC">
            <w:pPr>
              <w:pStyle w:val="TableEntry"/>
              <w:rPr>
                <w:ins w:id="807" w:author="Jones, Emma" w:date="2019-02-15T11:10:00Z"/>
              </w:rPr>
            </w:pPr>
            <w:ins w:id="808" w:author="Jones, Emma" w:date="2019-02-15T11:10:00Z">
              <w:r w:rsidRPr="00DF2420">
                <w:t>0.. *</w:t>
              </w:r>
            </w:ins>
          </w:p>
        </w:tc>
        <w:tc>
          <w:tcPr>
            <w:tcW w:w="3350" w:type="dxa"/>
          </w:tcPr>
          <w:p w14:paraId="5C4A86F9" w14:textId="77777777" w:rsidR="00660665" w:rsidRPr="00DF2420" w:rsidRDefault="00660665" w:rsidP="005823FC">
            <w:pPr>
              <w:pStyle w:val="TableEntry"/>
              <w:rPr>
                <w:ins w:id="809" w:author="Jones, Emma" w:date="2019-02-15T11:10:00Z"/>
              </w:rPr>
            </w:pPr>
            <w:ins w:id="810" w:author="Jones, Emma" w:date="2019-02-15T11:10:00Z">
              <w:r w:rsidRPr="00DF2420">
                <w:t>Comments made about the CareTeam</w:t>
              </w:r>
            </w:ins>
          </w:p>
        </w:tc>
        <w:tc>
          <w:tcPr>
            <w:tcW w:w="2315" w:type="dxa"/>
          </w:tcPr>
          <w:p w14:paraId="3228E197" w14:textId="77777777" w:rsidR="00660665" w:rsidRPr="00DF2420" w:rsidRDefault="00660665" w:rsidP="005823FC">
            <w:pPr>
              <w:pStyle w:val="TableEntry"/>
              <w:rPr>
                <w:ins w:id="811" w:author="Jones, Emma" w:date="2019-02-15T11:10:00Z"/>
              </w:rPr>
            </w:pPr>
          </w:p>
        </w:tc>
      </w:tr>
    </w:tbl>
    <w:p w14:paraId="2665C6FD" w14:textId="77777777" w:rsidR="00660665" w:rsidRDefault="00660665" w:rsidP="00660665">
      <w:pPr>
        <w:pStyle w:val="BodyText"/>
        <w:rPr>
          <w:ins w:id="812" w:author="Jones, Emma" w:date="2019-02-15T11:10:00Z"/>
        </w:rPr>
      </w:pPr>
    </w:p>
    <w:p w14:paraId="298FAE3B" w14:textId="77777777" w:rsidR="00660665" w:rsidRPr="00282B5E" w:rsidRDefault="00660665" w:rsidP="00660665">
      <w:pPr>
        <w:pStyle w:val="BodyText"/>
        <w:rPr>
          <w:ins w:id="813" w:author="Jones, Emma" w:date="2019-02-15T11:10:00Z"/>
        </w:rPr>
      </w:pPr>
      <w:ins w:id="814" w:author="Jones, Emma" w:date="2019-02-15T11:10: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081BCA81" w14:textId="77777777" w:rsidR="00660665" w:rsidRPr="00DF2420" w:rsidRDefault="00660665" w:rsidP="00660665">
      <w:pPr>
        <w:pStyle w:val="Heading3"/>
        <w:numPr>
          <w:ilvl w:val="0"/>
          <w:numId w:val="0"/>
        </w:numPr>
        <w:rPr>
          <w:ins w:id="815" w:author="Jones, Emma" w:date="2019-02-15T11:10:00Z"/>
          <w:noProof w:val="0"/>
        </w:rPr>
      </w:pPr>
      <w:bookmarkStart w:id="816" w:name="_Toc461437993"/>
      <w:bookmarkStart w:id="817" w:name="_Toc492549625"/>
      <w:ins w:id="818" w:author="Jones, Emma" w:date="2019-02-15T11:10:00Z">
        <w:r w:rsidRPr="00DF2420">
          <w:rPr>
            <w:noProof w:val="0"/>
          </w:rPr>
          <w:lastRenderedPageBreak/>
          <w:t>6.6.2 dctmSubscription</w:t>
        </w:r>
        <w:bookmarkEnd w:id="816"/>
        <w:bookmarkEnd w:id="817"/>
      </w:ins>
    </w:p>
    <w:p w14:paraId="2D346BC4" w14:textId="77777777" w:rsidR="00660665" w:rsidRPr="00DF2420" w:rsidRDefault="00660665" w:rsidP="00660665">
      <w:pPr>
        <w:pStyle w:val="BodyText"/>
        <w:rPr>
          <w:ins w:id="819" w:author="Jones, Emma" w:date="2019-02-15T11:10:00Z"/>
          <w:rFonts w:eastAsia="Calibri"/>
        </w:rPr>
      </w:pPr>
      <w:ins w:id="820" w:author="Jones, Emma" w:date="2019-02-15T11:10: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4F16FAD2" w14:textId="77777777" w:rsidR="00660665" w:rsidRPr="00DF2420" w:rsidRDefault="00660665" w:rsidP="00660665">
      <w:pPr>
        <w:pStyle w:val="TableTitle"/>
        <w:rPr>
          <w:ins w:id="821" w:author="Jones, Emma" w:date="2019-02-15T11:10:00Z"/>
        </w:rPr>
      </w:pPr>
      <w:ins w:id="822" w:author="Jones, Emma" w:date="2019-02-15T11:10:00Z">
        <w:r w:rsidRPr="00DF2420">
          <w:t>Table 6.6.2-1: Subscription resource</w:t>
        </w:r>
      </w:ins>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14:paraId="62155DAD" w14:textId="77777777" w:rsidTr="005823FC">
        <w:trPr>
          <w:cantSplit/>
          <w:trHeight w:val="300"/>
          <w:tblHeader/>
          <w:ins w:id="823" w:author="Jones, Emma" w:date="2019-02-15T11:10:00Z"/>
        </w:trPr>
        <w:tc>
          <w:tcPr>
            <w:tcW w:w="1480" w:type="dxa"/>
            <w:shd w:val="clear" w:color="auto" w:fill="D9D9D9" w:themeFill="background1" w:themeFillShade="D9"/>
            <w:noWrap/>
            <w:vAlign w:val="bottom"/>
            <w:hideMark/>
          </w:tcPr>
          <w:p w14:paraId="3FA1221B" w14:textId="77777777" w:rsidR="00660665" w:rsidRPr="00DF2420" w:rsidRDefault="00660665" w:rsidP="005823FC">
            <w:pPr>
              <w:pStyle w:val="TableEntryHeader"/>
              <w:rPr>
                <w:ins w:id="824" w:author="Jones, Emma" w:date="2019-02-15T11:10:00Z"/>
              </w:rPr>
            </w:pPr>
            <w:ins w:id="825" w:author="Jones, Emma" w:date="2019-02-15T11:10:00Z">
              <w:r w:rsidRPr="00DF2420">
                <w:t>Name</w:t>
              </w:r>
            </w:ins>
          </w:p>
        </w:tc>
        <w:tc>
          <w:tcPr>
            <w:tcW w:w="960" w:type="dxa"/>
            <w:shd w:val="clear" w:color="auto" w:fill="D9D9D9" w:themeFill="background1" w:themeFillShade="D9"/>
            <w:noWrap/>
            <w:vAlign w:val="bottom"/>
            <w:hideMark/>
          </w:tcPr>
          <w:p w14:paraId="23A63B27" w14:textId="77777777" w:rsidR="00660665" w:rsidRPr="00DF2420" w:rsidRDefault="00660665" w:rsidP="005823FC">
            <w:pPr>
              <w:pStyle w:val="TableEntryHeader"/>
              <w:rPr>
                <w:ins w:id="826" w:author="Jones, Emma" w:date="2019-02-15T11:10:00Z"/>
              </w:rPr>
            </w:pPr>
            <w:ins w:id="827" w:author="Jones, Emma" w:date="2019-02-15T11:10:00Z">
              <w:r w:rsidRPr="00DF2420">
                <w:t>Card.</w:t>
              </w:r>
            </w:ins>
          </w:p>
        </w:tc>
        <w:tc>
          <w:tcPr>
            <w:tcW w:w="4310" w:type="dxa"/>
            <w:shd w:val="clear" w:color="auto" w:fill="D9D9D9" w:themeFill="background1" w:themeFillShade="D9"/>
            <w:noWrap/>
            <w:vAlign w:val="bottom"/>
            <w:hideMark/>
          </w:tcPr>
          <w:p w14:paraId="3B381CBD" w14:textId="77777777" w:rsidR="00660665" w:rsidRPr="00DF2420" w:rsidRDefault="00660665" w:rsidP="005823FC">
            <w:pPr>
              <w:pStyle w:val="TableEntryHeader"/>
              <w:rPr>
                <w:ins w:id="828" w:author="Jones, Emma" w:date="2019-02-15T11:10:00Z"/>
              </w:rPr>
            </w:pPr>
            <w:ins w:id="829" w:author="Jones, Emma" w:date="2019-02-15T11:10:00Z">
              <w:r w:rsidRPr="00DF2420">
                <w:t>Description</w:t>
              </w:r>
            </w:ins>
          </w:p>
        </w:tc>
        <w:tc>
          <w:tcPr>
            <w:tcW w:w="2610" w:type="dxa"/>
            <w:shd w:val="clear" w:color="auto" w:fill="D9D9D9" w:themeFill="background1" w:themeFillShade="D9"/>
            <w:vAlign w:val="bottom"/>
            <w:hideMark/>
          </w:tcPr>
          <w:p w14:paraId="72B342C4" w14:textId="77777777" w:rsidR="00660665" w:rsidRPr="00DF2420" w:rsidRDefault="00660665" w:rsidP="005823FC">
            <w:pPr>
              <w:pStyle w:val="TableEntryHeader"/>
              <w:rPr>
                <w:ins w:id="830" w:author="Jones, Emma" w:date="2019-02-15T11:10:00Z"/>
              </w:rPr>
            </w:pPr>
            <w:ins w:id="831" w:author="Jones, Emma" w:date="2019-02-15T11:10:00Z">
              <w:r w:rsidRPr="00DF2420">
                <w:t>Comments</w:t>
              </w:r>
            </w:ins>
          </w:p>
        </w:tc>
      </w:tr>
      <w:tr w:rsidR="00660665" w:rsidRPr="00DF2420" w14:paraId="243CFFF4" w14:textId="77777777" w:rsidTr="005823FC">
        <w:trPr>
          <w:cantSplit/>
          <w:ins w:id="832" w:author="Jones, Emma" w:date="2019-02-15T11:10:00Z"/>
        </w:trPr>
        <w:tc>
          <w:tcPr>
            <w:tcW w:w="1480" w:type="dxa"/>
            <w:shd w:val="clear" w:color="auto" w:fill="auto"/>
            <w:noWrap/>
            <w:hideMark/>
          </w:tcPr>
          <w:p w14:paraId="68B79514" w14:textId="77777777" w:rsidR="00660665" w:rsidRPr="00DF2420" w:rsidRDefault="00660665" w:rsidP="005823FC">
            <w:pPr>
              <w:pStyle w:val="TableEntry"/>
              <w:rPr>
                <w:ins w:id="833" w:author="Jones, Emma" w:date="2019-02-15T11:10:00Z"/>
              </w:rPr>
            </w:pPr>
            <w:bookmarkStart w:id="834" w:name="RANGE!A4"/>
            <w:ins w:id="835" w:author="Jones, Emma" w:date="2019-02-15T11:10:00Z">
              <w:r w:rsidRPr="00DF2420">
                <w:t xml:space="preserve">.. Subscription </w:t>
              </w:r>
              <w:bookmarkEnd w:id="834"/>
            </w:ins>
          </w:p>
        </w:tc>
        <w:tc>
          <w:tcPr>
            <w:tcW w:w="960" w:type="dxa"/>
            <w:shd w:val="clear" w:color="auto" w:fill="auto"/>
            <w:noWrap/>
            <w:hideMark/>
          </w:tcPr>
          <w:p w14:paraId="65DF1B4C" w14:textId="77777777" w:rsidR="00660665" w:rsidRPr="00DF2420" w:rsidRDefault="00660665" w:rsidP="005823FC">
            <w:pPr>
              <w:pStyle w:val="TableEntry"/>
              <w:rPr>
                <w:ins w:id="836" w:author="Jones, Emma" w:date="2019-02-15T11:10:00Z"/>
              </w:rPr>
            </w:pPr>
            <w:ins w:id="837" w:author="Jones, Emma" w:date="2019-02-15T11:10:00Z">
              <w:r w:rsidRPr="00DF2420">
                <w:t> </w:t>
              </w:r>
            </w:ins>
          </w:p>
        </w:tc>
        <w:tc>
          <w:tcPr>
            <w:tcW w:w="4310" w:type="dxa"/>
            <w:shd w:val="clear" w:color="auto" w:fill="auto"/>
            <w:noWrap/>
            <w:hideMark/>
          </w:tcPr>
          <w:p w14:paraId="3B271631" w14:textId="77777777" w:rsidR="00660665" w:rsidRPr="00DF2420" w:rsidRDefault="00660665" w:rsidP="005823FC">
            <w:pPr>
              <w:pStyle w:val="TableEntry"/>
              <w:rPr>
                <w:ins w:id="838" w:author="Jones, Emma" w:date="2019-02-15T11:10:00Z"/>
              </w:rPr>
            </w:pPr>
            <w:ins w:id="839" w:author="Jones, Emma" w:date="2019-02-15T11:10:00Z">
              <w:r w:rsidRPr="00DF2420">
                <w:t xml:space="preserve">A server push subscription </w:t>
              </w:r>
              <w:proofErr w:type="gramStart"/>
              <w:r w:rsidRPr="00DF2420">
                <w:t>criteria</w:t>
              </w:r>
              <w:proofErr w:type="gramEnd"/>
            </w:ins>
          </w:p>
        </w:tc>
        <w:tc>
          <w:tcPr>
            <w:tcW w:w="2610" w:type="dxa"/>
            <w:shd w:val="clear" w:color="auto" w:fill="auto"/>
            <w:hideMark/>
          </w:tcPr>
          <w:p w14:paraId="658B18A3" w14:textId="77777777" w:rsidR="00660665" w:rsidRPr="00DF2420" w:rsidRDefault="00660665" w:rsidP="005823FC">
            <w:pPr>
              <w:pStyle w:val="TableEntry"/>
              <w:rPr>
                <w:ins w:id="840" w:author="Jones, Emma" w:date="2019-02-15T11:10:00Z"/>
              </w:rPr>
            </w:pPr>
            <w:ins w:id="841" w:author="Jones, Emma" w:date="2019-02-15T11:10:00Z">
              <w:r w:rsidRPr="00DF2420">
                <w:t> </w:t>
              </w:r>
            </w:ins>
          </w:p>
        </w:tc>
      </w:tr>
      <w:tr w:rsidR="00660665" w:rsidRPr="00DF2420" w14:paraId="03717FD9" w14:textId="77777777" w:rsidTr="005823FC">
        <w:trPr>
          <w:cantSplit/>
          <w:ins w:id="842" w:author="Jones, Emma" w:date="2019-02-15T11:10:00Z"/>
        </w:trPr>
        <w:tc>
          <w:tcPr>
            <w:tcW w:w="1480" w:type="dxa"/>
            <w:shd w:val="clear" w:color="auto" w:fill="auto"/>
            <w:noWrap/>
            <w:hideMark/>
          </w:tcPr>
          <w:p w14:paraId="53340C34" w14:textId="77777777" w:rsidR="00660665" w:rsidRPr="00DF2420" w:rsidRDefault="00660665" w:rsidP="005823FC">
            <w:pPr>
              <w:pStyle w:val="TableEntry"/>
              <w:rPr>
                <w:ins w:id="843" w:author="Jones, Emma" w:date="2019-02-15T11:10:00Z"/>
              </w:rPr>
            </w:pPr>
            <w:bookmarkStart w:id="844" w:name="RANGE!A5"/>
            <w:ins w:id="845" w:author="Jones, Emma" w:date="2019-02-15T11:10:00Z">
              <w:r w:rsidRPr="00DF2420">
                <w:t xml:space="preserve">  ...</w:t>
              </w:r>
              <w:bookmarkEnd w:id="844"/>
              <w:r w:rsidRPr="00DF2420">
                <w:t>status</w:t>
              </w:r>
            </w:ins>
          </w:p>
        </w:tc>
        <w:tc>
          <w:tcPr>
            <w:tcW w:w="960" w:type="dxa"/>
            <w:shd w:val="clear" w:color="auto" w:fill="auto"/>
            <w:noWrap/>
            <w:hideMark/>
          </w:tcPr>
          <w:p w14:paraId="0EC51B8F" w14:textId="77777777" w:rsidR="00660665" w:rsidRPr="00DF2420" w:rsidRDefault="00660665" w:rsidP="005823FC">
            <w:pPr>
              <w:pStyle w:val="TableEntry"/>
              <w:rPr>
                <w:ins w:id="846" w:author="Jones, Emma" w:date="2019-02-15T11:10:00Z"/>
              </w:rPr>
            </w:pPr>
            <w:ins w:id="847" w:author="Jones, Emma" w:date="2019-02-15T11:10:00Z">
              <w:r w:rsidRPr="00DF2420">
                <w:t>1..1</w:t>
              </w:r>
            </w:ins>
          </w:p>
        </w:tc>
        <w:tc>
          <w:tcPr>
            <w:tcW w:w="0" w:type="auto"/>
            <w:shd w:val="clear" w:color="auto" w:fill="auto"/>
            <w:noWrap/>
            <w:hideMark/>
          </w:tcPr>
          <w:p w14:paraId="3ABEE94F" w14:textId="77777777" w:rsidR="00660665" w:rsidRPr="00DF2420" w:rsidRDefault="00660665" w:rsidP="005823FC">
            <w:pPr>
              <w:pStyle w:val="TableEntry"/>
              <w:rPr>
                <w:ins w:id="848" w:author="Jones, Emma" w:date="2019-02-15T11:10:00Z"/>
                <w:rStyle w:val="SubtleReference"/>
                <w:smallCaps w:val="0"/>
              </w:rPr>
            </w:pPr>
            <w:ins w:id="849" w:author="Jones, Emma" w:date="2019-02-15T11:10:00Z">
              <w:r w:rsidRPr="00DF2420">
                <w:t xml:space="preserve">requested | active </w:t>
              </w:r>
              <w:bookmarkStart w:id="850" w:name="OLE_LINK9"/>
              <w:r w:rsidRPr="00DF2420">
                <w:t>|</w:t>
              </w:r>
              <w:bookmarkEnd w:id="850"/>
              <w:r w:rsidRPr="00DF2420">
                <w:t xml:space="preserve"> off</w:t>
              </w:r>
              <w:bookmarkStart w:id="851" w:name="OLE_LINK8"/>
              <w:r w:rsidRPr="00DF2420">
                <w:t xml:space="preserve"> |</w:t>
              </w:r>
              <w:bookmarkEnd w:id="851"/>
              <w:r w:rsidRPr="00DF2420">
                <w:t xml:space="preserve"> off</w:t>
              </w:r>
            </w:ins>
          </w:p>
        </w:tc>
        <w:tc>
          <w:tcPr>
            <w:tcW w:w="2610" w:type="dxa"/>
            <w:shd w:val="clear" w:color="auto" w:fill="auto"/>
            <w:hideMark/>
          </w:tcPr>
          <w:p w14:paraId="4909438E" w14:textId="77777777" w:rsidR="00660665" w:rsidRPr="00DF2420" w:rsidRDefault="00660665" w:rsidP="005823FC">
            <w:pPr>
              <w:pStyle w:val="TableEntry"/>
              <w:rPr>
                <w:ins w:id="852" w:author="Jones, Emma" w:date="2019-02-15T11:10:00Z"/>
              </w:rPr>
            </w:pPr>
            <w:ins w:id="853" w:author="Jones, Emma" w:date="2019-02-15T11:10:00Z">
              <w:r w:rsidRPr="00DF2420">
                <w:t> </w:t>
              </w:r>
            </w:ins>
          </w:p>
        </w:tc>
      </w:tr>
      <w:tr w:rsidR="00660665" w:rsidRPr="00DF2420" w14:paraId="687D3D85" w14:textId="77777777" w:rsidTr="005823FC">
        <w:trPr>
          <w:cantSplit/>
          <w:ins w:id="854" w:author="Jones, Emma" w:date="2019-02-15T11:10:00Z"/>
        </w:trPr>
        <w:tc>
          <w:tcPr>
            <w:tcW w:w="1480" w:type="dxa"/>
            <w:shd w:val="clear" w:color="auto" w:fill="auto"/>
            <w:noWrap/>
            <w:hideMark/>
          </w:tcPr>
          <w:p w14:paraId="34425278" w14:textId="77777777" w:rsidR="00660665" w:rsidRPr="00DF2420" w:rsidRDefault="00660665" w:rsidP="005823FC">
            <w:pPr>
              <w:pStyle w:val="TableEntry"/>
              <w:rPr>
                <w:ins w:id="855" w:author="Jones, Emma" w:date="2019-02-15T11:10:00Z"/>
              </w:rPr>
            </w:pPr>
            <w:bookmarkStart w:id="856" w:name="RANGE!A6"/>
            <w:ins w:id="857" w:author="Jones, Emma" w:date="2019-02-15T11:10:00Z">
              <w:r w:rsidRPr="00DF2420">
                <w:t xml:space="preserve">  ...contact </w:t>
              </w:r>
              <w:bookmarkEnd w:id="856"/>
            </w:ins>
          </w:p>
        </w:tc>
        <w:tc>
          <w:tcPr>
            <w:tcW w:w="960" w:type="dxa"/>
            <w:shd w:val="clear" w:color="auto" w:fill="auto"/>
            <w:noWrap/>
            <w:hideMark/>
          </w:tcPr>
          <w:p w14:paraId="6F6286A1" w14:textId="77777777" w:rsidR="00660665" w:rsidRPr="00DF2420" w:rsidRDefault="00660665" w:rsidP="005823FC">
            <w:pPr>
              <w:pStyle w:val="TableEntry"/>
              <w:rPr>
                <w:ins w:id="858" w:author="Jones, Emma" w:date="2019-02-15T11:10:00Z"/>
              </w:rPr>
            </w:pPr>
            <w:proofErr w:type="gramStart"/>
            <w:ins w:id="859" w:author="Jones, Emma" w:date="2019-02-15T11:10:00Z">
              <w:r w:rsidRPr="00DF2420">
                <w:t>0..*</w:t>
              </w:r>
              <w:proofErr w:type="gramEnd"/>
            </w:ins>
          </w:p>
        </w:tc>
        <w:tc>
          <w:tcPr>
            <w:tcW w:w="4310" w:type="dxa"/>
            <w:shd w:val="clear" w:color="auto" w:fill="auto"/>
            <w:noWrap/>
            <w:hideMark/>
          </w:tcPr>
          <w:p w14:paraId="31D3C1CE" w14:textId="77777777" w:rsidR="00660665" w:rsidRPr="00DF2420" w:rsidRDefault="00660665" w:rsidP="005823FC">
            <w:pPr>
              <w:pStyle w:val="TableEntry"/>
              <w:rPr>
                <w:ins w:id="860" w:author="Jones, Emma" w:date="2019-02-15T11:10:00Z"/>
              </w:rPr>
            </w:pPr>
            <w:ins w:id="861" w:author="Jones, Emma" w:date="2019-02-15T11:10:00Z">
              <w:r w:rsidRPr="00DF2420">
                <w:t>Contact details for source (e.g., troubleshooting)</w:t>
              </w:r>
            </w:ins>
          </w:p>
        </w:tc>
        <w:tc>
          <w:tcPr>
            <w:tcW w:w="2610" w:type="dxa"/>
            <w:shd w:val="clear" w:color="auto" w:fill="auto"/>
            <w:hideMark/>
          </w:tcPr>
          <w:p w14:paraId="23BEC44B" w14:textId="77777777" w:rsidR="00660665" w:rsidRPr="00DF2420" w:rsidRDefault="00660665" w:rsidP="005823FC">
            <w:pPr>
              <w:pStyle w:val="TableEntry"/>
              <w:rPr>
                <w:ins w:id="862" w:author="Jones, Emma" w:date="2019-02-15T11:10:00Z"/>
              </w:rPr>
            </w:pPr>
            <w:ins w:id="863" w:author="Jones, Emma" w:date="2019-02-15T11:10:00Z">
              <w:r w:rsidRPr="00DF2420">
                <w:t> </w:t>
              </w:r>
            </w:ins>
          </w:p>
        </w:tc>
      </w:tr>
      <w:tr w:rsidR="00660665" w:rsidRPr="00DF2420" w14:paraId="0B25524F" w14:textId="77777777" w:rsidTr="005823FC">
        <w:trPr>
          <w:cantSplit/>
          <w:ins w:id="864" w:author="Jones, Emma" w:date="2019-02-15T11:10:00Z"/>
        </w:trPr>
        <w:tc>
          <w:tcPr>
            <w:tcW w:w="1480" w:type="dxa"/>
            <w:shd w:val="clear" w:color="auto" w:fill="auto"/>
            <w:noWrap/>
          </w:tcPr>
          <w:p w14:paraId="27AE1413" w14:textId="77777777" w:rsidR="00660665" w:rsidRPr="00DF2420" w:rsidRDefault="00660665" w:rsidP="005823FC">
            <w:pPr>
              <w:pStyle w:val="TableEntry"/>
              <w:rPr>
                <w:ins w:id="865" w:author="Jones, Emma" w:date="2019-02-15T11:10:00Z"/>
              </w:rPr>
            </w:pPr>
            <w:ins w:id="866" w:author="Jones, Emma" w:date="2019-02-15T11:10:00Z">
              <w:r w:rsidRPr="00DF2420">
                <w:t xml:space="preserve">  …end</w:t>
              </w:r>
            </w:ins>
          </w:p>
        </w:tc>
        <w:tc>
          <w:tcPr>
            <w:tcW w:w="960" w:type="dxa"/>
            <w:shd w:val="clear" w:color="auto" w:fill="auto"/>
            <w:noWrap/>
          </w:tcPr>
          <w:p w14:paraId="5C44E0F0" w14:textId="77777777" w:rsidR="00660665" w:rsidRPr="00DF2420" w:rsidRDefault="00660665" w:rsidP="005823FC">
            <w:pPr>
              <w:pStyle w:val="TableEntry"/>
              <w:rPr>
                <w:ins w:id="867" w:author="Jones, Emma" w:date="2019-02-15T11:10:00Z"/>
              </w:rPr>
            </w:pPr>
            <w:ins w:id="868" w:author="Jones, Emma" w:date="2019-02-15T11:10:00Z">
              <w:r w:rsidRPr="00DF2420">
                <w:t>0..1</w:t>
              </w:r>
            </w:ins>
          </w:p>
        </w:tc>
        <w:tc>
          <w:tcPr>
            <w:tcW w:w="4310" w:type="dxa"/>
            <w:shd w:val="clear" w:color="auto" w:fill="auto"/>
            <w:noWrap/>
          </w:tcPr>
          <w:p w14:paraId="59762E54" w14:textId="77777777" w:rsidR="00660665" w:rsidRPr="00DF2420" w:rsidRDefault="00660665" w:rsidP="005823FC">
            <w:pPr>
              <w:pStyle w:val="TableEntry"/>
              <w:rPr>
                <w:ins w:id="869" w:author="Jones, Emma" w:date="2019-02-15T11:10:00Z"/>
              </w:rPr>
            </w:pPr>
            <w:ins w:id="870" w:author="Jones, Emma" w:date="2019-02-15T11:10:00Z">
              <w:r w:rsidRPr="00DF2420">
                <w:t>When to automatically delete the subscription</w:t>
              </w:r>
            </w:ins>
          </w:p>
        </w:tc>
        <w:tc>
          <w:tcPr>
            <w:tcW w:w="2610" w:type="dxa"/>
            <w:shd w:val="clear" w:color="auto" w:fill="auto"/>
          </w:tcPr>
          <w:p w14:paraId="25DC2FDF" w14:textId="77777777" w:rsidR="00660665" w:rsidRPr="00DF2420" w:rsidRDefault="00660665" w:rsidP="005823FC">
            <w:pPr>
              <w:pStyle w:val="TableEntry"/>
              <w:rPr>
                <w:ins w:id="871" w:author="Jones, Emma" w:date="2019-02-15T11:10:00Z"/>
              </w:rPr>
            </w:pPr>
          </w:p>
        </w:tc>
      </w:tr>
      <w:tr w:rsidR="00660665" w:rsidRPr="00DF2420" w14:paraId="3E0F0AC0" w14:textId="77777777" w:rsidTr="005823FC">
        <w:trPr>
          <w:cantSplit/>
          <w:ins w:id="872" w:author="Jones, Emma" w:date="2019-02-15T11:10:00Z"/>
        </w:trPr>
        <w:tc>
          <w:tcPr>
            <w:tcW w:w="1480" w:type="dxa"/>
            <w:shd w:val="clear" w:color="auto" w:fill="auto"/>
            <w:noWrap/>
            <w:hideMark/>
          </w:tcPr>
          <w:p w14:paraId="31D36170" w14:textId="77777777" w:rsidR="00660665" w:rsidRPr="00DF2420" w:rsidRDefault="00660665" w:rsidP="005823FC">
            <w:pPr>
              <w:pStyle w:val="TableEntry"/>
              <w:rPr>
                <w:ins w:id="873" w:author="Jones, Emma" w:date="2019-02-15T11:10:00Z"/>
              </w:rPr>
            </w:pPr>
            <w:bookmarkStart w:id="874" w:name="RANGE!A7"/>
            <w:ins w:id="875" w:author="Jones, Emma" w:date="2019-02-15T11:10:00Z">
              <w:r w:rsidRPr="00DF2420">
                <w:t xml:space="preserve">  ...reason </w:t>
              </w:r>
              <w:bookmarkEnd w:id="874"/>
            </w:ins>
          </w:p>
        </w:tc>
        <w:tc>
          <w:tcPr>
            <w:tcW w:w="960" w:type="dxa"/>
            <w:shd w:val="clear" w:color="auto" w:fill="auto"/>
            <w:noWrap/>
            <w:hideMark/>
          </w:tcPr>
          <w:p w14:paraId="154DDD22" w14:textId="77777777" w:rsidR="00660665" w:rsidRPr="00DF2420" w:rsidRDefault="00660665" w:rsidP="005823FC">
            <w:pPr>
              <w:pStyle w:val="TableEntry"/>
              <w:rPr>
                <w:ins w:id="876" w:author="Jones, Emma" w:date="2019-02-15T11:10:00Z"/>
              </w:rPr>
            </w:pPr>
            <w:ins w:id="877" w:author="Jones, Emma" w:date="2019-02-15T11:10:00Z">
              <w:r w:rsidRPr="00DF2420">
                <w:t>1..1</w:t>
              </w:r>
            </w:ins>
          </w:p>
        </w:tc>
        <w:tc>
          <w:tcPr>
            <w:tcW w:w="4310" w:type="dxa"/>
            <w:shd w:val="clear" w:color="auto" w:fill="auto"/>
            <w:noWrap/>
            <w:hideMark/>
          </w:tcPr>
          <w:p w14:paraId="672913DA" w14:textId="77777777" w:rsidR="00660665" w:rsidRPr="00DF2420" w:rsidRDefault="00660665" w:rsidP="005823FC">
            <w:pPr>
              <w:pStyle w:val="TableEntry"/>
              <w:rPr>
                <w:ins w:id="878" w:author="Jones, Emma" w:date="2019-02-15T11:10:00Z"/>
              </w:rPr>
            </w:pPr>
            <w:ins w:id="879" w:author="Jones, Emma" w:date="2019-02-15T11:10:00Z">
              <w:r w:rsidRPr="00DF2420">
                <w:t>Description of why this subscription was created</w:t>
              </w:r>
            </w:ins>
          </w:p>
        </w:tc>
        <w:tc>
          <w:tcPr>
            <w:tcW w:w="2610" w:type="dxa"/>
            <w:shd w:val="clear" w:color="auto" w:fill="auto"/>
            <w:hideMark/>
          </w:tcPr>
          <w:p w14:paraId="2DEB7C5F" w14:textId="77777777" w:rsidR="00660665" w:rsidRPr="00DF2420" w:rsidRDefault="00660665" w:rsidP="005823FC">
            <w:pPr>
              <w:pStyle w:val="TableEntry"/>
              <w:rPr>
                <w:ins w:id="880" w:author="Jones, Emma" w:date="2019-02-15T11:10:00Z"/>
              </w:rPr>
            </w:pPr>
            <w:ins w:id="881" w:author="Jones, Emma" w:date="2019-02-15T11:10:00Z">
              <w:r w:rsidRPr="00DF2420">
                <w:t> </w:t>
              </w:r>
            </w:ins>
          </w:p>
        </w:tc>
      </w:tr>
      <w:tr w:rsidR="00660665" w:rsidRPr="00DF2420" w14:paraId="0BF366AC" w14:textId="77777777" w:rsidTr="005823FC">
        <w:trPr>
          <w:cantSplit/>
          <w:ins w:id="882" w:author="Jones, Emma" w:date="2019-02-15T11:10:00Z"/>
        </w:trPr>
        <w:tc>
          <w:tcPr>
            <w:tcW w:w="1480" w:type="dxa"/>
            <w:shd w:val="clear" w:color="auto" w:fill="auto"/>
            <w:noWrap/>
          </w:tcPr>
          <w:p w14:paraId="621C311A" w14:textId="77777777" w:rsidR="00660665" w:rsidRPr="00DF2420" w:rsidRDefault="00660665" w:rsidP="005823FC">
            <w:pPr>
              <w:pStyle w:val="TableEntry"/>
              <w:rPr>
                <w:ins w:id="883" w:author="Jones, Emma" w:date="2019-02-15T11:10:00Z"/>
              </w:rPr>
            </w:pPr>
            <w:ins w:id="884" w:author="Jones, Emma" w:date="2019-02-15T11:10:00Z">
              <w:r w:rsidRPr="00DF2420">
                <w:t xml:space="preserve">  …criteria</w:t>
              </w:r>
            </w:ins>
          </w:p>
        </w:tc>
        <w:tc>
          <w:tcPr>
            <w:tcW w:w="960" w:type="dxa"/>
            <w:shd w:val="clear" w:color="auto" w:fill="auto"/>
            <w:noWrap/>
          </w:tcPr>
          <w:p w14:paraId="6E94ABFA" w14:textId="77777777" w:rsidR="00660665" w:rsidRPr="00DF2420" w:rsidRDefault="00660665" w:rsidP="005823FC">
            <w:pPr>
              <w:pStyle w:val="TableEntry"/>
              <w:rPr>
                <w:ins w:id="885" w:author="Jones, Emma" w:date="2019-02-15T11:10:00Z"/>
              </w:rPr>
            </w:pPr>
            <w:ins w:id="886" w:author="Jones, Emma" w:date="2019-02-15T11:10:00Z">
              <w:r w:rsidRPr="00DF2420">
                <w:t>1..1</w:t>
              </w:r>
            </w:ins>
          </w:p>
        </w:tc>
        <w:tc>
          <w:tcPr>
            <w:tcW w:w="4310" w:type="dxa"/>
            <w:shd w:val="clear" w:color="auto" w:fill="auto"/>
            <w:noWrap/>
          </w:tcPr>
          <w:p w14:paraId="5896877C" w14:textId="77777777" w:rsidR="00660665" w:rsidRPr="00DF2420" w:rsidRDefault="00660665" w:rsidP="005823FC">
            <w:pPr>
              <w:pStyle w:val="TableEntry"/>
              <w:rPr>
                <w:ins w:id="887" w:author="Jones, Emma" w:date="2019-02-15T11:10:00Z"/>
              </w:rPr>
            </w:pPr>
            <w:ins w:id="888" w:author="Jones, Emma" w:date="2019-02-15T11:10:00Z">
              <w:r w:rsidRPr="00DF2420">
                <w:t>Rule for server push criteria</w:t>
              </w:r>
            </w:ins>
          </w:p>
        </w:tc>
        <w:tc>
          <w:tcPr>
            <w:tcW w:w="2610" w:type="dxa"/>
            <w:shd w:val="clear" w:color="auto" w:fill="auto"/>
            <w:hideMark/>
          </w:tcPr>
          <w:p w14:paraId="21D88F05" w14:textId="77777777" w:rsidR="00660665" w:rsidRPr="00DF2420" w:rsidRDefault="00660665" w:rsidP="005823FC">
            <w:pPr>
              <w:pStyle w:val="TableEntry"/>
              <w:rPr>
                <w:ins w:id="889" w:author="Jones, Emma" w:date="2019-02-15T11:10:00Z"/>
              </w:rPr>
            </w:pPr>
            <w:ins w:id="890" w:author="Jones, Emma" w:date="2019-02-15T11:10:00Z">
              <w:r w:rsidRPr="00DF2420">
                <w:t> </w:t>
              </w:r>
            </w:ins>
          </w:p>
        </w:tc>
      </w:tr>
      <w:tr w:rsidR="00660665" w:rsidRPr="00DF2420" w14:paraId="28CA0AF9" w14:textId="77777777" w:rsidTr="005823FC">
        <w:trPr>
          <w:cantSplit/>
          <w:ins w:id="891" w:author="Jones, Emma" w:date="2019-02-15T11:10:00Z"/>
        </w:trPr>
        <w:tc>
          <w:tcPr>
            <w:tcW w:w="1480" w:type="dxa"/>
            <w:shd w:val="clear" w:color="auto" w:fill="auto"/>
            <w:noWrap/>
            <w:hideMark/>
          </w:tcPr>
          <w:p w14:paraId="13B67C46" w14:textId="77777777" w:rsidR="00660665" w:rsidRPr="00DF2420" w:rsidRDefault="00660665" w:rsidP="005823FC">
            <w:pPr>
              <w:pStyle w:val="TableEntry"/>
              <w:rPr>
                <w:ins w:id="892" w:author="Jones, Emma" w:date="2019-02-15T11:10:00Z"/>
              </w:rPr>
            </w:pPr>
            <w:ins w:id="893" w:author="Jones, Emma" w:date="2019-02-15T11:10:00Z">
              <w:r w:rsidRPr="00DF2420">
                <w:t xml:space="preserve">  </w:t>
              </w:r>
              <w:bookmarkStart w:id="894" w:name="RANGE!A10"/>
              <w:r w:rsidRPr="00DF2420">
                <w:t>...error</w:t>
              </w:r>
              <w:bookmarkEnd w:id="894"/>
            </w:ins>
          </w:p>
        </w:tc>
        <w:tc>
          <w:tcPr>
            <w:tcW w:w="960" w:type="dxa"/>
            <w:shd w:val="clear" w:color="auto" w:fill="auto"/>
            <w:noWrap/>
            <w:hideMark/>
          </w:tcPr>
          <w:p w14:paraId="5ACA4E36" w14:textId="77777777" w:rsidR="00660665" w:rsidRPr="00DF2420" w:rsidRDefault="00660665" w:rsidP="005823FC">
            <w:pPr>
              <w:pStyle w:val="TableEntry"/>
              <w:rPr>
                <w:ins w:id="895" w:author="Jones, Emma" w:date="2019-02-15T11:10:00Z"/>
              </w:rPr>
            </w:pPr>
            <w:ins w:id="896" w:author="Jones, Emma" w:date="2019-02-15T11:10:00Z">
              <w:r w:rsidRPr="00DF2420">
                <w:t> 0..1</w:t>
              </w:r>
            </w:ins>
          </w:p>
        </w:tc>
        <w:tc>
          <w:tcPr>
            <w:tcW w:w="4310" w:type="dxa"/>
            <w:shd w:val="clear" w:color="auto" w:fill="auto"/>
            <w:noWrap/>
            <w:hideMark/>
          </w:tcPr>
          <w:p w14:paraId="1E276415" w14:textId="77777777" w:rsidR="00660665" w:rsidRPr="00DF2420" w:rsidRDefault="00660665" w:rsidP="005823FC">
            <w:pPr>
              <w:pStyle w:val="TableEntry"/>
              <w:rPr>
                <w:ins w:id="897" w:author="Jones, Emma" w:date="2019-02-15T11:10:00Z"/>
              </w:rPr>
            </w:pPr>
            <w:ins w:id="898" w:author="Jones, Emma" w:date="2019-02-15T11:10:00Z">
              <w:r w:rsidRPr="00DF2420">
                <w:t>Latest error note</w:t>
              </w:r>
            </w:ins>
          </w:p>
        </w:tc>
        <w:tc>
          <w:tcPr>
            <w:tcW w:w="2610" w:type="dxa"/>
            <w:shd w:val="clear" w:color="auto" w:fill="auto"/>
            <w:hideMark/>
          </w:tcPr>
          <w:p w14:paraId="683733C5" w14:textId="77777777" w:rsidR="00660665" w:rsidRPr="00DF2420" w:rsidRDefault="00660665" w:rsidP="005823FC">
            <w:pPr>
              <w:pStyle w:val="TableEntry"/>
              <w:rPr>
                <w:ins w:id="899" w:author="Jones, Emma" w:date="2019-02-15T11:10:00Z"/>
              </w:rPr>
            </w:pPr>
            <w:ins w:id="900" w:author="Jones, Emma" w:date="2019-02-15T11:10:00Z">
              <w:r w:rsidRPr="00DF2420">
                <w:t> </w:t>
              </w:r>
            </w:ins>
          </w:p>
        </w:tc>
      </w:tr>
      <w:tr w:rsidR="00660665" w:rsidRPr="00DF2420" w14:paraId="6B1A2DB4" w14:textId="77777777" w:rsidTr="005823FC">
        <w:trPr>
          <w:cantSplit/>
          <w:ins w:id="901" w:author="Jones, Emma" w:date="2019-02-15T11:10:00Z"/>
        </w:trPr>
        <w:tc>
          <w:tcPr>
            <w:tcW w:w="1480" w:type="dxa"/>
            <w:shd w:val="clear" w:color="auto" w:fill="auto"/>
            <w:noWrap/>
            <w:hideMark/>
          </w:tcPr>
          <w:p w14:paraId="6A13B657" w14:textId="77777777" w:rsidR="00660665" w:rsidRPr="00DF2420" w:rsidRDefault="00660665" w:rsidP="005823FC">
            <w:pPr>
              <w:pStyle w:val="TableEntry"/>
              <w:rPr>
                <w:ins w:id="902" w:author="Jones, Emma" w:date="2019-02-15T11:10:00Z"/>
              </w:rPr>
            </w:pPr>
            <w:bookmarkStart w:id="903" w:name="RANGE!A11"/>
            <w:ins w:id="904" w:author="Jones, Emma" w:date="2019-02-15T11:10:00Z">
              <w:r w:rsidRPr="00DF2420">
                <w:t xml:space="preserve">  ...channel </w:t>
              </w:r>
              <w:bookmarkEnd w:id="903"/>
            </w:ins>
          </w:p>
        </w:tc>
        <w:tc>
          <w:tcPr>
            <w:tcW w:w="960" w:type="dxa"/>
            <w:shd w:val="clear" w:color="auto" w:fill="auto"/>
            <w:noWrap/>
            <w:hideMark/>
          </w:tcPr>
          <w:p w14:paraId="1147172D" w14:textId="77777777" w:rsidR="00660665" w:rsidRPr="00DF2420" w:rsidRDefault="00660665" w:rsidP="005823FC">
            <w:pPr>
              <w:pStyle w:val="TableEntry"/>
              <w:rPr>
                <w:ins w:id="905" w:author="Jones, Emma" w:date="2019-02-15T11:10:00Z"/>
              </w:rPr>
            </w:pPr>
            <w:ins w:id="906" w:author="Jones, Emma" w:date="2019-02-15T11:10:00Z">
              <w:r w:rsidRPr="00DF2420">
                <w:t>1..1</w:t>
              </w:r>
            </w:ins>
          </w:p>
        </w:tc>
        <w:tc>
          <w:tcPr>
            <w:tcW w:w="4310" w:type="dxa"/>
            <w:shd w:val="clear" w:color="auto" w:fill="auto"/>
            <w:noWrap/>
            <w:hideMark/>
          </w:tcPr>
          <w:p w14:paraId="6F50DE94" w14:textId="77777777" w:rsidR="00660665" w:rsidRPr="00DF2420" w:rsidRDefault="00660665" w:rsidP="005823FC">
            <w:pPr>
              <w:pStyle w:val="TableEntry"/>
              <w:rPr>
                <w:ins w:id="907" w:author="Jones, Emma" w:date="2019-02-15T11:10:00Z"/>
              </w:rPr>
            </w:pPr>
            <w:ins w:id="908" w:author="Jones, Emma" w:date="2019-02-15T11:10:00Z">
              <w:r w:rsidRPr="00DF2420">
                <w:t>The channel on which to report matches to the criteria</w:t>
              </w:r>
            </w:ins>
          </w:p>
        </w:tc>
        <w:tc>
          <w:tcPr>
            <w:tcW w:w="2610" w:type="dxa"/>
            <w:shd w:val="clear" w:color="auto" w:fill="auto"/>
            <w:hideMark/>
          </w:tcPr>
          <w:p w14:paraId="0C77CDAD" w14:textId="77777777" w:rsidR="00660665" w:rsidRPr="00DF2420" w:rsidRDefault="00660665" w:rsidP="005823FC">
            <w:pPr>
              <w:pStyle w:val="TableEntry"/>
              <w:rPr>
                <w:ins w:id="909" w:author="Jones, Emma" w:date="2019-02-15T11:10:00Z"/>
              </w:rPr>
            </w:pPr>
            <w:ins w:id="910" w:author="Jones, Emma" w:date="2019-02-15T11:10:00Z">
              <w:r w:rsidRPr="00DF2420">
                <w:t> </w:t>
              </w:r>
            </w:ins>
          </w:p>
        </w:tc>
      </w:tr>
      <w:tr w:rsidR="00660665" w:rsidRPr="00DF2420" w14:paraId="6BC811CD" w14:textId="77777777" w:rsidTr="005823FC">
        <w:trPr>
          <w:cantSplit/>
          <w:ins w:id="911" w:author="Jones, Emma" w:date="2019-02-15T11:10:00Z"/>
        </w:trPr>
        <w:tc>
          <w:tcPr>
            <w:tcW w:w="1480" w:type="dxa"/>
            <w:shd w:val="clear" w:color="auto" w:fill="auto"/>
            <w:noWrap/>
            <w:hideMark/>
          </w:tcPr>
          <w:p w14:paraId="665833A5" w14:textId="77777777" w:rsidR="00660665" w:rsidRPr="00DF2420" w:rsidRDefault="00660665" w:rsidP="005823FC">
            <w:pPr>
              <w:pStyle w:val="TableEntry"/>
              <w:rPr>
                <w:ins w:id="912" w:author="Jones, Emma" w:date="2019-02-15T11:10:00Z"/>
              </w:rPr>
            </w:pPr>
            <w:bookmarkStart w:id="913" w:name="RANGE!A12"/>
            <w:ins w:id="914" w:author="Jones, Emma" w:date="2019-02-15T11:10:00Z">
              <w:r w:rsidRPr="00DF2420">
                <w:t xml:space="preserve">     </w:t>
              </w:r>
              <w:proofErr w:type="gramStart"/>
              <w:r w:rsidRPr="00DF2420">
                <w:t>....type</w:t>
              </w:r>
              <w:proofErr w:type="gramEnd"/>
              <w:r w:rsidRPr="00DF2420">
                <w:t xml:space="preserve"> </w:t>
              </w:r>
              <w:bookmarkEnd w:id="913"/>
            </w:ins>
          </w:p>
        </w:tc>
        <w:tc>
          <w:tcPr>
            <w:tcW w:w="960" w:type="dxa"/>
            <w:shd w:val="clear" w:color="auto" w:fill="auto"/>
            <w:noWrap/>
            <w:hideMark/>
          </w:tcPr>
          <w:p w14:paraId="60C23873" w14:textId="77777777" w:rsidR="00660665" w:rsidRPr="00DF2420" w:rsidRDefault="00660665" w:rsidP="005823FC">
            <w:pPr>
              <w:pStyle w:val="TableEntry"/>
              <w:rPr>
                <w:ins w:id="915" w:author="Jones, Emma" w:date="2019-02-15T11:10:00Z"/>
              </w:rPr>
            </w:pPr>
            <w:ins w:id="916" w:author="Jones, Emma" w:date="2019-02-15T11:10:00Z">
              <w:r w:rsidRPr="00DF2420">
                <w:t>1..1</w:t>
              </w:r>
            </w:ins>
          </w:p>
        </w:tc>
        <w:tc>
          <w:tcPr>
            <w:tcW w:w="4310" w:type="dxa"/>
            <w:shd w:val="clear" w:color="auto" w:fill="auto"/>
            <w:noWrap/>
            <w:hideMark/>
          </w:tcPr>
          <w:p w14:paraId="15FC891E" w14:textId="77777777" w:rsidR="00660665" w:rsidRPr="00DF2420" w:rsidRDefault="00660665" w:rsidP="005823FC">
            <w:pPr>
              <w:pStyle w:val="TableEntry"/>
              <w:rPr>
                <w:ins w:id="917" w:author="Jones, Emma" w:date="2019-02-15T11:10:00Z"/>
                <w:b/>
              </w:rPr>
            </w:pPr>
            <w:ins w:id="918" w:author="Jones, Emma" w:date="2019-02-15T11:10:00Z">
              <w:r w:rsidRPr="00DF2420">
                <w:rPr>
                  <w:b/>
                </w:rPr>
                <w:t>rest-hook</w:t>
              </w:r>
            </w:ins>
          </w:p>
        </w:tc>
        <w:tc>
          <w:tcPr>
            <w:tcW w:w="2610" w:type="dxa"/>
            <w:shd w:val="clear" w:color="auto" w:fill="auto"/>
            <w:hideMark/>
          </w:tcPr>
          <w:p w14:paraId="1425089C" w14:textId="77777777" w:rsidR="00660665" w:rsidRPr="00DF2420" w:rsidRDefault="00660665" w:rsidP="005823FC">
            <w:pPr>
              <w:pStyle w:val="TableEntry"/>
              <w:rPr>
                <w:ins w:id="919" w:author="Jones, Emma" w:date="2019-02-15T11:10:00Z"/>
                <w:b/>
              </w:rPr>
            </w:pPr>
            <w:ins w:id="920" w:author="Jones, Emma" w:date="2019-02-15T11:10:00Z">
              <w:r w:rsidRPr="00DF2420">
                <w:rPr>
                  <w:b/>
                </w:rPr>
                <w:t>This version of the profile constrains the channel type to rest-hook.</w:t>
              </w:r>
            </w:ins>
          </w:p>
        </w:tc>
      </w:tr>
      <w:tr w:rsidR="00660665" w:rsidRPr="00DF2420" w14:paraId="37876E1D" w14:textId="77777777" w:rsidTr="005823FC">
        <w:trPr>
          <w:cantSplit/>
          <w:ins w:id="921" w:author="Jones, Emma" w:date="2019-02-15T11:10:00Z"/>
        </w:trPr>
        <w:tc>
          <w:tcPr>
            <w:tcW w:w="1480" w:type="dxa"/>
            <w:shd w:val="clear" w:color="auto" w:fill="auto"/>
            <w:noWrap/>
            <w:hideMark/>
          </w:tcPr>
          <w:p w14:paraId="755FCA19" w14:textId="77777777" w:rsidR="00660665" w:rsidRPr="00DF2420" w:rsidRDefault="00660665" w:rsidP="005823FC">
            <w:pPr>
              <w:pStyle w:val="TableEntry"/>
              <w:rPr>
                <w:ins w:id="922" w:author="Jones, Emma" w:date="2019-02-15T11:10:00Z"/>
              </w:rPr>
            </w:pPr>
            <w:bookmarkStart w:id="923" w:name="RANGE!A14"/>
            <w:ins w:id="924" w:author="Jones, Emma" w:date="2019-02-15T11:10:00Z">
              <w:r w:rsidRPr="00DF2420">
                <w:t xml:space="preserve">     </w:t>
              </w:r>
              <w:proofErr w:type="gramStart"/>
              <w:r w:rsidRPr="00DF2420">
                <w:t>....endpoint</w:t>
              </w:r>
              <w:proofErr w:type="gramEnd"/>
              <w:r w:rsidRPr="00DF2420">
                <w:t xml:space="preserve"> </w:t>
              </w:r>
              <w:bookmarkEnd w:id="923"/>
            </w:ins>
          </w:p>
        </w:tc>
        <w:tc>
          <w:tcPr>
            <w:tcW w:w="960" w:type="dxa"/>
            <w:shd w:val="clear" w:color="auto" w:fill="auto"/>
            <w:noWrap/>
            <w:hideMark/>
          </w:tcPr>
          <w:p w14:paraId="76D91F2F" w14:textId="77777777" w:rsidR="00660665" w:rsidRPr="00DF2420" w:rsidRDefault="00660665" w:rsidP="005823FC">
            <w:pPr>
              <w:pStyle w:val="TableEntry"/>
              <w:rPr>
                <w:ins w:id="925" w:author="Jones, Emma" w:date="2019-02-15T11:10:00Z"/>
              </w:rPr>
            </w:pPr>
            <w:ins w:id="926" w:author="Jones, Emma" w:date="2019-02-15T11:10:00Z">
              <w:r w:rsidRPr="00DF2420">
                <w:t>1..1</w:t>
              </w:r>
            </w:ins>
          </w:p>
        </w:tc>
        <w:tc>
          <w:tcPr>
            <w:tcW w:w="4310" w:type="dxa"/>
            <w:shd w:val="clear" w:color="auto" w:fill="auto"/>
            <w:noWrap/>
            <w:hideMark/>
          </w:tcPr>
          <w:p w14:paraId="028E42E4" w14:textId="77777777" w:rsidR="00660665" w:rsidRPr="00DF2420" w:rsidRDefault="00660665" w:rsidP="005823FC">
            <w:pPr>
              <w:pStyle w:val="TableEntry"/>
              <w:rPr>
                <w:ins w:id="927" w:author="Jones, Emma" w:date="2019-02-15T11:10:00Z"/>
              </w:rPr>
            </w:pPr>
            <w:ins w:id="928" w:author="Jones, Emma" w:date="2019-02-15T11:10:00Z">
              <w:r w:rsidRPr="00DF2420">
                <w:t>Where the channel points to</w:t>
              </w:r>
            </w:ins>
          </w:p>
        </w:tc>
        <w:tc>
          <w:tcPr>
            <w:tcW w:w="2610" w:type="dxa"/>
            <w:shd w:val="clear" w:color="auto" w:fill="auto"/>
            <w:hideMark/>
          </w:tcPr>
          <w:p w14:paraId="26A8DF33" w14:textId="77777777" w:rsidR="00660665" w:rsidRPr="00DF2420" w:rsidRDefault="00660665" w:rsidP="005823FC">
            <w:pPr>
              <w:pStyle w:val="TableEntry"/>
              <w:rPr>
                <w:ins w:id="929" w:author="Jones, Emma" w:date="2019-02-15T11:10:00Z"/>
                <w:b/>
              </w:rPr>
            </w:pPr>
            <w:ins w:id="930" w:author="Jones, Emma" w:date="2019-02-15T11:10:00Z">
              <w:r w:rsidRPr="00DF2420">
                <w:rPr>
                  <w:b/>
                </w:rPr>
                <w:t>This version of the profile constrains the channel type to rest-hook, the endpoint must be a valid URL for the Provide Care Team [PCC-49] transaction.</w:t>
              </w:r>
            </w:ins>
          </w:p>
        </w:tc>
      </w:tr>
      <w:tr w:rsidR="00660665" w:rsidRPr="00DF2420" w14:paraId="58ECDC5A" w14:textId="77777777" w:rsidTr="005823FC">
        <w:trPr>
          <w:cantSplit/>
          <w:ins w:id="931" w:author="Jones, Emma" w:date="2019-02-15T11:10:00Z"/>
        </w:trPr>
        <w:tc>
          <w:tcPr>
            <w:tcW w:w="1480" w:type="dxa"/>
            <w:shd w:val="clear" w:color="auto" w:fill="auto"/>
            <w:noWrap/>
            <w:hideMark/>
          </w:tcPr>
          <w:p w14:paraId="61981D0F" w14:textId="77777777" w:rsidR="00660665" w:rsidRPr="00DF2420" w:rsidRDefault="00660665" w:rsidP="005823FC">
            <w:pPr>
              <w:pStyle w:val="TableEntry"/>
              <w:rPr>
                <w:ins w:id="932" w:author="Jones, Emma" w:date="2019-02-15T11:10:00Z"/>
              </w:rPr>
            </w:pPr>
            <w:bookmarkStart w:id="933" w:name="RANGE!A15"/>
            <w:ins w:id="934" w:author="Jones, Emma" w:date="2019-02-15T11:10:00Z">
              <w:r w:rsidRPr="00DF2420">
                <w:t xml:space="preserve">     </w:t>
              </w:r>
              <w:proofErr w:type="gramStart"/>
              <w:r w:rsidRPr="00DF2420">
                <w:t>....payload</w:t>
              </w:r>
              <w:proofErr w:type="gramEnd"/>
              <w:r w:rsidRPr="00DF2420">
                <w:t xml:space="preserve"> </w:t>
              </w:r>
              <w:bookmarkEnd w:id="933"/>
            </w:ins>
          </w:p>
        </w:tc>
        <w:tc>
          <w:tcPr>
            <w:tcW w:w="960" w:type="dxa"/>
            <w:shd w:val="clear" w:color="auto" w:fill="auto"/>
            <w:noWrap/>
            <w:hideMark/>
          </w:tcPr>
          <w:p w14:paraId="239FB014" w14:textId="77777777" w:rsidR="00660665" w:rsidRPr="00DF2420" w:rsidRDefault="00660665" w:rsidP="005823FC">
            <w:pPr>
              <w:pStyle w:val="TableEntry"/>
              <w:rPr>
                <w:ins w:id="935" w:author="Jones, Emma" w:date="2019-02-15T11:10:00Z"/>
              </w:rPr>
            </w:pPr>
            <w:ins w:id="936" w:author="Jones, Emma" w:date="2019-02-15T11:10:00Z">
              <w:r w:rsidRPr="00DF2420">
                <w:t>1..1</w:t>
              </w:r>
            </w:ins>
          </w:p>
        </w:tc>
        <w:tc>
          <w:tcPr>
            <w:tcW w:w="4310" w:type="dxa"/>
            <w:shd w:val="clear" w:color="auto" w:fill="auto"/>
            <w:noWrap/>
            <w:hideMark/>
          </w:tcPr>
          <w:p w14:paraId="4032AAC2" w14:textId="77777777" w:rsidR="00660665" w:rsidRPr="00DF2420" w:rsidRDefault="00660665" w:rsidP="005823FC">
            <w:pPr>
              <w:pStyle w:val="TableEntry"/>
              <w:rPr>
                <w:ins w:id="937" w:author="Jones, Emma" w:date="2019-02-15T11:10:00Z"/>
              </w:rPr>
            </w:pPr>
            <w:proofErr w:type="spellStart"/>
            <w:ins w:id="938" w:author="Jones, Emma" w:date="2019-02-15T11:10:00Z">
              <w:r w:rsidRPr="00DF2420">
                <w:t>Mimetype</w:t>
              </w:r>
              <w:proofErr w:type="spellEnd"/>
              <w:r w:rsidRPr="00DF2420">
                <w:t xml:space="preserve"> to send</w:t>
              </w:r>
            </w:ins>
          </w:p>
        </w:tc>
        <w:tc>
          <w:tcPr>
            <w:tcW w:w="2610" w:type="dxa"/>
            <w:shd w:val="clear" w:color="auto" w:fill="auto"/>
            <w:hideMark/>
          </w:tcPr>
          <w:p w14:paraId="72CDB6DB" w14:textId="77777777" w:rsidR="00660665" w:rsidRPr="00DF2420" w:rsidRDefault="00660665" w:rsidP="005823FC">
            <w:pPr>
              <w:pStyle w:val="TableEntry"/>
              <w:rPr>
                <w:ins w:id="939" w:author="Jones, Emma" w:date="2019-02-15T11:10:00Z"/>
                <w:b/>
              </w:rPr>
            </w:pPr>
            <w:ins w:id="940" w:author="Jones, Emma" w:date="2019-02-15T11:10:00Z">
              <w:r w:rsidRPr="00DF2420">
                <w:rPr>
                  <w:b/>
                </w:rPr>
                <w:t>This version of the profile constrains the channel payload to a non-blank value - the CareTeam resource must be the payload.</w:t>
              </w:r>
            </w:ins>
          </w:p>
        </w:tc>
      </w:tr>
      <w:tr w:rsidR="00660665" w:rsidRPr="00DF2420" w14:paraId="6ADD6FC3" w14:textId="77777777" w:rsidTr="005823FC">
        <w:trPr>
          <w:cantSplit/>
          <w:ins w:id="941" w:author="Jones, Emma" w:date="2019-02-15T11:10:00Z"/>
        </w:trPr>
        <w:tc>
          <w:tcPr>
            <w:tcW w:w="1480" w:type="dxa"/>
            <w:shd w:val="clear" w:color="auto" w:fill="auto"/>
            <w:noWrap/>
            <w:hideMark/>
          </w:tcPr>
          <w:p w14:paraId="11CE5F03" w14:textId="77777777" w:rsidR="00660665" w:rsidRPr="00DF2420" w:rsidRDefault="00660665" w:rsidP="005823FC">
            <w:pPr>
              <w:pStyle w:val="TableEntry"/>
              <w:rPr>
                <w:ins w:id="942" w:author="Jones, Emma" w:date="2019-02-15T11:10:00Z"/>
              </w:rPr>
            </w:pPr>
            <w:bookmarkStart w:id="943" w:name="RANGE!A16"/>
            <w:ins w:id="944" w:author="Jones, Emma" w:date="2019-02-15T11:10:00Z">
              <w:r w:rsidRPr="00DF2420">
                <w:t xml:space="preserve">     </w:t>
              </w:r>
              <w:proofErr w:type="gramStart"/>
              <w:r w:rsidRPr="00DF2420">
                <w:t>....header</w:t>
              </w:r>
              <w:proofErr w:type="gramEnd"/>
              <w:r w:rsidRPr="00DF2420">
                <w:t xml:space="preserve"> </w:t>
              </w:r>
              <w:bookmarkEnd w:id="943"/>
            </w:ins>
          </w:p>
        </w:tc>
        <w:tc>
          <w:tcPr>
            <w:tcW w:w="960" w:type="dxa"/>
            <w:shd w:val="clear" w:color="auto" w:fill="auto"/>
            <w:noWrap/>
            <w:hideMark/>
          </w:tcPr>
          <w:p w14:paraId="351FA24C" w14:textId="77777777" w:rsidR="00660665" w:rsidRPr="00DF2420" w:rsidRDefault="00660665" w:rsidP="005823FC">
            <w:pPr>
              <w:pStyle w:val="TableEntry"/>
              <w:rPr>
                <w:ins w:id="945" w:author="Jones, Emma" w:date="2019-02-15T11:10:00Z"/>
              </w:rPr>
            </w:pPr>
            <w:proofErr w:type="gramStart"/>
            <w:ins w:id="946" w:author="Jones, Emma" w:date="2019-02-15T11:10:00Z">
              <w:r w:rsidRPr="00DF2420">
                <w:t>0..*</w:t>
              </w:r>
              <w:proofErr w:type="gramEnd"/>
            </w:ins>
          </w:p>
        </w:tc>
        <w:tc>
          <w:tcPr>
            <w:tcW w:w="4310" w:type="dxa"/>
            <w:shd w:val="clear" w:color="auto" w:fill="auto"/>
            <w:noWrap/>
            <w:hideMark/>
          </w:tcPr>
          <w:p w14:paraId="19A21DE5" w14:textId="77777777" w:rsidR="00660665" w:rsidRPr="00DF2420" w:rsidRDefault="00660665" w:rsidP="005823FC">
            <w:pPr>
              <w:pStyle w:val="TableEntry"/>
              <w:rPr>
                <w:ins w:id="947" w:author="Jones, Emma" w:date="2019-02-15T11:10:00Z"/>
              </w:rPr>
            </w:pPr>
            <w:ins w:id="948" w:author="Jones, Emma" w:date="2019-02-15T11:10:00Z">
              <w:r w:rsidRPr="00DF2420">
                <w:t>Usage depends on the channel type</w:t>
              </w:r>
            </w:ins>
          </w:p>
        </w:tc>
        <w:tc>
          <w:tcPr>
            <w:tcW w:w="2610" w:type="dxa"/>
            <w:shd w:val="clear" w:color="auto" w:fill="auto"/>
            <w:hideMark/>
          </w:tcPr>
          <w:p w14:paraId="7B619D53" w14:textId="77777777" w:rsidR="00660665" w:rsidRPr="00DF2420" w:rsidRDefault="00660665" w:rsidP="005823FC">
            <w:pPr>
              <w:pStyle w:val="TableEntry"/>
              <w:rPr>
                <w:ins w:id="949" w:author="Jones, Emma" w:date="2019-02-15T11:10:00Z"/>
              </w:rPr>
            </w:pPr>
            <w:ins w:id="950" w:author="Jones, Emma" w:date="2019-02-15T11:10:00Z">
              <w:r w:rsidRPr="00DF2420">
                <w:t> </w:t>
              </w:r>
            </w:ins>
          </w:p>
        </w:tc>
      </w:tr>
      <w:tr w:rsidR="00660665" w:rsidRPr="00DF2420" w14:paraId="5F2F958A" w14:textId="77777777" w:rsidTr="005823FC">
        <w:trPr>
          <w:cantSplit/>
          <w:ins w:id="951" w:author="Jones, Emma" w:date="2019-02-15T11:10:00Z"/>
        </w:trPr>
        <w:tc>
          <w:tcPr>
            <w:tcW w:w="1480" w:type="dxa"/>
            <w:shd w:val="clear" w:color="auto" w:fill="auto"/>
            <w:noWrap/>
            <w:hideMark/>
          </w:tcPr>
          <w:p w14:paraId="4C157A5C" w14:textId="77777777" w:rsidR="00660665" w:rsidRPr="00DF2420" w:rsidRDefault="00660665" w:rsidP="005823FC">
            <w:pPr>
              <w:pStyle w:val="TableEntry"/>
              <w:rPr>
                <w:ins w:id="952" w:author="Jones, Emma" w:date="2019-02-15T11:10:00Z"/>
              </w:rPr>
            </w:pPr>
            <w:bookmarkStart w:id="953" w:name="RANGE!A18"/>
            <w:ins w:id="954" w:author="Jones, Emma" w:date="2019-02-15T11:10:00Z">
              <w:r w:rsidRPr="00DF2420">
                <w:t xml:space="preserve">  ...tag </w:t>
              </w:r>
              <w:bookmarkEnd w:id="953"/>
            </w:ins>
          </w:p>
        </w:tc>
        <w:tc>
          <w:tcPr>
            <w:tcW w:w="960" w:type="dxa"/>
            <w:shd w:val="clear" w:color="auto" w:fill="auto"/>
            <w:noWrap/>
            <w:hideMark/>
          </w:tcPr>
          <w:p w14:paraId="6F03F243" w14:textId="77777777" w:rsidR="00660665" w:rsidRPr="00DF2420" w:rsidRDefault="00660665" w:rsidP="005823FC">
            <w:pPr>
              <w:pStyle w:val="TableEntry"/>
              <w:rPr>
                <w:ins w:id="955" w:author="Jones, Emma" w:date="2019-02-15T11:10:00Z"/>
              </w:rPr>
            </w:pPr>
            <w:proofErr w:type="gramStart"/>
            <w:ins w:id="956" w:author="Jones, Emma" w:date="2019-02-15T11:10:00Z">
              <w:r w:rsidRPr="00DF2420">
                <w:t>0..*</w:t>
              </w:r>
              <w:proofErr w:type="gramEnd"/>
            </w:ins>
          </w:p>
        </w:tc>
        <w:tc>
          <w:tcPr>
            <w:tcW w:w="4310" w:type="dxa"/>
            <w:shd w:val="clear" w:color="auto" w:fill="auto"/>
            <w:noWrap/>
            <w:hideMark/>
          </w:tcPr>
          <w:p w14:paraId="0571E230" w14:textId="77777777" w:rsidR="00660665" w:rsidRPr="00DF2420" w:rsidRDefault="00660665" w:rsidP="005823FC">
            <w:pPr>
              <w:pStyle w:val="TableEntry"/>
              <w:rPr>
                <w:ins w:id="957" w:author="Jones, Emma" w:date="2019-02-15T11:10:00Z"/>
              </w:rPr>
            </w:pPr>
            <w:ins w:id="958" w:author="Jones, Emma" w:date="2019-02-15T11:10:00Z">
              <w:r w:rsidRPr="00DF2420">
                <w:t>A tag to add to matching resources</w:t>
              </w:r>
            </w:ins>
          </w:p>
        </w:tc>
        <w:tc>
          <w:tcPr>
            <w:tcW w:w="2610" w:type="dxa"/>
            <w:shd w:val="clear" w:color="auto" w:fill="auto"/>
            <w:hideMark/>
          </w:tcPr>
          <w:p w14:paraId="7CFF0A00" w14:textId="77777777" w:rsidR="00660665" w:rsidRPr="00DF2420" w:rsidRDefault="00660665" w:rsidP="005823FC">
            <w:pPr>
              <w:pStyle w:val="TableEntry"/>
              <w:rPr>
                <w:ins w:id="959" w:author="Jones, Emma" w:date="2019-02-15T11:10:00Z"/>
              </w:rPr>
            </w:pPr>
            <w:ins w:id="960" w:author="Jones, Emma" w:date="2019-02-15T11:10:00Z">
              <w:r w:rsidRPr="00DF2420">
                <w:t> </w:t>
              </w:r>
            </w:ins>
          </w:p>
        </w:tc>
      </w:tr>
    </w:tbl>
    <w:p w14:paraId="0BD283C8" w14:textId="77777777" w:rsidR="00660665" w:rsidRPr="00276D24" w:rsidRDefault="00660665" w:rsidP="005B18DB">
      <w:pPr>
        <w:pStyle w:val="BodyText"/>
      </w:pPr>
    </w:p>
    <w:p w14:paraId="1EE13440" w14:textId="31A26857" w:rsidR="005B18DB" w:rsidRPr="00276D24" w:rsidRDefault="005B18DB" w:rsidP="005B18DB">
      <w:pPr>
        <w:pStyle w:val="BodyText"/>
      </w:pPr>
      <w:r w:rsidRPr="00276D24">
        <w:t xml:space="preserve">A FHIR Task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24E5F55" w14:textId="77777777" w:rsidR="004E10EF" w:rsidRPr="00276D24" w:rsidRDefault="004E10EF" w:rsidP="006E57CF">
      <w:pPr>
        <w:pStyle w:val="BodyText"/>
      </w:pPr>
    </w:p>
    <w:p w14:paraId="5C0DC13E" w14:textId="77777777" w:rsidR="00EA4EA1" w:rsidRPr="00276D24" w:rsidRDefault="00EA4EA1" w:rsidP="00207571">
      <w:pPr>
        <w:pStyle w:val="PartTitle"/>
        <w:rPr>
          <w:highlight w:val="yellow"/>
        </w:rPr>
      </w:pPr>
      <w:bookmarkStart w:id="961" w:name="_Toc524533581"/>
      <w:r w:rsidRPr="00276D24">
        <w:lastRenderedPageBreak/>
        <w:t>Appendices</w:t>
      </w:r>
      <w:bookmarkEnd w:id="961"/>
      <w:r w:rsidRPr="00276D24">
        <w:rPr>
          <w:highlight w:val="yellow"/>
        </w:rPr>
        <w:t xml:space="preserve"> </w:t>
      </w:r>
    </w:p>
    <w:p w14:paraId="28E4D838" w14:textId="6F59C596" w:rsidR="002016D9" w:rsidRPr="00276D24" w:rsidRDefault="002016D9" w:rsidP="00D251BA">
      <w:pPr>
        <w:pStyle w:val="Heading1"/>
        <w:numPr>
          <w:ilvl w:val="0"/>
          <w:numId w:val="0"/>
        </w:numPr>
        <w:rPr>
          <w:bCs/>
          <w:noProof w:val="0"/>
        </w:rPr>
      </w:pPr>
      <w:bookmarkStart w:id="962" w:name="_Toc524533582"/>
      <w:r w:rsidRPr="00276D24">
        <w:rPr>
          <w:bCs/>
          <w:noProof w:val="0"/>
        </w:rPr>
        <w:lastRenderedPageBreak/>
        <w:t>Appendix D – DCP Proposed Mapping to XDW Profiles</w:t>
      </w:r>
      <w:bookmarkEnd w:id="962"/>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963" w:name="_Toc524533583"/>
      <w:r w:rsidRPr="00276D24">
        <w:rPr>
          <w:bCs/>
          <w:noProof w:val="0"/>
        </w:rPr>
        <w:t>D.1</w:t>
      </w:r>
      <w:r w:rsidR="00C775A1" w:rsidRPr="00276D24">
        <w:rPr>
          <w:bCs/>
          <w:noProof w:val="0"/>
        </w:rPr>
        <w:t xml:space="preserve"> </w:t>
      </w:r>
      <w:r w:rsidR="003254E4" w:rsidRPr="00276D24">
        <w:rPr>
          <w:bCs/>
          <w:noProof w:val="0"/>
        </w:rPr>
        <w:t>Concepts</w:t>
      </w:r>
      <w:bookmarkEnd w:id="963"/>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15EC4FB5" w:rsidR="003254E4" w:rsidRPr="00276D24" w:rsidRDefault="00DC3EF2" w:rsidP="00D251BA">
      <w:pPr>
        <w:pStyle w:val="Heading2"/>
        <w:numPr>
          <w:ilvl w:val="0"/>
          <w:numId w:val="0"/>
        </w:numPr>
        <w:rPr>
          <w:bCs/>
          <w:noProof w:val="0"/>
        </w:rPr>
      </w:pPr>
      <w:bookmarkStart w:id="964" w:name="_Toc524533584"/>
      <w:r w:rsidRPr="00276D24">
        <w:rPr>
          <w:bCs/>
          <w:noProof w:val="0"/>
        </w:rPr>
        <w:t>D.2</w:t>
      </w:r>
      <w:r w:rsidR="00C775A1" w:rsidRPr="00276D24">
        <w:rPr>
          <w:bCs/>
          <w:noProof w:val="0"/>
        </w:rPr>
        <w:t xml:space="preserve"> </w:t>
      </w:r>
      <w:r w:rsidR="003254E4" w:rsidRPr="00276D24">
        <w:rPr>
          <w:bCs/>
          <w:noProof w:val="0"/>
        </w:rPr>
        <w:t>DCP to XDW Concept Mapping</w:t>
      </w:r>
      <w:bookmarkEnd w:id="964"/>
    </w:p>
    <w:p w14:paraId="2A7C2D61" w14:textId="25BA91D9" w:rsidR="003254E4" w:rsidRPr="00276D24" w:rsidRDefault="003254E4" w:rsidP="00D251BA">
      <w:pPr>
        <w:pStyle w:val="BodyText"/>
      </w:pPr>
      <w:r w:rsidRPr="00276D24">
        <w:t xml:space="preserve">In </w:t>
      </w:r>
      <w:r w:rsidR="00754764" w:rsidRPr="00276D24">
        <w:t>an</w:t>
      </w:r>
      <w:r w:rsidRPr="00276D24">
        <w:t xml:space="preserve"> XDW environment, DCP transactions can be mapped to XDW transactions using the following guideline:</w:t>
      </w:r>
    </w:p>
    <w:p w14:paraId="78E5B8B4" w14:textId="6F57A160" w:rsidR="003254E4" w:rsidRPr="00276D24" w:rsidRDefault="003254E4" w:rsidP="00D251BA">
      <w:pPr>
        <w:pStyle w:val="ListNumber2"/>
        <w:numPr>
          <w:ilvl w:val="0"/>
          <w:numId w:val="28"/>
        </w:numPr>
      </w:pPr>
      <w:r w:rsidRPr="00276D24">
        <w:t>[PCC-37] Update Care Plan transaction can be mapped to the creation of a Workflow Document. When this transaction is used to update a Care Plan, the mapping lead to the update of the Workflow Document already created. The Workflow Document elements</w:t>
      </w:r>
      <w:r w:rsidR="004F5E3C" w:rsidRPr="00276D24">
        <w:t xml:space="preserve"> shall be defined per the</w:t>
      </w:r>
      <w:r w:rsidRPr="00276D24">
        <w:t xml:space="preserve"> </w:t>
      </w:r>
      <w:r w:rsidR="004F5E3C" w:rsidRPr="00276D24">
        <w:t xml:space="preserve">concept mappings below. </w:t>
      </w:r>
    </w:p>
    <w:p w14:paraId="1FEBC2C2" w14:textId="77777777" w:rsidR="003254E4" w:rsidRPr="00276D24" w:rsidRDefault="003254E4" w:rsidP="00D251BA">
      <w:pPr>
        <w:pStyle w:val="ListNumber2"/>
      </w:pPr>
      <w:r w:rsidRPr="00276D24">
        <w:t>[PCC-38] Retrieve Care Plan transaction can be mapped to the retrieve of a Workflow Document.</w:t>
      </w:r>
    </w:p>
    <w:p w14:paraId="329B5F93" w14:textId="0048DBB5" w:rsidR="003254E4" w:rsidRPr="00276D24" w:rsidRDefault="003254E4" w:rsidP="00D251BA">
      <w:pPr>
        <w:pStyle w:val="ListNumber2"/>
      </w:pPr>
      <w:r w:rsidRPr="00276D24">
        <w:lastRenderedPageBreak/>
        <w:t>[PCC-41] Search for Care Plan transaction can be mapped to a query for searching Workflow Documents.</w:t>
      </w:r>
    </w:p>
    <w:p w14:paraId="2B89A784" w14:textId="77777777" w:rsidR="003079F5" w:rsidRPr="00276D24" w:rsidRDefault="003079F5" w:rsidP="00D251BA">
      <w:pPr>
        <w:pStyle w:val="BodyText"/>
      </w:pPr>
      <w:r w:rsidRPr="00276D24">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41">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276D24" w:rsidRDefault="00D67CAD" w:rsidP="00D251BA">
      <w:pPr>
        <w:pStyle w:val="FigureTitle"/>
      </w:pPr>
      <w:r w:rsidRPr="00276D24">
        <w:t xml:space="preserve">Figure </w:t>
      </w:r>
      <w:r w:rsidR="00DC3EF2" w:rsidRPr="00276D24">
        <w:t>D.2</w:t>
      </w:r>
      <w:r w:rsidRPr="00276D24">
        <w:t>-1: DCP to XDW Concept Mapping Diagram</w:t>
      </w:r>
    </w:p>
    <w:p w14:paraId="7B07C7F1" w14:textId="473C22C5" w:rsidR="00216647" w:rsidRPr="00276D24" w:rsidRDefault="00DC3EF2" w:rsidP="00D251BA">
      <w:pPr>
        <w:pStyle w:val="Heading3"/>
        <w:rPr>
          <w:noProof w:val="0"/>
        </w:rPr>
      </w:pPr>
      <w:bookmarkStart w:id="965" w:name="_Toc524533585"/>
      <w:r w:rsidRPr="00276D24">
        <w:rPr>
          <w:noProof w:val="0"/>
        </w:rPr>
        <w:t>D.2</w:t>
      </w:r>
      <w:r w:rsidR="002510A3" w:rsidRPr="00276D24">
        <w:rPr>
          <w:noProof w:val="0"/>
        </w:rPr>
        <w:t xml:space="preserve">.1 </w:t>
      </w:r>
      <w:r w:rsidR="00216647" w:rsidRPr="00276D24">
        <w:rPr>
          <w:noProof w:val="0"/>
        </w:rPr>
        <w:t xml:space="preserve">Mapping DCP </w:t>
      </w:r>
      <w:r w:rsidR="002510A3" w:rsidRPr="00276D24">
        <w:rPr>
          <w:noProof w:val="0"/>
        </w:rPr>
        <w:t xml:space="preserve">CarePlan resource </w:t>
      </w:r>
      <w:r w:rsidR="00216647" w:rsidRPr="00276D24">
        <w:rPr>
          <w:noProof w:val="0"/>
        </w:rPr>
        <w:t>to XDW Workflow Document</w:t>
      </w:r>
      <w:bookmarkEnd w:id="965"/>
    </w:p>
    <w:p w14:paraId="14449DA9" w14:textId="73B24A8C" w:rsidR="00216647" w:rsidRPr="00276D24" w:rsidRDefault="00216647" w:rsidP="00D251BA">
      <w:pPr>
        <w:pStyle w:val="BodyText"/>
      </w:pPr>
      <w:r w:rsidRPr="00276D24">
        <w:t xml:space="preserve">The purpose of this mapping exercise is to demonstrate a situation in which the DCP FHIR based profile and XDW </w:t>
      </w:r>
      <w:r w:rsidR="00E87EE8" w:rsidRPr="00276D24">
        <w:t>Profile</w:t>
      </w:r>
      <w:r w:rsidRPr="00276D24">
        <w:t xml:space="preserve">s can correlate. In order to support this, </w:t>
      </w:r>
      <w:r w:rsidR="002510A3" w:rsidRPr="00276D24">
        <w:t>mapping between DCP CarePlan</w:t>
      </w:r>
      <w:r w:rsidRPr="00276D24">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276D24" w:rsidRDefault="002510A3" w:rsidP="000C7F8B">
      <w:pPr>
        <w:pStyle w:val="TableTitle"/>
        <w:rPr>
          <w:szCs w:val="22"/>
        </w:rPr>
      </w:pPr>
      <w:r w:rsidRPr="00276D24">
        <w:t xml:space="preserve">Table </w:t>
      </w:r>
      <w:r w:rsidR="00DC3EF2" w:rsidRPr="00276D24">
        <w:t>D.2</w:t>
      </w:r>
      <w:r w:rsidRPr="00276D24">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14:paraId="75A90D72" w14:textId="77777777" w:rsidTr="00D251BA">
        <w:trPr>
          <w:cantSplit/>
          <w:tblHeader/>
        </w:trPr>
        <w:tc>
          <w:tcPr>
            <w:tcW w:w="2605" w:type="dxa"/>
            <w:shd w:val="clear" w:color="auto" w:fill="D9D9D9" w:themeFill="background1" w:themeFillShade="D9"/>
          </w:tcPr>
          <w:p w14:paraId="514EB3D2" w14:textId="77777777" w:rsidR="00216647" w:rsidRPr="00276D24" w:rsidRDefault="00216647" w:rsidP="00D251BA">
            <w:pPr>
              <w:pStyle w:val="TableEntryHeader"/>
            </w:pPr>
            <w:r w:rsidRPr="00276D24">
              <w:t>CarePlan resource elements</w:t>
            </w:r>
          </w:p>
        </w:tc>
        <w:tc>
          <w:tcPr>
            <w:tcW w:w="3150" w:type="dxa"/>
            <w:shd w:val="clear" w:color="auto" w:fill="D9D9D9" w:themeFill="background1" w:themeFillShade="D9"/>
          </w:tcPr>
          <w:p w14:paraId="5355697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0EBBBC78" w14:textId="77777777" w:rsidR="00216647" w:rsidRPr="00276D24" w:rsidRDefault="00216647" w:rsidP="00D251BA">
            <w:pPr>
              <w:pStyle w:val="TableEntryHeader"/>
            </w:pPr>
            <w:r w:rsidRPr="00276D24">
              <w:t>XDW Workflow Document elements</w:t>
            </w:r>
          </w:p>
        </w:tc>
        <w:tc>
          <w:tcPr>
            <w:tcW w:w="1800" w:type="dxa"/>
            <w:shd w:val="clear" w:color="auto" w:fill="D9D9D9" w:themeFill="background1" w:themeFillShade="D9"/>
          </w:tcPr>
          <w:p w14:paraId="533A10F3" w14:textId="77777777" w:rsidR="00216647" w:rsidRPr="00276D24" w:rsidRDefault="00216647" w:rsidP="00D251BA">
            <w:pPr>
              <w:pStyle w:val="TableEntryHeader"/>
            </w:pPr>
            <w:r w:rsidRPr="00276D24">
              <w:t>Notes</w:t>
            </w:r>
          </w:p>
        </w:tc>
      </w:tr>
      <w:tr w:rsidR="00414FDA" w:rsidRPr="00276D24" w14:paraId="06131434" w14:textId="77777777" w:rsidTr="00D251BA">
        <w:trPr>
          <w:cantSplit/>
        </w:trPr>
        <w:tc>
          <w:tcPr>
            <w:tcW w:w="2605" w:type="dxa"/>
          </w:tcPr>
          <w:p w14:paraId="7175C014" w14:textId="77777777" w:rsidR="00216647" w:rsidRPr="00276D24" w:rsidRDefault="00216647" w:rsidP="000643B3">
            <w:pPr>
              <w:pStyle w:val="TableEntry"/>
            </w:pPr>
            <w:r w:rsidRPr="00276D24">
              <w:t>id</w:t>
            </w:r>
          </w:p>
        </w:tc>
        <w:tc>
          <w:tcPr>
            <w:tcW w:w="3150" w:type="dxa"/>
          </w:tcPr>
          <w:p w14:paraId="4D56AE3C" w14:textId="77777777" w:rsidR="00216647" w:rsidRPr="00276D24" w:rsidRDefault="00216647" w:rsidP="000643B3">
            <w:pPr>
              <w:pStyle w:val="TableEntry"/>
            </w:pPr>
            <w:r w:rsidRPr="00276D24">
              <w:t>Document Id</w:t>
            </w:r>
          </w:p>
        </w:tc>
        <w:tc>
          <w:tcPr>
            <w:tcW w:w="2520" w:type="dxa"/>
          </w:tcPr>
          <w:p w14:paraId="11670E17" w14:textId="77777777" w:rsidR="00216647" w:rsidRPr="00276D24" w:rsidRDefault="00216647" w:rsidP="00D251BA">
            <w:pPr>
              <w:pStyle w:val="TableEntry"/>
            </w:pPr>
            <w:r w:rsidRPr="00276D24">
              <w:t>id</w:t>
            </w:r>
          </w:p>
        </w:tc>
        <w:tc>
          <w:tcPr>
            <w:tcW w:w="1800" w:type="dxa"/>
          </w:tcPr>
          <w:p w14:paraId="3994371D" w14:textId="77777777" w:rsidR="00216647" w:rsidRPr="00276D24" w:rsidRDefault="00216647" w:rsidP="00D251BA">
            <w:pPr>
              <w:pStyle w:val="TableEntry"/>
            </w:pPr>
          </w:p>
        </w:tc>
      </w:tr>
      <w:tr w:rsidR="00414FDA" w:rsidRPr="00276D24" w14:paraId="4377A651" w14:textId="77777777" w:rsidTr="00D251BA">
        <w:trPr>
          <w:cantSplit/>
        </w:trPr>
        <w:tc>
          <w:tcPr>
            <w:tcW w:w="2605" w:type="dxa"/>
          </w:tcPr>
          <w:p w14:paraId="24FAB901" w14:textId="77777777" w:rsidR="00216647" w:rsidRPr="00276D24" w:rsidRDefault="00216647" w:rsidP="000643B3">
            <w:pPr>
              <w:pStyle w:val="TableEntry"/>
            </w:pPr>
            <w:r w:rsidRPr="00276D24">
              <w:t>meta</w:t>
            </w:r>
          </w:p>
        </w:tc>
        <w:tc>
          <w:tcPr>
            <w:tcW w:w="3150" w:type="dxa"/>
          </w:tcPr>
          <w:p w14:paraId="419811FC" w14:textId="77777777" w:rsidR="00216647" w:rsidRPr="00276D24" w:rsidRDefault="00216647" w:rsidP="000643B3">
            <w:pPr>
              <w:pStyle w:val="TableEntry"/>
            </w:pPr>
            <w:r w:rsidRPr="00276D24">
              <w:t>meta elements for resource</w:t>
            </w:r>
          </w:p>
        </w:tc>
        <w:tc>
          <w:tcPr>
            <w:tcW w:w="2520" w:type="dxa"/>
          </w:tcPr>
          <w:p w14:paraId="01F6DA5A" w14:textId="77777777" w:rsidR="00216647" w:rsidRPr="00276D24" w:rsidRDefault="00216647" w:rsidP="00D251BA">
            <w:pPr>
              <w:pStyle w:val="TableEntry"/>
            </w:pPr>
            <w:r w:rsidRPr="00276D24">
              <w:t>Mapping defined on children elements</w:t>
            </w:r>
          </w:p>
        </w:tc>
        <w:tc>
          <w:tcPr>
            <w:tcW w:w="1800" w:type="dxa"/>
          </w:tcPr>
          <w:p w14:paraId="76234E16" w14:textId="77777777" w:rsidR="00216647" w:rsidRPr="00276D24" w:rsidRDefault="00216647" w:rsidP="00D251BA">
            <w:pPr>
              <w:pStyle w:val="TableEntry"/>
            </w:pPr>
          </w:p>
        </w:tc>
      </w:tr>
      <w:tr w:rsidR="00414FDA" w:rsidRPr="00276D24" w14:paraId="49556111" w14:textId="77777777" w:rsidTr="00D251BA">
        <w:trPr>
          <w:cantSplit/>
        </w:trPr>
        <w:tc>
          <w:tcPr>
            <w:tcW w:w="2605" w:type="dxa"/>
          </w:tcPr>
          <w:p w14:paraId="5365E849" w14:textId="759D3AF8" w:rsidR="00140D31" w:rsidRPr="00276D24" w:rsidRDefault="00140D31" w:rsidP="000643B3">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276D24" w:rsidRDefault="00140D31" w:rsidP="00085A70">
                  <w:pPr>
                    <w:pStyle w:val="TableEntry"/>
                  </w:pPr>
                  <w:r w:rsidRPr="00276D24">
                    <w:t xml:space="preserve">The version specific identifier, as it </w:t>
                  </w:r>
                </w:p>
                <w:p w14:paraId="3DACBBB4" w14:textId="77777777" w:rsidR="00085A70" w:rsidRPr="00276D24" w:rsidRDefault="00140D31" w:rsidP="00085A70">
                  <w:pPr>
                    <w:pStyle w:val="TableEntry"/>
                  </w:pPr>
                  <w:r w:rsidRPr="00276D24">
                    <w:t>appears in the version portion of the</w:t>
                  </w:r>
                </w:p>
                <w:p w14:paraId="078D180F" w14:textId="2D89F488" w:rsidR="00140D31" w:rsidRPr="00276D24" w:rsidRDefault="00140D31" w:rsidP="00085A70">
                  <w:pPr>
                    <w:pStyle w:val="TableEntry"/>
                  </w:pPr>
                  <w:r w:rsidRPr="00276D24">
                    <w:t xml:space="preserve"> URL. This value changes when the resource is created, updated, or deleted.</w:t>
                  </w:r>
                </w:p>
              </w:tc>
            </w:tr>
          </w:tbl>
          <w:p w14:paraId="25B152CD" w14:textId="77777777" w:rsidR="00140D31" w:rsidRPr="00276D24" w:rsidRDefault="00140D31" w:rsidP="00D251BA">
            <w:pPr>
              <w:pStyle w:val="TableEntry"/>
            </w:pPr>
          </w:p>
        </w:tc>
        <w:tc>
          <w:tcPr>
            <w:tcW w:w="2520" w:type="dxa"/>
          </w:tcPr>
          <w:p w14:paraId="1EC246CF" w14:textId="77777777" w:rsidR="00140D31" w:rsidRPr="00276D24" w:rsidRDefault="00140D31" w:rsidP="00D251BA">
            <w:pPr>
              <w:pStyle w:val="TableEntry"/>
            </w:pPr>
            <w:proofErr w:type="spellStart"/>
            <w:r w:rsidRPr="00276D24">
              <w:t>workflowDocumentSequenceNumber</w:t>
            </w:r>
            <w:proofErr w:type="spellEnd"/>
          </w:p>
        </w:tc>
        <w:tc>
          <w:tcPr>
            <w:tcW w:w="1800" w:type="dxa"/>
          </w:tcPr>
          <w:p w14:paraId="1E233FDA" w14:textId="77777777" w:rsidR="00140D31" w:rsidRPr="00276D24" w:rsidRDefault="00140D31" w:rsidP="00D251BA">
            <w:pPr>
              <w:pStyle w:val="TableEntry"/>
            </w:pPr>
          </w:p>
        </w:tc>
      </w:tr>
      <w:tr w:rsidR="00414FDA" w:rsidRPr="00276D24" w14:paraId="3BDA7280" w14:textId="77777777" w:rsidTr="00D251BA">
        <w:trPr>
          <w:cantSplit/>
        </w:trPr>
        <w:tc>
          <w:tcPr>
            <w:tcW w:w="2605" w:type="dxa"/>
          </w:tcPr>
          <w:p w14:paraId="33D4691C" w14:textId="0CE7103F" w:rsidR="00140D31" w:rsidRPr="00276D24" w:rsidRDefault="00140D31" w:rsidP="000643B3">
            <w:pPr>
              <w:pStyle w:val="TableEntry"/>
            </w:pPr>
            <w:r w:rsidRPr="00276D24">
              <w:t xml:space="preserve">… </w:t>
            </w:r>
            <w:proofErr w:type="spellStart"/>
            <w:r w:rsidRPr="00276D24">
              <w:t>lastUpdated</w:t>
            </w:r>
            <w:proofErr w:type="spellEnd"/>
          </w:p>
        </w:tc>
        <w:tc>
          <w:tcPr>
            <w:tcW w:w="3150" w:type="dxa"/>
          </w:tcPr>
          <w:p w14:paraId="76D128EA" w14:textId="77777777" w:rsidR="00140D31" w:rsidRPr="00276D24" w:rsidRDefault="00140D31" w:rsidP="000643B3">
            <w:pPr>
              <w:pStyle w:val="TableEntry"/>
            </w:pPr>
            <w:r w:rsidRPr="00276D24">
              <w:t>When the last update occurred</w:t>
            </w:r>
          </w:p>
        </w:tc>
        <w:tc>
          <w:tcPr>
            <w:tcW w:w="2520" w:type="dxa"/>
          </w:tcPr>
          <w:p w14:paraId="511B9FBA" w14:textId="77777777" w:rsidR="00140D31" w:rsidRPr="00276D24" w:rsidRDefault="00140D31" w:rsidP="00D251BA">
            <w:pPr>
              <w:pStyle w:val="TableEntry"/>
            </w:pPr>
            <w:proofErr w:type="spellStart"/>
            <w:r w:rsidRPr="00276D24">
              <w:t>effectiveTime</w:t>
            </w:r>
            <w:proofErr w:type="spellEnd"/>
          </w:p>
        </w:tc>
        <w:tc>
          <w:tcPr>
            <w:tcW w:w="1800" w:type="dxa"/>
          </w:tcPr>
          <w:p w14:paraId="2BCB9330" w14:textId="77777777" w:rsidR="00140D31" w:rsidRPr="00276D24" w:rsidRDefault="00140D31" w:rsidP="00D251BA">
            <w:pPr>
              <w:pStyle w:val="TableEntry"/>
            </w:pPr>
          </w:p>
        </w:tc>
      </w:tr>
      <w:tr w:rsidR="00414FDA" w:rsidRPr="00276D24" w14:paraId="652321A4" w14:textId="77777777" w:rsidTr="00D251BA">
        <w:trPr>
          <w:cantSplit/>
        </w:trPr>
        <w:tc>
          <w:tcPr>
            <w:tcW w:w="2605" w:type="dxa"/>
          </w:tcPr>
          <w:p w14:paraId="0B82EF4C" w14:textId="30559848" w:rsidR="00140D31" w:rsidRPr="00276D24" w:rsidRDefault="00140D31" w:rsidP="000643B3">
            <w:pPr>
              <w:pStyle w:val="TableEntry"/>
              <w:rPr>
                <w:bCs/>
              </w:rPr>
            </w:pPr>
            <w:r w:rsidRPr="00276D24">
              <w:rPr>
                <w:bCs/>
              </w:rPr>
              <w:t>… security</w:t>
            </w:r>
          </w:p>
        </w:tc>
        <w:tc>
          <w:tcPr>
            <w:tcW w:w="3150" w:type="dxa"/>
          </w:tcPr>
          <w:p w14:paraId="3922DF99" w14:textId="77777777" w:rsidR="00140D31" w:rsidRPr="00276D24" w:rsidRDefault="00140D31" w:rsidP="000643B3">
            <w:pPr>
              <w:pStyle w:val="TableEntry"/>
              <w:rPr>
                <w:bCs/>
              </w:rPr>
            </w:pPr>
            <w:r w:rsidRPr="00276D24">
              <w:rPr>
                <w:bCs/>
              </w:rPr>
              <w:t>Security labels applied to this resource</w:t>
            </w:r>
          </w:p>
        </w:tc>
        <w:tc>
          <w:tcPr>
            <w:tcW w:w="2520" w:type="dxa"/>
          </w:tcPr>
          <w:p w14:paraId="09E8B1C6" w14:textId="77777777" w:rsidR="00140D31" w:rsidRPr="00276D24" w:rsidRDefault="00140D31" w:rsidP="00D251BA">
            <w:pPr>
              <w:pStyle w:val="TableEntry"/>
            </w:pPr>
            <w:proofErr w:type="spellStart"/>
            <w:r w:rsidRPr="00276D24">
              <w:t>confidentialityCode</w:t>
            </w:r>
            <w:proofErr w:type="spellEnd"/>
          </w:p>
        </w:tc>
        <w:tc>
          <w:tcPr>
            <w:tcW w:w="1800" w:type="dxa"/>
          </w:tcPr>
          <w:p w14:paraId="3EF8AD74" w14:textId="77777777" w:rsidR="00140D31" w:rsidRPr="00276D24" w:rsidRDefault="00140D31" w:rsidP="00D251BA">
            <w:pPr>
              <w:pStyle w:val="TableEntry"/>
            </w:pPr>
          </w:p>
        </w:tc>
      </w:tr>
      <w:tr w:rsidR="00414FDA" w:rsidRPr="00276D24" w14:paraId="0B5DC083" w14:textId="77777777" w:rsidTr="00D251BA">
        <w:trPr>
          <w:cantSplit/>
        </w:trPr>
        <w:tc>
          <w:tcPr>
            <w:tcW w:w="2605" w:type="dxa"/>
          </w:tcPr>
          <w:p w14:paraId="0FCE7D01" w14:textId="77777777" w:rsidR="00216647" w:rsidRPr="00276D24" w:rsidRDefault="00216647" w:rsidP="000643B3">
            <w:pPr>
              <w:pStyle w:val="TableEntry"/>
            </w:pPr>
            <w:proofErr w:type="spellStart"/>
            <w:r w:rsidRPr="00276D24">
              <w:t>implicitRules</w:t>
            </w:r>
            <w:proofErr w:type="spellEnd"/>
          </w:p>
        </w:tc>
        <w:tc>
          <w:tcPr>
            <w:tcW w:w="3150" w:type="dxa"/>
          </w:tcPr>
          <w:p w14:paraId="7F9E3C77" w14:textId="77777777" w:rsidR="00216647" w:rsidRPr="00276D24" w:rsidRDefault="00216647" w:rsidP="00D251BA">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7482AEC4" w14:textId="2076D163" w:rsidR="00216647" w:rsidRPr="00276D24" w:rsidRDefault="00216647" w:rsidP="00D251BA">
            <w:pPr>
              <w:pStyle w:val="TableEntry"/>
            </w:pPr>
            <w:proofErr w:type="spellStart"/>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w:t>
            </w:r>
            <w:r w:rsidR="000643B3" w:rsidRPr="00276D24">
              <w:t xml:space="preserve"> t</w:t>
            </w:r>
            <w:r w:rsidRPr="00276D24">
              <w:t>hat defines the kind of Workflow Document)</w:t>
            </w:r>
          </w:p>
        </w:tc>
        <w:tc>
          <w:tcPr>
            <w:tcW w:w="1800" w:type="dxa"/>
          </w:tcPr>
          <w:p w14:paraId="54779A0D" w14:textId="77777777" w:rsidR="00216647" w:rsidRPr="00276D24" w:rsidRDefault="00216647" w:rsidP="00D251BA">
            <w:pPr>
              <w:pStyle w:val="TableEntry"/>
            </w:pPr>
            <w:r w:rsidRPr="00276D24">
              <w:t xml:space="preserve">Could be the solution for FHIR </w:t>
            </w:r>
            <w:proofErr w:type="spellStart"/>
            <w:r w:rsidRPr="00276D24">
              <w:t>typeCode</w:t>
            </w:r>
            <w:proofErr w:type="spellEnd"/>
          </w:p>
        </w:tc>
      </w:tr>
      <w:tr w:rsidR="00414FDA" w:rsidRPr="00276D24" w14:paraId="2B59EBF6" w14:textId="77777777" w:rsidTr="00D251BA">
        <w:trPr>
          <w:cantSplit/>
        </w:trPr>
        <w:tc>
          <w:tcPr>
            <w:tcW w:w="2605" w:type="dxa"/>
          </w:tcPr>
          <w:p w14:paraId="26AF28A0" w14:textId="77777777" w:rsidR="00216647" w:rsidRPr="00276D24" w:rsidRDefault="00216647" w:rsidP="000643B3">
            <w:pPr>
              <w:pStyle w:val="TableEntry"/>
            </w:pPr>
            <w:r w:rsidRPr="00276D24">
              <w:lastRenderedPageBreak/>
              <w:t xml:space="preserve">identifier </w:t>
            </w:r>
          </w:p>
        </w:tc>
        <w:tc>
          <w:tcPr>
            <w:tcW w:w="3150" w:type="dxa"/>
          </w:tcPr>
          <w:p w14:paraId="28B63D18" w14:textId="77777777" w:rsidR="00216647" w:rsidRPr="00276D24" w:rsidRDefault="00216647" w:rsidP="000643B3">
            <w:pPr>
              <w:pStyle w:val="TableEntry"/>
            </w:pPr>
            <w:r w:rsidRPr="00276D24">
              <w:t>External Ids for this plan. This version of the profile requires at least one identifier</w:t>
            </w:r>
          </w:p>
        </w:tc>
        <w:tc>
          <w:tcPr>
            <w:tcW w:w="2520" w:type="dxa"/>
          </w:tcPr>
          <w:p w14:paraId="725299AF" w14:textId="77777777" w:rsidR="00216647" w:rsidRPr="00276D24" w:rsidRDefault="00216647" w:rsidP="00D251BA">
            <w:pPr>
              <w:pStyle w:val="TableEntry"/>
            </w:pPr>
            <w:proofErr w:type="spellStart"/>
            <w:r w:rsidRPr="00276D24">
              <w:t>workflowInstanceId</w:t>
            </w:r>
            <w:proofErr w:type="spellEnd"/>
          </w:p>
        </w:tc>
        <w:tc>
          <w:tcPr>
            <w:tcW w:w="1800" w:type="dxa"/>
          </w:tcPr>
          <w:p w14:paraId="65DEB1DA" w14:textId="77777777" w:rsidR="00216647" w:rsidRPr="00276D24" w:rsidRDefault="00216647" w:rsidP="00D251BA">
            <w:pPr>
              <w:pStyle w:val="TableEntry"/>
            </w:pPr>
          </w:p>
        </w:tc>
      </w:tr>
      <w:tr w:rsidR="00414FDA" w:rsidRPr="00276D24" w14:paraId="5B1670F7" w14:textId="77777777" w:rsidTr="00D251BA">
        <w:trPr>
          <w:cantSplit/>
        </w:trPr>
        <w:tc>
          <w:tcPr>
            <w:tcW w:w="2605" w:type="dxa"/>
          </w:tcPr>
          <w:p w14:paraId="33BE0832" w14:textId="77777777" w:rsidR="00216647" w:rsidRPr="00276D24" w:rsidRDefault="00216647" w:rsidP="000643B3">
            <w:pPr>
              <w:pStyle w:val="TableEntry"/>
            </w:pPr>
            <w:r w:rsidRPr="00276D24">
              <w:t>definition</w:t>
            </w:r>
          </w:p>
        </w:tc>
        <w:tc>
          <w:tcPr>
            <w:tcW w:w="3150" w:type="dxa"/>
          </w:tcPr>
          <w:p w14:paraId="1C4D391D" w14:textId="77777777" w:rsidR="00216647" w:rsidRPr="00276D24" w:rsidRDefault="00216647" w:rsidP="000643B3">
            <w:pPr>
              <w:pStyle w:val="TableEntry"/>
            </w:pPr>
            <w:r w:rsidRPr="00276D24">
              <w:t>Protocol or definition</w:t>
            </w:r>
          </w:p>
        </w:tc>
        <w:tc>
          <w:tcPr>
            <w:tcW w:w="2520" w:type="dxa"/>
          </w:tcPr>
          <w:p w14:paraId="5994C3EF"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PlanDefinition</w:t>
            </w:r>
          </w:p>
        </w:tc>
        <w:tc>
          <w:tcPr>
            <w:tcW w:w="1800" w:type="dxa"/>
          </w:tcPr>
          <w:p w14:paraId="3B2D7CB8" w14:textId="77777777" w:rsidR="00216647" w:rsidRPr="00276D24" w:rsidRDefault="00216647" w:rsidP="00D251BA">
            <w:pPr>
              <w:pStyle w:val="TableEntry"/>
            </w:pPr>
          </w:p>
        </w:tc>
      </w:tr>
      <w:tr w:rsidR="00414FDA" w:rsidRPr="00276D24" w14:paraId="069747A8" w14:textId="77777777" w:rsidTr="00D251BA">
        <w:trPr>
          <w:cantSplit/>
        </w:trPr>
        <w:tc>
          <w:tcPr>
            <w:tcW w:w="2605" w:type="dxa"/>
          </w:tcPr>
          <w:p w14:paraId="06F89092" w14:textId="77777777" w:rsidR="00216647" w:rsidRPr="00276D24" w:rsidRDefault="00216647" w:rsidP="000643B3">
            <w:pPr>
              <w:pStyle w:val="TableEntry"/>
            </w:pPr>
            <w:proofErr w:type="spellStart"/>
            <w:r w:rsidRPr="00276D24">
              <w:t>basedOn</w:t>
            </w:r>
            <w:proofErr w:type="spellEnd"/>
          </w:p>
        </w:tc>
        <w:tc>
          <w:tcPr>
            <w:tcW w:w="3150" w:type="dxa"/>
          </w:tcPr>
          <w:p w14:paraId="08CEE68B" w14:textId="77777777" w:rsidR="00216647" w:rsidRPr="00276D24" w:rsidRDefault="00216647" w:rsidP="000643B3">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046F0A2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2E49790" w14:textId="77777777" w:rsidR="00216647" w:rsidRPr="00276D24" w:rsidRDefault="00216647" w:rsidP="00D251BA">
            <w:pPr>
              <w:pStyle w:val="TableEntry"/>
            </w:pPr>
          </w:p>
        </w:tc>
      </w:tr>
      <w:tr w:rsidR="00414FDA" w:rsidRPr="00276D24" w14:paraId="76F161BD" w14:textId="77777777" w:rsidTr="00D251BA">
        <w:trPr>
          <w:cantSplit/>
        </w:trPr>
        <w:tc>
          <w:tcPr>
            <w:tcW w:w="2605" w:type="dxa"/>
          </w:tcPr>
          <w:p w14:paraId="74A4B16C" w14:textId="77777777" w:rsidR="00216647" w:rsidRPr="00276D24" w:rsidRDefault="00216647" w:rsidP="000643B3">
            <w:pPr>
              <w:pStyle w:val="TableEntry"/>
            </w:pPr>
            <w:r w:rsidRPr="00276D24">
              <w:t>replaces</w:t>
            </w:r>
          </w:p>
        </w:tc>
        <w:tc>
          <w:tcPr>
            <w:tcW w:w="3150" w:type="dxa"/>
          </w:tcPr>
          <w:p w14:paraId="6D3781AE" w14:textId="77777777" w:rsidR="00216647" w:rsidRPr="00276D24" w:rsidRDefault="00216647" w:rsidP="000643B3">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0576DD6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C17C51B" w14:textId="77777777" w:rsidR="00216647" w:rsidRPr="00276D24" w:rsidRDefault="00216647" w:rsidP="00D251BA">
            <w:pPr>
              <w:pStyle w:val="TableEntry"/>
            </w:pPr>
          </w:p>
        </w:tc>
      </w:tr>
      <w:tr w:rsidR="00414FDA" w:rsidRPr="00276D24" w14:paraId="34B619FE" w14:textId="77777777" w:rsidTr="00D251BA">
        <w:trPr>
          <w:cantSplit/>
        </w:trPr>
        <w:tc>
          <w:tcPr>
            <w:tcW w:w="2605" w:type="dxa"/>
          </w:tcPr>
          <w:p w14:paraId="253F940F" w14:textId="77777777" w:rsidR="00216647" w:rsidRPr="00276D24" w:rsidRDefault="00216647" w:rsidP="000643B3">
            <w:pPr>
              <w:pStyle w:val="TableEntry"/>
            </w:pPr>
            <w:proofErr w:type="spellStart"/>
            <w:r w:rsidRPr="00276D24">
              <w:t>partOf</w:t>
            </w:r>
            <w:proofErr w:type="spellEnd"/>
          </w:p>
        </w:tc>
        <w:tc>
          <w:tcPr>
            <w:tcW w:w="3150" w:type="dxa"/>
          </w:tcPr>
          <w:p w14:paraId="131FDBCB" w14:textId="77777777" w:rsidR="00216647" w:rsidRPr="00276D24" w:rsidRDefault="00216647" w:rsidP="000643B3">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483FB42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4EEEA829" w14:textId="77777777" w:rsidR="00216647" w:rsidRPr="00276D24" w:rsidRDefault="00216647" w:rsidP="00D251BA">
            <w:pPr>
              <w:pStyle w:val="TableEntry"/>
            </w:pPr>
          </w:p>
        </w:tc>
      </w:tr>
      <w:tr w:rsidR="00414FDA" w:rsidRPr="00276D24" w14:paraId="55438302" w14:textId="77777777" w:rsidTr="00D251BA">
        <w:trPr>
          <w:cantSplit/>
        </w:trPr>
        <w:tc>
          <w:tcPr>
            <w:tcW w:w="2605" w:type="dxa"/>
          </w:tcPr>
          <w:p w14:paraId="490FEABB" w14:textId="094B7D7D" w:rsidR="00216647" w:rsidRPr="00276D24" w:rsidRDefault="00216647" w:rsidP="000643B3">
            <w:pPr>
              <w:pStyle w:val="TableEntry"/>
            </w:pPr>
            <w:r w:rsidRPr="00276D24">
              <w:t>status</w:t>
            </w:r>
          </w:p>
        </w:tc>
        <w:tc>
          <w:tcPr>
            <w:tcW w:w="3150" w:type="dxa"/>
          </w:tcPr>
          <w:p w14:paraId="02ACF063" w14:textId="77777777" w:rsidR="00216647" w:rsidRPr="00276D24" w:rsidRDefault="00216647" w:rsidP="000643B3">
            <w:pPr>
              <w:pStyle w:val="TableEntry"/>
            </w:pPr>
            <w:r w:rsidRPr="00276D24">
              <w:t>draft | active | suspended | completed | entered-in-error | cancelled | unknown</w:t>
            </w:r>
          </w:p>
        </w:tc>
        <w:tc>
          <w:tcPr>
            <w:tcW w:w="2520" w:type="dxa"/>
          </w:tcPr>
          <w:p w14:paraId="3F8EC162" w14:textId="77777777" w:rsidR="00216647" w:rsidRPr="00276D24" w:rsidRDefault="00216647" w:rsidP="00D251BA">
            <w:pPr>
              <w:pStyle w:val="TableEntry"/>
            </w:pPr>
            <w:proofErr w:type="spellStart"/>
            <w:r w:rsidRPr="00276D24">
              <w:t>workflowStatus</w:t>
            </w:r>
            <w:proofErr w:type="spellEnd"/>
          </w:p>
        </w:tc>
        <w:tc>
          <w:tcPr>
            <w:tcW w:w="1800" w:type="dxa"/>
          </w:tcPr>
          <w:p w14:paraId="629DA804" w14:textId="77777777" w:rsidR="00216647" w:rsidRPr="00276D24" w:rsidRDefault="00216647" w:rsidP="00D251BA">
            <w:pPr>
              <w:pStyle w:val="TableEntry"/>
            </w:pPr>
          </w:p>
        </w:tc>
      </w:tr>
      <w:tr w:rsidR="00414FDA" w:rsidRPr="00276D24" w14:paraId="5481F8AC" w14:textId="77777777" w:rsidTr="00D251BA">
        <w:trPr>
          <w:cantSplit/>
        </w:trPr>
        <w:tc>
          <w:tcPr>
            <w:tcW w:w="2605" w:type="dxa"/>
          </w:tcPr>
          <w:p w14:paraId="1A05D09A" w14:textId="77777777" w:rsidR="00216647" w:rsidRPr="00276D24" w:rsidRDefault="00216647" w:rsidP="000643B3">
            <w:pPr>
              <w:pStyle w:val="TableEntry"/>
            </w:pPr>
            <w:r w:rsidRPr="00276D24">
              <w:t>intent</w:t>
            </w:r>
          </w:p>
        </w:tc>
        <w:tc>
          <w:tcPr>
            <w:tcW w:w="3150" w:type="dxa"/>
          </w:tcPr>
          <w:p w14:paraId="6C20547F" w14:textId="77777777" w:rsidR="00216647" w:rsidRPr="00276D24" w:rsidRDefault="00216647" w:rsidP="000643B3">
            <w:pPr>
              <w:pStyle w:val="TableEntry"/>
            </w:pPr>
            <w:r w:rsidRPr="00276D24">
              <w:t>proposal | plan | order | option</w:t>
            </w:r>
          </w:p>
        </w:tc>
        <w:tc>
          <w:tcPr>
            <w:tcW w:w="2520" w:type="dxa"/>
          </w:tcPr>
          <w:p w14:paraId="2F5680F4" w14:textId="77777777" w:rsidR="00216647" w:rsidRPr="00276D24" w:rsidRDefault="00216647" w:rsidP="00D251BA">
            <w:pPr>
              <w:pStyle w:val="TableEntry"/>
            </w:pPr>
            <w:r w:rsidRPr="00276D24">
              <w:t>no mapping</w:t>
            </w:r>
          </w:p>
        </w:tc>
        <w:tc>
          <w:tcPr>
            <w:tcW w:w="1800" w:type="dxa"/>
          </w:tcPr>
          <w:p w14:paraId="249DCB03" w14:textId="77777777" w:rsidR="00216647" w:rsidRPr="00276D24" w:rsidRDefault="00216647" w:rsidP="00D251BA">
            <w:pPr>
              <w:pStyle w:val="TableEntry"/>
            </w:pPr>
          </w:p>
        </w:tc>
      </w:tr>
      <w:tr w:rsidR="00414FDA" w:rsidRPr="00276D24" w14:paraId="759E9D62" w14:textId="77777777" w:rsidTr="00D251BA">
        <w:trPr>
          <w:cantSplit/>
        </w:trPr>
        <w:tc>
          <w:tcPr>
            <w:tcW w:w="2605" w:type="dxa"/>
          </w:tcPr>
          <w:p w14:paraId="192DBC5F" w14:textId="77777777" w:rsidR="00216647" w:rsidRPr="00276D24" w:rsidRDefault="00216647" w:rsidP="000643B3">
            <w:pPr>
              <w:pStyle w:val="TableEntry"/>
            </w:pPr>
            <w:r w:rsidRPr="00276D24">
              <w:t>category</w:t>
            </w:r>
          </w:p>
        </w:tc>
        <w:tc>
          <w:tcPr>
            <w:tcW w:w="3150" w:type="dxa"/>
          </w:tcPr>
          <w:p w14:paraId="0AA052D8" w14:textId="3019D291" w:rsidR="00216647" w:rsidRPr="00276D24" w:rsidRDefault="00216647" w:rsidP="000643B3">
            <w:pPr>
              <w:pStyle w:val="TableEntry"/>
            </w:pPr>
            <w:r w:rsidRPr="00276D24">
              <w:t xml:space="preserve">Type of plan. </w:t>
            </w:r>
            <w:r w:rsidRPr="00276D24">
              <w:rPr>
                <w:bCs/>
              </w:rPr>
              <w:t xml:space="preserve">This version of the profile fixes the code system to </w:t>
            </w:r>
            <w:r w:rsidR="00754764" w:rsidRPr="00276D24">
              <w:rPr>
                <w:bCs/>
              </w:rPr>
              <w:t>SNOMED CT</w:t>
            </w:r>
            <w:r w:rsidRPr="00276D24">
              <w:rPr>
                <w:bCs/>
              </w:rPr>
              <w:t>; http://snomed.info/sct</w:t>
            </w:r>
          </w:p>
        </w:tc>
        <w:tc>
          <w:tcPr>
            <w:tcW w:w="2520" w:type="dxa"/>
          </w:tcPr>
          <w:p w14:paraId="4396E323" w14:textId="77777777" w:rsidR="00216647" w:rsidRPr="00276D24" w:rsidRDefault="00216647" w:rsidP="00D251BA">
            <w:pPr>
              <w:pStyle w:val="TableEntry"/>
            </w:pPr>
            <w:r w:rsidRPr="00276D24">
              <w:t>no mapping</w:t>
            </w:r>
          </w:p>
        </w:tc>
        <w:tc>
          <w:tcPr>
            <w:tcW w:w="1800" w:type="dxa"/>
          </w:tcPr>
          <w:p w14:paraId="0E94982D" w14:textId="77777777" w:rsidR="00216647" w:rsidRPr="00276D24" w:rsidRDefault="00216647" w:rsidP="00D251BA">
            <w:pPr>
              <w:pStyle w:val="TableEntry"/>
            </w:pPr>
          </w:p>
        </w:tc>
      </w:tr>
      <w:tr w:rsidR="00414FDA" w:rsidRPr="00276D24" w14:paraId="5410BEE0" w14:textId="77777777" w:rsidTr="00D251BA">
        <w:trPr>
          <w:cantSplit/>
        </w:trPr>
        <w:tc>
          <w:tcPr>
            <w:tcW w:w="2605" w:type="dxa"/>
          </w:tcPr>
          <w:p w14:paraId="6108AACA" w14:textId="77777777" w:rsidR="00216647" w:rsidRPr="00276D24" w:rsidRDefault="00216647" w:rsidP="000643B3">
            <w:pPr>
              <w:pStyle w:val="TableEntry"/>
            </w:pPr>
            <w:r w:rsidRPr="00276D24">
              <w:t>title</w:t>
            </w:r>
          </w:p>
        </w:tc>
        <w:tc>
          <w:tcPr>
            <w:tcW w:w="3150" w:type="dxa"/>
          </w:tcPr>
          <w:p w14:paraId="248D00B2" w14:textId="77777777" w:rsidR="00216647" w:rsidRPr="00276D24" w:rsidRDefault="00216647" w:rsidP="000643B3">
            <w:pPr>
              <w:pStyle w:val="TableEntry"/>
            </w:pPr>
            <w:r w:rsidRPr="00276D24">
              <w:t>Human-friendly name for the CarePlan</w:t>
            </w:r>
          </w:p>
        </w:tc>
        <w:tc>
          <w:tcPr>
            <w:tcW w:w="2520" w:type="dxa"/>
          </w:tcPr>
          <w:p w14:paraId="50606310" w14:textId="77777777" w:rsidR="00216647" w:rsidRPr="00276D24" w:rsidRDefault="00216647" w:rsidP="00D251BA">
            <w:pPr>
              <w:pStyle w:val="TableEntry"/>
            </w:pPr>
            <w:r w:rsidRPr="00276D24">
              <w:t>title</w:t>
            </w:r>
          </w:p>
        </w:tc>
        <w:tc>
          <w:tcPr>
            <w:tcW w:w="1800" w:type="dxa"/>
          </w:tcPr>
          <w:p w14:paraId="1CC531B5" w14:textId="77777777" w:rsidR="00216647" w:rsidRPr="00276D24" w:rsidRDefault="00216647" w:rsidP="00D251BA">
            <w:pPr>
              <w:pStyle w:val="TableEntry"/>
            </w:pPr>
          </w:p>
        </w:tc>
      </w:tr>
      <w:tr w:rsidR="00414FDA" w:rsidRPr="00276D24" w14:paraId="74E9643A" w14:textId="77777777" w:rsidTr="00D251BA">
        <w:trPr>
          <w:cantSplit/>
        </w:trPr>
        <w:tc>
          <w:tcPr>
            <w:tcW w:w="2605" w:type="dxa"/>
          </w:tcPr>
          <w:p w14:paraId="21777437" w14:textId="77777777" w:rsidR="00216647" w:rsidRPr="00276D24" w:rsidRDefault="00216647" w:rsidP="000643B3">
            <w:pPr>
              <w:pStyle w:val="TableEntry"/>
            </w:pPr>
            <w:r w:rsidRPr="00276D24">
              <w:t>description</w:t>
            </w:r>
          </w:p>
        </w:tc>
        <w:tc>
          <w:tcPr>
            <w:tcW w:w="3150" w:type="dxa"/>
          </w:tcPr>
          <w:p w14:paraId="7EB2177A" w14:textId="77777777" w:rsidR="00216647" w:rsidRPr="00276D24" w:rsidRDefault="00216647" w:rsidP="000643B3">
            <w:pPr>
              <w:pStyle w:val="TableEntry"/>
            </w:pPr>
            <w:r w:rsidRPr="00276D24">
              <w:t xml:space="preserve">Summary of nature of plan. </w:t>
            </w:r>
            <w:r w:rsidRPr="00276D24">
              <w:rPr>
                <w:bCs/>
              </w:rPr>
              <w:t>This version of the profile requires a description</w:t>
            </w:r>
          </w:p>
        </w:tc>
        <w:tc>
          <w:tcPr>
            <w:tcW w:w="2520" w:type="dxa"/>
          </w:tcPr>
          <w:p w14:paraId="113B97B0" w14:textId="77777777" w:rsidR="00216647" w:rsidRPr="00276D24" w:rsidRDefault="00216647" w:rsidP="00D251BA">
            <w:pPr>
              <w:pStyle w:val="TableEntry"/>
            </w:pPr>
            <w:r w:rsidRPr="00276D24">
              <w:t>no mapping</w:t>
            </w:r>
          </w:p>
        </w:tc>
        <w:tc>
          <w:tcPr>
            <w:tcW w:w="1800" w:type="dxa"/>
          </w:tcPr>
          <w:p w14:paraId="3636F1DC" w14:textId="77777777" w:rsidR="00216647" w:rsidRPr="00276D24" w:rsidRDefault="00216647" w:rsidP="00D251BA">
            <w:pPr>
              <w:pStyle w:val="TableEntry"/>
            </w:pPr>
          </w:p>
        </w:tc>
      </w:tr>
      <w:tr w:rsidR="00414FDA" w:rsidRPr="00276D24" w14:paraId="0EFF47E9" w14:textId="77777777" w:rsidTr="00D251BA">
        <w:trPr>
          <w:cantSplit/>
        </w:trPr>
        <w:tc>
          <w:tcPr>
            <w:tcW w:w="2605" w:type="dxa"/>
          </w:tcPr>
          <w:p w14:paraId="38B70712" w14:textId="77777777" w:rsidR="00216647" w:rsidRPr="00276D24" w:rsidRDefault="00216647" w:rsidP="000643B3">
            <w:pPr>
              <w:pStyle w:val="TableEntry"/>
            </w:pPr>
            <w:r w:rsidRPr="00276D24">
              <w:t>subject</w:t>
            </w:r>
            <w:r w:rsidRPr="00276D24">
              <w:tab/>
            </w:r>
          </w:p>
        </w:tc>
        <w:tc>
          <w:tcPr>
            <w:tcW w:w="3150" w:type="dxa"/>
          </w:tcPr>
          <w:p w14:paraId="60971D12" w14:textId="77777777" w:rsidR="00216647" w:rsidRPr="00276D24" w:rsidRDefault="00216647" w:rsidP="000643B3">
            <w:pPr>
              <w:pStyle w:val="TableEntry"/>
            </w:pPr>
            <w:r w:rsidRPr="00276D24">
              <w:rPr>
                <w:bCs/>
              </w:rPr>
              <w:t>Identifies the patient. For this version of the profile, the use of group is not supported.</w:t>
            </w:r>
          </w:p>
        </w:tc>
        <w:tc>
          <w:tcPr>
            <w:tcW w:w="2520" w:type="dxa"/>
          </w:tcPr>
          <w:p w14:paraId="20432C15" w14:textId="77777777" w:rsidR="00216647" w:rsidRPr="00276D24" w:rsidRDefault="00216647" w:rsidP="00D251BA">
            <w:pPr>
              <w:pStyle w:val="TableEntry"/>
            </w:pPr>
            <w:r w:rsidRPr="00276D24">
              <w:t>patient. Patient/id element can be found in the Patient resource referenced in CarePlan/subject element</w:t>
            </w:r>
          </w:p>
        </w:tc>
        <w:tc>
          <w:tcPr>
            <w:tcW w:w="1800" w:type="dxa"/>
          </w:tcPr>
          <w:p w14:paraId="4BFEF4B9" w14:textId="77777777" w:rsidR="00216647" w:rsidRPr="00276D24" w:rsidRDefault="00216647" w:rsidP="00D251BA">
            <w:pPr>
              <w:pStyle w:val="TableEntry"/>
            </w:pPr>
          </w:p>
        </w:tc>
      </w:tr>
      <w:tr w:rsidR="00414FDA" w:rsidRPr="00276D24" w14:paraId="20A45CD9" w14:textId="77777777" w:rsidTr="00D251BA">
        <w:trPr>
          <w:cantSplit/>
        </w:trPr>
        <w:tc>
          <w:tcPr>
            <w:tcW w:w="2605" w:type="dxa"/>
          </w:tcPr>
          <w:p w14:paraId="72765BEE" w14:textId="77777777" w:rsidR="00216647" w:rsidRPr="00276D24" w:rsidRDefault="00216647" w:rsidP="000643B3">
            <w:pPr>
              <w:pStyle w:val="TableEntry"/>
            </w:pPr>
            <w:r w:rsidRPr="00276D24">
              <w:t>context</w:t>
            </w:r>
          </w:p>
        </w:tc>
        <w:tc>
          <w:tcPr>
            <w:tcW w:w="3150" w:type="dxa"/>
          </w:tcPr>
          <w:p w14:paraId="41B1B2B2" w14:textId="77777777" w:rsidR="00216647" w:rsidRPr="00276D24" w:rsidRDefault="00216647" w:rsidP="000643B3">
            <w:pPr>
              <w:pStyle w:val="TableEntry"/>
            </w:pPr>
            <w:r w:rsidRPr="00276D24">
              <w:t xml:space="preserve">Created in context of. </w:t>
            </w:r>
            <w:r w:rsidRPr="00276D24">
              <w:rPr>
                <w:bCs/>
              </w:rPr>
              <w:t>This profile allows for CarePlan creation outside of the context of an encounter or episode</w:t>
            </w:r>
          </w:p>
        </w:tc>
        <w:tc>
          <w:tcPr>
            <w:tcW w:w="2520" w:type="dxa"/>
          </w:tcPr>
          <w:p w14:paraId="59212C9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for the first task with FHIR resource Encounter or </w:t>
            </w:r>
            <w:proofErr w:type="spellStart"/>
            <w:r w:rsidRPr="00276D24">
              <w:t>EpisodeOfCare</w:t>
            </w:r>
            <w:proofErr w:type="spellEnd"/>
          </w:p>
        </w:tc>
        <w:tc>
          <w:tcPr>
            <w:tcW w:w="1800" w:type="dxa"/>
          </w:tcPr>
          <w:p w14:paraId="68B91D42" w14:textId="77777777" w:rsidR="00216647" w:rsidRPr="00276D24" w:rsidRDefault="00216647" w:rsidP="00D251BA">
            <w:pPr>
              <w:pStyle w:val="TableEntry"/>
            </w:pPr>
          </w:p>
        </w:tc>
      </w:tr>
      <w:tr w:rsidR="00414FDA" w:rsidRPr="00276D24" w14:paraId="11F1D6FD" w14:textId="77777777" w:rsidTr="00D251BA">
        <w:trPr>
          <w:cantSplit/>
        </w:trPr>
        <w:tc>
          <w:tcPr>
            <w:tcW w:w="2605" w:type="dxa"/>
          </w:tcPr>
          <w:p w14:paraId="5C8AAB93" w14:textId="77777777" w:rsidR="00216647" w:rsidRPr="00276D24" w:rsidRDefault="00216647" w:rsidP="000643B3">
            <w:pPr>
              <w:pStyle w:val="TableEntry"/>
            </w:pPr>
            <w:r w:rsidRPr="00276D24">
              <w:t>period</w:t>
            </w:r>
          </w:p>
        </w:tc>
        <w:tc>
          <w:tcPr>
            <w:tcW w:w="3150" w:type="dxa"/>
          </w:tcPr>
          <w:p w14:paraId="4EE50FD3" w14:textId="77777777" w:rsidR="00216647" w:rsidRPr="00276D24" w:rsidRDefault="00216647" w:rsidP="000643B3">
            <w:pPr>
              <w:pStyle w:val="TableEntry"/>
            </w:pPr>
            <w:r w:rsidRPr="00276D24">
              <w:t xml:space="preserve">Time period plan covers. </w:t>
            </w:r>
            <w:r w:rsidRPr="00276D24">
              <w:rPr>
                <w:bCs/>
              </w:rPr>
              <w:t>This version of the profile requires at least a start time for the CarePlan</w:t>
            </w:r>
          </w:p>
        </w:tc>
        <w:tc>
          <w:tcPr>
            <w:tcW w:w="2520" w:type="dxa"/>
          </w:tcPr>
          <w:p w14:paraId="449D014C" w14:textId="77777777" w:rsidR="00216647" w:rsidRPr="00276D24" w:rsidRDefault="00216647" w:rsidP="00D251BA">
            <w:pPr>
              <w:pStyle w:val="TableEntry"/>
            </w:pPr>
            <w:r w:rsidRPr="00276D24">
              <w:t>no mapping</w:t>
            </w:r>
          </w:p>
        </w:tc>
        <w:tc>
          <w:tcPr>
            <w:tcW w:w="1800" w:type="dxa"/>
          </w:tcPr>
          <w:p w14:paraId="56478CCF" w14:textId="77777777" w:rsidR="00216647" w:rsidRPr="00276D24" w:rsidRDefault="00216647" w:rsidP="00D251BA">
            <w:pPr>
              <w:pStyle w:val="TableEntry"/>
            </w:pPr>
          </w:p>
        </w:tc>
      </w:tr>
      <w:tr w:rsidR="00414FDA" w:rsidRPr="00276D24" w14:paraId="274CF15E" w14:textId="77777777" w:rsidTr="00D251BA">
        <w:trPr>
          <w:cantSplit/>
        </w:trPr>
        <w:tc>
          <w:tcPr>
            <w:tcW w:w="2605" w:type="dxa"/>
          </w:tcPr>
          <w:p w14:paraId="05D17012" w14:textId="77777777" w:rsidR="00216647" w:rsidRPr="00276D24" w:rsidRDefault="00216647" w:rsidP="000643B3">
            <w:pPr>
              <w:pStyle w:val="TableEntry"/>
            </w:pPr>
            <w:r w:rsidRPr="00276D24">
              <w:t>author</w:t>
            </w:r>
          </w:p>
        </w:tc>
        <w:tc>
          <w:tcPr>
            <w:tcW w:w="3150" w:type="dxa"/>
          </w:tcPr>
          <w:p w14:paraId="4EC512F1" w14:textId="77777777" w:rsidR="00216647" w:rsidRPr="00276D24" w:rsidRDefault="00216647" w:rsidP="000643B3">
            <w:pPr>
              <w:pStyle w:val="TableEntry"/>
            </w:pPr>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p>
        </w:tc>
        <w:tc>
          <w:tcPr>
            <w:tcW w:w="2520" w:type="dxa"/>
          </w:tcPr>
          <w:p w14:paraId="79748E6D" w14:textId="77777777" w:rsidR="00216647" w:rsidRPr="00276D24" w:rsidRDefault="00216647" w:rsidP="00D251BA">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0788D480" w14:textId="77777777" w:rsidR="00216647" w:rsidRPr="00276D24" w:rsidRDefault="00216647" w:rsidP="00D251BA">
            <w:pPr>
              <w:pStyle w:val="TableEntry"/>
            </w:pPr>
          </w:p>
        </w:tc>
      </w:tr>
      <w:tr w:rsidR="00414FDA" w:rsidRPr="00276D24" w14:paraId="7F142F3A" w14:textId="77777777" w:rsidTr="00D251BA">
        <w:trPr>
          <w:cantSplit/>
        </w:trPr>
        <w:tc>
          <w:tcPr>
            <w:tcW w:w="2605" w:type="dxa"/>
          </w:tcPr>
          <w:p w14:paraId="4DD465D6" w14:textId="77777777" w:rsidR="00216647" w:rsidRPr="00276D24" w:rsidRDefault="00216647" w:rsidP="000643B3">
            <w:pPr>
              <w:pStyle w:val="TableEntry"/>
            </w:pPr>
            <w:proofErr w:type="spellStart"/>
            <w:r w:rsidRPr="00276D24">
              <w:lastRenderedPageBreak/>
              <w:t>careTeam</w:t>
            </w:r>
            <w:proofErr w:type="spellEnd"/>
          </w:p>
        </w:tc>
        <w:tc>
          <w:tcPr>
            <w:tcW w:w="3150" w:type="dxa"/>
          </w:tcPr>
          <w:p w14:paraId="68538F8B" w14:textId="77777777" w:rsidR="00216647" w:rsidRPr="00276D24" w:rsidRDefault="00216647" w:rsidP="000643B3">
            <w:pPr>
              <w:pStyle w:val="TableEntry"/>
            </w:pPr>
            <w:r w:rsidRPr="00276D24">
              <w:t>Who's involved in plan?</w:t>
            </w:r>
          </w:p>
        </w:tc>
        <w:tc>
          <w:tcPr>
            <w:tcW w:w="2520" w:type="dxa"/>
          </w:tcPr>
          <w:p w14:paraId="68B6A84D" w14:textId="77777777" w:rsidR="00216647" w:rsidRPr="00276D24" w:rsidRDefault="00216647" w:rsidP="00D251BA">
            <w:pPr>
              <w:pStyle w:val="TableEntry"/>
            </w:pPr>
            <w:r w:rsidRPr="00276D24">
              <w:t>no mapping</w:t>
            </w:r>
          </w:p>
        </w:tc>
        <w:tc>
          <w:tcPr>
            <w:tcW w:w="1800" w:type="dxa"/>
          </w:tcPr>
          <w:p w14:paraId="426385E3" w14:textId="77777777" w:rsidR="00216647" w:rsidRPr="00276D24" w:rsidRDefault="00216647" w:rsidP="00D251BA">
            <w:pPr>
              <w:pStyle w:val="TableEntry"/>
            </w:pPr>
          </w:p>
        </w:tc>
      </w:tr>
      <w:tr w:rsidR="00414FDA" w:rsidRPr="00276D24" w14:paraId="05B31584" w14:textId="77777777" w:rsidTr="00D251BA">
        <w:trPr>
          <w:cantSplit/>
        </w:trPr>
        <w:tc>
          <w:tcPr>
            <w:tcW w:w="2605" w:type="dxa"/>
          </w:tcPr>
          <w:p w14:paraId="4464B523" w14:textId="77777777" w:rsidR="00216647" w:rsidRPr="00276D24" w:rsidRDefault="00216647" w:rsidP="000643B3">
            <w:pPr>
              <w:pStyle w:val="TableEntry"/>
            </w:pPr>
            <w:r w:rsidRPr="00276D24">
              <w:t>addresses</w:t>
            </w:r>
          </w:p>
        </w:tc>
        <w:tc>
          <w:tcPr>
            <w:tcW w:w="3150" w:type="dxa"/>
          </w:tcPr>
          <w:p w14:paraId="6685DD4C" w14:textId="77777777" w:rsidR="00216647" w:rsidRPr="00276D24" w:rsidRDefault="00216647" w:rsidP="000643B3">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3887A7CB" w14:textId="77777777" w:rsidR="00216647" w:rsidRPr="00276D24" w:rsidRDefault="00216647" w:rsidP="00D251BA">
            <w:pPr>
              <w:pStyle w:val="TableEntry"/>
            </w:pPr>
            <w:r w:rsidRPr="00276D24">
              <w:t>no mapping</w:t>
            </w:r>
          </w:p>
        </w:tc>
        <w:tc>
          <w:tcPr>
            <w:tcW w:w="1800" w:type="dxa"/>
          </w:tcPr>
          <w:p w14:paraId="473CE1E6" w14:textId="77777777" w:rsidR="00216647" w:rsidRPr="00276D24" w:rsidRDefault="00216647" w:rsidP="00D251BA">
            <w:pPr>
              <w:pStyle w:val="TableEntry"/>
            </w:pPr>
          </w:p>
        </w:tc>
      </w:tr>
      <w:tr w:rsidR="00414FDA" w:rsidRPr="00276D24" w14:paraId="6E4B489E" w14:textId="77777777" w:rsidTr="00D251BA">
        <w:trPr>
          <w:cantSplit/>
        </w:trPr>
        <w:tc>
          <w:tcPr>
            <w:tcW w:w="2605" w:type="dxa"/>
          </w:tcPr>
          <w:p w14:paraId="424D1E14" w14:textId="77777777" w:rsidR="00216647" w:rsidRPr="00276D24" w:rsidRDefault="00216647" w:rsidP="000643B3">
            <w:pPr>
              <w:pStyle w:val="TableEntry"/>
            </w:pPr>
            <w:proofErr w:type="spellStart"/>
            <w:r w:rsidRPr="00276D24">
              <w:t>supportingInfo</w:t>
            </w:r>
            <w:proofErr w:type="spellEnd"/>
          </w:p>
        </w:tc>
        <w:tc>
          <w:tcPr>
            <w:tcW w:w="3150" w:type="dxa"/>
          </w:tcPr>
          <w:p w14:paraId="2387B6CA" w14:textId="77777777" w:rsidR="00216647" w:rsidRPr="00276D24" w:rsidRDefault="00216647" w:rsidP="000643B3">
            <w:pPr>
              <w:pStyle w:val="TableEntry"/>
            </w:pPr>
            <w:r w:rsidRPr="00276D24">
              <w:t>Information considered as part of plan (reference Any)</w:t>
            </w:r>
          </w:p>
        </w:tc>
        <w:tc>
          <w:tcPr>
            <w:tcW w:w="2520" w:type="dxa"/>
          </w:tcPr>
          <w:p w14:paraId="287C2ED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3F1D9E36" w14:textId="77777777" w:rsidR="00216647" w:rsidRPr="00276D24" w:rsidRDefault="00216647" w:rsidP="00D251BA">
            <w:pPr>
              <w:pStyle w:val="TableEntry"/>
            </w:pPr>
          </w:p>
        </w:tc>
      </w:tr>
      <w:tr w:rsidR="00414FDA" w:rsidRPr="00276D24" w14:paraId="74C418D8" w14:textId="77777777" w:rsidTr="00D251BA">
        <w:trPr>
          <w:cantSplit/>
        </w:trPr>
        <w:tc>
          <w:tcPr>
            <w:tcW w:w="2605" w:type="dxa"/>
          </w:tcPr>
          <w:p w14:paraId="592DCEC8" w14:textId="69AFDA51" w:rsidR="00216647" w:rsidRPr="00276D24" w:rsidRDefault="00216647" w:rsidP="000643B3">
            <w:pPr>
              <w:pStyle w:val="TableEntry"/>
            </w:pPr>
            <w:r w:rsidRPr="00276D24">
              <w:t>goal</w:t>
            </w:r>
          </w:p>
        </w:tc>
        <w:tc>
          <w:tcPr>
            <w:tcW w:w="3150" w:type="dxa"/>
          </w:tcPr>
          <w:p w14:paraId="4D62B263" w14:textId="77777777" w:rsidR="00216647" w:rsidRPr="00276D24" w:rsidRDefault="00216647" w:rsidP="000643B3">
            <w:pPr>
              <w:pStyle w:val="TableEntry"/>
            </w:pPr>
            <w:r w:rsidRPr="00276D24">
              <w:t xml:space="preserve">Desired outcome of plan. </w:t>
            </w:r>
            <w:r w:rsidRPr="00276D24">
              <w:rPr>
                <w:bCs/>
              </w:rPr>
              <w:t>This version of the profile requires at least one Goal.</w:t>
            </w:r>
          </w:p>
        </w:tc>
        <w:tc>
          <w:tcPr>
            <w:tcW w:w="2520" w:type="dxa"/>
          </w:tcPr>
          <w:p w14:paraId="5E6250BC" w14:textId="77777777" w:rsidR="00216647" w:rsidRPr="00276D24" w:rsidRDefault="00216647" w:rsidP="00D251BA">
            <w:pPr>
              <w:pStyle w:val="TableEntry"/>
            </w:pPr>
            <w:r w:rsidRPr="00276D24">
              <w:t>no mapping</w:t>
            </w:r>
          </w:p>
        </w:tc>
        <w:tc>
          <w:tcPr>
            <w:tcW w:w="1800" w:type="dxa"/>
          </w:tcPr>
          <w:p w14:paraId="7CC03527" w14:textId="77777777" w:rsidR="00216647" w:rsidRPr="00276D24" w:rsidRDefault="00216647" w:rsidP="00D251BA">
            <w:pPr>
              <w:pStyle w:val="TableEntry"/>
            </w:pPr>
          </w:p>
        </w:tc>
      </w:tr>
      <w:tr w:rsidR="00414FDA" w:rsidRPr="00276D24" w14:paraId="13531BA6" w14:textId="77777777" w:rsidTr="00D251BA">
        <w:trPr>
          <w:cantSplit/>
        </w:trPr>
        <w:tc>
          <w:tcPr>
            <w:tcW w:w="2605" w:type="dxa"/>
          </w:tcPr>
          <w:p w14:paraId="21FA0417" w14:textId="77777777" w:rsidR="00216647" w:rsidRPr="00276D24" w:rsidRDefault="00216647" w:rsidP="000643B3">
            <w:pPr>
              <w:pStyle w:val="TableEntry"/>
            </w:pPr>
            <w:r w:rsidRPr="00276D24">
              <w:t>activity</w:t>
            </w:r>
          </w:p>
        </w:tc>
        <w:tc>
          <w:tcPr>
            <w:tcW w:w="3150" w:type="dxa"/>
          </w:tcPr>
          <w:p w14:paraId="0F7BB64F" w14:textId="77777777" w:rsidR="00216647" w:rsidRPr="00276D24" w:rsidRDefault="00216647" w:rsidP="000643B3">
            <w:pPr>
              <w:pStyle w:val="TableEntry"/>
            </w:pPr>
            <w:r w:rsidRPr="00276D24">
              <w:t>Action to occur as part of plan</w:t>
            </w:r>
          </w:p>
          <w:p w14:paraId="180DA0E9" w14:textId="77777777" w:rsidR="00216647" w:rsidRPr="00276D24" w:rsidRDefault="00216647" w:rsidP="000643B3">
            <w:pPr>
              <w:pStyle w:val="TableEntry"/>
            </w:pPr>
          </w:p>
          <w:p w14:paraId="5DE2C490" w14:textId="77777777" w:rsidR="00216647" w:rsidRPr="00276D24" w:rsidRDefault="00216647" w:rsidP="000643B3">
            <w:pPr>
              <w:pStyle w:val="TableEntry"/>
            </w:pPr>
            <w:r w:rsidRPr="00276D24">
              <w:t>Provide a reference or detail, not both</w:t>
            </w:r>
          </w:p>
        </w:tc>
        <w:tc>
          <w:tcPr>
            <w:tcW w:w="2520" w:type="dxa"/>
          </w:tcPr>
          <w:p w14:paraId="5F9BB1CF" w14:textId="77777777" w:rsidR="00216647" w:rsidRPr="00276D24" w:rsidRDefault="00216647" w:rsidP="00D251BA">
            <w:pPr>
              <w:pStyle w:val="TableEntry"/>
            </w:pPr>
            <w:r w:rsidRPr="00276D24">
              <w:t>Contains the list of Task references. Mapping is performed on the children elements</w:t>
            </w:r>
          </w:p>
        </w:tc>
        <w:tc>
          <w:tcPr>
            <w:tcW w:w="1800" w:type="dxa"/>
          </w:tcPr>
          <w:p w14:paraId="730148CF" w14:textId="77777777" w:rsidR="00216647" w:rsidRPr="00276D24" w:rsidRDefault="00216647" w:rsidP="00D251BA">
            <w:pPr>
              <w:pStyle w:val="TableEntry"/>
            </w:pPr>
          </w:p>
        </w:tc>
      </w:tr>
      <w:tr w:rsidR="00414FDA" w:rsidRPr="00276D24" w14:paraId="738868EA" w14:textId="77777777" w:rsidTr="00D251BA">
        <w:trPr>
          <w:cantSplit/>
        </w:trPr>
        <w:tc>
          <w:tcPr>
            <w:tcW w:w="2605" w:type="dxa"/>
          </w:tcPr>
          <w:p w14:paraId="3656F566" w14:textId="5D596F7A" w:rsidR="00140D31" w:rsidRPr="00276D24" w:rsidRDefault="00140D31" w:rsidP="000643B3">
            <w:pPr>
              <w:pStyle w:val="TableEntry"/>
            </w:pPr>
            <w:r w:rsidRPr="00276D24">
              <w:t xml:space="preserve">… </w:t>
            </w:r>
            <w:proofErr w:type="spellStart"/>
            <w:r w:rsidRPr="00276D24">
              <w:t>outcomeCodeableConcept</w:t>
            </w:r>
            <w:proofErr w:type="spellEnd"/>
          </w:p>
        </w:tc>
        <w:tc>
          <w:tcPr>
            <w:tcW w:w="3150" w:type="dxa"/>
          </w:tcPr>
          <w:p w14:paraId="41112A7D" w14:textId="77777777" w:rsidR="00140D31" w:rsidRPr="00276D24" w:rsidRDefault="00140D31" w:rsidP="000643B3">
            <w:pPr>
              <w:pStyle w:val="TableEntry"/>
            </w:pPr>
            <w:r w:rsidRPr="00276D24">
              <w:t>Results of the activity</w:t>
            </w:r>
          </w:p>
        </w:tc>
        <w:tc>
          <w:tcPr>
            <w:tcW w:w="2520" w:type="dxa"/>
          </w:tcPr>
          <w:p w14:paraId="4A97CE7B" w14:textId="77777777" w:rsidR="00140D31" w:rsidRPr="00276D24" w:rsidRDefault="00140D31" w:rsidP="00D251BA">
            <w:pPr>
              <w:pStyle w:val="TableEntry"/>
            </w:pPr>
            <w:r w:rsidRPr="00276D24">
              <w:t>no mapping</w:t>
            </w:r>
          </w:p>
        </w:tc>
        <w:tc>
          <w:tcPr>
            <w:tcW w:w="1800" w:type="dxa"/>
          </w:tcPr>
          <w:p w14:paraId="3CD9330E" w14:textId="77777777" w:rsidR="00140D31" w:rsidRPr="00276D24" w:rsidRDefault="00140D31" w:rsidP="00D251BA">
            <w:pPr>
              <w:pStyle w:val="TableEntry"/>
            </w:pPr>
          </w:p>
        </w:tc>
      </w:tr>
      <w:tr w:rsidR="00414FDA" w:rsidRPr="00276D24" w14:paraId="6E92F4B2" w14:textId="77777777" w:rsidTr="00D251BA">
        <w:trPr>
          <w:cantSplit/>
        </w:trPr>
        <w:tc>
          <w:tcPr>
            <w:tcW w:w="2605" w:type="dxa"/>
          </w:tcPr>
          <w:p w14:paraId="1E635BDA" w14:textId="79D4723D" w:rsidR="00140D31" w:rsidRPr="00276D24" w:rsidRDefault="00140D31" w:rsidP="000643B3">
            <w:pPr>
              <w:pStyle w:val="TableEntry"/>
            </w:pPr>
            <w:r w:rsidRPr="00276D24">
              <w:t xml:space="preserve">… </w:t>
            </w:r>
            <w:proofErr w:type="spellStart"/>
            <w:r w:rsidRPr="00276D24">
              <w:t>outcomeReference</w:t>
            </w:r>
            <w:proofErr w:type="spellEnd"/>
          </w:p>
        </w:tc>
        <w:tc>
          <w:tcPr>
            <w:tcW w:w="3150" w:type="dxa"/>
          </w:tcPr>
          <w:p w14:paraId="64C78712" w14:textId="77777777" w:rsidR="00140D31" w:rsidRPr="00276D24" w:rsidRDefault="00140D31" w:rsidP="000643B3">
            <w:pPr>
              <w:pStyle w:val="TableEntry"/>
            </w:pPr>
            <w:r w:rsidRPr="00276D24">
              <w:t>Appointment, Encounter, Procedure, etc. (reference Any)</w:t>
            </w:r>
          </w:p>
        </w:tc>
        <w:tc>
          <w:tcPr>
            <w:tcW w:w="2520" w:type="dxa"/>
          </w:tcPr>
          <w:p w14:paraId="5595A550" w14:textId="77777777" w:rsidR="00140D31" w:rsidRPr="00276D24" w:rsidRDefault="00140D31"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68F3DDDA" w14:textId="77777777" w:rsidR="00140D31" w:rsidRPr="00276D24" w:rsidRDefault="00140D31" w:rsidP="00D251BA">
            <w:pPr>
              <w:pStyle w:val="TableEntry"/>
            </w:pPr>
          </w:p>
        </w:tc>
      </w:tr>
      <w:tr w:rsidR="00414FDA" w:rsidRPr="00276D24" w14:paraId="19527591" w14:textId="77777777" w:rsidTr="00D251BA">
        <w:trPr>
          <w:cantSplit/>
        </w:trPr>
        <w:tc>
          <w:tcPr>
            <w:tcW w:w="2605" w:type="dxa"/>
          </w:tcPr>
          <w:p w14:paraId="34D966AC" w14:textId="0DFED7A4" w:rsidR="00140D31" w:rsidRPr="00276D24" w:rsidRDefault="00140D31" w:rsidP="000643B3">
            <w:pPr>
              <w:pStyle w:val="TableEntry"/>
            </w:pPr>
            <w:r w:rsidRPr="00276D24">
              <w:t>… progress</w:t>
            </w:r>
          </w:p>
        </w:tc>
        <w:tc>
          <w:tcPr>
            <w:tcW w:w="3150" w:type="dxa"/>
          </w:tcPr>
          <w:p w14:paraId="1344B226" w14:textId="77777777" w:rsidR="00140D31" w:rsidRPr="00276D24" w:rsidRDefault="00140D31" w:rsidP="000643B3">
            <w:pPr>
              <w:pStyle w:val="TableEntry"/>
            </w:pPr>
            <w:r w:rsidRPr="00276D24">
              <w:t>Annotation Comments about the activity status/progress</w:t>
            </w:r>
          </w:p>
        </w:tc>
        <w:tc>
          <w:tcPr>
            <w:tcW w:w="2520" w:type="dxa"/>
          </w:tcPr>
          <w:p w14:paraId="4D73113A" w14:textId="77777777" w:rsidR="00140D31" w:rsidRPr="00276D24" w:rsidRDefault="00140D31" w:rsidP="00D251BA">
            <w:pPr>
              <w:pStyle w:val="TableEntry"/>
            </w:pPr>
            <w:r w:rsidRPr="00276D24">
              <w:t>no mapping</w:t>
            </w:r>
          </w:p>
        </w:tc>
        <w:tc>
          <w:tcPr>
            <w:tcW w:w="1800" w:type="dxa"/>
          </w:tcPr>
          <w:p w14:paraId="5268CB77" w14:textId="77777777" w:rsidR="00140D31" w:rsidRPr="00276D24" w:rsidRDefault="00140D31" w:rsidP="00D251BA">
            <w:pPr>
              <w:pStyle w:val="TableEntry"/>
            </w:pPr>
          </w:p>
        </w:tc>
      </w:tr>
      <w:tr w:rsidR="00414FDA" w:rsidRPr="00276D24" w14:paraId="39C37773" w14:textId="77777777" w:rsidTr="00D251BA">
        <w:trPr>
          <w:cantSplit/>
        </w:trPr>
        <w:tc>
          <w:tcPr>
            <w:tcW w:w="2605" w:type="dxa"/>
          </w:tcPr>
          <w:p w14:paraId="1FBFA013" w14:textId="1C33CBEA" w:rsidR="00140D31" w:rsidRPr="00276D24" w:rsidRDefault="00D5359D" w:rsidP="000643B3">
            <w:pPr>
              <w:pStyle w:val="TableEntry"/>
            </w:pPr>
            <w:r w:rsidRPr="00276D24">
              <w:t xml:space="preserve">… </w:t>
            </w:r>
            <w:r w:rsidR="00140D31" w:rsidRPr="00276D24">
              <w:t>reference</w:t>
            </w:r>
          </w:p>
        </w:tc>
        <w:tc>
          <w:tcPr>
            <w:tcW w:w="3150" w:type="dxa"/>
          </w:tcPr>
          <w:p w14:paraId="156CC63B" w14:textId="77777777" w:rsidR="00140D31" w:rsidRPr="00276D24" w:rsidRDefault="00140D31" w:rsidP="000643B3">
            <w:pPr>
              <w:pStyle w:val="TableEntry"/>
            </w:pPr>
            <w:r w:rsidRPr="00276D24">
              <w:t>Activity details defined in specific resource</w:t>
            </w:r>
          </w:p>
        </w:tc>
        <w:tc>
          <w:tcPr>
            <w:tcW w:w="2520" w:type="dxa"/>
          </w:tcPr>
          <w:p w14:paraId="08FD8A4C" w14:textId="68A96131" w:rsidR="00140D31" w:rsidRPr="00276D24" w:rsidRDefault="00140D31" w:rsidP="00D251BA">
            <w:pPr>
              <w:pStyle w:val="TableEntry"/>
            </w:pPr>
            <w:r w:rsidRPr="00276D24">
              <w:t xml:space="preserve">Reference to Task resource – Mapping is on the Task resource (see </w:t>
            </w:r>
            <w:r w:rsidRPr="00276D24">
              <w:rPr>
                <w:b/>
              </w:rPr>
              <w:t>Table 7.3.3-1</w:t>
            </w:r>
            <w:r w:rsidRPr="00276D24">
              <w:t>)</w:t>
            </w:r>
          </w:p>
        </w:tc>
        <w:tc>
          <w:tcPr>
            <w:tcW w:w="1800" w:type="dxa"/>
          </w:tcPr>
          <w:p w14:paraId="01AF3651" w14:textId="77777777" w:rsidR="00140D31" w:rsidRPr="00276D24" w:rsidRDefault="00140D31" w:rsidP="00D251BA">
            <w:pPr>
              <w:pStyle w:val="TableEntry"/>
            </w:pPr>
          </w:p>
        </w:tc>
      </w:tr>
      <w:tr w:rsidR="00414FDA" w:rsidRPr="00276D24" w14:paraId="3A8BEE57" w14:textId="77777777" w:rsidTr="00D251BA">
        <w:trPr>
          <w:cantSplit/>
        </w:trPr>
        <w:tc>
          <w:tcPr>
            <w:tcW w:w="2605" w:type="dxa"/>
          </w:tcPr>
          <w:p w14:paraId="5E4D0887" w14:textId="0CAA37F5" w:rsidR="00D5359D" w:rsidRPr="00276D24" w:rsidRDefault="00D5359D" w:rsidP="000643B3">
            <w:pPr>
              <w:pStyle w:val="TableEntry"/>
            </w:pPr>
            <w:r w:rsidRPr="00276D24">
              <w:t>… details</w:t>
            </w:r>
          </w:p>
        </w:tc>
        <w:tc>
          <w:tcPr>
            <w:tcW w:w="3150" w:type="dxa"/>
          </w:tcPr>
          <w:p w14:paraId="4C4D1B4D" w14:textId="77777777" w:rsidR="00D5359D" w:rsidRPr="00276D24" w:rsidRDefault="00D5359D" w:rsidP="000643B3">
            <w:pPr>
              <w:pStyle w:val="TableEntry"/>
            </w:pPr>
            <w:r w:rsidRPr="00276D24">
              <w:t>In-line definition of activity</w:t>
            </w:r>
          </w:p>
        </w:tc>
        <w:tc>
          <w:tcPr>
            <w:tcW w:w="2520" w:type="dxa"/>
          </w:tcPr>
          <w:p w14:paraId="451D4744" w14:textId="77777777" w:rsidR="00D5359D" w:rsidRPr="00276D24" w:rsidRDefault="00D5359D" w:rsidP="00D251BA">
            <w:pPr>
              <w:pStyle w:val="TableEntry"/>
            </w:pPr>
            <w:r w:rsidRPr="00276D24">
              <w:t>General details of Task resource. Mapping is on children elements.</w:t>
            </w:r>
          </w:p>
        </w:tc>
        <w:tc>
          <w:tcPr>
            <w:tcW w:w="1800" w:type="dxa"/>
          </w:tcPr>
          <w:p w14:paraId="0F43E3EF" w14:textId="77777777" w:rsidR="00D5359D" w:rsidRPr="00276D24" w:rsidRDefault="00D5359D" w:rsidP="00D251BA">
            <w:pPr>
              <w:pStyle w:val="TableEntry"/>
            </w:pPr>
          </w:p>
        </w:tc>
      </w:tr>
      <w:tr w:rsidR="00414FDA" w:rsidRPr="00276D24" w14:paraId="161A7CD4" w14:textId="77777777" w:rsidTr="00D251BA">
        <w:trPr>
          <w:cantSplit/>
        </w:trPr>
        <w:tc>
          <w:tcPr>
            <w:tcW w:w="2605" w:type="dxa"/>
          </w:tcPr>
          <w:p w14:paraId="20222640" w14:textId="60F65824" w:rsidR="00D5359D" w:rsidRPr="00276D24" w:rsidRDefault="00D5359D" w:rsidP="000643B3">
            <w:pPr>
              <w:pStyle w:val="TableEntry"/>
            </w:pPr>
            <w:r w:rsidRPr="00276D24">
              <w:t>…. category</w:t>
            </w:r>
          </w:p>
        </w:tc>
        <w:tc>
          <w:tcPr>
            <w:tcW w:w="3150" w:type="dxa"/>
          </w:tcPr>
          <w:p w14:paraId="59221906" w14:textId="77777777" w:rsidR="00D5359D" w:rsidRPr="00276D24" w:rsidRDefault="00D5359D" w:rsidP="000643B3">
            <w:pPr>
              <w:pStyle w:val="TableEntry"/>
            </w:pPr>
            <w:r w:rsidRPr="00276D24">
              <w:t>diet | drug | encounter | observation | procedure | supply | other</w:t>
            </w:r>
          </w:p>
          <w:p w14:paraId="0C26E8BA" w14:textId="77777777" w:rsidR="00D5359D" w:rsidRPr="00276D24" w:rsidRDefault="00D5359D" w:rsidP="000643B3">
            <w:pPr>
              <w:pStyle w:val="TableEntry"/>
            </w:pPr>
          </w:p>
          <w:p w14:paraId="4BBAF07A" w14:textId="77777777" w:rsidR="00D5359D" w:rsidRPr="00276D24" w:rsidRDefault="00D5359D" w:rsidP="000643B3">
            <w:pPr>
              <w:pStyle w:val="TableEntry"/>
            </w:pPr>
            <w:proofErr w:type="spellStart"/>
            <w:r w:rsidRPr="00276D24">
              <w:t>CarePlanActivityCategory</w:t>
            </w:r>
            <w:proofErr w:type="spellEnd"/>
            <w:r w:rsidRPr="00276D24">
              <w:t xml:space="preserve"> (Example)</w:t>
            </w:r>
          </w:p>
        </w:tc>
        <w:tc>
          <w:tcPr>
            <w:tcW w:w="2520" w:type="dxa"/>
          </w:tcPr>
          <w:p w14:paraId="5DA8480B" w14:textId="77777777" w:rsidR="00D5359D" w:rsidRPr="00276D24" w:rsidRDefault="00D5359D" w:rsidP="00D251BA">
            <w:pPr>
              <w:pStyle w:val="TableEntry"/>
            </w:pPr>
            <w:r w:rsidRPr="00276D24">
              <w:t>no mapping</w:t>
            </w:r>
          </w:p>
        </w:tc>
        <w:tc>
          <w:tcPr>
            <w:tcW w:w="1800" w:type="dxa"/>
          </w:tcPr>
          <w:p w14:paraId="1BE0B207" w14:textId="77777777" w:rsidR="00D5359D" w:rsidRPr="00276D24" w:rsidRDefault="00D5359D" w:rsidP="00D251BA">
            <w:pPr>
              <w:pStyle w:val="TableEntry"/>
            </w:pPr>
          </w:p>
        </w:tc>
      </w:tr>
      <w:tr w:rsidR="00414FDA" w:rsidRPr="00276D24" w14:paraId="0BEF51CE" w14:textId="77777777" w:rsidTr="00D251BA">
        <w:trPr>
          <w:cantSplit/>
        </w:trPr>
        <w:tc>
          <w:tcPr>
            <w:tcW w:w="2605" w:type="dxa"/>
          </w:tcPr>
          <w:p w14:paraId="029C4E5C" w14:textId="54656ABE" w:rsidR="00D5359D" w:rsidRPr="00276D24" w:rsidRDefault="00D5359D" w:rsidP="000643B3">
            <w:pPr>
              <w:pStyle w:val="TableEntry"/>
            </w:pPr>
            <w:r w:rsidRPr="00276D24">
              <w:t>…. definition</w:t>
            </w:r>
          </w:p>
        </w:tc>
        <w:tc>
          <w:tcPr>
            <w:tcW w:w="3150" w:type="dxa"/>
          </w:tcPr>
          <w:p w14:paraId="4176D898" w14:textId="77777777" w:rsidR="00D5359D" w:rsidRPr="00276D24" w:rsidRDefault="00D5359D" w:rsidP="000643B3">
            <w:pPr>
              <w:pStyle w:val="TableEntry"/>
            </w:pPr>
            <w:r w:rsidRPr="00276D24">
              <w:t>Protocol or definition</w:t>
            </w:r>
          </w:p>
        </w:tc>
        <w:tc>
          <w:tcPr>
            <w:tcW w:w="2520" w:type="dxa"/>
          </w:tcPr>
          <w:p w14:paraId="07600967"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with FHIR resource </w:t>
            </w:r>
            <w:proofErr w:type="spellStart"/>
            <w:r w:rsidRPr="00276D24">
              <w:t>ActivityDefinition</w:t>
            </w:r>
            <w:proofErr w:type="spellEnd"/>
          </w:p>
        </w:tc>
        <w:tc>
          <w:tcPr>
            <w:tcW w:w="1800" w:type="dxa"/>
          </w:tcPr>
          <w:p w14:paraId="0A557828" w14:textId="77777777" w:rsidR="00D5359D" w:rsidRPr="00276D24" w:rsidRDefault="00D5359D" w:rsidP="00D251BA">
            <w:pPr>
              <w:pStyle w:val="TableEntry"/>
            </w:pPr>
          </w:p>
        </w:tc>
      </w:tr>
      <w:tr w:rsidR="00414FDA" w:rsidRPr="00276D24" w14:paraId="06BCC523" w14:textId="77777777" w:rsidTr="00D251BA">
        <w:trPr>
          <w:cantSplit/>
        </w:trPr>
        <w:tc>
          <w:tcPr>
            <w:tcW w:w="2605" w:type="dxa"/>
          </w:tcPr>
          <w:p w14:paraId="6C722712" w14:textId="11880A0A" w:rsidR="00D5359D" w:rsidRPr="00276D24" w:rsidRDefault="00D5359D" w:rsidP="000643B3">
            <w:pPr>
              <w:pStyle w:val="TableEntry"/>
            </w:pPr>
            <w:r w:rsidRPr="00276D24">
              <w:t>…. code</w:t>
            </w:r>
          </w:p>
        </w:tc>
        <w:tc>
          <w:tcPr>
            <w:tcW w:w="3150" w:type="dxa"/>
          </w:tcPr>
          <w:p w14:paraId="7251D2CD" w14:textId="77777777" w:rsidR="00D5359D" w:rsidRPr="00276D24" w:rsidRDefault="00D5359D" w:rsidP="000643B3">
            <w:pPr>
              <w:pStyle w:val="TableEntry"/>
            </w:pPr>
            <w:r w:rsidRPr="00276D24">
              <w:t>Detail type of activity</w:t>
            </w:r>
          </w:p>
          <w:p w14:paraId="4810E6A7" w14:textId="77777777" w:rsidR="00D5359D" w:rsidRPr="00276D24" w:rsidRDefault="00D5359D" w:rsidP="000643B3">
            <w:pPr>
              <w:pStyle w:val="TableEntry"/>
            </w:pPr>
          </w:p>
          <w:p w14:paraId="4B6D68F6" w14:textId="77777777" w:rsidR="00D5359D" w:rsidRPr="00276D24" w:rsidRDefault="00D5359D" w:rsidP="000643B3">
            <w:pPr>
              <w:pStyle w:val="TableEntry"/>
            </w:pPr>
            <w:r w:rsidRPr="00276D24">
              <w:t>Care Plan Activity (Example)</w:t>
            </w:r>
          </w:p>
        </w:tc>
        <w:tc>
          <w:tcPr>
            <w:tcW w:w="2520" w:type="dxa"/>
          </w:tcPr>
          <w:p w14:paraId="3F608C78" w14:textId="77777777" w:rsidR="00D5359D" w:rsidRPr="00276D24" w:rsidRDefault="00D5359D" w:rsidP="00D251BA">
            <w:pPr>
              <w:pStyle w:val="TableEntry"/>
            </w:pPr>
            <w:r w:rsidRPr="00276D24">
              <w:t>no mapping</w:t>
            </w:r>
          </w:p>
        </w:tc>
        <w:tc>
          <w:tcPr>
            <w:tcW w:w="1800" w:type="dxa"/>
          </w:tcPr>
          <w:p w14:paraId="75F9AF08" w14:textId="77777777" w:rsidR="00D5359D" w:rsidRPr="00276D24" w:rsidRDefault="00D5359D" w:rsidP="00D251BA">
            <w:pPr>
              <w:pStyle w:val="TableEntry"/>
            </w:pPr>
          </w:p>
        </w:tc>
      </w:tr>
      <w:tr w:rsidR="00414FDA" w:rsidRPr="00276D24" w14:paraId="0F0EAA83" w14:textId="77777777" w:rsidTr="00D251BA">
        <w:trPr>
          <w:cantSplit/>
        </w:trPr>
        <w:tc>
          <w:tcPr>
            <w:tcW w:w="2605" w:type="dxa"/>
          </w:tcPr>
          <w:p w14:paraId="3FA52405" w14:textId="523FB5C4" w:rsidR="00D5359D" w:rsidRPr="00276D24" w:rsidRDefault="00D5359D" w:rsidP="000643B3">
            <w:pPr>
              <w:pStyle w:val="TableEntry"/>
            </w:pPr>
            <w:r w:rsidRPr="00276D24">
              <w:t xml:space="preserve">…. </w:t>
            </w:r>
            <w:proofErr w:type="spellStart"/>
            <w:r w:rsidRPr="00276D24">
              <w:t>reasonCode</w:t>
            </w:r>
            <w:proofErr w:type="spellEnd"/>
          </w:p>
        </w:tc>
        <w:tc>
          <w:tcPr>
            <w:tcW w:w="3150" w:type="dxa"/>
          </w:tcPr>
          <w:p w14:paraId="3D63BB4B" w14:textId="77777777" w:rsidR="00D5359D" w:rsidRPr="00276D24" w:rsidRDefault="00D5359D" w:rsidP="000643B3">
            <w:pPr>
              <w:pStyle w:val="TableEntry"/>
            </w:pPr>
            <w:r w:rsidRPr="00276D24">
              <w:t>Why activity should be done or why activity was prohibited</w:t>
            </w:r>
          </w:p>
          <w:p w14:paraId="3615002B" w14:textId="77777777" w:rsidR="00D5359D" w:rsidRPr="00276D24" w:rsidRDefault="00D5359D" w:rsidP="000643B3">
            <w:pPr>
              <w:pStyle w:val="TableEntry"/>
            </w:pPr>
          </w:p>
          <w:p w14:paraId="5EB435E1" w14:textId="77777777" w:rsidR="00D5359D" w:rsidRPr="00276D24" w:rsidRDefault="00D5359D" w:rsidP="000643B3">
            <w:pPr>
              <w:pStyle w:val="TableEntry"/>
            </w:pPr>
            <w:r w:rsidRPr="00276D24">
              <w:t>Activity Reason (Example)</w:t>
            </w:r>
          </w:p>
        </w:tc>
        <w:tc>
          <w:tcPr>
            <w:tcW w:w="2520" w:type="dxa"/>
          </w:tcPr>
          <w:p w14:paraId="4283E4C9" w14:textId="77777777" w:rsidR="00D5359D" w:rsidRPr="00276D24" w:rsidRDefault="00D5359D" w:rsidP="00D251BA">
            <w:pPr>
              <w:pStyle w:val="TableEntry"/>
            </w:pPr>
            <w:r w:rsidRPr="00276D24">
              <w:t>no mapping</w:t>
            </w:r>
          </w:p>
        </w:tc>
        <w:tc>
          <w:tcPr>
            <w:tcW w:w="1800" w:type="dxa"/>
          </w:tcPr>
          <w:p w14:paraId="58ECCA03" w14:textId="77777777" w:rsidR="00D5359D" w:rsidRPr="00276D24" w:rsidRDefault="00D5359D" w:rsidP="00D251BA">
            <w:pPr>
              <w:pStyle w:val="TableEntry"/>
            </w:pPr>
          </w:p>
        </w:tc>
      </w:tr>
      <w:tr w:rsidR="00414FDA" w:rsidRPr="00276D24" w14:paraId="3E413473" w14:textId="77777777" w:rsidTr="00D251BA">
        <w:trPr>
          <w:cantSplit/>
        </w:trPr>
        <w:tc>
          <w:tcPr>
            <w:tcW w:w="2605" w:type="dxa"/>
          </w:tcPr>
          <w:p w14:paraId="3ED93431" w14:textId="1A5746DF" w:rsidR="00D5359D" w:rsidRPr="00276D24" w:rsidRDefault="00D5359D" w:rsidP="000643B3">
            <w:pPr>
              <w:pStyle w:val="TableEntry"/>
            </w:pPr>
            <w:r w:rsidRPr="00276D24">
              <w:t xml:space="preserve">…. </w:t>
            </w:r>
            <w:proofErr w:type="spellStart"/>
            <w:r w:rsidRPr="00276D24">
              <w:t>reasonReference</w:t>
            </w:r>
            <w:proofErr w:type="spellEnd"/>
          </w:p>
        </w:tc>
        <w:tc>
          <w:tcPr>
            <w:tcW w:w="3150" w:type="dxa"/>
          </w:tcPr>
          <w:p w14:paraId="2DB41A49" w14:textId="77777777" w:rsidR="00D5359D" w:rsidRPr="00276D24" w:rsidRDefault="00D5359D" w:rsidP="000643B3">
            <w:pPr>
              <w:pStyle w:val="TableEntry"/>
            </w:pPr>
            <w:r w:rsidRPr="00276D24">
              <w:t>Condition triggering need for activity</w:t>
            </w:r>
          </w:p>
        </w:tc>
        <w:tc>
          <w:tcPr>
            <w:tcW w:w="2520" w:type="dxa"/>
          </w:tcPr>
          <w:p w14:paraId="71613E3B" w14:textId="77777777" w:rsidR="00D5359D" w:rsidRPr="00276D24" w:rsidRDefault="00D5359D" w:rsidP="00D251BA">
            <w:pPr>
              <w:pStyle w:val="TableEntry"/>
            </w:pPr>
            <w:r w:rsidRPr="00276D24">
              <w:t>no mapping</w:t>
            </w:r>
          </w:p>
        </w:tc>
        <w:tc>
          <w:tcPr>
            <w:tcW w:w="1800" w:type="dxa"/>
          </w:tcPr>
          <w:p w14:paraId="3A9D43DC" w14:textId="77777777" w:rsidR="00D5359D" w:rsidRPr="00276D24" w:rsidRDefault="00D5359D" w:rsidP="00D251BA">
            <w:pPr>
              <w:pStyle w:val="TableEntry"/>
            </w:pPr>
          </w:p>
        </w:tc>
      </w:tr>
      <w:tr w:rsidR="00414FDA" w:rsidRPr="00276D24" w14:paraId="43428B89" w14:textId="77777777" w:rsidTr="00D251BA">
        <w:trPr>
          <w:cantSplit/>
        </w:trPr>
        <w:tc>
          <w:tcPr>
            <w:tcW w:w="2605" w:type="dxa"/>
          </w:tcPr>
          <w:p w14:paraId="3D7B0BEC" w14:textId="53151614" w:rsidR="00D5359D" w:rsidRPr="00276D24" w:rsidRDefault="00D5359D" w:rsidP="000643B3">
            <w:pPr>
              <w:pStyle w:val="TableEntry"/>
            </w:pPr>
            <w:r w:rsidRPr="00276D24">
              <w:t>…. goal</w:t>
            </w:r>
          </w:p>
        </w:tc>
        <w:tc>
          <w:tcPr>
            <w:tcW w:w="3150" w:type="dxa"/>
          </w:tcPr>
          <w:p w14:paraId="34853F0B" w14:textId="77777777" w:rsidR="00D5359D" w:rsidRPr="00276D24" w:rsidRDefault="00D5359D" w:rsidP="000643B3">
            <w:pPr>
              <w:pStyle w:val="TableEntry"/>
            </w:pPr>
            <w:r w:rsidRPr="00276D24">
              <w:t>Goals this activity relates to</w:t>
            </w:r>
          </w:p>
        </w:tc>
        <w:tc>
          <w:tcPr>
            <w:tcW w:w="2520" w:type="dxa"/>
          </w:tcPr>
          <w:p w14:paraId="76D04875" w14:textId="77777777" w:rsidR="00D5359D" w:rsidRPr="00276D24" w:rsidRDefault="00D5359D" w:rsidP="00D251BA">
            <w:pPr>
              <w:pStyle w:val="TableEntry"/>
            </w:pPr>
            <w:r w:rsidRPr="00276D24">
              <w:t>no mapping</w:t>
            </w:r>
          </w:p>
        </w:tc>
        <w:tc>
          <w:tcPr>
            <w:tcW w:w="1800" w:type="dxa"/>
          </w:tcPr>
          <w:p w14:paraId="2F78AAF0" w14:textId="77777777" w:rsidR="00D5359D" w:rsidRPr="00276D24" w:rsidRDefault="00D5359D" w:rsidP="00D251BA">
            <w:pPr>
              <w:pStyle w:val="TableEntry"/>
            </w:pPr>
          </w:p>
        </w:tc>
      </w:tr>
      <w:tr w:rsidR="00414FDA" w:rsidRPr="00276D24" w14:paraId="2182A2F4" w14:textId="77777777" w:rsidTr="00D251BA">
        <w:trPr>
          <w:cantSplit/>
        </w:trPr>
        <w:tc>
          <w:tcPr>
            <w:tcW w:w="2605" w:type="dxa"/>
          </w:tcPr>
          <w:p w14:paraId="0D5DCB4F" w14:textId="63CC76E9" w:rsidR="00D5359D" w:rsidRPr="00276D24" w:rsidRDefault="00D5359D" w:rsidP="000643B3">
            <w:pPr>
              <w:pStyle w:val="TableEntry"/>
            </w:pPr>
            <w:r w:rsidRPr="00276D24">
              <w:lastRenderedPageBreak/>
              <w:t>…. status</w:t>
            </w:r>
          </w:p>
        </w:tc>
        <w:tc>
          <w:tcPr>
            <w:tcW w:w="3150" w:type="dxa"/>
          </w:tcPr>
          <w:p w14:paraId="624D3E89" w14:textId="77777777" w:rsidR="00D5359D" w:rsidRPr="00276D24" w:rsidRDefault="00D5359D" w:rsidP="000643B3">
            <w:pPr>
              <w:pStyle w:val="TableEntry"/>
            </w:pPr>
            <w:r w:rsidRPr="00276D24">
              <w:t>not-started | scheduled | in-progress | on-hold | completed | cancelled | unknown</w:t>
            </w:r>
          </w:p>
          <w:p w14:paraId="4864E762" w14:textId="77777777" w:rsidR="00D5359D" w:rsidRPr="00276D24" w:rsidRDefault="00D5359D" w:rsidP="000643B3">
            <w:pPr>
              <w:pStyle w:val="TableEntry"/>
            </w:pPr>
          </w:p>
          <w:p w14:paraId="620D7DBB" w14:textId="77777777" w:rsidR="00D5359D" w:rsidRPr="00276D24" w:rsidRDefault="00D5359D" w:rsidP="000643B3">
            <w:pPr>
              <w:pStyle w:val="TableEntry"/>
            </w:pPr>
            <w:proofErr w:type="spellStart"/>
            <w:r w:rsidRPr="00276D24">
              <w:t>CarePlanActivityStatus</w:t>
            </w:r>
            <w:proofErr w:type="spellEnd"/>
            <w:r w:rsidRPr="00276D24">
              <w:t xml:space="preserve"> (Required)</w:t>
            </w:r>
          </w:p>
        </w:tc>
        <w:tc>
          <w:tcPr>
            <w:tcW w:w="2520" w:type="dxa"/>
          </w:tcPr>
          <w:p w14:paraId="3A9D54B0"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40C6B10A" w14:textId="77777777" w:rsidR="00D5359D" w:rsidRPr="00276D24" w:rsidRDefault="00D5359D" w:rsidP="00D251BA">
            <w:pPr>
              <w:pStyle w:val="TableEntry"/>
            </w:pPr>
          </w:p>
        </w:tc>
      </w:tr>
      <w:tr w:rsidR="00414FDA" w:rsidRPr="00276D24" w14:paraId="524F3564" w14:textId="77777777" w:rsidTr="00D251BA">
        <w:trPr>
          <w:cantSplit/>
        </w:trPr>
        <w:tc>
          <w:tcPr>
            <w:tcW w:w="2605" w:type="dxa"/>
          </w:tcPr>
          <w:p w14:paraId="6CAA2604" w14:textId="30D530A3" w:rsidR="00D5359D" w:rsidRPr="00276D24" w:rsidRDefault="00D5359D" w:rsidP="000643B3">
            <w:pPr>
              <w:pStyle w:val="TableEntry"/>
            </w:pPr>
            <w:r w:rsidRPr="00276D24">
              <w:t xml:space="preserve">…. </w:t>
            </w:r>
            <w:proofErr w:type="spellStart"/>
            <w:r w:rsidRPr="00276D24">
              <w:t>statusReason</w:t>
            </w:r>
            <w:proofErr w:type="spellEnd"/>
          </w:p>
        </w:tc>
        <w:tc>
          <w:tcPr>
            <w:tcW w:w="3150" w:type="dxa"/>
          </w:tcPr>
          <w:p w14:paraId="56814A6F" w14:textId="77777777" w:rsidR="00D5359D" w:rsidRPr="00276D24" w:rsidRDefault="00D5359D" w:rsidP="000643B3">
            <w:pPr>
              <w:pStyle w:val="TableEntry"/>
            </w:pPr>
            <w:r w:rsidRPr="00276D24">
              <w:t>Reason for current status</w:t>
            </w:r>
          </w:p>
          <w:p w14:paraId="39115C37" w14:textId="77777777" w:rsidR="00D5359D" w:rsidRPr="00276D24" w:rsidRDefault="00D5359D" w:rsidP="000643B3">
            <w:pPr>
              <w:pStyle w:val="TableEntry"/>
            </w:pPr>
          </w:p>
          <w:p w14:paraId="6A0B864A" w14:textId="77777777" w:rsidR="00D5359D" w:rsidRPr="00276D24" w:rsidRDefault="00D5359D" w:rsidP="000643B3">
            <w:pPr>
              <w:pStyle w:val="TableEntry"/>
            </w:pPr>
            <w:proofErr w:type="spellStart"/>
            <w:r w:rsidRPr="00276D24">
              <w:t>GoalStatusReason</w:t>
            </w:r>
            <w:proofErr w:type="spellEnd"/>
            <w:r w:rsidRPr="00276D24">
              <w:t xml:space="preserve"> (Example)</w:t>
            </w:r>
          </w:p>
        </w:tc>
        <w:tc>
          <w:tcPr>
            <w:tcW w:w="2520" w:type="dxa"/>
          </w:tcPr>
          <w:p w14:paraId="572BBCB1" w14:textId="77777777" w:rsidR="00D5359D" w:rsidRPr="00276D24" w:rsidRDefault="00D5359D" w:rsidP="00D251BA">
            <w:pPr>
              <w:pStyle w:val="TableEntry"/>
            </w:pPr>
            <w:r w:rsidRPr="00276D24">
              <w:t>no mapping</w:t>
            </w:r>
          </w:p>
        </w:tc>
        <w:tc>
          <w:tcPr>
            <w:tcW w:w="1800" w:type="dxa"/>
          </w:tcPr>
          <w:p w14:paraId="43F2BD26" w14:textId="77777777" w:rsidR="00D5359D" w:rsidRPr="00276D24" w:rsidRDefault="00D5359D" w:rsidP="00D251BA">
            <w:pPr>
              <w:pStyle w:val="TableEntry"/>
            </w:pPr>
          </w:p>
        </w:tc>
      </w:tr>
      <w:tr w:rsidR="00414FDA" w:rsidRPr="00276D24" w14:paraId="34DDBDE8" w14:textId="77777777" w:rsidTr="00D251BA">
        <w:trPr>
          <w:cantSplit/>
        </w:trPr>
        <w:tc>
          <w:tcPr>
            <w:tcW w:w="2605" w:type="dxa"/>
          </w:tcPr>
          <w:p w14:paraId="3EBDD655" w14:textId="2FAED82C" w:rsidR="00D5359D" w:rsidRPr="00276D24" w:rsidRDefault="00D5359D" w:rsidP="000643B3">
            <w:pPr>
              <w:pStyle w:val="TableEntry"/>
            </w:pPr>
            <w:r w:rsidRPr="00276D24">
              <w:t>…. prohibited</w:t>
            </w:r>
          </w:p>
        </w:tc>
        <w:tc>
          <w:tcPr>
            <w:tcW w:w="3150" w:type="dxa"/>
          </w:tcPr>
          <w:p w14:paraId="13D44CDA" w14:textId="77777777" w:rsidR="00D5359D" w:rsidRPr="00276D24" w:rsidRDefault="00D5359D" w:rsidP="000643B3">
            <w:pPr>
              <w:pStyle w:val="TableEntry"/>
            </w:pPr>
            <w:r w:rsidRPr="00276D24">
              <w:t>Do NOT do</w:t>
            </w:r>
          </w:p>
        </w:tc>
        <w:tc>
          <w:tcPr>
            <w:tcW w:w="2520" w:type="dxa"/>
          </w:tcPr>
          <w:p w14:paraId="52951618" w14:textId="77777777" w:rsidR="00D5359D" w:rsidRPr="00276D24" w:rsidRDefault="00D5359D" w:rsidP="00D251BA">
            <w:pPr>
              <w:pStyle w:val="TableEntry"/>
            </w:pPr>
            <w:r w:rsidRPr="00276D24">
              <w:t>no mapping</w:t>
            </w:r>
          </w:p>
        </w:tc>
        <w:tc>
          <w:tcPr>
            <w:tcW w:w="1800" w:type="dxa"/>
          </w:tcPr>
          <w:p w14:paraId="3C7D7AD3" w14:textId="77777777" w:rsidR="00D5359D" w:rsidRPr="00276D24" w:rsidRDefault="00D5359D" w:rsidP="00D251BA">
            <w:pPr>
              <w:pStyle w:val="TableEntry"/>
            </w:pPr>
          </w:p>
        </w:tc>
      </w:tr>
      <w:tr w:rsidR="00414FDA" w:rsidRPr="00276D24" w14:paraId="554670A9" w14:textId="77777777" w:rsidTr="00D251BA">
        <w:trPr>
          <w:cantSplit/>
        </w:trPr>
        <w:tc>
          <w:tcPr>
            <w:tcW w:w="2605" w:type="dxa"/>
          </w:tcPr>
          <w:p w14:paraId="55444B8E" w14:textId="7FE08267" w:rsidR="00D5359D" w:rsidRPr="00276D24" w:rsidRDefault="00D5359D" w:rsidP="000643B3">
            <w:pPr>
              <w:pStyle w:val="TableEntry"/>
            </w:pPr>
            <w:r w:rsidRPr="00276D24">
              <w:t>…. Scheduled[x]</w:t>
            </w:r>
          </w:p>
        </w:tc>
        <w:tc>
          <w:tcPr>
            <w:tcW w:w="3150" w:type="dxa"/>
          </w:tcPr>
          <w:p w14:paraId="38135E8D" w14:textId="51A022C2" w:rsidR="00D5359D" w:rsidRPr="00276D24" w:rsidRDefault="00D5359D" w:rsidP="00D251BA">
            <w:pPr>
              <w:pStyle w:val="TableEntry"/>
            </w:pPr>
            <w:r w:rsidRPr="00276D24">
              <w:t>When activity is to occur</w:t>
            </w:r>
          </w:p>
        </w:tc>
        <w:tc>
          <w:tcPr>
            <w:tcW w:w="2520" w:type="dxa"/>
          </w:tcPr>
          <w:p w14:paraId="5A1F2A80" w14:textId="2DF59C00" w:rsidR="00D5359D" w:rsidRPr="00276D24" w:rsidRDefault="00D5359D" w:rsidP="00D251BA">
            <w:pPr>
              <w:pStyle w:val="TableEntry"/>
            </w:pPr>
            <w:r w:rsidRPr="00276D24">
              <w:t>no mapping</w:t>
            </w:r>
          </w:p>
        </w:tc>
        <w:tc>
          <w:tcPr>
            <w:tcW w:w="1800" w:type="dxa"/>
          </w:tcPr>
          <w:p w14:paraId="78AE6430" w14:textId="77777777" w:rsidR="00D5359D" w:rsidRPr="00276D24" w:rsidRDefault="00D5359D" w:rsidP="00D251BA">
            <w:pPr>
              <w:pStyle w:val="TableEntry"/>
            </w:pPr>
          </w:p>
        </w:tc>
      </w:tr>
      <w:tr w:rsidR="00414FDA" w:rsidRPr="00276D24" w14:paraId="5FDA149A" w14:textId="77777777" w:rsidTr="00D251BA">
        <w:trPr>
          <w:cantSplit/>
        </w:trPr>
        <w:tc>
          <w:tcPr>
            <w:tcW w:w="2605" w:type="dxa"/>
          </w:tcPr>
          <w:p w14:paraId="4244122C" w14:textId="3AFEB2CC" w:rsidR="00D5359D" w:rsidRPr="00276D24" w:rsidRDefault="00D5359D" w:rsidP="000643B3">
            <w:pPr>
              <w:pStyle w:val="TableEntry"/>
            </w:pPr>
            <w:r w:rsidRPr="00276D24">
              <w:t xml:space="preserve">….. </w:t>
            </w:r>
            <w:proofErr w:type="spellStart"/>
            <w:r w:rsidRPr="00276D24">
              <w:t>scheduledTiming</w:t>
            </w:r>
            <w:proofErr w:type="spellEnd"/>
          </w:p>
        </w:tc>
        <w:tc>
          <w:tcPr>
            <w:tcW w:w="3150" w:type="dxa"/>
          </w:tcPr>
          <w:p w14:paraId="4879FDFF" w14:textId="17DA605E" w:rsidR="00D5359D" w:rsidRPr="00276D24" w:rsidRDefault="00D5359D" w:rsidP="00D251BA">
            <w:pPr>
              <w:pStyle w:val="TableEntry"/>
            </w:pPr>
          </w:p>
        </w:tc>
        <w:tc>
          <w:tcPr>
            <w:tcW w:w="2520" w:type="dxa"/>
          </w:tcPr>
          <w:p w14:paraId="0B11FB94" w14:textId="77777777" w:rsidR="00D5359D" w:rsidRPr="00276D24" w:rsidRDefault="00D5359D" w:rsidP="00D251BA">
            <w:pPr>
              <w:pStyle w:val="TableEntry"/>
            </w:pPr>
            <w:r w:rsidRPr="00276D24">
              <w:t>no mapping</w:t>
            </w:r>
          </w:p>
        </w:tc>
        <w:tc>
          <w:tcPr>
            <w:tcW w:w="1800" w:type="dxa"/>
          </w:tcPr>
          <w:p w14:paraId="4BED0B5F" w14:textId="77777777" w:rsidR="00D5359D" w:rsidRPr="00276D24" w:rsidRDefault="00D5359D" w:rsidP="00D251BA">
            <w:pPr>
              <w:pStyle w:val="TableEntry"/>
            </w:pPr>
          </w:p>
        </w:tc>
      </w:tr>
      <w:tr w:rsidR="00414FDA" w:rsidRPr="00276D24" w14:paraId="16F79046" w14:textId="77777777" w:rsidTr="00D251BA">
        <w:trPr>
          <w:cantSplit/>
        </w:trPr>
        <w:tc>
          <w:tcPr>
            <w:tcW w:w="2605" w:type="dxa"/>
          </w:tcPr>
          <w:p w14:paraId="7B389FA1" w14:textId="0E1AD2DF" w:rsidR="00D5359D" w:rsidRPr="00276D24" w:rsidRDefault="00D5359D" w:rsidP="000643B3">
            <w:pPr>
              <w:pStyle w:val="TableEntry"/>
            </w:pPr>
            <w:r w:rsidRPr="00276D24">
              <w:t xml:space="preserve">….. </w:t>
            </w:r>
            <w:proofErr w:type="spellStart"/>
            <w:r w:rsidRPr="00276D24">
              <w:t>scheduledPeriod</w:t>
            </w:r>
            <w:proofErr w:type="spellEnd"/>
          </w:p>
        </w:tc>
        <w:tc>
          <w:tcPr>
            <w:tcW w:w="3150" w:type="dxa"/>
          </w:tcPr>
          <w:p w14:paraId="4650D455" w14:textId="2FAFB05E" w:rsidR="00D5359D" w:rsidRPr="00276D24" w:rsidRDefault="00D5359D" w:rsidP="00D251BA">
            <w:pPr>
              <w:pStyle w:val="TableEntry"/>
            </w:pPr>
          </w:p>
        </w:tc>
        <w:tc>
          <w:tcPr>
            <w:tcW w:w="2520" w:type="dxa"/>
          </w:tcPr>
          <w:p w14:paraId="25EE89A3" w14:textId="77777777" w:rsidR="00D5359D" w:rsidRPr="00276D24" w:rsidRDefault="00D5359D" w:rsidP="00D251BA">
            <w:pPr>
              <w:pStyle w:val="TableEntry"/>
            </w:pPr>
            <w:r w:rsidRPr="00276D24">
              <w:t>no mapping</w:t>
            </w:r>
          </w:p>
        </w:tc>
        <w:tc>
          <w:tcPr>
            <w:tcW w:w="1800" w:type="dxa"/>
          </w:tcPr>
          <w:p w14:paraId="4B22F400" w14:textId="77777777" w:rsidR="00D5359D" w:rsidRPr="00276D24" w:rsidRDefault="00D5359D" w:rsidP="00D251BA">
            <w:pPr>
              <w:pStyle w:val="TableEntry"/>
            </w:pPr>
          </w:p>
        </w:tc>
      </w:tr>
      <w:tr w:rsidR="00414FDA" w:rsidRPr="00276D24" w14:paraId="7AE0A83C" w14:textId="77777777" w:rsidTr="00D251BA">
        <w:trPr>
          <w:cantSplit/>
        </w:trPr>
        <w:tc>
          <w:tcPr>
            <w:tcW w:w="2605" w:type="dxa"/>
          </w:tcPr>
          <w:p w14:paraId="2420D6CA" w14:textId="66DF1FE9" w:rsidR="00D5359D" w:rsidRPr="00276D24" w:rsidRDefault="00D5359D" w:rsidP="000643B3">
            <w:pPr>
              <w:pStyle w:val="TableEntry"/>
            </w:pPr>
            <w:r w:rsidRPr="00276D24">
              <w:t xml:space="preserve">…. </w:t>
            </w:r>
            <w:proofErr w:type="spellStart"/>
            <w:r w:rsidRPr="00276D24">
              <w:t>scheduledString</w:t>
            </w:r>
            <w:proofErr w:type="spellEnd"/>
          </w:p>
        </w:tc>
        <w:tc>
          <w:tcPr>
            <w:tcW w:w="3150" w:type="dxa"/>
          </w:tcPr>
          <w:p w14:paraId="1ADCBAAF" w14:textId="020DE529" w:rsidR="00D5359D" w:rsidRPr="00276D24" w:rsidRDefault="00D5359D" w:rsidP="00D251BA">
            <w:pPr>
              <w:pStyle w:val="TableEntry"/>
            </w:pPr>
          </w:p>
        </w:tc>
        <w:tc>
          <w:tcPr>
            <w:tcW w:w="2520" w:type="dxa"/>
          </w:tcPr>
          <w:p w14:paraId="20F28100" w14:textId="77777777" w:rsidR="00D5359D" w:rsidRPr="00276D24" w:rsidRDefault="00D5359D" w:rsidP="00D251BA">
            <w:pPr>
              <w:pStyle w:val="TableEntry"/>
            </w:pPr>
            <w:r w:rsidRPr="00276D24">
              <w:t>no mapping</w:t>
            </w:r>
          </w:p>
        </w:tc>
        <w:tc>
          <w:tcPr>
            <w:tcW w:w="1800" w:type="dxa"/>
          </w:tcPr>
          <w:p w14:paraId="124BA409" w14:textId="77777777" w:rsidR="00D5359D" w:rsidRPr="00276D24" w:rsidRDefault="00D5359D" w:rsidP="00D251BA">
            <w:pPr>
              <w:pStyle w:val="TableEntry"/>
            </w:pPr>
          </w:p>
        </w:tc>
      </w:tr>
      <w:tr w:rsidR="00414FDA" w:rsidRPr="00276D24" w14:paraId="06F888F5" w14:textId="77777777" w:rsidTr="00D251BA">
        <w:trPr>
          <w:cantSplit/>
        </w:trPr>
        <w:tc>
          <w:tcPr>
            <w:tcW w:w="2605" w:type="dxa"/>
          </w:tcPr>
          <w:p w14:paraId="63E2230E" w14:textId="1FCE132A" w:rsidR="00D5359D" w:rsidRPr="00276D24" w:rsidRDefault="00D5359D" w:rsidP="000643B3">
            <w:pPr>
              <w:pStyle w:val="TableEntry"/>
            </w:pPr>
            <w:r w:rsidRPr="00276D24">
              <w:t>…. location</w:t>
            </w:r>
          </w:p>
        </w:tc>
        <w:tc>
          <w:tcPr>
            <w:tcW w:w="3150" w:type="dxa"/>
          </w:tcPr>
          <w:p w14:paraId="7567AB58" w14:textId="77777777" w:rsidR="00D5359D" w:rsidRPr="00276D24" w:rsidRDefault="00D5359D" w:rsidP="000643B3">
            <w:pPr>
              <w:pStyle w:val="TableEntry"/>
            </w:pPr>
            <w:r w:rsidRPr="00276D24">
              <w:t>Where it should happen</w:t>
            </w:r>
          </w:p>
        </w:tc>
        <w:tc>
          <w:tcPr>
            <w:tcW w:w="2520" w:type="dxa"/>
          </w:tcPr>
          <w:p w14:paraId="25255850" w14:textId="77777777" w:rsidR="00D5359D" w:rsidRPr="00276D24" w:rsidRDefault="00D5359D" w:rsidP="00D251BA">
            <w:pPr>
              <w:pStyle w:val="TableEntry"/>
            </w:pPr>
            <w:r w:rsidRPr="00276D24">
              <w:t>no mapping</w:t>
            </w:r>
          </w:p>
        </w:tc>
        <w:tc>
          <w:tcPr>
            <w:tcW w:w="1800" w:type="dxa"/>
          </w:tcPr>
          <w:p w14:paraId="24B9CCF5" w14:textId="77777777" w:rsidR="00D5359D" w:rsidRPr="00276D24" w:rsidRDefault="00D5359D" w:rsidP="00D251BA">
            <w:pPr>
              <w:pStyle w:val="TableEntry"/>
            </w:pPr>
          </w:p>
        </w:tc>
      </w:tr>
      <w:tr w:rsidR="00414FDA" w:rsidRPr="00276D24" w14:paraId="06EFDF5C" w14:textId="77777777" w:rsidTr="00D251BA">
        <w:trPr>
          <w:cantSplit/>
        </w:trPr>
        <w:tc>
          <w:tcPr>
            <w:tcW w:w="2605" w:type="dxa"/>
          </w:tcPr>
          <w:p w14:paraId="3E1798D7" w14:textId="59FE145C" w:rsidR="00D5359D" w:rsidRPr="00276D24" w:rsidRDefault="00D5359D" w:rsidP="000643B3">
            <w:pPr>
              <w:pStyle w:val="TableEntry"/>
            </w:pPr>
            <w:r w:rsidRPr="00276D24">
              <w:t>…. performer</w:t>
            </w:r>
          </w:p>
        </w:tc>
        <w:tc>
          <w:tcPr>
            <w:tcW w:w="3150" w:type="dxa"/>
          </w:tcPr>
          <w:p w14:paraId="2A4F4AB2" w14:textId="77777777" w:rsidR="00D5359D" w:rsidRPr="00276D24" w:rsidRDefault="00D5359D" w:rsidP="000643B3">
            <w:pPr>
              <w:pStyle w:val="TableEntry"/>
            </w:pPr>
            <w:r w:rsidRPr="00276D24">
              <w:t>Who will be responsible?</w:t>
            </w:r>
          </w:p>
        </w:tc>
        <w:tc>
          <w:tcPr>
            <w:tcW w:w="2520" w:type="dxa"/>
          </w:tcPr>
          <w:p w14:paraId="3EF1594B"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BFB68CA" w14:textId="77777777" w:rsidR="00D5359D" w:rsidRPr="00276D24" w:rsidRDefault="00D5359D" w:rsidP="00D251BA">
            <w:pPr>
              <w:pStyle w:val="TableEntry"/>
            </w:pPr>
          </w:p>
        </w:tc>
      </w:tr>
      <w:tr w:rsidR="00414FDA" w:rsidRPr="00276D24" w14:paraId="392FDE56" w14:textId="77777777" w:rsidTr="00D251BA">
        <w:trPr>
          <w:cantSplit/>
        </w:trPr>
        <w:tc>
          <w:tcPr>
            <w:tcW w:w="2605" w:type="dxa"/>
          </w:tcPr>
          <w:p w14:paraId="551F59E3" w14:textId="273B2724" w:rsidR="00D5359D" w:rsidRPr="00276D24" w:rsidRDefault="00744FFC" w:rsidP="000643B3">
            <w:pPr>
              <w:pStyle w:val="TableEntry"/>
            </w:pPr>
            <w:r w:rsidRPr="00276D24">
              <w:t>….</w:t>
            </w:r>
            <w:r w:rsidR="008F3DC8" w:rsidRPr="00276D24">
              <w:t xml:space="preserve"> </w:t>
            </w:r>
            <w:r w:rsidRPr="00276D24">
              <w:t>pr</w:t>
            </w:r>
            <w:r w:rsidR="008F3DC8" w:rsidRPr="00276D24">
              <w:t>oduct[x]</w:t>
            </w:r>
            <w:r w:rsidRPr="00276D24">
              <w:t xml:space="preserve"> </w:t>
            </w:r>
          </w:p>
        </w:tc>
        <w:tc>
          <w:tcPr>
            <w:tcW w:w="3150" w:type="dxa"/>
          </w:tcPr>
          <w:p w14:paraId="1BCC6111" w14:textId="77777777" w:rsidR="008F3DC8" w:rsidRPr="00276D24" w:rsidRDefault="008F3DC8" w:rsidP="000643B3">
            <w:pPr>
              <w:pStyle w:val="TableEntry"/>
            </w:pPr>
            <w:r w:rsidRPr="00276D24">
              <w:t>What is to be administered/supplied</w:t>
            </w:r>
          </w:p>
          <w:p w14:paraId="0AB48EA3" w14:textId="77777777" w:rsidR="008F3DC8" w:rsidRPr="00276D24" w:rsidRDefault="008F3DC8" w:rsidP="000643B3">
            <w:pPr>
              <w:pStyle w:val="TableEntry"/>
            </w:pPr>
          </w:p>
          <w:p w14:paraId="2EC82E36" w14:textId="4BD0C54D" w:rsidR="00D5359D" w:rsidRPr="00276D24" w:rsidRDefault="008F3DC8" w:rsidP="000643B3">
            <w:pPr>
              <w:pStyle w:val="TableEntry"/>
            </w:pPr>
            <w:r w:rsidRPr="00276D24">
              <w:t>SNOMED CT Medication Codes (Example)</w:t>
            </w:r>
          </w:p>
        </w:tc>
        <w:tc>
          <w:tcPr>
            <w:tcW w:w="2520" w:type="dxa"/>
          </w:tcPr>
          <w:p w14:paraId="50A191CD" w14:textId="30A23D76" w:rsidR="00D5359D" w:rsidRPr="00276D24" w:rsidRDefault="008F3DC8" w:rsidP="00D251BA">
            <w:pPr>
              <w:pStyle w:val="TableEntry"/>
            </w:pPr>
            <w:r w:rsidRPr="00276D24">
              <w:t>no mapping</w:t>
            </w:r>
          </w:p>
        </w:tc>
        <w:tc>
          <w:tcPr>
            <w:tcW w:w="1800" w:type="dxa"/>
          </w:tcPr>
          <w:p w14:paraId="61634A8D" w14:textId="77777777" w:rsidR="00D5359D" w:rsidRPr="00276D24" w:rsidRDefault="00D5359D" w:rsidP="00D251BA">
            <w:pPr>
              <w:pStyle w:val="TableEntry"/>
            </w:pPr>
          </w:p>
        </w:tc>
      </w:tr>
      <w:tr w:rsidR="00414FDA" w:rsidRPr="00276D24" w14:paraId="70007063" w14:textId="77777777" w:rsidTr="00D251BA">
        <w:trPr>
          <w:cantSplit/>
        </w:trPr>
        <w:tc>
          <w:tcPr>
            <w:tcW w:w="2605" w:type="dxa"/>
          </w:tcPr>
          <w:p w14:paraId="4B8BBF1C" w14:textId="5FB61F6E" w:rsidR="00D5359D" w:rsidRPr="00276D24" w:rsidRDefault="008F3DC8" w:rsidP="000643B3">
            <w:pPr>
              <w:pStyle w:val="TableEntry"/>
            </w:pPr>
            <w:r w:rsidRPr="00276D24">
              <w:t xml:space="preserve">….. </w:t>
            </w:r>
            <w:proofErr w:type="spellStart"/>
            <w:r w:rsidR="00D5359D" w:rsidRPr="00276D24">
              <w:t>productCodeableConcept</w:t>
            </w:r>
            <w:proofErr w:type="spellEnd"/>
          </w:p>
        </w:tc>
        <w:tc>
          <w:tcPr>
            <w:tcW w:w="3150" w:type="dxa"/>
          </w:tcPr>
          <w:p w14:paraId="670F6F99" w14:textId="5F547FBB" w:rsidR="00D5359D" w:rsidRPr="00276D24" w:rsidRDefault="008F3DC8" w:rsidP="000643B3">
            <w:pPr>
              <w:pStyle w:val="TableEntry"/>
            </w:pPr>
            <w:proofErr w:type="spellStart"/>
            <w:r w:rsidRPr="00276D24">
              <w:t>CodeableConcept</w:t>
            </w:r>
            <w:proofErr w:type="spellEnd"/>
          </w:p>
        </w:tc>
        <w:tc>
          <w:tcPr>
            <w:tcW w:w="2520" w:type="dxa"/>
          </w:tcPr>
          <w:p w14:paraId="56391CAB" w14:textId="77777777" w:rsidR="00D5359D" w:rsidRPr="00276D24" w:rsidRDefault="00D5359D" w:rsidP="00D251BA">
            <w:pPr>
              <w:pStyle w:val="TableEntry"/>
            </w:pPr>
            <w:r w:rsidRPr="00276D24">
              <w:t>no mapping</w:t>
            </w:r>
          </w:p>
        </w:tc>
        <w:tc>
          <w:tcPr>
            <w:tcW w:w="1800" w:type="dxa"/>
          </w:tcPr>
          <w:p w14:paraId="680DAF06" w14:textId="77777777" w:rsidR="00D5359D" w:rsidRPr="00276D24" w:rsidRDefault="00D5359D" w:rsidP="00D251BA">
            <w:pPr>
              <w:pStyle w:val="TableEntry"/>
            </w:pPr>
          </w:p>
        </w:tc>
      </w:tr>
      <w:tr w:rsidR="00414FDA" w:rsidRPr="00276D24" w14:paraId="63BDE3D4" w14:textId="77777777" w:rsidTr="00D251BA">
        <w:trPr>
          <w:cantSplit/>
        </w:trPr>
        <w:tc>
          <w:tcPr>
            <w:tcW w:w="2605" w:type="dxa"/>
          </w:tcPr>
          <w:p w14:paraId="68ED9216" w14:textId="09A528AC" w:rsidR="00D5359D" w:rsidRPr="00276D24" w:rsidRDefault="008F3DC8" w:rsidP="000643B3">
            <w:pPr>
              <w:pStyle w:val="TableEntry"/>
            </w:pPr>
            <w:r w:rsidRPr="00276D24">
              <w:t xml:space="preserve">….. </w:t>
            </w:r>
            <w:proofErr w:type="spellStart"/>
            <w:r w:rsidR="00D5359D" w:rsidRPr="00276D24">
              <w:t>productReference</w:t>
            </w:r>
            <w:proofErr w:type="spellEnd"/>
          </w:p>
        </w:tc>
        <w:tc>
          <w:tcPr>
            <w:tcW w:w="3150" w:type="dxa"/>
          </w:tcPr>
          <w:p w14:paraId="60359070" w14:textId="1757EEC5" w:rsidR="00D5359D" w:rsidRPr="00276D24" w:rsidRDefault="008F3DC8" w:rsidP="000643B3">
            <w:pPr>
              <w:pStyle w:val="TableEntry"/>
            </w:pPr>
            <w:r w:rsidRPr="00276D24">
              <w:t>Reference (</w:t>
            </w:r>
            <w:proofErr w:type="gramStart"/>
            <w:r w:rsidRPr="00276D24">
              <w:t>Medication  |</w:t>
            </w:r>
            <w:proofErr w:type="gramEnd"/>
            <w:r w:rsidRPr="00276D24">
              <w:t xml:space="preserve"> Substance)</w:t>
            </w:r>
          </w:p>
        </w:tc>
        <w:tc>
          <w:tcPr>
            <w:tcW w:w="2520" w:type="dxa"/>
          </w:tcPr>
          <w:p w14:paraId="01F2FEE5" w14:textId="77777777" w:rsidR="00D5359D" w:rsidRPr="00276D24" w:rsidRDefault="00D5359D" w:rsidP="00D251BA">
            <w:pPr>
              <w:pStyle w:val="TableEntry"/>
            </w:pPr>
            <w:r w:rsidRPr="00276D24">
              <w:t>no mapping</w:t>
            </w:r>
          </w:p>
        </w:tc>
        <w:tc>
          <w:tcPr>
            <w:tcW w:w="1800" w:type="dxa"/>
          </w:tcPr>
          <w:p w14:paraId="62294160" w14:textId="77777777" w:rsidR="00D5359D" w:rsidRPr="00276D24" w:rsidRDefault="00D5359D" w:rsidP="00D251BA">
            <w:pPr>
              <w:pStyle w:val="TableEntry"/>
            </w:pPr>
          </w:p>
        </w:tc>
      </w:tr>
      <w:tr w:rsidR="00414FDA" w:rsidRPr="00276D24" w14:paraId="31756007" w14:textId="77777777" w:rsidTr="00D251BA">
        <w:trPr>
          <w:cantSplit/>
        </w:trPr>
        <w:tc>
          <w:tcPr>
            <w:tcW w:w="2605" w:type="dxa"/>
          </w:tcPr>
          <w:p w14:paraId="7CBDE817" w14:textId="0E8638E4" w:rsidR="00D5359D" w:rsidRPr="00276D24" w:rsidRDefault="008F3DC8" w:rsidP="000643B3">
            <w:pPr>
              <w:pStyle w:val="TableEntry"/>
            </w:pPr>
            <w:r w:rsidRPr="00276D24">
              <w:t xml:space="preserve">…. </w:t>
            </w:r>
            <w:proofErr w:type="spellStart"/>
            <w:r w:rsidR="00D5359D" w:rsidRPr="00276D24">
              <w:t>dailyAmount</w:t>
            </w:r>
            <w:proofErr w:type="spellEnd"/>
          </w:p>
        </w:tc>
        <w:tc>
          <w:tcPr>
            <w:tcW w:w="3150" w:type="dxa"/>
          </w:tcPr>
          <w:p w14:paraId="1C7DBBFC" w14:textId="77777777" w:rsidR="00D5359D" w:rsidRPr="00276D24" w:rsidRDefault="00D5359D" w:rsidP="000643B3">
            <w:pPr>
              <w:pStyle w:val="TableEntry"/>
            </w:pPr>
            <w:r w:rsidRPr="00276D24">
              <w:t>How to consume/day?</w:t>
            </w:r>
          </w:p>
        </w:tc>
        <w:tc>
          <w:tcPr>
            <w:tcW w:w="2520" w:type="dxa"/>
          </w:tcPr>
          <w:p w14:paraId="1EA16F51" w14:textId="77777777" w:rsidR="00D5359D" w:rsidRPr="00276D24" w:rsidRDefault="00D5359D" w:rsidP="00D251BA">
            <w:pPr>
              <w:pStyle w:val="TableEntry"/>
            </w:pPr>
            <w:r w:rsidRPr="00276D24">
              <w:t>no mapping</w:t>
            </w:r>
          </w:p>
        </w:tc>
        <w:tc>
          <w:tcPr>
            <w:tcW w:w="1800" w:type="dxa"/>
          </w:tcPr>
          <w:p w14:paraId="323835D1" w14:textId="77777777" w:rsidR="00D5359D" w:rsidRPr="00276D24" w:rsidRDefault="00D5359D" w:rsidP="00D251BA">
            <w:pPr>
              <w:pStyle w:val="TableEntry"/>
            </w:pPr>
          </w:p>
        </w:tc>
      </w:tr>
      <w:tr w:rsidR="00414FDA" w:rsidRPr="00276D24" w14:paraId="62029D54" w14:textId="77777777" w:rsidTr="00D251BA">
        <w:trPr>
          <w:cantSplit/>
        </w:trPr>
        <w:tc>
          <w:tcPr>
            <w:tcW w:w="2605" w:type="dxa"/>
          </w:tcPr>
          <w:p w14:paraId="1BCD555B" w14:textId="7F361D57" w:rsidR="00D5359D" w:rsidRPr="00276D24" w:rsidRDefault="008F3DC8" w:rsidP="000643B3">
            <w:pPr>
              <w:pStyle w:val="TableEntry"/>
            </w:pPr>
            <w:r w:rsidRPr="00276D24">
              <w:t xml:space="preserve">…. </w:t>
            </w:r>
            <w:r w:rsidR="00D5359D" w:rsidRPr="00276D24">
              <w:t>quantity</w:t>
            </w:r>
          </w:p>
        </w:tc>
        <w:tc>
          <w:tcPr>
            <w:tcW w:w="3150" w:type="dxa"/>
          </w:tcPr>
          <w:p w14:paraId="2F503909" w14:textId="77777777" w:rsidR="00D5359D" w:rsidRPr="00276D24" w:rsidRDefault="00D5359D" w:rsidP="000643B3">
            <w:pPr>
              <w:pStyle w:val="TableEntry"/>
            </w:pPr>
            <w:r w:rsidRPr="00276D24">
              <w:t>How much to administer/supply/consume</w:t>
            </w:r>
          </w:p>
        </w:tc>
        <w:tc>
          <w:tcPr>
            <w:tcW w:w="2520" w:type="dxa"/>
          </w:tcPr>
          <w:p w14:paraId="33A8D1DB" w14:textId="77777777" w:rsidR="00D5359D" w:rsidRPr="00276D24" w:rsidRDefault="00D5359D" w:rsidP="00D251BA">
            <w:pPr>
              <w:pStyle w:val="TableEntry"/>
            </w:pPr>
            <w:r w:rsidRPr="00276D24">
              <w:t>no mapping</w:t>
            </w:r>
          </w:p>
        </w:tc>
        <w:tc>
          <w:tcPr>
            <w:tcW w:w="1800" w:type="dxa"/>
          </w:tcPr>
          <w:p w14:paraId="6E879240" w14:textId="77777777" w:rsidR="00D5359D" w:rsidRPr="00276D24" w:rsidRDefault="00D5359D" w:rsidP="00D251BA">
            <w:pPr>
              <w:pStyle w:val="TableEntry"/>
            </w:pPr>
          </w:p>
        </w:tc>
      </w:tr>
      <w:tr w:rsidR="00414FDA" w:rsidRPr="00276D24" w14:paraId="4111C414" w14:textId="77777777" w:rsidTr="00D251BA">
        <w:trPr>
          <w:cantSplit/>
        </w:trPr>
        <w:tc>
          <w:tcPr>
            <w:tcW w:w="2605" w:type="dxa"/>
          </w:tcPr>
          <w:p w14:paraId="438334F7" w14:textId="09C77C2A" w:rsidR="00D5359D" w:rsidRPr="00276D24" w:rsidRDefault="008F3DC8" w:rsidP="000643B3">
            <w:pPr>
              <w:pStyle w:val="TableEntry"/>
            </w:pPr>
            <w:r w:rsidRPr="00276D24">
              <w:t xml:space="preserve">…. </w:t>
            </w:r>
            <w:r w:rsidR="00D5359D" w:rsidRPr="00276D24">
              <w:t>description</w:t>
            </w:r>
          </w:p>
        </w:tc>
        <w:tc>
          <w:tcPr>
            <w:tcW w:w="3150" w:type="dxa"/>
          </w:tcPr>
          <w:p w14:paraId="1B93C7B7" w14:textId="77777777" w:rsidR="00D5359D" w:rsidRPr="00276D24" w:rsidRDefault="00D5359D" w:rsidP="000643B3">
            <w:pPr>
              <w:pStyle w:val="TableEntry"/>
            </w:pPr>
            <w:r w:rsidRPr="00276D24">
              <w:t>Extra info describing activity to perform</w:t>
            </w:r>
          </w:p>
        </w:tc>
        <w:tc>
          <w:tcPr>
            <w:tcW w:w="2520" w:type="dxa"/>
          </w:tcPr>
          <w:p w14:paraId="0F61851C" w14:textId="77777777" w:rsidR="00D5359D" w:rsidRPr="00276D24" w:rsidRDefault="00D5359D" w:rsidP="00D251BA">
            <w:pPr>
              <w:pStyle w:val="TableEntry"/>
            </w:pPr>
            <w:r w:rsidRPr="00276D24">
              <w:t>no mapping</w:t>
            </w:r>
          </w:p>
        </w:tc>
        <w:tc>
          <w:tcPr>
            <w:tcW w:w="1800" w:type="dxa"/>
          </w:tcPr>
          <w:p w14:paraId="2B3C3D8B" w14:textId="77777777" w:rsidR="00D5359D" w:rsidRPr="00276D24" w:rsidRDefault="00D5359D" w:rsidP="00D251BA">
            <w:pPr>
              <w:pStyle w:val="TableEntry"/>
            </w:pPr>
          </w:p>
        </w:tc>
      </w:tr>
      <w:tr w:rsidR="00414FDA" w:rsidRPr="00276D24" w14:paraId="5D600806" w14:textId="77777777" w:rsidTr="00D251BA">
        <w:trPr>
          <w:cantSplit/>
        </w:trPr>
        <w:tc>
          <w:tcPr>
            <w:tcW w:w="2605" w:type="dxa"/>
          </w:tcPr>
          <w:p w14:paraId="3B4ACF7F" w14:textId="77777777" w:rsidR="008F3DC8" w:rsidRPr="00276D24" w:rsidRDefault="008F3DC8" w:rsidP="000643B3">
            <w:pPr>
              <w:pStyle w:val="TableEntry"/>
            </w:pPr>
            <w:r w:rsidRPr="00276D24">
              <w:t>note</w:t>
            </w:r>
          </w:p>
        </w:tc>
        <w:tc>
          <w:tcPr>
            <w:tcW w:w="3150" w:type="dxa"/>
          </w:tcPr>
          <w:p w14:paraId="40071C2B" w14:textId="77777777" w:rsidR="008F3DC8" w:rsidRPr="00276D24" w:rsidRDefault="008F3DC8" w:rsidP="000643B3">
            <w:pPr>
              <w:pStyle w:val="TableEntry"/>
            </w:pPr>
            <w:r w:rsidRPr="00276D24">
              <w:t>Annotation Comments about the plan</w:t>
            </w:r>
          </w:p>
        </w:tc>
        <w:tc>
          <w:tcPr>
            <w:tcW w:w="2520" w:type="dxa"/>
          </w:tcPr>
          <w:p w14:paraId="6BD08013" w14:textId="77777777" w:rsidR="008F3DC8" w:rsidRPr="00276D24" w:rsidRDefault="008F3DC8" w:rsidP="00D251BA">
            <w:pPr>
              <w:pStyle w:val="TableEntry"/>
            </w:pPr>
            <w:r w:rsidRPr="00276D24">
              <w:t>no mapping</w:t>
            </w:r>
          </w:p>
        </w:tc>
        <w:tc>
          <w:tcPr>
            <w:tcW w:w="1800" w:type="dxa"/>
          </w:tcPr>
          <w:p w14:paraId="38CE4CAB" w14:textId="77777777" w:rsidR="008F3DC8" w:rsidRPr="00276D24" w:rsidRDefault="008F3DC8" w:rsidP="00D251BA">
            <w:pPr>
              <w:pStyle w:val="TableEntry"/>
            </w:pPr>
          </w:p>
        </w:tc>
      </w:tr>
    </w:tbl>
    <w:p w14:paraId="467A06B4" w14:textId="77777777" w:rsidR="00E3228F" w:rsidRPr="00276D24" w:rsidRDefault="00E3228F" w:rsidP="00D251BA">
      <w:pPr>
        <w:pStyle w:val="BodyText"/>
      </w:pPr>
    </w:p>
    <w:p w14:paraId="27DD795C" w14:textId="2479E2C3" w:rsidR="00216647" w:rsidRPr="00276D24" w:rsidRDefault="00DC3EF2" w:rsidP="00D251BA">
      <w:pPr>
        <w:pStyle w:val="Heading3"/>
        <w:rPr>
          <w:noProof w:val="0"/>
        </w:rPr>
      </w:pPr>
      <w:bookmarkStart w:id="966" w:name="_Toc524533586"/>
      <w:r w:rsidRPr="00276D24">
        <w:rPr>
          <w:noProof w:val="0"/>
        </w:rPr>
        <w:t>D.2</w:t>
      </w:r>
      <w:r w:rsidR="002510A3" w:rsidRPr="00276D24">
        <w:rPr>
          <w:noProof w:val="0"/>
        </w:rPr>
        <w:t>.2 Mapping XDW Workflow Document History to CarePlan and Task Resource Ancestor Elements</w:t>
      </w:r>
      <w:bookmarkEnd w:id="966"/>
    </w:p>
    <w:p w14:paraId="7D7FBBE6" w14:textId="72FD269B" w:rsidR="00216647" w:rsidRPr="00276D24" w:rsidRDefault="00216647" w:rsidP="00D251BA">
      <w:pPr>
        <w:pStyle w:val="BodyText"/>
      </w:pPr>
      <w:r w:rsidRPr="00276D24">
        <w:t>The table below contains XDW Workflow Document history elements. Consideration should be given for use of Provenance resource versus use of the CarePlan resource ancestor elements.</w:t>
      </w:r>
    </w:p>
    <w:p w14:paraId="2858553A" w14:textId="6023966C" w:rsidR="00216647" w:rsidRPr="00276D24" w:rsidRDefault="002510A3" w:rsidP="003079F5">
      <w:pPr>
        <w:pStyle w:val="TableTitle"/>
      </w:pPr>
      <w:r w:rsidRPr="00276D24">
        <w:t xml:space="preserve">Table </w:t>
      </w:r>
      <w:r w:rsidR="00DC3EF2" w:rsidRPr="00276D24">
        <w:t>D.2</w:t>
      </w:r>
      <w:r w:rsidRPr="00276D24">
        <w:t>.2-1: XDW Workflow Document History</w:t>
      </w:r>
      <w:r w:rsidR="00E10ABA" w:rsidRPr="00276D24">
        <w:t xml:space="preserve"> to CarePlan and </w:t>
      </w:r>
      <w:r w:rsidR="00566C43" w:rsidRPr="00276D24">
        <w:t>Task R</w:t>
      </w:r>
      <w:r w:rsidR="00E10ABA" w:rsidRPr="00276D24">
        <w:t>esource</w:t>
      </w:r>
      <w:r w:rsidR="00566C43" w:rsidRPr="00276D24">
        <w:t xml:space="preserve"> Mapping</w:t>
      </w:r>
      <w:r w:rsidRPr="00276D24">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276D24" w:rsidRDefault="00216647" w:rsidP="00D251BA">
            <w:pPr>
              <w:pStyle w:val="TableEntryHeader"/>
            </w:pPr>
            <w:r w:rsidRPr="00276D24">
              <w:t>XDW Workflow Document history</w:t>
            </w:r>
          </w:p>
        </w:tc>
        <w:tc>
          <w:tcPr>
            <w:tcW w:w="3150" w:type="dxa"/>
            <w:shd w:val="clear" w:color="auto" w:fill="D9D9D9" w:themeFill="background1" w:themeFillShade="D9"/>
          </w:tcPr>
          <w:p w14:paraId="6F7E8AA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499E7D5" w14:textId="49118991"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7F5FB503" w14:textId="77777777" w:rsidR="00216647" w:rsidRPr="00276D24" w:rsidRDefault="00216647" w:rsidP="00D251BA">
            <w:pPr>
              <w:pStyle w:val="TableEntryHeader"/>
            </w:pPr>
            <w:r w:rsidRPr="00276D24">
              <w:t>Notes</w:t>
            </w:r>
          </w:p>
        </w:tc>
      </w:tr>
      <w:tr w:rsidR="00216647" w:rsidRPr="00276D24" w14:paraId="5AE27656" w14:textId="77777777" w:rsidTr="00D251BA">
        <w:tc>
          <w:tcPr>
            <w:tcW w:w="2605" w:type="dxa"/>
            <w:gridSpan w:val="2"/>
          </w:tcPr>
          <w:p w14:paraId="2071B9FF" w14:textId="77777777" w:rsidR="00216647" w:rsidRPr="00276D24" w:rsidRDefault="00216647" w:rsidP="00D251BA">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45F9396A" w14:textId="77777777" w:rsidR="00216647" w:rsidRPr="00276D24" w:rsidRDefault="00216647" w:rsidP="00D251BA">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w:t>
            </w:r>
            <w:r w:rsidRPr="00276D24">
              <w:lastRenderedPageBreak/>
              <w:t xml:space="preserve">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051C5FD1" w14:textId="77777777" w:rsidR="00216647" w:rsidRPr="00276D24" w:rsidRDefault="00216647" w:rsidP="00D251BA">
            <w:pPr>
              <w:pStyle w:val="TableEntry"/>
            </w:pPr>
            <w:r w:rsidRPr="00276D24">
              <w:lastRenderedPageBreak/>
              <w:t>Mapping defined on children elements</w:t>
            </w:r>
          </w:p>
        </w:tc>
        <w:tc>
          <w:tcPr>
            <w:tcW w:w="1710" w:type="dxa"/>
          </w:tcPr>
          <w:p w14:paraId="2C949345" w14:textId="77777777" w:rsidR="00216647" w:rsidRPr="00276D24" w:rsidRDefault="00216647" w:rsidP="00D251BA">
            <w:pPr>
              <w:pStyle w:val="TableEntry"/>
            </w:pPr>
          </w:p>
        </w:tc>
      </w:tr>
      <w:tr w:rsidR="00216647" w:rsidRPr="00276D24" w14:paraId="0E9AF894" w14:textId="77777777" w:rsidTr="00D251BA">
        <w:tc>
          <w:tcPr>
            <w:tcW w:w="817" w:type="dxa"/>
          </w:tcPr>
          <w:p w14:paraId="3CE2AAE4" w14:textId="77777777" w:rsidR="00216647" w:rsidRPr="00276D24" w:rsidRDefault="00216647" w:rsidP="00D251BA">
            <w:pPr>
              <w:pStyle w:val="TableEntry"/>
            </w:pPr>
          </w:p>
        </w:tc>
        <w:tc>
          <w:tcPr>
            <w:tcW w:w="1788" w:type="dxa"/>
          </w:tcPr>
          <w:p w14:paraId="5EC2CB03" w14:textId="77777777" w:rsidR="00216647" w:rsidRPr="00276D24" w:rsidRDefault="00216647" w:rsidP="00D251BA">
            <w:pPr>
              <w:pStyle w:val="TableEntry"/>
            </w:pPr>
            <w:proofErr w:type="spellStart"/>
            <w:r w:rsidRPr="00276D24">
              <w:t>eventTime</w:t>
            </w:r>
            <w:proofErr w:type="spellEnd"/>
          </w:p>
        </w:tc>
        <w:tc>
          <w:tcPr>
            <w:tcW w:w="3150" w:type="dxa"/>
          </w:tcPr>
          <w:p w14:paraId="71F3184A" w14:textId="77777777" w:rsidR="00216647" w:rsidRPr="00276D24" w:rsidRDefault="00216647" w:rsidP="00D251BA">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15F7C5CC" w14:textId="77777777" w:rsidR="00216647" w:rsidRPr="00276D24" w:rsidRDefault="00216647" w:rsidP="00D251BA">
            <w:pPr>
              <w:pStyle w:val="TableEntry"/>
            </w:pPr>
            <w:r w:rsidRPr="00276D24">
              <w:t>Time of the transaction for a CarePlan/status change</w:t>
            </w:r>
          </w:p>
        </w:tc>
        <w:tc>
          <w:tcPr>
            <w:tcW w:w="1710" w:type="dxa"/>
          </w:tcPr>
          <w:p w14:paraId="5D6BE0C6" w14:textId="77777777" w:rsidR="00216647" w:rsidRPr="00276D24" w:rsidRDefault="00216647" w:rsidP="00D251BA">
            <w:pPr>
              <w:pStyle w:val="TableEntry"/>
            </w:pPr>
          </w:p>
        </w:tc>
      </w:tr>
      <w:tr w:rsidR="00216647" w:rsidRPr="00276D24" w14:paraId="7C5AAF11" w14:textId="77777777" w:rsidTr="00D251BA">
        <w:tc>
          <w:tcPr>
            <w:tcW w:w="817" w:type="dxa"/>
          </w:tcPr>
          <w:p w14:paraId="6A3F07C6" w14:textId="77777777" w:rsidR="00216647" w:rsidRPr="00276D24" w:rsidRDefault="00216647" w:rsidP="00D251BA">
            <w:pPr>
              <w:pStyle w:val="TableEntry"/>
            </w:pPr>
          </w:p>
        </w:tc>
        <w:tc>
          <w:tcPr>
            <w:tcW w:w="1788" w:type="dxa"/>
          </w:tcPr>
          <w:p w14:paraId="0F1A381C" w14:textId="77777777" w:rsidR="00216647" w:rsidRPr="00276D24" w:rsidRDefault="00216647" w:rsidP="00D251BA">
            <w:pPr>
              <w:pStyle w:val="TableEntry"/>
            </w:pPr>
            <w:proofErr w:type="spellStart"/>
            <w:r w:rsidRPr="00276D24">
              <w:t>eventType</w:t>
            </w:r>
            <w:proofErr w:type="spellEnd"/>
          </w:p>
        </w:tc>
        <w:tc>
          <w:tcPr>
            <w:tcW w:w="3150" w:type="dxa"/>
          </w:tcPr>
          <w:p w14:paraId="7BE74357" w14:textId="77777777" w:rsidR="00216647" w:rsidRPr="00276D24" w:rsidRDefault="00216647" w:rsidP="00D251BA">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720F5125" w14:textId="77777777" w:rsidR="00216647" w:rsidRPr="00276D24" w:rsidRDefault="00216647" w:rsidP="00D251BA">
            <w:pPr>
              <w:pStyle w:val="TableEntry"/>
            </w:pPr>
            <w:r w:rsidRPr="00276D24">
              <w:t>no mapping</w:t>
            </w:r>
          </w:p>
        </w:tc>
        <w:tc>
          <w:tcPr>
            <w:tcW w:w="1710" w:type="dxa"/>
          </w:tcPr>
          <w:p w14:paraId="50A8F20D" w14:textId="77777777" w:rsidR="00216647" w:rsidRPr="00276D24" w:rsidRDefault="00216647" w:rsidP="00D251BA">
            <w:pPr>
              <w:pStyle w:val="TableEntry"/>
            </w:pPr>
          </w:p>
        </w:tc>
      </w:tr>
      <w:tr w:rsidR="00216647" w:rsidRPr="00276D24" w14:paraId="16FA7B9A" w14:textId="77777777" w:rsidTr="00D251BA">
        <w:tc>
          <w:tcPr>
            <w:tcW w:w="817" w:type="dxa"/>
          </w:tcPr>
          <w:p w14:paraId="3DFB10EB" w14:textId="77777777" w:rsidR="00216647" w:rsidRPr="00276D24" w:rsidRDefault="00216647" w:rsidP="00D251BA">
            <w:pPr>
              <w:pStyle w:val="TableEntry"/>
            </w:pPr>
          </w:p>
        </w:tc>
        <w:tc>
          <w:tcPr>
            <w:tcW w:w="1788" w:type="dxa"/>
          </w:tcPr>
          <w:p w14:paraId="63C4D705" w14:textId="77777777" w:rsidR="00216647" w:rsidRPr="00276D24" w:rsidRDefault="00216647" w:rsidP="00D251BA">
            <w:pPr>
              <w:pStyle w:val="TableEntry"/>
            </w:pPr>
            <w:proofErr w:type="spellStart"/>
            <w:r w:rsidRPr="00276D24">
              <w:t>taskEventIdentifier</w:t>
            </w:r>
            <w:proofErr w:type="spellEnd"/>
          </w:p>
        </w:tc>
        <w:tc>
          <w:tcPr>
            <w:tcW w:w="3150" w:type="dxa"/>
          </w:tcPr>
          <w:p w14:paraId="1179B7E1" w14:textId="77777777" w:rsidR="00216647" w:rsidRPr="00276D24" w:rsidRDefault="00216647" w:rsidP="00D251BA">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058FFD25" w14:textId="504E8A85" w:rsidR="00216647" w:rsidRPr="00276D24" w:rsidRDefault="00216647" w:rsidP="00D251BA">
            <w:pPr>
              <w:pStyle w:val="TableEntry"/>
            </w:pPr>
            <w:r w:rsidRPr="00276D24">
              <w:t xml:space="preserve">Task/identifier of the Task resource that has </w:t>
            </w:r>
            <w:r w:rsidR="000643B3" w:rsidRPr="00276D24">
              <w:t>led</w:t>
            </w:r>
            <w:r w:rsidRPr="00276D24">
              <w:t xml:space="preserve"> to the CarePlan/status change</w:t>
            </w:r>
          </w:p>
        </w:tc>
        <w:tc>
          <w:tcPr>
            <w:tcW w:w="1710" w:type="dxa"/>
          </w:tcPr>
          <w:p w14:paraId="7FEF3613" w14:textId="77777777" w:rsidR="00216647" w:rsidRPr="00276D24" w:rsidRDefault="00216647" w:rsidP="00D251BA">
            <w:pPr>
              <w:pStyle w:val="TableEntry"/>
            </w:pPr>
          </w:p>
        </w:tc>
      </w:tr>
      <w:tr w:rsidR="00216647" w:rsidRPr="00276D24" w14:paraId="7158E60E" w14:textId="77777777" w:rsidTr="00D251BA">
        <w:tc>
          <w:tcPr>
            <w:tcW w:w="817" w:type="dxa"/>
          </w:tcPr>
          <w:p w14:paraId="226490CC" w14:textId="77777777" w:rsidR="00216647" w:rsidRPr="00276D24" w:rsidRDefault="00216647" w:rsidP="00D251BA">
            <w:pPr>
              <w:pStyle w:val="TableEntry"/>
            </w:pPr>
          </w:p>
        </w:tc>
        <w:tc>
          <w:tcPr>
            <w:tcW w:w="1788" w:type="dxa"/>
          </w:tcPr>
          <w:p w14:paraId="0713B163" w14:textId="77777777" w:rsidR="00216647" w:rsidRPr="00276D24" w:rsidRDefault="00216647" w:rsidP="00D251BA">
            <w:pPr>
              <w:pStyle w:val="TableEntry"/>
            </w:pPr>
            <w:r w:rsidRPr="00276D24">
              <w:t>author</w:t>
            </w:r>
          </w:p>
        </w:tc>
        <w:tc>
          <w:tcPr>
            <w:tcW w:w="3150" w:type="dxa"/>
          </w:tcPr>
          <w:p w14:paraId="1988DD30" w14:textId="77777777" w:rsidR="00216647" w:rsidRPr="00276D24" w:rsidRDefault="00216647" w:rsidP="00D251BA">
            <w:pPr>
              <w:pStyle w:val="TableEntry"/>
            </w:pPr>
            <w:r w:rsidRPr="00276D24">
              <w:t>Actual owner of the workflow after the event</w:t>
            </w:r>
          </w:p>
        </w:tc>
        <w:tc>
          <w:tcPr>
            <w:tcW w:w="2520" w:type="dxa"/>
          </w:tcPr>
          <w:p w14:paraId="329A3316" w14:textId="7024EF9F" w:rsidR="00216647" w:rsidRPr="00276D24" w:rsidRDefault="00216647" w:rsidP="00D251BA">
            <w:pPr>
              <w:pStyle w:val="TableEntry"/>
            </w:pPr>
            <w:r w:rsidRPr="00276D24">
              <w:t xml:space="preserve">Task/owner of the task that has </w:t>
            </w:r>
            <w:r w:rsidR="00085A70" w:rsidRPr="00276D24">
              <w:t>led</w:t>
            </w:r>
            <w:r w:rsidRPr="00276D24">
              <w:t xml:space="preserve"> to the CarePlan/status change</w:t>
            </w:r>
          </w:p>
        </w:tc>
        <w:tc>
          <w:tcPr>
            <w:tcW w:w="1710" w:type="dxa"/>
          </w:tcPr>
          <w:p w14:paraId="60A692C1" w14:textId="77777777" w:rsidR="00216647" w:rsidRPr="00276D24" w:rsidRDefault="00216647" w:rsidP="00D251BA">
            <w:pPr>
              <w:pStyle w:val="TableEntry"/>
            </w:pPr>
          </w:p>
        </w:tc>
      </w:tr>
      <w:tr w:rsidR="00216647" w:rsidRPr="00276D24" w14:paraId="3F102C36" w14:textId="77777777" w:rsidTr="00D251BA">
        <w:tc>
          <w:tcPr>
            <w:tcW w:w="817" w:type="dxa"/>
          </w:tcPr>
          <w:p w14:paraId="7A7E8F28" w14:textId="77777777" w:rsidR="00216647" w:rsidRPr="00276D24" w:rsidRDefault="00216647" w:rsidP="00D251BA">
            <w:pPr>
              <w:pStyle w:val="TableEntry"/>
            </w:pPr>
          </w:p>
        </w:tc>
        <w:tc>
          <w:tcPr>
            <w:tcW w:w="1788" w:type="dxa"/>
          </w:tcPr>
          <w:p w14:paraId="6446FD45" w14:textId="77777777" w:rsidR="00216647" w:rsidRPr="00276D24" w:rsidRDefault="00216647" w:rsidP="00D251BA">
            <w:pPr>
              <w:pStyle w:val="TableEntry"/>
            </w:pPr>
            <w:proofErr w:type="spellStart"/>
            <w:r w:rsidRPr="00276D24">
              <w:t>previousStatus</w:t>
            </w:r>
            <w:proofErr w:type="spellEnd"/>
          </w:p>
        </w:tc>
        <w:tc>
          <w:tcPr>
            <w:tcW w:w="3150" w:type="dxa"/>
          </w:tcPr>
          <w:p w14:paraId="126F3721" w14:textId="77777777" w:rsidR="00216647" w:rsidRPr="00276D24" w:rsidRDefault="00216647" w:rsidP="00D251BA">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4FA2B884" w14:textId="77777777" w:rsidR="00216647" w:rsidRPr="00276D24" w:rsidRDefault="00216647" w:rsidP="00D251BA">
            <w:pPr>
              <w:pStyle w:val="TableEntry"/>
            </w:pPr>
            <w:r w:rsidRPr="00276D24">
              <w:t>CarePlan/status from the previous versions of CarePlan</w:t>
            </w:r>
          </w:p>
        </w:tc>
        <w:tc>
          <w:tcPr>
            <w:tcW w:w="1710" w:type="dxa"/>
          </w:tcPr>
          <w:p w14:paraId="308D7D64" w14:textId="77777777" w:rsidR="00216647" w:rsidRPr="00276D24" w:rsidRDefault="00216647" w:rsidP="00D251BA">
            <w:pPr>
              <w:pStyle w:val="TableEntry"/>
            </w:pPr>
          </w:p>
        </w:tc>
      </w:tr>
      <w:tr w:rsidR="00216647" w:rsidRPr="00276D24" w14:paraId="79913C5D" w14:textId="77777777" w:rsidTr="00D251BA">
        <w:tc>
          <w:tcPr>
            <w:tcW w:w="817" w:type="dxa"/>
          </w:tcPr>
          <w:p w14:paraId="6A7CE703" w14:textId="77777777" w:rsidR="00216647" w:rsidRPr="00276D24" w:rsidRDefault="00216647" w:rsidP="00D251BA">
            <w:pPr>
              <w:pStyle w:val="TableEntry"/>
            </w:pPr>
          </w:p>
        </w:tc>
        <w:tc>
          <w:tcPr>
            <w:tcW w:w="1788" w:type="dxa"/>
          </w:tcPr>
          <w:p w14:paraId="54B73E4C" w14:textId="77777777" w:rsidR="00216647" w:rsidRPr="00276D24" w:rsidRDefault="00216647" w:rsidP="00D251BA">
            <w:pPr>
              <w:pStyle w:val="TableEntry"/>
            </w:pPr>
            <w:proofErr w:type="spellStart"/>
            <w:r w:rsidRPr="00276D24">
              <w:t>actualStatus</w:t>
            </w:r>
            <w:proofErr w:type="spellEnd"/>
          </w:p>
        </w:tc>
        <w:tc>
          <w:tcPr>
            <w:tcW w:w="3150" w:type="dxa"/>
          </w:tcPr>
          <w:p w14:paraId="14DDCC25" w14:textId="77777777" w:rsidR="00216647" w:rsidRPr="00276D24" w:rsidRDefault="00216647" w:rsidP="00D251BA">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1BED5573" w14:textId="77777777" w:rsidR="00216647" w:rsidRPr="00276D24" w:rsidRDefault="00216647" w:rsidP="00D251BA">
            <w:pPr>
              <w:pStyle w:val="TableEntry"/>
            </w:pPr>
            <w:r w:rsidRPr="00276D24">
              <w:t>CarePlan/status</w:t>
            </w:r>
          </w:p>
        </w:tc>
        <w:tc>
          <w:tcPr>
            <w:tcW w:w="1710" w:type="dxa"/>
          </w:tcPr>
          <w:p w14:paraId="7AF3E47B" w14:textId="77777777" w:rsidR="00216647" w:rsidRPr="00276D24" w:rsidRDefault="00216647" w:rsidP="00D251BA">
            <w:pPr>
              <w:pStyle w:val="TableEntry"/>
            </w:pPr>
          </w:p>
        </w:tc>
      </w:tr>
    </w:tbl>
    <w:p w14:paraId="53C5BB63" w14:textId="3B19C5A7" w:rsidR="00216647" w:rsidRPr="00276D24" w:rsidRDefault="00216647" w:rsidP="00D251BA">
      <w:pPr>
        <w:pStyle w:val="BodyText"/>
      </w:pPr>
    </w:p>
    <w:p w14:paraId="66C0721B" w14:textId="5409A8C3" w:rsidR="00566C43" w:rsidRPr="00276D24" w:rsidRDefault="00DC3EF2" w:rsidP="00D251BA">
      <w:pPr>
        <w:pStyle w:val="Heading3"/>
        <w:numPr>
          <w:ilvl w:val="0"/>
          <w:numId w:val="0"/>
        </w:numPr>
        <w:rPr>
          <w:noProof w:val="0"/>
        </w:rPr>
      </w:pPr>
      <w:bookmarkStart w:id="967" w:name="_Toc524533587"/>
      <w:r w:rsidRPr="00276D24">
        <w:rPr>
          <w:noProof w:val="0"/>
        </w:rPr>
        <w:t>D.2</w:t>
      </w:r>
      <w:r w:rsidR="00566C43" w:rsidRPr="00276D24">
        <w:rPr>
          <w:noProof w:val="0"/>
        </w:rPr>
        <w:t>.3 Mapping Task Resource to XDW Workflow Document Elements</w:t>
      </w:r>
      <w:bookmarkEnd w:id="967"/>
    </w:p>
    <w:p w14:paraId="63B2ABB1" w14:textId="77777777" w:rsidR="00216647" w:rsidRPr="00276D24" w:rsidRDefault="00216647" w:rsidP="00D251BA">
      <w:pPr>
        <w:pStyle w:val="BodyText"/>
      </w:pPr>
      <w:r w:rsidRPr="00276D24">
        <w:t>The following table contains mapping between the Task resource and XDW Workflow Document elements.</w:t>
      </w:r>
    </w:p>
    <w:p w14:paraId="58718043" w14:textId="119C2060" w:rsidR="00216647" w:rsidRPr="00276D24" w:rsidRDefault="00566C43" w:rsidP="00D251BA">
      <w:pPr>
        <w:pStyle w:val="TableTitle"/>
        <w:rPr>
          <w:szCs w:val="22"/>
        </w:rPr>
      </w:pPr>
      <w:r w:rsidRPr="00276D24">
        <w:t xml:space="preserve">Table </w:t>
      </w:r>
      <w:r w:rsidR="00DC3EF2" w:rsidRPr="00276D24">
        <w:t>D.2</w:t>
      </w:r>
      <w:r w:rsidRPr="00276D24">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276D24" w:rsidRDefault="00216647" w:rsidP="00D251BA">
            <w:pPr>
              <w:pStyle w:val="TableEntryHeader"/>
            </w:pPr>
            <w:r w:rsidRPr="00276D24">
              <w:t>Task resource elements</w:t>
            </w:r>
          </w:p>
        </w:tc>
        <w:tc>
          <w:tcPr>
            <w:tcW w:w="3150" w:type="dxa"/>
            <w:shd w:val="clear" w:color="auto" w:fill="D9D9D9" w:themeFill="background1" w:themeFillShade="D9"/>
          </w:tcPr>
          <w:p w14:paraId="17CB2881"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7DD8A58" w14:textId="77777777" w:rsidR="00216647" w:rsidRPr="00276D24" w:rsidRDefault="00216647" w:rsidP="00D251BA">
            <w:pPr>
              <w:pStyle w:val="TableEntryHeader"/>
            </w:pPr>
            <w:r w:rsidRPr="00276D24">
              <w:t>XDW Workflow Document elements</w:t>
            </w:r>
          </w:p>
        </w:tc>
        <w:tc>
          <w:tcPr>
            <w:tcW w:w="1710" w:type="dxa"/>
            <w:shd w:val="clear" w:color="auto" w:fill="D9D9D9" w:themeFill="background1" w:themeFillShade="D9"/>
          </w:tcPr>
          <w:p w14:paraId="391135A0" w14:textId="77777777" w:rsidR="00216647" w:rsidRPr="00276D24" w:rsidRDefault="00216647" w:rsidP="00D251BA">
            <w:pPr>
              <w:pStyle w:val="TableEntryHeader"/>
            </w:pPr>
            <w:r w:rsidRPr="00276D24">
              <w:t>Notes</w:t>
            </w:r>
          </w:p>
        </w:tc>
      </w:tr>
      <w:tr w:rsidR="00216647" w:rsidRPr="00276D24" w14:paraId="52883D96" w14:textId="77777777" w:rsidTr="00D251BA">
        <w:tc>
          <w:tcPr>
            <w:tcW w:w="2605" w:type="dxa"/>
            <w:gridSpan w:val="2"/>
          </w:tcPr>
          <w:p w14:paraId="7A20F513" w14:textId="77777777" w:rsidR="00216647" w:rsidRPr="00276D24" w:rsidRDefault="00216647" w:rsidP="000643B3">
            <w:pPr>
              <w:pStyle w:val="TableEntry"/>
            </w:pPr>
            <w:r w:rsidRPr="00276D24">
              <w:t xml:space="preserve">identifier </w:t>
            </w:r>
          </w:p>
        </w:tc>
        <w:tc>
          <w:tcPr>
            <w:tcW w:w="3150" w:type="dxa"/>
          </w:tcPr>
          <w:p w14:paraId="5D66D934" w14:textId="77777777" w:rsidR="00216647" w:rsidRPr="00276D24" w:rsidRDefault="00216647" w:rsidP="000643B3">
            <w:pPr>
              <w:pStyle w:val="TableEntry"/>
            </w:pPr>
            <w:r w:rsidRPr="00276D24">
              <w:t xml:space="preserve">External Ids for this task. </w:t>
            </w:r>
            <w:r w:rsidRPr="00276D24">
              <w:rPr>
                <w:bCs/>
              </w:rPr>
              <w:t>This version of the profile requires at least one identifier.</w:t>
            </w:r>
          </w:p>
        </w:tc>
        <w:tc>
          <w:tcPr>
            <w:tcW w:w="2520" w:type="dxa"/>
          </w:tcPr>
          <w:p w14:paraId="4DA7911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3076A442" w14:textId="77777777" w:rsidR="00216647" w:rsidRPr="00276D24" w:rsidRDefault="00216647" w:rsidP="00D251BA">
            <w:pPr>
              <w:pStyle w:val="TableEntry"/>
            </w:pPr>
          </w:p>
        </w:tc>
      </w:tr>
      <w:tr w:rsidR="00216647" w:rsidRPr="00276D24" w14:paraId="32D89EC1" w14:textId="77777777" w:rsidTr="00D251BA">
        <w:tc>
          <w:tcPr>
            <w:tcW w:w="2605" w:type="dxa"/>
            <w:gridSpan w:val="2"/>
          </w:tcPr>
          <w:p w14:paraId="4FAF7384" w14:textId="77777777" w:rsidR="00216647" w:rsidRPr="00276D24" w:rsidRDefault="00216647" w:rsidP="000643B3">
            <w:pPr>
              <w:pStyle w:val="TableEntry"/>
            </w:pPr>
            <w:proofErr w:type="spellStart"/>
            <w:r w:rsidRPr="00276D24">
              <w:t>definitionReference</w:t>
            </w:r>
            <w:proofErr w:type="spellEnd"/>
          </w:p>
        </w:tc>
        <w:tc>
          <w:tcPr>
            <w:tcW w:w="3150" w:type="dxa"/>
          </w:tcPr>
          <w:p w14:paraId="18EF687F" w14:textId="77777777" w:rsidR="00216647" w:rsidRPr="00276D24" w:rsidRDefault="00216647" w:rsidP="00085A70">
            <w:pPr>
              <w:pStyle w:val="TableEntry"/>
            </w:pPr>
            <w:r w:rsidRPr="00276D24">
              <w:t>Formal definition of task. This version of the profile requires at least one definition.</w:t>
            </w:r>
          </w:p>
        </w:tc>
        <w:tc>
          <w:tcPr>
            <w:tcW w:w="2520" w:type="dxa"/>
          </w:tcPr>
          <w:p w14:paraId="338885F0"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p>
        </w:tc>
        <w:tc>
          <w:tcPr>
            <w:tcW w:w="1710" w:type="dxa"/>
          </w:tcPr>
          <w:p w14:paraId="17870BB3" w14:textId="77777777" w:rsidR="00216647" w:rsidRPr="00276D24" w:rsidRDefault="00216647" w:rsidP="00D251BA">
            <w:pPr>
              <w:pStyle w:val="TableEntry"/>
            </w:pPr>
          </w:p>
        </w:tc>
      </w:tr>
      <w:tr w:rsidR="00216647" w:rsidRPr="00276D24" w14:paraId="3F265CE7" w14:textId="77777777" w:rsidTr="00D251BA">
        <w:tc>
          <w:tcPr>
            <w:tcW w:w="2605" w:type="dxa"/>
            <w:gridSpan w:val="2"/>
          </w:tcPr>
          <w:p w14:paraId="3B4F2BF4" w14:textId="2D92CD0E" w:rsidR="00216647" w:rsidRPr="00276D24" w:rsidRDefault="00216647" w:rsidP="000643B3">
            <w:pPr>
              <w:pStyle w:val="TableEntry"/>
            </w:pPr>
            <w:proofErr w:type="spellStart"/>
            <w:r w:rsidRPr="00276D24">
              <w:lastRenderedPageBreak/>
              <w:t>basedOn</w:t>
            </w:r>
            <w:proofErr w:type="spellEnd"/>
          </w:p>
        </w:tc>
        <w:tc>
          <w:tcPr>
            <w:tcW w:w="3150" w:type="dxa"/>
          </w:tcPr>
          <w:p w14:paraId="6756014F" w14:textId="77777777" w:rsidR="00216647" w:rsidRPr="00276D24" w:rsidRDefault="00216647" w:rsidP="000643B3">
            <w:pPr>
              <w:pStyle w:val="TableEntry"/>
            </w:pPr>
            <w:r w:rsidRPr="00276D24">
              <w:t>Request fulfilled by this task</w:t>
            </w:r>
          </w:p>
        </w:tc>
        <w:tc>
          <w:tcPr>
            <w:tcW w:w="2520" w:type="dxa"/>
          </w:tcPr>
          <w:p w14:paraId="697D337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032BB75F" w14:textId="77777777" w:rsidR="00216647" w:rsidRPr="00276D24" w:rsidRDefault="00216647" w:rsidP="00D251BA">
            <w:pPr>
              <w:pStyle w:val="TableEntry"/>
            </w:pPr>
          </w:p>
        </w:tc>
      </w:tr>
      <w:tr w:rsidR="00216647" w:rsidRPr="00276D24" w14:paraId="48DFD911" w14:textId="77777777" w:rsidTr="00D251BA">
        <w:tc>
          <w:tcPr>
            <w:tcW w:w="2605" w:type="dxa"/>
            <w:gridSpan w:val="2"/>
          </w:tcPr>
          <w:p w14:paraId="3DC6D5E6" w14:textId="77777777" w:rsidR="00216647" w:rsidRPr="00276D24" w:rsidRDefault="00216647" w:rsidP="000643B3">
            <w:pPr>
              <w:pStyle w:val="TableEntry"/>
            </w:pPr>
            <w:proofErr w:type="spellStart"/>
            <w:r w:rsidRPr="00276D24">
              <w:t>groupIdentifier</w:t>
            </w:r>
            <w:proofErr w:type="spellEnd"/>
          </w:p>
        </w:tc>
        <w:tc>
          <w:tcPr>
            <w:tcW w:w="3150" w:type="dxa"/>
          </w:tcPr>
          <w:p w14:paraId="1008AA14" w14:textId="77777777" w:rsidR="00216647" w:rsidRPr="00276D24" w:rsidRDefault="00216647" w:rsidP="000643B3">
            <w:pPr>
              <w:pStyle w:val="TableEntry"/>
            </w:pPr>
            <w:r w:rsidRPr="00276D24">
              <w:t>Requisition or grouper id</w:t>
            </w:r>
          </w:p>
        </w:tc>
        <w:tc>
          <w:tcPr>
            <w:tcW w:w="2520" w:type="dxa"/>
          </w:tcPr>
          <w:p w14:paraId="37718CB8" w14:textId="77777777" w:rsidR="00216647" w:rsidRPr="00276D24" w:rsidRDefault="00216647" w:rsidP="00D251BA">
            <w:pPr>
              <w:pStyle w:val="TableEntry"/>
            </w:pPr>
            <w:r w:rsidRPr="00276D24">
              <w:t>no mapping</w:t>
            </w:r>
          </w:p>
        </w:tc>
        <w:tc>
          <w:tcPr>
            <w:tcW w:w="1710" w:type="dxa"/>
          </w:tcPr>
          <w:p w14:paraId="1A304550" w14:textId="77777777" w:rsidR="00216647" w:rsidRPr="00276D24" w:rsidRDefault="00216647" w:rsidP="00D251BA">
            <w:pPr>
              <w:pStyle w:val="TableEntry"/>
            </w:pPr>
          </w:p>
        </w:tc>
      </w:tr>
      <w:tr w:rsidR="00216647" w:rsidRPr="00276D24" w14:paraId="09DD8A63" w14:textId="77777777" w:rsidTr="00D251BA">
        <w:tc>
          <w:tcPr>
            <w:tcW w:w="2605" w:type="dxa"/>
            <w:gridSpan w:val="2"/>
          </w:tcPr>
          <w:p w14:paraId="4E973432" w14:textId="77777777" w:rsidR="00216647" w:rsidRPr="00276D24" w:rsidRDefault="00216647" w:rsidP="000643B3">
            <w:pPr>
              <w:pStyle w:val="TableEntry"/>
            </w:pPr>
            <w:proofErr w:type="spellStart"/>
            <w:r w:rsidRPr="00276D24">
              <w:t>partOf</w:t>
            </w:r>
            <w:proofErr w:type="spellEnd"/>
          </w:p>
        </w:tc>
        <w:tc>
          <w:tcPr>
            <w:tcW w:w="3150" w:type="dxa"/>
          </w:tcPr>
          <w:p w14:paraId="19BA45E5" w14:textId="77777777" w:rsidR="00216647" w:rsidRPr="00276D24" w:rsidRDefault="00216647" w:rsidP="000643B3">
            <w:pPr>
              <w:pStyle w:val="TableEntry"/>
            </w:pPr>
            <w:r w:rsidRPr="00276D24">
              <w:t>Composite task</w:t>
            </w:r>
          </w:p>
        </w:tc>
        <w:tc>
          <w:tcPr>
            <w:tcW w:w="2520" w:type="dxa"/>
          </w:tcPr>
          <w:p w14:paraId="1A1832F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D68003A" w14:textId="77777777" w:rsidR="00216647" w:rsidRPr="00276D24" w:rsidRDefault="00216647" w:rsidP="00D251BA">
            <w:pPr>
              <w:pStyle w:val="TableEntry"/>
            </w:pPr>
          </w:p>
        </w:tc>
      </w:tr>
      <w:tr w:rsidR="00216647" w:rsidRPr="00276D24" w14:paraId="4A0AD65E" w14:textId="77777777" w:rsidTr="00D251BA">
        <w:tc>
          <w:tcPr>
            <w:tcW w:w="2605" w:type="dxa"/>
            <w:gridSpan w:val="2"/>
          </w:tcPr>
          <w:p w14:paraId="1312BF3A" w14:textId="77777777" w:rsidR="00216647" w:rsidRPr="00276D24" w:rsidRDefault="00216647" w:rsidP="000643B3">
            <w:pPr>
              <w:pStyle w:val="TableEntry"/>
            </w:pPr>
            <w:r w:rsidRPr="00276D24">
              <w:t>status</w:t>
            </w:r>
          </w:p>
        </w:tc>
        <w:tc>
          <w:tcPr>
            <w:tcW w:w="3150" w:type="dxa"/>
          </w:tcPr>
          <w:p w14:paraId="513EBD94" w14:textId="77777777" w:rsidR="00216647" w:rsidRPr="00276D24" w:rsidRDefault="00216647" w:rsidP="000643B3">
            <w:pPr>
              <w:pStyle w:val="TableEntry"/>
            </w:pPr>
            <w:r w:rsidRPr="00276D24">
              <w:t>draft | requested | received | accepted | +</w:t>
            </w:r>
          </w:p>
        </w:tc>
        <w:tc>
          <w:tcPr>
            <w:tcW w:w="2520" w:type="dxa"/>
          </w:tcPr>
          <w:p w14:paraId="6EFBC8B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4C509256" w14:textId="77777777" w:rsidR="00216647" w:rsidRPr="00276D24" w:rsidRDefault="00216647" w:rsidP="00D251BA">
            <w:pPr>
              <w:pStyle w:val="TableEntry"/>
            </w:pPr>
          </w:p>
        </w:tc>
      </w:tr>
      <w:tr w:rsidR="00216647" w:rsidRPr="00276D24" w14:paraId="2A4D005D" w14:textId="77777777" w:rsidTr="00D251BA">
        <w:tc>
          <w:tcPr>
            <w:tcW w:w="2605" w:type="dxa"/>
            <w:gridSpan w:val="2"/>
          </w:tcPr>
          <w:p w14:paraId="1CCEA7EC" w14:textId="77777777" w:rsidR="00216647" w:rsidRPr="00276D24" w:rsidRDefault="00216647" w:rsidP="000643B3">
            <w:pPr>
              <w:pStyle w:val="TableEntry"/>
            </w:pPr>
            <w:proofErr w:type="spellStart"/>
            <w:r w:rsidRPr="00276D24">
              <w:t>statusReason</w:t>
            </w:r>
            <w:proofErr w:type="spellEnd"/>
          </w:p>
        </w:tc>
        <w:tc>
          <w:tcPr>
            <w:tcW w:w="3150" w:type="dxa"/>
          </w:tcPr>
          <w:p w14:paraId="3F0CBF0F" w14:textId="77777777" w:rsidR="00216647" w:rsidRPr="00276D24" w:rsidRDefault="00216647" w:rsidP="000643B3">
            <w:pPr>
              <w:pStyle w:val="TableEntry"/>
            </w:pPr>
            <w:r w:rsidRPr="00276D24">
              <w:t>Reason for current status</w:t>
            </w:r>
          </w:p>
        </w:tc>
        <w:tc>
          <w:tcPr>
            <w:tcW w:w="2520" w:type="dxa"/>
          </w:tcPr>
          <w:p w14:paraId="670A705F" w14:textId="77777777" w:rsidR="00216647" w:rsidRPr="00276D24" w:rsidRDefault="00216647" w:rsidP="00D251BA">
            <w:pPr>
              <w:pStyle w:val="TableEntry"/>
            </w:pPr>
            <w:r w:rsidRPr="00276D24">
              <w:t>no mapping</w:t>
            </w:r>
          </w:p>
        </w:tc>
        <w:tc>
          <w:tcPr>
            <w:tcW w:w="1710" w:type="dxa"/>
          </w:tcPr>
          <w:p w14:paraId="1685E91F" w14:textId="77777777" w:rsidR="00216647" w:rsidRPr="00276D24" w:rsidRDefault="00216647" w:rsidP="00D251BA">
            <w:pPr>
              <w:pStyle w:val="TableEntry"/>
            </w:pPr>
          </w:p>
        </w:tc>
      </w:tr>
      <w:tr w:rsidR="00216647" w:rsidRPr="00276D24" w14:paraId="6A6DAE92" w14:textId="77777777" w:rsidTr="00D251BA">
        <w:tc>
          <w:tcPr>
            <w:tcW w:w="2605" w:type="dxa"/>
            <w:gridSpan w:val="2"/>
          </w:tcPr>
          <w:p w14:paraId="6713A8CE" w14:textId="77777777" w:rsidR="00216647" w:rsidRPr="00276D24" w:rsidRDefault="00216647" w:rsidP="000643B3">
            <w:pPr>
              <w:pStyle w:val="TableEntry"/>
            </w:pPr>
            <w:proofErr w:type="spellStart"/>
            <w:r w:rsidRPr="00276D24">
              <w:t>businessStatus</w:t>
            </w:r>
            <w:proofErr w:type="spellEnd"/>
            <w:r w:rsidRPr="00276D24">
              <w:tab/>
            </w:r>
          </w:p>
        </w:tc>
        <w:tc>
          <w:tcPr>
            <w:tcW w:w="3150" w:type="dxa"/>
          </w:tcPr>
          <w:p w14:paraId="783FC970" w14:textId="73D1652E" w:rsidR="00216647" w:rsidRPr="00276D24" w:rsidRDefault="00E87EE8" w:rsidP="000643B3">
            <w:pPr>
              <w:pStyle w:val="TableEntry"/>
            </w:pPr>
            <w:r w:rsidRPr="00276D24">
              <w:t xml:space="preserve">E.g., </w:t>
            </w:r>
            <w:r w:rsidR="00216647" w:rsidRPr="00276D24">
              <w:t>"Specimen collected", "IV prepped"</w:t>
            </w:r>
          </w:p>
        </w:tc>
        <w:tc>
          <w:tcPr>
            <w:tcW w:w="2520" w:type="dxa"/>
          </w:tcPr>
          <w:p w14:paraId="421FCF63" w14:textId="77777777" w:rsidR="00216647" w:rsidRPr="00276D24" w:rsidRDefault="00216647" w:rsidP="00D251BA">
            <w:pPr>
              <w:pStyle w:val="TableEntry"/>
            </w:pPr>
            <w:r w:rsidRPr="00276D24">
              <w:t>no mapping</w:t>
            </w:r>
          </w:p>
        </w:tc>
        <w:tc>
          <w:tcPr>
            <w:tcW w:w="1710" w:type="dxa"/>
          </w:tcPr>
          <w:p w14:paraId="5963F2FD" w14:textId="77777777" w:rsidR="00216647" w:rsidRPr="00276D24" w:rsidRDefault="00216647" w:rsidP="00D251BA">
            <w:pPr>
              <w:pStyle w:val="TableEntry"/>
            </w:pPr>
          </w:p>
        </w:tc>
      </w:tr>
      <w:tr w:rsidR="00216647" w:rsidRPr="00276D24" w14:paraId="65668FAB" w14:textId="77777777" w:rsidTr="00D251BA">
        <w:tc>
          <w:tcPr>
            <w:tcW w:w="2605" w:type="dxa"/>
            <w:gridSpan w:val="2"/>
          </w:tcPr>
          <w:p w14:paraId="0CCF0F01" w14:textId="77777777" w:rsidR="00216647" w:rsidRPr="00276D24" w:rsidRDefault="00216647" w:rsidP="000643B3">
            <w:pPr>
              <w:pStyle w:val="TableEntry"/>
            </w:pPr>
            <w:r w:rsidRPr="00276D24">
              <w:t>intent</w:t>
            </w:r>
          </w:p>
        </w:tc>
        <w:tc>
          <w:tcPr>
            <w:tcW w:w="3150" w:type="dxa"/>
          </w:tcPr>
          <w:p w14:paraId="7E7F456B" w14:textId="77777777" w:rsidR="00216647" w:rsidRPr="00276D24" w:rsidRDefault="00216647" w:rsidP="000643B3">
            <w:pPr>
              <w:pStyle w:val="TableEntry"/>
            </w:pPr>
            <w:r w:rsidRPr="00276D24">
              <w:t>proposal | plan | order +</w:t>
            </w:r>
          </w:p>
        </w:tc>
        <w:tc>
          <w:tcPr>
            <w:tcW w:w="2520" w:type="dxa"/>
          </w:tcPr>
          <w:p w14:paraId="73971294" w14:textId="77777777" w:rsidR="00216647" w:rsidRPr="00276D24" w:rsidRDefault="00216647" w:rsidP="00D251BA">
            <w:pPr>
              <w:pStyle w:val="TableEntry"/>
            </w:pPr>
            <w:r w:rsidRPr="00276D24">
              <w:t>no mapping</w:t>
            </w:r>
          </w:p>
        </w:tc>
        <w:tc>
          <w:tcPr>
            <w:tcW w:w="1710" w:type="dxa"/>
          </w:tcPr>
          <w:p w14:paraId="05B0A996" w14:textId="77777777" w:rsidR="00216647" w:rsidRPr="00276D24" w:rsidRDefault="00216647" w:rsidP="00D251BA">
            <w:pPr>
              <w:pStyle w:val="TableEntry"/>
            </w:pPr>
          </w:p>
        </w:tc>
      </w:tr>
      <w:tr w:rsidR="00216647" w:rsidRPr="00276D24" w14:paraId="7C3CA4B6" w14:textId="77777777" w:rsidTr="00D251BA">
        <w:tc>
          <w:tcPr>
            <w:tcW w:w="2605" w:type="dxa"/>
            <w:gridSpan w:val="2"/>
          </w:tcPr>
          <w:p w14:paraId="2AA28B75" w14:textId="77777777" w:rsidR="00216647" w:rsidRPr="00276D24" w:rsidRDefault="00216647" w:rsidP="000643B3">
            <w:pPr>
              <w:pStyle w:val="TableEntry"/>
            </w:pPr>
            <w:r w:rsidRPr="00276D24">
              <w:t>priority</w:t>
            </w:r>
          </w:p>
        </w:tc>
        <w:tc>
          <w:tcPr>
            <w:tcW w:w="3150" w:type="dxa"/>
          </w:tcPr>
          <w:p w14:paraId="38CCD667" w14:textId="77777777" w:rsidR="00216647" w:rsidRPr="00276D24" w:rsidRDefault="00216647" w:rsidP="000643B3">
            <w:pPr>
              <w:pStyle w:val="TableEntry"/>
            </w:pPr>
            <w:r w:rsidRPr="00276D24">
              <w:t>normal | urgent | asap | stat</w:t>
            </w:r>
          </w:p>
        </w:tc>
        <w:tc>
          <w:tcPr>
            <w:tcW w:w="2520" w:type="dxa"/>
          </w:tcPr>
          <w:p w14:paraId="254A118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258F0EEF" w14:textId="77777777" w:rsidR="00216647" w:rsidRPr="00276D24" w:rsidRDefault="00216647" w:rsidP="00D251BA">
            <w:pPr>
              <w:pStyle w:val="TableEntry"/>
            </w:pPr>
          </w:p>
        </w:tc>
      </w:tr>
      <w:tr w:rsidR="00216647" w:rsidRPr="00276D24" w14:paraId="22EFFE7D" w14:textId="77777777" w:rsidTr="00D251BA">
        <w:tc>
          <w:tcPr>
            <w:tcW w:w="2605" w:type="dxa"/>
            <w:gridSpan w:val="2"/>
          </w:tcPr>
          <w:p w14:paraId="3D87DBAB" w14:textId="77777777" w:rsidR="00216647" w:rsidRPr="00276D24" w:rsidRDefault="00216647" w:rsidP="000643B3">
            <w:pPr>
              <w:pStyle w:val="TableEntry"/>
            </w:pPr>
            <w:r w:rsidRPr="00276D24">
              <w:t>code</w:t>
            </w:r>
          </w:p>
        </w:tc>
        <w:tc>
          <w:tcPr>
            <w:tcW w:w="3150" w:type="dxa"/>
          </w:tcPr>
          <w:p w14:paraId="20030B36" w14:textId="77777777" w:rsidR="00216647" w:rsidRPr="00276D24" w:rsidRDefault="00216647" w:rsidP="000643B3">
            <w:pPr>
              <w:pStyle w:val="TableEntry"/>
            </w:pPr>
            <w:r w:rsidRPr="00276D24">
              <w:t xml:space="preserve">Task Type. </w:t>
            </w:r>
            <w:r w:rsidRPr="00276D24">
              <w:rPr>
                <w:bCs/>
              </w:rPr>
              <w:t>This version of the profile requires a code.</w:t>
            </w:r>
          </w:p>
        </w:tc>
        <w:tc>
          <w:tcPr>
            <w:tcW w:w="2520" w:type="dxa"/>
          </w:tcPr>
          <w:p w14:paraId="2FD1D329"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1F9E9CBF" w14:textId="77777777" w:rsidR="00216647" w:rsidRPr="00276D24" w:rsidRDefault="00216647" w:rsidP="00D251BA">
            <w:pPr>
              <w:pStyle w:val="TableEntry"/>
            </w:pPr>
          </w:p>
        </w:tc>
      </w:tr>
      <w:tr w:rsidR="00216647" w:rsidRPr="00276D24" w14:paraId="61EBE511" w14:textId="77777777" w:rsidTr="00D251BA">
        <w:tc>
          <w:tcPr>
            <w:tcW w:w="2605" w:type="dxa"/>
            <w:gridSpan w:val="2"/>
          </w:tcPr>
          <w:p w14:paraId="6C02D69A" w14:textId="77777777" w:rsidR="00216647" w:rsidRPr="00276D24" w:rsidRDefault="00216647" w:rsidP="000643B3">
            <w:pPr>
              <w:pStyle w:val="TableEntry"/>
            </w:pPr>
            <w:r w:rsidRPr="00276D24">
              <w:t>description</w:t>
            </w:r>
          </w:p>
        </w:tc>
        <w:tc>
          <w:tcPr>
            <w:tcW w:w="3150" w:type="dxa"/>
          </w:tcPr>
          <w:p w14:paraId="43EFBFF1" w14:textId="77777777" w:rsidR="00216647" w:rsidRPr="00276D24" w:rsidRDefault="00216647" w:rsidP="000643B3">
            <w:pPr>
              <w:pStyle w:val="TableEntry"/>
              <w:rPr>
                <w:b/>
              </w:rPr>
            </w:pPr>
            <w:r w:rsidRPr="00276D24">
              <w:t xml:space="preserve">Human-readable explanation of task. </w:t>
            </w:r>
            <w:r w:rsidRPr="00276D24">
              <w:rPr>
                <w:bCs/>
              </w:rPr>
              <w:t>This version of the profile requires a description.</w:t>
            </w:r>
          </w:p>
        </w:tc>
        <w:tc>
          <w:tcPr>
            <w:tcW w:w="2520" w:type="dxa"/>
          </w:tcPr>
          <w:p w14:paraId="5FA34CE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16CA1748" w14:textId="77777777" w:rsidR="00216647" w:rsidRPr="00276D24" w:rsidRDefault="00216647" w:rsidP="00D251BA">
            <w:pPr>
              <w:pStyle w:val="TableEntry"/>
            </w:pPr>
          </w:p>
        </w:tc>
      </w:tr>
      <w:tr w:rsidR="00216647" w:rsidRPr="00276D24" w14:paraId="0A35DD74" w14:textId="77777777" w:rsidTr="00D251BA">
        <w:tc>
          <w:tcPr>
            <w:tcW w:w="2605" w:type="dxa"/>
            <w:gridSpan w:val="2"/>
          </w:tcPr>
          <w:p w14:paraId="31BFBB0E" w14:textId="77777777" w:rsidR="00216647" w:rsidRPr="00276D24" w:rsidRDefault="00216647" w:rsidP="000643B3">
            <w:pPr>
              <w:pStyle w:val="TableEntry"/>
            </w:pPr>
            <w:r w:rsidRPr="00276D24">
              <w:t>focus</w:t>
            </w:r>
          </w:p>
        </w:tc>
        <w:tc>
          <w:tcPr>
            <w:tcW w:w="3150" w:type="dxa"/>
          </w:tcPr>
          <w:p w14:paraId="2377E7EC" w14:textId="77777777" w:rsidR="00216647" w:rsidRPr="00276D24" w:rsidRDefault="00216647" w:rsidP="000643B3">
            <w:pPr>
              <w:pStyle w:val="TableEntry"/>
            </w:pPr>
            <w:r w:rsidRPr="00276D24">
              <w:t>What task is acting on</w:t>
            </w:r>
          </w:p>
        </w:tc>
        <w:tc>
          <w:tcPr>
            <w:tcW w:w="2520" w:type="dxa"/>
          </w:tcPr>
          <w:p w14:paraId="4A09086C" w14:textId="77777777" w:rsidR="00216647" w:rsidRPr="00276D24" w:rsidRDefault="00216647" w:rsidP="00D251BA">
            <w:pPr>
              <w:pStyle w:val="TableEntry"/>
            </w:pPr>
            <w:r w:rsidRPr="00276D24">
              <w:t>no mapping</w:t>
            </w:r>
          </w:p>
        </w:tc>
        <w:tc>
          <w:tcPr>
            <w:tcW w:w="1710" w:type="dxa"/>
          </w:tcPr>
          <w:p w14:paraId="57950035" w14:textId="77777777" w:rsidR="00216647" w:rsidRPr="00276D24" w:rsidRDefault="00216647" w:rsidP="00D251BA">
            <w:pPr>
              <w:pStyle w:val="TableEntry"/>
            </w:pPr>
          </w:p>
        </w:tc>
      </w:tr>
      <w:tr w:rsidR="00216647" w:rsidRPr="00276D24" w14:paraId="3E7CA24D" w14:textId="77777777" w:rsidTr="00D251BA">
        <w:tc>
          <w:tcPr>
            <w:tcW w:w="2605" w:type="dxa"/>
            <w:gridSpan w:val="2"/>
          </w:tcPr>
          <w:p w14:paraId="4F7D69B5" w14:textId="77777777" w:rsidR="00216647" w:rsidRPr="00276D24" w:rsidRDefault="00216647" w:rsidP="000643B3">
            <w:pPr>
              <w:pStyle w:val="TableEntry"/>
            </w:pPr>
            <w:r w:rsidRPr="00276D24">
              <w:t>for</w:t>
            </w:r>
          </w:p>
        </w:tc>
        <w:tc>
          <w:tcPr>
            <w:tcW w:w="3150" w:type="dxa"/>
          </w:tcPr>
          <w:p w14:paraId="194D11EF" w14:textId="77777777" w:rsidR="00216647" w:rsidRPr="00276D24" w:rsidRDefault="00216647" w:rsidP="000643B3">
            <w:pPr>
              <w:pStyle w:val="TableEntry"/>
            </w:pPr>
            <w:r w:rsidRPr="00276D24">
              <w:t>Beneficiary of the Task</w:t>
            </w:r>
          </w:p>
        </w:tc>
        <w:tc>
          <w:tcPr>
            <w:tcW w:w="2520" w:type="dxa"/>
          </w:tcPr>
          <w:p w14:paraId="3CB5B4BF" w14:textId="77777777" w:rsidR="00216647" w:rsidRPr="00276D24" w:rsidRDefault="00216647" w:rsidP="00D251BA">
            <w:pPr>
              <w:pStyle w:val="TableEntry"/>
            </w:pPr>
            <w:r w:rsidRPr="00276D24">
              <w:t>no mapping</w:t>
            </w:r>
          </w:p>
        </w:tc>
        <w:tc>
          <w:tcPr>
            <w:tcW w:w="1710" w:type="dxa"/>
          </w:tcPr>
          <w:p w14:paraId="21E3E2B3" w14:textId="77777777" w:rsidR="00216647" w:rsidRPr="00276D24" w:rsidRDefault="00216647" w:rsidP="00D251BA">
            <w:pPr>
              <w:pStyle w:val="TableEntry"/>
            </w:pPr>
          </w:p>
        </w:tc>
      </w:tr>
      <w:tr w:rsidR="00216647" w:rsidRPr="00276D24" w14:paraId="5EDF8E2F" w14:textId="77777777" w:rsidTr="00D251BA">
        <w:tc>
          <w:tcPr>
            <w:tcW w:w="2605" w:type="dxa"/>
            <w:gridSpan w:val="2"/>
          </w:tcPr>
          <w:p w14:paraId="4E6B436E" w14:textId="77777777" w:rsidR="00216647" w:rsidRPr="00276D24" w:rsidRDefault="00216647" w:rsidP="000643B3">
            <w:pPr>
              <w:pStyle w:val="TableEntry"/>
            </w:pPr>
            <w:r w:rsidRPr="00276D24">
              <w:t>context</w:t>
            </w:r>
            <w:r w:rsidRPr="00276D24">
              <w:tab/>
            </w:r>
          </w:p>
        </w:tc>
        <w:tc>
          <w:tcPr>
            <w:tcW w:w="3150" w:type="dxa"/>
          </w:tcPr>
          <w:p w14:paraId="0406BC8A" w14:textId="77777777" w:rsidR="00216647" w:rsidRPr="00276D24" w:rsidRDefault="00216647" w:rsidP="000643B3">
            <w:pPr>
              <w:pStyle w:val="TableEntry"/>
            </w:pPr>
            <w:r w:rsidRPr="00276D24">
              <w:t>Healthcare event during which this task originated</w:t>
            </w:r>
          </w:p>
        </w:tc>
        <w:tc>
          <w:tcPr>
            <w:tcW w:w="2520" w:type="dxa"/>
          </w:tcPr>
          <w:p w14:paraId="117BAAFD" w14:textId="77777777" w:rsidR="00216647" w:rsidRPr="00276D24" w:rsidRDefault="00216647" w:rsidP="00D251BA">
            <w:pPr>
              <w:pStyle w:val="TableEntry"/>
            </w:pPr>
            <w:r w:rsidRPr="00276D24">
              <w:t>no mapping</w:t>
            </w:r>
          </w:p>
        </w:tc>
        <w:tc>
          <w:tcPr>
            <w:tcW w:w="1710" w:type="dxa"/>
          </w:tcPr>
          <w:p w14:paraId="505B6FDF" w14:textId="77777777" w:rsidR="00216647" w:rsidRPr="00276D24" w:rsidRDefault="00216647" w:rsidP="00D251BA">
            <w:pPr>
              <w:pStyle w:val="TableEntry"/>
            </w:pPr>
          </w:p>
        </w:tc>
      </w:tr>
      <w:tr w:rsidR="00216647" w:rsidRPr="00276D24" w14:paraId="7A83EAE4" w14:textId="77777777" w:rsidTr="00D251BA">
        <w:tc>
          <w:tcPr>
            <w:tcW w:w="2605" w:type="dxa"/>
            <w:gridSpan w:val="2"/>
          </w:tcPr>
          <w:p w14:paraId="415E888D" w14:textId="77777777" w:rsidR="00216647" w:rsidRPr="00276D24" w:rsidRDefault="00216647" w:rsidP="000643B3">
            <w:pPr>
              <w:pStyle w:val="TableEntry"/>
            </w:pPr>
            <w:proofErr w:type="spellStart"/>
            <w:r w:rsidRPr="00276D24">
              <w:t>executionPeriod</w:t>
            </w:r>
            <w:proofErr w:type="spellEnd"/>
          </w:p>
        </w:tc>
        <w:tc>
          <w:tcPr>
            <w:tcW w:w="3150" w:type="dxa"/>
          </w:tcPr>
          <w:p w14:paraId="62A95D24" w14:textId="77777777" w:rsidR="00216647" w:rsidRPr="00276D24" w:rsidRDefault="00216647" w:rsidP="000643B3">
            <w:pPr>
              <w:pStyle w:val="TableEntry"/>
            </w:pPr>
            <w:r w:rsidRPr="00276D24">
              <w:t>Start and end time of execution</w:t>
            </w:r>
          </w:p>
        </w:tc>
        <w:tc>
          <w:tcPr>
            <w:tcW w:w="2520" w:type="dxa"/>
          </w:tcPr>
          <w:p w14:paraId="166718B4" w14:textId="77777777" w:rsidR="00216647" w:rsidRPr="00276D24" w:rsidRDefault="00216647" w:rsidP="00D251BA">
            <w:pPr>
              <w:pStyle w:val="TableEntry"/>
            </w:pPr>
            <w:r w:rsidRPr="00276D24">
              <w:t>no mapping</w:t>
            </w:r>
          </w:p>
        </w:tc>
        <w:tc>
          <w:tcPr>
            <w:tcW w:w="1710" w:type="dxa"/>
          </w:tcPr>
          <w:p w14:paraId="0C2B7714" w14:textId="77777777" w:rsidR="00216647" w:rsidRPr="00276D24" w:rsidRDefault="00216647" w:rsidP="00D251BA">
            <w:pPr>
              <w:pStyle w:val="TableEntry"/>
            </w:pPr>
          </w:p>
        </w:tc>
      </w:tr>
      <w:tr w:rsidR="00216647" w:rsidRPr="00276D24" w14:paraId="420CA775" w14:textId="77777777" w:rsidTr="00D251BA">
        <w:tc>
          <w:tcPr>
            <w:tcW w:w="2605" w:type="dxa"/>
            <w:gridSpan w:val="2"/>
          </w:tcPr>
          <w:p w14:paraId="31D7289C" w14:textId="77777777" w:rsidR="00216647" w:rsidRPr="00276D24" w:rsidRDefault="00216647" w:rsidP="000643B3">
            <w:pPr>
              <w:pStyle w:val="TableEntry"/>
            </w:pPr>
            <w:proofErr w:type="spellStart"/>
            <w:r w:rsidRPr="00276D24">
              <w:t>authoredOn</w:t>
            </w:r>
            <w:proofErr w:type="spellEnd"/>
          </w:p>
        </w:tc>
        <w:tc>
          <w:tcPr>
            <w:tcW w:w="3150" w:type="dxa"/>
          </w:tcPr>
          <w:p w14:paraId="263DC536" w14:textId="77777777" w:rsidR="00216647" w:rsidRPr="00276D24" w:rsidRDefault="00216647" w:rsidP="000643B3">
            <w:pPr>
              <w:pStyle w:val="TableEntry"/>
            </w:pPr>
            <w:r w:rsidRPr="00276D24">
              <w:t>Task Creation Date</w:t>
            </w:r>
          </w:p>
        </w:tc>
        <w:tc>
          <w:tcPr>
            <w:tcW w:w="2520" w:type="dxa"/>
          </w:tcPr>
          <w:p w14:paraId="2AC3689C"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2590E0CC" w14:textId="77777777" w:rsidR="00216647" w:rsidRPr="00276D24" w:rsidRDefault="00216647" w:rsidP="00D251BA">
            <w:pPr>
              <w:pStyle w:val="TableEntry"/>
            </w:pPr>
          </w:p>
        </w:tc>
      </w:tr>
      <w:tr w:rsidR="00216647" w:rsidRPr="00276D24" w14:paraId="5D28C550" w14:textId="77777777" w:rsidTr="00D251BA">
        <w:tc>
          <w:tcPr>
            <w:tcW w:w="2605" w:type="dxa"/>
            <w:gridSpan w:val="2"/>
          </w:tcPr>
          <w:p w14:paraId="7A8119ED" w14:textId="77777777" w:rsidR="00216647" w:rsidRPr="00276D24" w:rsidRDefault="00216647" w:rsidP="000643B3">
            <w:pPr>
              <w:pStyle w:val="TableEntry"/>
            </w:pPr>
            <w:proofErr w:type="spellStart"/>
            <w:r w:rsidRPr="00276D24">
              <w:t>lastModified</w:t>
            </w:r>
            <w:proofErr w:type="spellEnd"/>
          </w:p>
        </w:tc>
        <w:tc>
          <w:tcPr>
            <w:tcW w:w="3150" w:type="dxa"/>
          </w:tcPr>
          <w:p w14:paraId="45CCA4EA" w14:textId="77777777" w:rsidR="00216647" w:rsidRPr="00276D24" w:rsidRDefault="00216647" w:rsidP="000643B3">
            <w:pPr>
              <w:pStyle w:val="TableEntry"/>
            </w:pPr>
            <w:r w:rsidRPr="00276D24">
              <w:t>Task Last Modified Date</w:t>
            </w:r>
          </w:p>
        </w:tc>
        <w:tc>
          <w:tcPr>
            <w:tcW w:w="2520" w:type="dxa"/>
          </w:tcPr>
          <w:p w14:paraId="56DF7CBF"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56C1A020" w14:textId="77777777" w:rsidR="00216647" w:rsidRPr="00276D24" w:rsidRDefault="00216647" w:rsidP="00D251BA">
            <w:pPr>
              <w:pStyle w:val="TableEntry"/>
            </w:pPr>
          </w:p>
        </w:tc>
      </w:tr>
      <w:tr w:rsidR="00216647" w:rsidRPr="00276D24" w14:paraId="6C5B8987" w14:textId="77777777" w:rsidTr="00D251BA">
        <w:tc>
          <w:tcPr>
            <w:tcW w:w="2605" w:type="dxa"/>
            <w:gridSpan w:val="2"/>
          </w:tcPr>
          <w:p w14:paraId="0026782A" w14:textId="77777777" w:rsidR="00216647" w:rsidRPr="00276D24" w:rsidRDefault="00216647" w:rsidP="000643B3">
            <w:pPr>
              <w:pStyle w:val="TableEntry"/>
            </w:pPr>
            <w:r w:rsidRPr="00276D24">
              <w:t>requester</w:t>
            </w:r>
          </w:p>
        </w:tc>
        <w:tc>
          <w:tcPr>
            <w:tcW w:w="3150" w:type="dxa"/>
          </w:tcPr>
          <w:p w14:paraId="5EDC9E86" w14:textId="77777777" w:rsidR="00216647" w:rsidRPr="00276D24" w:rsidRDefault="00216647" w:rsidP="000643B3">
            <w:pPr>
              <w:pStyle w:val="TableEntry"/>
            </w:pPr>
            <w:r w:rsidRPr="00276D24">
              <w:t>Who is asking for task to be done</w:t>
            </w:r>
          </w:p>
        </w:tc>
        <w:tc>
          <w:tcPr>
            <w:tcW w:w="2520" w:type="dxa"/>
          </w:tcPr>
          <w:p w14:paraId="50BA6E85"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B2EC580" w14:textId="77777777" w:rsidR="00216647" w:rsidRPr="00276D24" w:rsidRDefault="00216647" w:rsidP="00D251BA">
            <w:pPr>
              <w:pStyle w:val="TableEntry"/>
            </w:pPr>
          </w:p>
        </w:tc>
      </w:tr>
      <w:tr w:rsidR="00216647" w:rsidRPr="00276D24" w14:paraId="40152885" w14:textId="77777777" w:rsidTr="00D251BA">
        <w:tc>
          <w:tcPr>
            <w:tcW w:w="817" w:type="dxa"/>
          </w:tcPr>
          <w:p w14:paraId="0EB7EB92" w14:textId="77777777" w:rsidR="00216647" w:rsidRPr="00276D24" w:rsidRDefault="00216647" w:rsidP="000643B3">
            <w:pPr>
              <w:pStyle w:val="TableEntry"/>
            </w:pPr>
          </w:p>
        </w:tc>
        <w:tc>
          <w:tcPr>
            <w:tcW w:w="1788" w:type="dxa"/>
          </w:tcPr>
          <w:p w14:paraId="40D4E654" w14:textId="77777777" w:rsidR="00216647" w:rsidRPr="00276D24" w:rsidRDefault="00216647" w:rsidP="000643B3">
            <w:pPr>
              <w:pStyle w:val="TableEntry"/>
            </w:pPr>
            <w:r w:rsidRPr="00276D24">
              <w:t>agent</w:t>
            </w:r>
          </w:p>
        </w:tc>
        <w:tc>
          <w:tcPr>
            <w:tcW w:w="3150" w:type="dxa"/>
          </w:tcPr>
          <w:p w14:paraId="4294F763" w14:textId="77777777" w:rsidR="00216647" w:rsidRPr="00276D24" w:rsidRDefault="00216647" w:rsidP="000643B3">
            <w:pPr>
              <w:pStyle w:val="TableEntry"/>
            </w:pPr>
            <w:r w:rsidRPr="00276D24">
              <w:t>Individual asking for task</w:t>
            </w:r>
          </w:p>
        </w:tc>
        <w:tc>
          <w:tcPr>
            <w:tcW w:w="2520" w:type="dxa"/>
          </w:tcPr>
          <w:p w14:paraId="67E366C1" w14:textId="23595B4F" w:rsidR="00216647" w:rsidRPr="00276D24" w:rsidRDefault="00216647" w:rsidP="00D251BA">
            <w:pPr>
              <w:pStyle w:val="TableEntry"/>
            </w:pPr>
            <w:proofErr w:type="spellStart"/>
            <w:r w:rsidRPr="00276D24">
              <w:t>taskDetails</w:t>
            </w:r>
            <w:proofErr w:type="spellEnd"/>
            <w:r w:rsidRPr="00276D24">
              <w:t>/</w:t>
            </w:r>
            <w:proofErr w:type="spellStart"/>
            <w:r w:rsidRPr="00276D24">
              <w:t>taskInitiator</w:t>
            </w:r>
            <w:proofErr w:type="spellEnd"/>
          </w:p>
        </w:tc>
        <w:tc>
          <w:tcPr>
            <w:tcW w:w="1710" w:type="dxa"/>
          </w:tcPr>
          <w:p w14:paraId="19E9F97E" w14:textId="77777777" w:rsidR="00216647" w:rsidRPr="00276D24" w:rsidRDefault="00216647" w:rsidP="00D251BA">
            <w:pPr>
              <w:pStyle w:val="TableEntry"/>
            </w:pPr>
          </w:p>
        </w:tc>
      </w:tr>
      <w:tr w:rsidR="00216647" w:rsidRPr="00276D24" w14:paraId="163446E6" w14:textId="77777777" w:rsidTr="00D251BA">
        <w:tc>
          <w:tcPr>
            <w:tcW w:w="817" w:type="dxa"/>
          </w:tcPr>
          <w:p w14:paraId="06C056AE" w14:textId="77777777" w:rsidR="00216647" w:rsidRPr="00276D24" w:rsidRDefault="00216647" w:rsidP="000643B3">
            <w:pPr>
              <w:pStyle w:val="TableEntry"/>
            </w:pPr>
          </w:p>
        </w:tc>
        <w:tc>
          <w:tcPr>
            <w:tcW w:w="1788" w:type="dxa"/>
          </w:tcPr>
          <w:p w14:paraId="1BC9F4F4" w14:textId="77777777" w:rsidR="00216647" w:rsidRPr="00276D24" w:rsidRDefault="00216647" w:rsidP="000643B3">
            <w:pPr>
              <w:pStyle w:val="TableEntry"/>
            </w:pPr>
            <w:proofErr w:type="spellStart"/>
            <w:r w:rsidRPr="00276D24">
              <w:t>onBehalfOf</w:t>
            </w:r>
            <w:proofErr w:type="spellEnd"/>
          </w:p>
        </w:tc>
        <w:tc>
          <w:tcPr>
            <w:tcW w:w="3150" w:type="dxa"/>
          </w:tcPr>
          <w:p w14:paraId="2DC700C5" w14:textId="77777777" w:rsidR="00216647" w:rsidRPr="00276D24" w:rsidRDefault="00216647" w:rsidP="000643B3">
            <w:pPr>
              <w:pStyle w:val="TableEntry"/>
            </w:pPr>
            <w:r w:rsidRPr="00276D24">
              <w:t>Organization individual is acting for</w:t>
            </w:r>
          </w:p>
        </w:tc>
        <w:tc>
          <w:tcPr>
            <w:tcW w:w="2520" w:type="dxa"/>
          </w:tcPr>
          <w:p w14:paraId="46754E06" w14:textId="77777777" w:rsidR="00216647" w:rsidRPr="00276D24" w:rsidRDefault="00216647" w:rsidP="00D251BA">
            <w:pPr>
              <w:pStyle w:val="TableEntry"/>
            </w:pPr>
            <w:r w:rsidRPr="00276D24">
              <w:t>no mapping</w:t>
            </w:r>
          </w:p>
        </w:tc>
        <w:tc>
          <w:tcPr>
            <w:tcW w:w="1710" w:type="dxa"/>
          </w:tcPr>
          <w:p w14:paraId="1D3F0876" w14:textId="77777777" w:rsidR="00216647" w:rsidRPr="00276D24" w:rsidRDefault="00216647" w:rsidP="00D251BA">
            <w:pPr>
              <w:pStyle w:val="TableEntry"/>
            </w:pPr>
          </w:p>
        </w:tc>
      </w:tr>
      <w:tr w:rsidR="00216647" w:rsidRPr="00276D24" w14:paraId="1E13CCD2" w14:textId="77777777" w:rsidTr="00D251BA">
        <w:tc>
          <w:tcPr>
            <w:tcW w:w="2605" w:type="dxa"/>
            <w:gridSpan w:val="2"/>
          </w:tcPr>
          <w:p w14:paraId="6E90A996" w14:textId="77777777" w:rsidR="00216647" w:rsidRPr="00276D24" w:rsidRDefault="00216647" w:rsidP="000643B3">
            <w:pPr>
              <w:pStyle w:val="TableEntry"/>
            </w:pPr>
            <w:proofErr w:type="spellStart"/>
            <w:r w:rsidRPr="00276D24">
              <w:t>performerType</w:t>
            </w:r>
            <w:proofErr w:type="spellEnd"/>
          </w:p>
        </w:tc>
        <w:tc>
          <w:tcPr>
            <w:tcW w:w="3150" w:type="dxa"/>
          </w:tcPr>
          <w:p w14:paraId="3EC6DCFF" w14:textId="77777777" w:rsidR="00216647" w:rsidRPr="00276D24" w:rsidRDefault="00216647" w:rsidP="000643B3">
            <w:pPr>
              <w:pStyle w:val="TableEntry"/>
            </w:pPr>
            <w:r w:rsidRPr="00276D24">
              <w:t>requester | dispatcher | scheduler | performer | monitor | manager | acquirer | reviewer</w:t>
            </w:r>
          </w:p>
        </w:tc>
        <w:tc>
          <w:tcPr>
            <w:tcW w:w="2520" w:type="dxa"/>
          </w:tcPr>
          <w:p w14:paraId="6E190610" w14:textId="77777777" w:rsidR="00216647" w:rsidRPr="00276D24" w:rsidRDefault="00216647" w:rsidP="00D251BA">
            <w:pPr>
              <w:pStyle w:val="TableEntry"/>
            </w:pPr>
            <w:r w:rsidRPr="00276D24">
              <w:t>no mapping</w:t>
            </w:r>
          </w:p>
        </w:tc>
        <w:tc>
          <w:tcPr>
            <w:tcW w:w="1710" w:type="dxa"/>
          </w:tcPr>
          <w:p w14:paraId="510A9570" w14:textId="77777777" w:rsidR="00216647" w:rsidRPr="00276D24" w:rsidRDefault="00216647" w:rsidP="00D251BA">
            <w:pPr>
              <w:pStyle w:val="TableEntry"/>
            </w:pPr>
          </w:p>
        </w:tc>
      </w:tr>
      <w:tr w:rsidR="00216647" w:rsidRPr="00276D24" w14:paraId="65D2CF38" w14:textId="77777777" w:rsidTr="00D251BA">
        <w:tc>
          <w:tcPr>
            <w:tcW w:w="2605" w:type="dxa"/>
            <w:gridSpan w:val="2"/>
          </w:tcPr>
          <w:p w14:paraId="78A553AD" w14:textId="77777777" w:rsidR="00216647" w:rsidRPr="00276D24" w:rsidRDefault="00216647" w:rsidP="000643B3">
            <w:pPr>
              <w:pStyle w:val="TableEntry"/>
            </w:pPr>
            <w:r w:rsidRPr="00276D24">
              <w:t>owner</w:t>
            </w:r>
          </w:p>
        </w:tc>
        <w:tc>
          <w:tcPr>
            <w:tcW w:w="3150" w:type="dxa"/>
          </w:tcPr>
          <w:p w14:paraId="7988074F" w14:textId="77777777" w:rsidR="00216647" w:rsidRPr="00276D24" w:rsidRDefault="00216647" w:rsidP="000643B3">
            <w:pPr>
              <w:pStyle w:val="TableEntry"/>
            </w:pPr>
            <w:r w:rsidRPr="00276D24">
              <w:t>Responsible individual</w:t>
            </w:r>
          </w:p>
        </w:tc>
        <w:tc>
          <w:tcPr>
            <w:tcW w:w="2520" w:type="dxa"/>
          </w:tcPr>
          <w:p w14:paraId="728D5E7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346D729D" w14:textId="77777777" w:rsidR="00216647" w:rsidRPr="00276D24" w:rsidRDefault="00216647" w:rsidP="00D251BA">
            <w:pPr>
              <w:pStyle w:val="TableEntry"/>
            </w:pPr>
          </w:p>
        </w:tc>
      </w:tr>
      <w:tr w:rsidR="00216647" w:rsidRPr="00276D24" w14:paraId="19E96F08" w14:textId="77777777" w:rsidTr="00D251BA">
        <w:tc>
          <w:tcPr>
            <w:tcW w:w="2605" w:type="dxa"/>
            <w:gridSpan w:val="2"/>
          </w:tcPr>
          <w:p w14:paraId="63647D8B" w14:textId="77777777" w:rsidR="00216647" w:rsidRPr="00276D24" w:rsidRDefault="00216647" w:rsidP="000643B3">
            <w:pPr>
              <w:pStyle w:val="TableEntry"/>
            </w:pPr>
            <w:r w:rsidRPr="00276D24">
              <w:t>reason</w:t>
            </w:r>
          </w:p>
        </w:tc>
        <w:tc>
          <w:tcPr>
            <w:tcW w:w="3150" w:type="dxa"/>
          </w:tcPr>
          <w:p w14:paraId="21313469" w14:textId="77777777" w:rsidR="00216647" w:rsidRPr="00276D24" w:rsidRDefault="00216647" w:rsidP="000643B3">
            <w:pPr>
              <w:pStyle w:val="TableEntry"/>
            </w:pPr>
            <w:r w:rsidRPr="00276D24">
              <w:t>Why task is needed</w:t>
            </w:r>
          </w:p>
        </w:tc>
        <w:tc>
          <w:tcPr>
            <w:tcW w:w="2520" w:type="dxa"/>
          </w:tcPr>
          <w:p w14:paraId="77B45DBC" w14:textId="77777777" w:rsidR="00216647" w:rsidRPr="00276D24" w:rsidRDefault="00216647" w:rsidP="00D251BA">
            <w:pPr>
              <w:pStyle w:val="TableEntry"/>
            </w:pPr>
            <w:r w:rsidRPr="00276D24">
              <w:t>no mapping</w:t>
            </w:r>
          </w:p>
        </w:tc>
        <w:tc>
          <w:tcPr>
            <w:tcW w:w="1710" w:type="dxa"/>
          </w:tcPr>
          <w:p w14:paraId="5D7CDAF9" w14:textId="77777777" w:rsidR="00216647" w:rsidRPr="00276D24" w:rsidRDefault="00216647" w:rsidP="00D251BA">
            <w:pPr>
              <w:pStyle w:val="TableEntry"/>
            </w:pPr>
          </w:p>
        </w:tc>
      </w:tr>
      <w:tr w:rsidR="00216647" w:rsidRPr="00276D24" w14:paraId="75B39978" w14:textId="77777777" w:rsidTr="00D251BA">
        <w:tc>
          <w:tcPr>
            <w:tcW w:w="2605" w:type="dxa"/>
            <w:gridSpan w:val="2"/>
          </w:tcPr>
          <w:p w14:paraId="2B5540F4" w14:textId="77777777" w:rsidR="00216647" w:rsidRPr="00276D24" w:rsidRDefault="00216647" w:rsidP="000643B3">
            <w:pPr>
              <w:pStyle w:val="TableEntry"/>
            </w:pPr>
            <w:r w:rsidRPr="00276D24">
              <w:t>note</w:t>
            </w:r>
          </w:p>
        </w:tc>
        <w:tc>
          <w:tcPr>
            <w:tcW w:w="3150" w:type="dxa"/>
          </w:tcPr>
          <w:p w14:paraId="00A98937" w14:textId="77777777" w:rsidR="00216647" w:rsidRPr="00276D24" w:rsidRDefault="00216647" w:rsidP="000643B3">
            <w:pPr>
              <w:pStyle w:val="TableEntry"/>
            </w:pPr>
            <w:r w:rsidRPr="00276D24">
              <w:t>Comments made about the task</w:t>
            </w:r>
          </w:p>
        </w:tc>
        <w:tc>
          <w:tcPr>
            <w:tcW w:w="2520" w:type="dxa"/>
          </w:tcPr>
          <w:p w14:paraId="0301BBC8" w14:textId="77777777" w:rsidR="00216647" w:rsidRPr="00276D24" w:rsidRDefault="00216647" w:rsidP="00D251BA">
            <w:pPr>
              <w:pStyle w:val="TableEntry"/>
            </w:pPr>
            <w:proofErr w:type="spellStart"/>
            <w:r w:rsidRPr="00276D24">
              <w:t>taskData</w:t>
            </w:r>
            <w:proofErr w:type="spellEnd"/>
            <w:r w:rsidRPr="00276D24">
              <w:t>/comments</w:t>
            </w:r>
          </w:p>
        </w:tc>
        <w:tc>
          <w:tcPr>
            <w:tcW w:w="1710" w:type="dxa"/>
          </w:tcPr>
          <w:p w14:paraId="748D8EFE" w14:textId="77777777" w:rsidR="00216647" w:rsidRPr="00276D24" w:rsidRDefault="00216647" w:rsidP="00D251BA">
            <w:pPr>
              <w:pStyle w:val="TableEntry"/>
            </w:pPr>
          </w:p>
        </w:tc>
      </w:tr>
      <w:tr w:rsidR="00216647" w:rsidRPr="00276D24" w14:paraId="6CE7A0A8" w14:textId="77777777" w:rsidTr="00D251BA">
        <w:tc>
          <w:tcPr>
            <w:tcW w:w="2605" w:type="dxa"/>
            <w:gridSpan w:val="2"/>
          </w:tcPr>
          <w:p w14:paraId="0613978B" w14:textId="77777777" w:rsidR="00216647" w:rsidRPr="00276D24" w:rsidRDefault="00216647" w:rsidP="000643B3">
            <w:pPr>
              <w:pStyle w:val="TableEntry"/>
            </w:pPr>
            <w:proofErr w:type="spellStart"/>
            <w:r w:rsidRPr="00276D24">
              <w:t>relevantHistory</w:t>
            </w:r>
            <w:proofErr w:type="spellEnd"/>
            <w:r w:rsidRPr="00276D24">
              <w:tab/>
            </w:r>
          </w:p>
        </w:tc>
        <w:tc>
          <w:tcPr>
            <w:tcW w:w="3150" w:type="dxa"/>
          </w:tcPr>
          <w:p w14:paraId="38A96838" w14:textId="77777777" w:rsidR="00216647" w:rsidRPr="00276D24" w:rsidRDefault="00216647" w:rsidP="000643B3">
            <w:pPr>
              <w:pStyle w:val="TableEntry"/>
            </w:pPr>
            <w:r w:rsidRPr="00276D24">
              <w:t>Key events in history of the Task</w:t>
            </w:r>
          </w:p>
        </w:tc>
        <w:tc>
          <w:tcPr>
            <w:tcW w:w="2520" w:type="dxa"/>
          </w:tcPr>
          <w:p w14:paraId="560FF313" w14:textId="77777777" w:rsidR="00216647" w:rsidRPr="00276D24" w:rsidRDefault="00216647" w:rsidP="00D251BA">
            <w:pPr>
              <w:pStyle w:val="TableEntry"/>
            </w:pPr>
            <w:r w:rsidRPr="00276D24">
              <w:t>no mapping</w:t>
            </w:r>
          </w:p>
        </w:tc>
        <w:tc>
          <w:tcPr>
            <w:tcW w:w="1710" w:type="dxa"/>
          </w:tcPr>
          <w:p w14:paraId="3CED0BBA" w14:textId="77777777" w:rsidR="00216647" w:rsidRPr="00276D24" w:rsidRDefault="00216647" w:rsidP="00D251BA">
            <w:pPr>
              <w:pStyle w:val="TableEntry"/>
            </w:pPr>
          </w:p>
        </w:tc>
      </w:tr>
      <w:tr w:rsidR="00216647" w:rsidRPr="00276D24" w14:paraId="38584C8A" w14:textId="77777777" w:rsidTr="00D251BA">
        <w:tc>
          <w:tcPr>
            <w:tcW w:w="2605" w:type="dxa"/>
            <w:gridSpan w:val="2"/>
          </w:tcPr>
          <w:p w14:paraId="0D0B2ED1" w14:textId="77777777" w:rsidR="00216647" w:rsidRPr="00276D24" w:rsidRDefault="00216647" w:rsidP="000643B3">
            <w:pPr>
              <w:pStyle w:val="TableEntry"/>
            </w:pPr>
            <w:r w:rsidRPr="00276D24">
              <w:t>restrictions</w:t>
            </w:r>
            <w:r w:rsidRPr="00276D24">
              <w:tab/>
            </w:r>
          </w:p>
        </w:tc>
        <w:tc>
          <w:tcPr>
            <w:tcW w:w="3150" w:type="dxa"/>
          </w:tcPr>
          <w:p w14:paraId="010FBD0E" w14:textId="77777777" w:rsidR="00216647" w:rsidRPr="00276D24" w:rsidRDefault="00216647" w:rsidP="000643B3">
            <w:pPr>
              <w:pStyle w:val="TableEntry"/>
            </w:pPr>
            <w:r w:rsidRPr="00276D24">
              <w:t>Constraints on fulfillment tasks</w:t>
            </w:r>
          </w:p>
        </w:tc>
        <w:tc>
          <w:tcPr>
            <w:tcW w:w="2520" w:type="dxa"/>
          </w:tcPr>
          <w:p w14:paraId="53D46D3E" w14:textId="77777777" w:rsidR="00216647" w:rsidRPr="00276D24" w:rsidRDefault="00216647" w:rsidP="00D251BA">
            <w:pPr>
              <w:pStyle w:val="TableEntry"/>
            </w:pPr>
            <w:r w:rsidRPr="00276D24">
              <w:t>no mapping</w:t>
            </w:r>
          </w:p>
        </w:tc>
        <w:tc>
          <w:tcPr>
            <w:tcW w:w="1710" w:type="dxa"/>
          </w:tcPr>
          <w:p w14:paraId="176FD558" w14:textId="77777777" w:rsidR="00216647" w:rsidRPr="00276D24" w:rsidRDefault="00216647" w:rsidP="00D251BA">
            <w:pPr>
              <w:pStyle w:val="TableEntry"/>
            </w:pPr>
          </w:p>
        </w:tc>
      </w:tr>
      <w:tr w:rsidR="00216647" w:rsidRPr="00276D24" w14:paraId="38096810" w14:textId="77777777" w:rsidTr="00D251BA">
        <w:tc>
          <w:tcPr>
            <w:tcW w:w="817" w:type="dxa"/>
          </w:tcPr>
          <w:p w14:paraId="2E7D0D1F" w14:textId="77777777" w:rsidR="00216647" w:rsidRPr="00276D24" w:rsidRDefault="00216647" w:rsidP="000643B3">
            <w:pPr>
              <w:pStyle w:val="TableEntry"/>
            </w:pPr>
          </w:p>
        </w:tc>
        <w:tc>
          <w:tcPr>
            <w:tcW w:w="1788" w:type="dxa"/>
          </w:tcPr>
          <w:p w14:paraId="0E6D2094" w14:textId="77777777" w:rsidR="00216647" w:rsidRPr="00276D24" w:rsidRDefault="00216647" w:rsidP="000643B3">
            <w:pPr>
              <w:pStyle w:val="TableEntry"/>
            </w:pPr>
            <w:r w:rsidRPr="00276D24">
              <w:t>repetitions</w:t>
            </w:r>
          </w:p>
        </w:tc>
        <w:tc>
          <w:tcPr>
            <w:tcW w:w="3150" w:type="dxa"/>
          </w:tcPr>
          <w:p w14:paraId="0B8777BB" w14:textId="77777777" w:rsidR="00216647" w:rsidRPr="00276D24" w:rsidRDefault="00216647" w:rsidP="000643B3">
            <w:pPr>
              <w:pStyle w:val="TableEntry"/>
            </w:pPr>
            <w:r w:rsidRPr="00276D24">
              <w:t>How many times to repeat</w:t>
            </w:r>
          </w:p>
        </w:tc>
        <w:tc>
          <w:tcPr>
            <w:tcW w:w="2520" w:type="dxa"/>
          </w:tcPr>
          <w:p w14:paraId="6708E99E" w14:textId="77777777" w:rsidR="00216647" w:rsidRPr="00276D24" w:rsidRDefault="00216647" w:rsidP="00D251BA">
            <w:pPr>
              <w:pStyle w:val="TableEntry"/>
            </w:pPr>
            <w:r w:rsidRPr="00276D24">
              <w:t>no mapping</w:t>
            </w:r>
          </w:p>
        </w:tc>
        <w:tc>
          <w:tcPr>
            <w:tcW w:w="1710" w:type="dxa"/>
          </w:tcPr>
          <w:p w14:paraId="5BF74470" w14:textId="77777777" w:rsidR="00216647" w:rsidRPr="00276D24" w:rsidRDefault="00216647" w:rsidP="00D251BA">
            <w:pPr>
              <w:pStyle w:val="TableEntry"/>
            </w:pPr>
          </w:p>
        </w:tc>
      </w:tr>
      <w:tr w:rsidR="00216647" w:rsidRPr="00276D24" w14:paraId="4424CF92" w14:textId="77777777" w:rsidTr="00D251BA">
        <w:tc>
          <w:tcPr>
            <w:tcW w:w="817" w:type="dxa"/>
          </w:tcPr>
          <w:p w14:paraId="5BE9EC74" w14:textId="77777777" w:rsidR="00216647" w:rsidRPr="00276D24" w:rsidRDefault="00216647" w:rsidP="000643B3">
            <w:pPr>
              <w:pStyle w:val="TableEntry"/>
            </w:pPr>
          </w:p>
        </w:tc>
        <w:tc>
          <w:tcPr>
            <w:tcW w:w="1788" w:type="dxa"/>
          </w:tcPr>
          <w:p w14:paraId="3820F249" w14:textId="77777777" w:rsidR="00216647" w:rsidRPr="00276D24" w:rsidRDefault="00216647" w:rsidP="000643B3">
            <w:pPr>
              <w:pStyle w:val="TableEntry"/>
            </w:pPr>
            <w:r w:rsidRPr="00276D24">
              <w:t>period</w:t>
            </w:r>
          </w:p>
        </w:tc>
        <w:tc>
          <w:tcPr>
            <w:tcW w:w="3150" w:type="dxa"/>
          </w:tcPr>
          <w:p w14:paraId="62FBB3AF" w14:textId="77777777" w:rsidR="00216647" w:rsidRPr="00276D24" w:rsidRDefault="00216647" w:rsidP="000643B3">
            <w:pPr>
              <w:pStyle w:val="TableEntry"/>
            </w:pPr>
            <w:r w:rsidRPr="00276D24">
              <w:t>When fulfillment sought</w:t>
            </w:r>
          </w:p>
        </w:tc>
        <w:tc>
          <w:tcPr>
            <w:tcW w:w="2520" w:type="dxa"/>
          </w:tcPr>
          <w:p w14:paraId="6D292041" w14:textId="77777777" w:rsidR="00216647" w:rsidRPr="00276D24" w:rsidRDefault="00216647" w:rsidP="00D251BA">
            <w:pPr>
              <w:pStyle w:val="TableEntry"/>
            </w:pPr>
            <w:r w:rsidRPr="00276D24">
              <w:t>no mapping</w:t>
            </w:r>
          </w:p>
        </w:tc>
        <w:tc>
          <w:tcPr>
            <w:tcW w:w="1710" w:type="dxa"/>
          </w:tcPr>
          <w:p w14:paraId="5DC75C17" w14:textId="77777777" w:rsidR="00216647" w:rsidRPr="00276D24" w:rsidRDefault="00216647" w:rsidP="00D251BA">
            <w:pPr>
              <w:pStyle w:val="TableEntry"/>
            </w:pPr>
          </w:p>
        </w:tc>
      </w:tr>
      <w:tr w:rsidR="00216647" w:rsidRPr="00276D24" w14:paraId="3455D578" w14:textId="77777777" w:rsidTr="00D251BA">
        <w:tc>
          <w:tcPr>
            <w:tcW w:w="817" w:type="dxa"/>
          </w:tcPr>
          <w:p w14:paraId="533BFF7C" w14:textId="77777777" w:rsidR="00216647" w:rsidRPr="00276D24" w:rsidRDefault="00216647" w:rsidP="000643B3">
            <w:pPr>
              <w:pStyle w:val="TableEntry"/>
            </w:pPr>
          </w:p>
        </w:tc>
        <w:tc>
          <w:tcPr>
            <w:tcW w:w="1788" w:type="dxa"/>
          </w:tcPr>
          <w:p w14:paraId="3FC52405" w14:textId="77777777" w:rsidR="00216647" w:rsidRPr="00276D24" w:rsidRDefault="00216647" w:rsidP="000643B3">
            <w:pPr>
              <w:pStyle w:val="TableEntry"/>
            </w:pPr>
            <w:r w:rsidRPr="00276D24">
              <w:t>recipient</w:t>
            </w:r>
          </w:p>
        </w:tc>
        <w:tc>
          <w:tcPr>
            <w:tcW w:w="3150" w:type="dxa"/>
          </w:tcPr>
          <w:p w14:paraId="0903A3D8" w14:textId="77777777" w:rsidR="00216647" w:rsidRPr="00276D24" w:rsidRDefault="00216647" w:rsidP="000643B3">
            <w:pPr>
              <w:pStyle w:val="TableEntry"/>
            </w:pPr>
            <w:r w:rsidRPr="00276D24">
              <w:t>For whom is fulfillment sought?</w:t>
            </w:r>
          </w:p>
        </w:tc>
        <w:tc>
          <w:tcPr>
            <w:tcW w:w="2520" w:type="dxa"/>
          </w:tcPr>
          <w:p w14:paraId="6BB148A4" w14:textId="77777777" w:rsidR="00216647" w:rsidRPr="00276D24" w:rsidRDefault="00216647" w:rsidP="00D251BA">
            <w:pPr>
              <w:pStyle w:val="TableEntry"/>
            </w:pPr>
            <w:r w:rsidRPr="00276D24">
              <w:t>no mapping</w:t>
            </w:r>
          </w:p>
        </w:tc>
        <w:tc>
          <w:tcPr>
            <w:tcW w:w="1710" w:type="dxa"/>
          </w:tcPr>
          <w:p w14:paraId="0B3CBE1B" w14:textId="77777777" w:rsidR="00216647" w:rsidRPr="00276D24" w:rsidRDefault="00216647" w:rsidP="00D251BA">
            <w:pPr>
              <w:pStyle w:val="TableEntry"/>
            </w:pPr>
          </w:p>
        </w:tc>
      </w:tr>
      <w:tr w:rsidR="00216647" w:rsidRPr="00276D24" w14:paraId="048BA962" w14:textId="77777777" w:rsidTr="00D251BA">
        <w:tc>
          <w:tcPr>
            <w:tcW w:w="2605" w:type="dxa"/>
            <w:gridSpan w:val="2"/>
          </w:tcPr>
          <w:p w14:paraId="5BEB3741" w14:textId="77777777" w:rsidR="00216647" w:rsidRPr="00276D24" w:rsidRDefault="00216647" w:rsidP="000643B3">
            <w:pPr>
              <w:pStyle w:val="TableEntry"/>
            </w:pPr>
            <w:r w:rsidRPr="00276D24">
              <w:lastRenderedPageBreak/>
              <w:t>input</w:t>
            </w:r>
          </w:p>
        </w:tc>
        <w:tc>
          <w:tcPr>
            <w:tcW w:w="3150" w:type="dxa"/>
          </w:tcPr>
          <w:p w14:paraId="69B3B092" w14:textId="77777777" w:rsidR="00216647" w:rsidRPr="00276D24" w:rsidRDefault="00216647" w:rsidP="000643B3">
            <w:pPr>
              <w:pStyle w:val="TableEntry"/>
            </w:pPr>
            <w:r w:rsidRPr="00276D24">
              <w:t>Information used to perform task</w:t>
            </w:r>
          </w:p>
        </w:tc>
        <w:tc>
          <w:tcPr>
            <w:tcW w:w="2520" w:type="dxa"/>
          </w:tcPr>
          <w:p w14:paraId="2D89C9D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A107600" w14:textId="77777777" w:rsidR="00216647" w:rsidRPr="00276D24" w:rsidRDefault="00216647" w:rsidP="00D251BA">
            <w:pPr>
              <w:pStyle w:val="TableEntry"/>
            </w:pPr>
          </w:p>
        </w:tc>
      </w:tr>
      <w:tr w:rsidR="00216647" w:rsidRPr="00276D24" w14:paraId="2EE4CE6F" w14:textId="77777777" w:rsidTr="00D251BA">
        <w:tc>
          <w:tcPr>
            <w:tcW w:w="817" w:type="dxa"/>
          </w:tcPr>
          <w:p w14:paraId="7CEDBDBC" w14:textId="77777777" w:rsidR="00216647" w:rsidRPr="00276D24" w:rsidRDefault="00216647" w:rsidP="000643B3">
            <w:pPr>
              <w:pStyle w:val="TableEntry"/>
            </w:pPr>
          </w:p>
        </w:tc>
        <w:tc>
          <w:tcPr>
            <w:tcW w:w="1788" w:type="dxa"/>
          </w:tcPr>
          <w:p w14:paraId="4794CAC9" w14:textId="77777777" w:rsidR="00216647" w:rsidRPr="00276D24" w:rsidRDefault="00216647" w:rsidP="000643B3">
            <w:pPr>
              <w:pStyle w:val="TableEntry"/>
            </w:pPr>
            <w:r w:rsidRPr="00276D24">
              <w:t>type</w:t>
            </w:r>
          </w:p>
        </w:tc>
        <w:tc>
          <w:tcPr>
            <w:tcW w:w="3150" w:type="dxa"/>
          </w:tcPr>
          <w:p w14:paraId="323453AB" w14:textId="77777777" w:rsidR="00216647" w:rsidRPr="00276D24" w:rsidRDefault="00216647" w:rsidP="000643B3">
            <w:pPr>
              <w:pStyle w:val="TableEntry"/>
            </w:pPr>
            <w:r w:rsidRPr="00276D24">
              <w:t>Label for the input</w:t>
            </w:r>
          </w:p>
        </w:tc>
        <w:tc>
          <w:tcPr>
            <w:tcW w:w="2520" w:type="dxa"/>
          </w:tcPr>
          <w:p w14:paraId="1C7A8803" w14:textId="77777777" w:rsidR="00216647" w:rsidRPr="00276D24" w:rsidRDefault="00216647" w:rsidP="00D251BA">
            <w:pPr>
              <w:pStyle w:val="TableEntry"/>
            </w:pPr>
            <w:r w:rsidRPr="00276D24">
              <w:t>no mapping</w:t>
            </w:r>
          </w:p>
        </w:tc>
        <w:tc>
          <w:tcPr>
            <w:tcW w:w="1710" w:type="dxa"/>
          </w:tcPr>
          <w:p w14:paraId="23C09A1B" w14:textId="77777777" w:rsidR="00216647" w:rsidRPr="00276D24" w:rsidRDefault="00216647" w:rsidP="00D251BA">
            <w:pPr>
              <w:pStyle w:val="TableEntry"/>
            </w:pPr>
          </w:p>
        </w:tc>
      </w:tr>
      <w:tr w:rsidR="00216647" w:rsidRPr="00276D24" w14:paraId="5DA8A475" w14:textId="77777777" w:rsidTr="00D251BA">
        <w:tc>
          <w:tcPr>
            <w:tcW w:w="817" w:type="dxa"/>
          </w:tcPr>
          <w:p w14:paraId="1AD03CE3" w14:textId="77777777" w:rsidR="00216647" w:rsidRPr="00276D24" w:rsidRDefault="00216647" w:rsidP="000643B3">
            <w:pPr>
              <w:pStyle w:val="TableEntry"/>
            </w:pPr>
          </w:p>
        </w:tc>
        <w:tc>
          <w:tcPr>
            <w:tcW w:w="1788" w:type="dxa"/>
          </w:tcPr>
          <w:p w14:paraId="41BC8BA9" w14:textId="77777777" w:rsidR="00216647" w:rsidRPr="00276D24" w:rsidRDefault="00216647" w:rsidP="000643B3">
            <w:pPr>
              <w:pStyle w:val="TableEntry"/>
            </w:pPr>
            <w:r w:rsidRPr="00276D24">
              <w:t>value[x]</w:t>
            </w:r>
          </w:p>
        </w:tc>
        <w:tc>
          <w:tcPr>
            <w:tcW w:w="3150" w:type="dxa"/>
          </w:tcPr>
          <w:p w14:paraId="794698E6" w14:textId="77777777" w:rsidR="00216647" w:rsidRPr="00276D24" w:rsidRDefault="00216647" w:rsidP="000643B3">
            <w:pPr>
              <w:pStyle w:val="TableEntry"/>
            </w:pPr>
            <w:r w:rsidRPr="00276D24">
              <w:t>Content to use in performing the task</w:t>
            </w:r>
          </w:p>
        </w:tc>
        <w:tc>
          <w:tcPr>
            <w:tcW w:w="2520" w:type="dxa"/>
          </w:tcPr>
          <w:p w14:paraId="2464ACD6" w14:textId="77777777" w:rsidR="00216647" w:rsidRPr="00276D24" w:rsidRDefault="00216647" w:rsidP="00D251BA">
            <w:pPr>
              <w:pStyle w:val="TableEntry"/>
            </w:pPr>
            <w:r w:rsidRPr="00276D24">
              <w:t>Elements of input/part/</w:t>
            </w:r>
            <w:proofErr w:type="spellStart"/>
            <w:r w:rsidRPr="00276D24">
              <w:t>attachmentInfo</w:t>
            </w:r>
            <w:proofErr w:type="spellEnd"/>
          </w:p>
        </w:tc>
        <w:tc>
          <w:tcPr>
            <w:tcW w:w="1710" w:type="dxa"/>
          </w:tcPr>
          <w:p w14:paraId="45475C31" w14:textId="77777777" w:rsidR="00216647" w:rsidRPr="00276D24" w:rsidRDefault="00216647" w:rsidP="00D251BA">
            <w:pPr>
              <w:pStyle w:val="TableEntry"/>
            </w:pPr>
          </w:p>
        </w:tc>
      </w:tr>
      <w:tr w:rsidR="00216647" w:rsidRPr="00276D24" w14:paraId="6C0C1E51" w14:textId="77777777" w:rsidTr="00D251BA">
        <w:tc>
          <w:tcPr>
            <w:tcW w:w="2605" w:type="dxa"/>
            <w:gridSpan w:val="2"/>
          </w:tcPr>
          <w:p w14:paraId="29BA027C" w14:textId="77777777" w:rsidR="00216647" w:rsidRPr="00276D24" w:rsidRDefault="00216647" w:rsidP="000643B3">
            <w:pPr>
              <w:pStyle w:val="TableEntry"/>
            </w:pPr>
            <w:r w:rsidRPr="00276D24">
              <w:t>output</w:t>
            </w:r>
          </w:p>
        </w:tc>
        <w:tc>
          <w:tcPr>
            <w:tcW w:w="3150" w:type="dxa"/>
          </w:tcPr>
          <w:p w14:paraId="5FFE0AB0" w14:textId="77777777" w:rsidR="00216647" w:rsidRPr="00276D24" w:rsidRDefault="00216647" w:rsidP="000643B3">
            <w:pPr>
              <w:pStyle w:val="TableEntry"/>
            </w:pPr>
            <w:r w:rsidRPr="00276D24">
              <w:t>Information produced as part of task</w:t>
            </w:r>
          </w:p>
        </w:tc>
        <w:tc>
          <w:tcPr>
            <w:tcW w:w="2520" w:type="dxa"/>
          </w:tcPr>
          <w:p w14:paraId="2FECF242"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30168C2B" w14:textId="77777777" w:rsidR="00216647" w:rsidRPr="00276D24" w:rsidRDefault="00216647" w:rsidP="00D251BA">
            <w:pPr>
              <w:pStyle w:val="TableEntry"/>
            </w:pPr>
          </w:p>
        </w:tc>
      </w:tr>
      <w:tr w:rsidR="00216647" w:rsidRPr="00276D24" w14:paraId="79800FCB" w14:textId="77777777" w:rsidTr="00D251BA">
        <w:tc>
          <w:tcPr>
            <w:tcW w:w="817" w:type="dxa"/>
          </w:tcPr>
          <w:p w14:paraId="27F3FB52" w14:textId="77777777" w:rsidR="00216647" w:rsidRPr="00276D24" w:rsidRDefault="00216647" w:rsidP="000643B3">
            <w:pPr>
              <w:pStyle w:val="TableEntry"/>
            </w:pPr>
          </w:p>
        </w:tc>
        <w:tc>
          <w:tcPr>
            <w:tcW w:w="1788" w:type="dxa"/>
          </w:tcPr>
          <w:p w14:paraId="55FD2FDC" w14:textId="77777777" w:rsidR="00216647" w:rsidRPr="00276D24" w:rsidRDefault="00216647" w:rsidP="000643B3">
            <w:pPr>
              <w:pStyle w:val="TableEntry"/>
            </w:pPr>
            <w:r w:rsidRPr="00276D24">
              <w:t>type</w:t>
            </w:r>
          </w:p>
        </w:tc>
        <w:tc>
          <w:tcPr>
            <w:tcW w:w="3150" w:type="dxa"/>
          </w:tcPr>
          <w:p w14:paraId="6D21F82A" w14:textId="77777777" w:rsidR="00216647" w:rsidRPr="00276D24" w:rsidRDefault="00216647" w:rsidP="000643B3">
            <w:pPr>
              <w:pStyle w:val="TableEntry"/>
            </w:pPr>
            <w:r w:rsidRPr="00276D24">
              <w:t>Label for output</w:t>
            </w:r>
          </w:p>
        </w:tc>
        <w:tc>
          <w:tcPr>
            <w:tcW w:w="2520" w:type="dxa"/>
          </w:tcPr>
          <w:p w14:paraId="4B3A5D04" w14:textId="77777777" w:rsidR="00216647" w:rsidRPr="00276D24" w:rsidRDefault="00216647" w:rsidP="00D251BA">
            <w:pPr>
              <w:pStyle w:val="TableEntry"/>
            </w:pPr>
            <w:r w:rsidRPr="00276D24">
              <w:t>no mapping</w:t>
            </w:r>
          </w:p>
        </w:tc>
        <w:tc>
          <w:tcPr>
            <w:tcW w:w="1710" w:type="dxa"/>
          </w:tcPr>
          <w:p w14:paraId="190F42BD" w14:textId="77777777" w:rsidR="00216647" w:rsidRPr="00276D24" w:rsidRDefault="00216647" w:rsidP="00D251BA">
            <w:pPr>
              <w:pStyle w:val="TableEntry"/>
            </w:pPr>
          </w:p>
        </w:tc>
      </w:tr>
      <w:tr w:rsidR="00216647" w:rsidRPr="00276D24" w14:paraId="02303351" w14:textId="77777777" w:rsidTr="00D251BA">
        <w:tc>
          <w:tcPr>
            <w:tcW w:w="817" w:type="dxa"/>
          </w:tcPr>
          <w:p w14:paraId="40EAD55C" w14:textId="77777777" w:rsidR="00216647" w:rsidRPr="00276D24" w:rsidRDefault="00216647" w:rsidP="000643B3">
            <w:pPr>
              <w:pStyle w:val="TableEntry"/>
            </w:pPr>
          </w:p>
        </w:tc>
        <w:tc>
          <w:tcPr>
            <w:tcW w:w="1788" w:type="dxa"/>
          </w:tcPr>
          <w:p w14:paraId="0C07F295" w14:textId="77777777" w:rsidR="00216647" w:rsidRPr="00276D24" w:rsidRDefault="00216647" w:rsidP="000643B3">
            <w:pPr>
              <w:pStyle w:val="TableEntry"/>
            </w:pPr>
            <w:r w:rsidRPr="00276D24">
              <w:t>value[x]</w:t>
            </w:r>
          </w:p>
        </w:tc>
        <w:tc>
          <w:tcPr>
            <w:tcW w:w="3150" w:type="dxa"/>
          </w:tcPr>
          <w:p w14:paraId="27F1EE89" w14:textId="77777777" w:rsidR="00216647" w:rsidRPr="00276D24" w:rsidRDefault="00216647" w:rsidP="000643B3">
            <w:pPr>
              <w:pStyle w:val="TableEntry"/>
            </w:pPr>
            <w:r w:rsidRPr="00276D24">
              <w:t>Result of output</w:t>
            </w:r>
          </w:p>
        </w:tc>
        <w:tc>
          <w:tcPr>
            <w:tcW w:w="2520" w:type="dxa"/>
          </w:tcPr>
          <w:p w14:paraId="0758BE49" w14:textId="77777777" w:rsidR="00216647" w:rsidRPr="00276D24" w:rsidRDefault="00216647" w:rsidP="00D251BA">
            <w:pPr>
              <w:pStyle w:val="TableEntry"/>
            </w:pPr>
            <w:r w:rsidRPr="00276D24">
              <w:t>Elements of output/part/</w:t>
            </w:r>
            <w:proofErr w:type="spellStart"/>
            <w:r w:rsidRPr="00276D24">
              <w:t>attachmentInfo</w:t>
            </w:r>
            <w:proofErr w:type="spellEnd"/>
          </w:p>
        </w:tc>
        <w:tc>
          <w:tcPr>
            <w:tcW w:w="1710" w:type="dxa"/>
          </w:tcPr>
          <w:p w14:paraId="7288B90E" w14:textId="77777777" w:rsidR="00216647" w:rsidRPr="00276D24" w:rsidRDefault="00216647" w:rsidP="00D251BA">
            <w:pPr>
              <w:pStyle w:val="TableEntry"/>
            </w:pPr>
          </w:p>
        </w:tc>
      </w:tr>
    </w:tbl>
    <w:p w14:paraId="0E2D6D31" w14:textId="5953E7AB" w:rsidR="00216647" w:rsidRPr="00276D24" w:rsidRDefault="00216647" w:rsidP="00D251BA">
      <w:pPr>
        <w:pStyle w:val="BodyText"/>
      </w:pPr>
    </w:p>
    <w:p w14:paraId="02EB5F6B" w14:textId="43238069" w:rsidR="00566C43" w:rsidRPr="00276D24" w:rsidRDefault="00DC3EF2" w:rsidP="00D251BA">
      <w:pPr>
        <w:pStyle w:val="Heading3"/>
        <w:rPr>
          <w:noProof w:val="0"/>
        </w:rPr>
      </w:pPr>
      <w:bookmarkStart w:id="968" w:name="_Toc524533588"/>
      <w:r w:rsidRPr="00276D24">
        <w:rPr>
          <w:noProof w:val="0"/>
        </w:rPr>
        <w:t>D.2</w:t>
      </w:r>
      <w:r w:rsidR="00566C43" w:rsidRPr="00276D24">
        <w:rPr>
          <w:noProof w:val="0"/>
        </w:rPr>
        <w:t>.4 Mapping XDW Task History Required Elements</w:t>
      </w:r>
      <w:r w:rsidR="00E00BDC" w:rsidRPr="00276D24">
        <w:rPr>
          <w:noProof w:val="0"/>
        </w:rPr>
        <w:t xml:space="preserve"> to CarePlan and Task Resource</w:t>
      </w:r>
      <w:bookmarkEnd w:id="968"/>
    </w:p>
    <w:p w14:paraId="7FC29E35" w14:textId="5CDCC398" w:rsidR="00216647" w:rsidRPr="00276D24" w:rsidRDefault="00216647" w:rsidP="00216647">
      <w:pPr>
        <w:rPr>
          <w:szCs w:val="24"/>
        </w:rPr>
      </w:pPr>
      <w:r w:rsidRPr="00276D24">
        <w:rPr>
          <w:szCs w:val="24"/>
        </w:rPr>
        <w:t>The following table contains mapping of the XDW Task History required elements</w:t>
      </w:r>
      <w:r w:rsidR="00E00BDC" w:rsidRPr="00276D24">
        <w:rPr>
          <w:szCs w:val="24"/>
        </w:rPr>
        <w:t xml:space="preserve"> to CarePlan and Task Resource</w:t>
      </w:r>
      <w:r w:rsidRPr="00276D24">
        <w:rPr>
          <w:szCs w:val="24"/>
        </w:rPr>
        <w:t xml:space="preserve">. </w:t>
      </w:r>
    </w:p>
    <w:p w14:paraId="683C4AF1" w14:textId="440208CC" w:rsidR="00216647" w:rsidRPr="00276D24" w:rsidRDefault="00566C43" w:rsidP="00D251BA">
      <w:pPr>
        <w:pStyle w:val="TableTitle"/>
        <w:rPr>
          <w:szCs w:val="22"/>
        </w:rPr>
      </w:pPr>
      <w:r w:rsidRPr="00276D24">
        <w:t xml:space="preserve">Table </w:t>
      </w:r>
      <w:r w:rsidR="00DC3EF2" w:rsidRPr="00276D24">
        <w:t>D.2</w:t>
      </w:r>
      <w:r w:rsidRPr="00276D24">
        <w:t>.4-1: XDW Task History Required Elements</w:t>
      </w:r>
      <w:r w:rsidR="00E00BDC" w:rsidRPr="00276D24">
        <w:t xml:space="preserve"> to CarePlan and Task Resource</w:t>
      </w:r>
      <w:r w:rsidRPr="00276D24">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276D24" w:rsidRDefault="00216647" w:rsidP="00D251BA">
            <w:pPr>
              <w:pStyle w:val="TableEntryHeader"/>
            </w:pPr>
            <w:r w:rsidRPr="00276D24">
              <w:t>XDW Task history</w:t>
            </w:r>
          </w:p>
        </w:tc>
        <w:tc>
          <w:tcPr>
            <w:tcW w:w="3150" w:type="dxa"/>
            <w:shd w:val="clear" w:color="auto" w:fill="D9D9D9" w:themeFill="background1" w:themeFillShade="D9"/>
          </w:tcPr>
          <w:p w14:paraId="532284FF"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E55072C" w14:textId="1D184CFC"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4F010956" w14:textId="77777777" w:rsidR="00216647" w:rsidRPr="00276D24" w:rsidRDefault="00216647" w:rsidP="00D251BA">
            <w:pPr>
              <w:pStyle w:val="TableEntryHeader"/>
            </w:pPr>
            <w:r w:rsidRPr="00276D24">
              <w:t>Notes</w:t>
            </w:r>
          </w:p>
        </w:tc>
      </w:tr>
      <w:tr w:rsidR="00216647" w:rsidRPr="00276D24" w14:paraId="0FEA689C" w14:textId="77777777" w:rsidTr="00D251BA">
        <w:tc>
          <w:tcPr>
            <w:tcW w:w="2605" w:type="dxa"/>
            <w:gridSpan w:val="2"/>
          </w:tcPr>
          <w:p w14:paraId="48A4A906" w14:textId="77777777" w:rsidR="00216647" w:rsidRPr="00276D24" w:rsidRDefault="00216647" w:rsidP="00D251BA">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6FF52983" w14:textId="77777777" w:rsidR="00216647" w:rsidRPr="00276D24" w:rsidRDefault="00216647" w:rsidP="00D251BA">
            <w:pPr>
              <w:pStyle w:val="TableEntry"/>
            </w:pPr>
            <w:r w:rsidRPr="00276D24">
              <w:t>A detailed event that represents a change of the task status</w:t>
            </w:r>
          </w:p>
        </w:tc>
        <w:tc>
          <w:tcPr>
            <w:tcW w:w="2520" w:type="dxa"/>
          </w:tcPr>
          <w:p w14:paraId="2B467ABB" w14:textId="77777777" w:rsidR="00216647" w:rsidRPr="00276D24" w:rsidRDefault="00216647" w:rsidP="00D251BA">
            <w:pPr>
              <w:pStyle w:val="TableEntry"/>
            </w:pPr>
            <w:r w:rsidRPr="00276D24">
              <w:t>Mapping is performed on children elements</w:t>
            </w:r>
          </w:p>
        </w:tc>
        <w:tc>
          <w:tcPr>
            <w:tcW w:w="1710" w:type="dxa"/>
          </w:tcPr>
          <w:p w14:paraId="49DF2064" w14:textId="77777777" w:rsidR="00216647" w:rsidRPr="00276D24" w:rsidRDefault="00216647" w:rsidP="00D251BA">
            <w:pPr>
              <w:pStyle w:val="TableEntry"/>
            </w:pPr>
          </w:p>
        </w:tc>
      </w:tr>
      <w:tr w:rsidR="00216647" w:rsidRPr="00276D24" w14:paraId="4AAD1061" w14:textId="77777777" w:rsidTr="00D251BA">
        <w:tc>
          <w:tcPr>
            <w:tcW w:w="817" w:type="dxa"/>
          </w:tcPr>
          <w:p w14:paraId="2EBBD8B4" w14:textId="77777777" w:rsidR="00216647" w:rsidRPr="00276D24" w:rsidRDefault="00216647" w:rsidP="00D251BA">
            <w:pPr>
              <w:pStyle w:val="TableEntry"/>
            </w:pPr>
          </w:p>
        </w:tc>
        <w:tc>
          <w:tcPr>
            <w:tcW w:w="1788" w:type="dxa"/>
          </w:tcPr>
          <w:p w14:paraId="7775356C" w14:textId="77777777" w:rsidR="00216647" w:rsidRPr="00276D24" w:rsidRDefault="00216647" w:rsidP="00D251BA">
            <w:pPr>
              <w:pStyle w:val="TableEntry"/>
            </w:pPr>
            <w:r w:rsidRPr="00276D24">
              <w:t>id</w:t>
            </w:r>
          </w:p>
        </w:tc>
        <w:tc>
          <w:tcPr>
            <w:tcW w:w="3150" w:type="dxa"/>
          </w:tcPr>
          <w:p w14:paraId="668F6DBD" w14:textId="77777777" w:rsidR="00216647" w:rsidRPr="00276D24" w:rsidRDefault="00216647" w:rsidP="00D251BA">
            <w:pPr>
              <w:pStyle w:val="TableEntry"/>
            </w:pPr>
          </w:p>
        </w:tc>
        <w:tc>
          <w:tcPr>
            <w:tcW w:w="2520" w:type="dxa"/>
          </w:tcPr>
          <w:p w14:paraId="2771CF18" w14:textId="77777777" w:rsidR="00216647" w:rsidRPr="00276D24" w:rsidRDefault="00216647" w:rsidP="00D251BA">
            <w:pPr>
              <w:pStyle w:val="TableEntry"/>
            </w:pPr>
            <w:r w:rsidRPr="00276D24">
              <w:t>no mapping</w:t>
            </w:r>
          </w:p>
        </w:tc>
        <w:tc>
          <w:tcPr>
            <w:tcW w:w="1710" w:type="dxa"/>
          </w:tcPr>
          <w:p w14:paraId="5422809E" w14:textId="77777777" w:rsidR="00216647" w:rsidRPr="00276D24" w:rsidRDefault="00216647" w:rsidP="00D251BA">
            <w:pPr>
              <w:pStyle w:val="TableEntry"/>
            </w:pPr>
            <w:r w:rsidRPr="00276D24">
              <w:t>Shall be defined or can be set when element is created?</w:t>
            </w:r>
          </w:p>
        </w:tc>
      </w:tr>
      <w:tr w:rsidR="00216647" w:rsidRPr="00276D24" w14:paraId="167B3041" w14:textId="77777777" w:rsidTr="00D251BA">
        <w:tc>
          <w:tcPr>
            <w:tcW w:w="817" w:type="dxa"/>
          </w:tcPr>
          <w:p w14:paraId="6C5A310D" w14:textId="77777777" w:rsidR="00216647" w:rsidRPr="00276D24" w:rsidRDefault="00216647" w:rsidP="00D251BA">
            <w:pPr>
              <w:pStyle w:val="TableEntry"/>
            </w:pPr>
          </w:p>
        </w:tc>
        <w:tc>
          <w:tcPr>
            <w:tcW w:w="1788" w:type="dxa"/>
          </w:tcPr>
          <w:p w14:paraId="5B18BB6E" w14:textId="77777777" w:rsidR="00216647" w:rsidRPr="00276D24" w:rsidRDefault="00216647" w:rsidP="00D251BA">
            <w:pPr>
              <w:pStyle w:val="TableEntry"/>
            </w:pPr>
            <w:proofErr w:type="spellStart"/>
            <w:r w:rsidRPr="00276D24">
              <w:t>eventTime</w:t>
            </w:r>
            <w:proofErr w:type="spellEnd"/>
          </w:p>
        </w:tc>
        <w:tc>
          <w:tcPr>
            <w:tcW w:w="3150" w:type="dxa"/>
          </w:tcPr>
          <w:p w14:paraId="5EDB409A" w14:textId="77777777" w:rsidR="00216647" w:rsidRPr="00276D24" w:rsidRDefault="00216647" w:rsidP="00D251BA">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1C4A4564" w14:textId="77777777" w:rsidR="00216647" w:rsidRPr="00276D24" w:rsidRDefault="00216647" w:rsidP="00D251BA">
            <w:pPr>
              <w:pStyle w:val="TableEntry"/>
            </w:pPr>
            <w:r w:rsidRPr="00276D24">
              <w:t>Time of the transaction for Task/status change</w:t>
            </w:r>
          </w:p>
        </w:tc>
        <w:tc>
          <w:tcPr>
            <w:tcW w:w="1710" w:type="dxa"/>
          </w:tcPr>
          <w:p w14:paraId="6854C0F4" w14:textId="77777777" w:rsidR="00216647" w:rsidRPr="00276D24" w:rsidRDefault="00216647" w:rsidP="00D251BA">
            <w:pPr>
              <w:pStyle w:val="TableEntry"/>
            </w:pPr>
          </w:p>
        </w:tc>
      </w:tr>
      <w:tr w:rsidR="00216647" w:rsidRPr="00276D24" w14:paraId="0B82EA27" w14:textId="77777777" w:rsidTr="00D251BA">
        <w:tc>
          <w:tcPr>
            <w:tcW w:w="817" w:type="dxa"/>
          </w:tcPr>
          <w:p w14:paraId="0EF6D867" w14:textId="77777777" w:rsidR="00216647" w:rsidRPr="00276D24" w:rsidRDefault="00216647" w:rsidP="00D251BA">
            <w:pPr>
              <w:pStyle w:val="TableEntry"/>
            </w:pPr>
          </w:p>
        </w:tc>
        <w:tc>
          <w:tcPr>
            <w:tcW w:w="1788" w:type="dxa"/>
          </w:tcPr>
          <w:p w14:paraId="2ED89008" w14:textId="77777777" w:rsidR="00216647" w:rsidRPr="00276D24" w:rsidRDefault="00216647" w:rsidP="00D251BA">
            <w:pPr>
              <w:pStyle w:val="TableEntry"/>
            </w:pPr>
            <w:r w:rsidRPr="00276D24">
              <w:t>identifier</w:t>
            </w:r>
          </w:p>
        </w:tc>
        <w:tc>
          <w:tcPr>
            <w:tcW w:w="3150" w:type="dxa"/>
          </w:tcPr>
          <w:p w14:paraId="451A479E" w14:textId="77777777" w:rsidR="00216647" w:rsidRPr="00276D24" w:rsidRDefault="00216647" w:rsidP="00D251BA">
            <w:pPr>
              <w:pStyle w:val="TableEntry"/>
            </w:pPr>
            <w:r w:rsidRPr="00276D24">
              <w:t>Identifier for the task</w:t>
            </w:r>
          </w:p>
        </w:tc>
        <w:tc>
          <w:tcPr>
            <w:tcW w:w="2520" w:type="dxa"/>
          </w:tcPr>
          <w:p w14:paraId="1C3A4188" w14:textId="77777777" w:rsidR="00216647" w:rsidRPr="00276D24" w:rsidRDefault="00216647" w:rsidP="00D251BA">
            <w:pPr>
              <w:pStyle w:val="TableEntry"/>
            </w:pPr>
            <w:r w:rsidRPr="00276D24">
              <w:t>Task/identifier</w:t>
            </w:r>
          </w:p>
        </w:tc>
        <w:tc>
          <w:tcPr>
            <w:tcW w:w="1710" w:type="dxa"/>
          </w:tcPr>
          <w:p w14:paraId="01F0BCAD" w14:textId="77777777" w:rsidR="00216647" w:rsidRPr="00276D24" w:rsidRDefault="00216647" w:rsidP="00D251BA">
            <w:pPr>
              <w:pStyle w:val="TableEntry"/>
            </w:pPr>
          </w:p>
        </w:tc>
      </w:tr>
      <w:tr w:rsidR="00216647" w:rsidRPr="00276D24" w14:paraId="22C328F1" w14:textId="77777777" w:rsidTr="00D251BA">
        <w:tc>
          <w:tcPr>
            <w:tcW w:w="817" w:type="dxa"/>
          </w:tcPr>
          <w:p w14:paraId="385DA194" w14:textId="77777777" w:rsidR="00216647" w:rsidRPr="00276D24" w:rsidRDefault="00216647" w:rsidP="00D251BA">
            <w:pPr>
              <w:pStyle w:val="TableEntry"/>
            </w:pPr>
          </w:p>
        </w:tc>
        <w:tc>
          <w:tcPr>
            <w:tcW w:w="1788" w:type="dxa"/>
          </w:tcPr>
          <w:p w14:paraId="7B0C7934" w14:textId="77777777" w:rsidR="00216647" w:rsidRPr="00276D24" w:rsidRDefault="00216647" w:rsidP="00D251BA">
            <w:pPr>
              <w:pStyle w:val="TableEntry"/>
            </w:pPr>
            <w:proofErr w:type="spellStart"/>
            <w:r w:rsidRPr="00276D24">
              <w:t>eventType</w:t>
            </w:r>
            <w:proofErr w:type="spellEnd"/>
          </w:p>
        </w:tc>
        <w:tc>
          <w:tcPr>
            <w:tcW w:w="3150" w:type="dxa"/>
          </w:tcPr>
          <w:p w14:paraId="2892B7A1" w14:textId="77777777" w:rsidR="00216647" w:rsidRPr="00276D24" w:rsidRDefault="00216647" w:rsidP="00D251BA">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1F9B5928" w14:textId="77777777" w:rsidR="00216647" w:rsidRPr="00276D24" w:rsidRDefault="00216647" w:rsidP="00D251BA">
            <w:pPr>
              <w:pStyle w:val="TableEntry"/>
            </w:pPr>
            <w:r w:rsidRPr="00276D24">
              <w:t>no mapping</w:t>
            </w:r>
          </w:p>
        </w:tc>
        <w:tc>
          <w:tcPr>
            <w:tcW w:w="1710" w:type="dxa"/>
          </w:tcPr>
          <w:p w14:paraId="25B819D1" w14:textId="77777777" w:rsidR="00216647" w:rsidRPr="00276D24" w:rsidRDefault="00216647" w:rsidP="00D251BA">
            <w:pPr>
              <w:pStyle w:val="TableEntry"/>
            </w:pPr>
          </w:p>
        </w:tc>
      </w:tr>
      <w:tr w:rsidR="00216647" w:rsidRPr="00276D24" w14:paraId="041DBE0E" w14:textId="77777777" w:rsidTr="00D251BA">
        <w:tc>
          <w:tcPr>
            <w:tcW w:w="817" w:type="dxa"/>
          </w:tcPr>
          <w:p w14:paraId="34065A00" w14:textId="77777777" w:rsidR="00216647" w:rsidRPr="00276D24" w:rsidRDefault="00216647" w:rsidP="00D251BA">
            <w:pPr>
              <w:pStyle w:val="TableEntry"/>
            </w:pPr>
          </w:p>
        </w:tc>
        <w:tc>
          <w:tcPr>
            <w:tcW w:w="1788" w:type="dxa"/>
          </w:tcPr>
          <w:p w14:paraId="72B79188" w14:textId="77777777" w:rsidR="00216647" w:rsidRPr="00276D24" w:rsidRDefault="00216647" w:rsidP="00D251BA">
            <w:pPr>
              <w:pStyle w:val="TableEntry"/>
            </w:pPr>
            <w:r w:rsidRPr="00276D24">
              <w:t>status</w:t>
            </w:r>
          </w:p>
        </w:tc>
        <w:tc>
          <w:tcPr>
            <w:tcW w:w="3150" w:type="dxa"/>
          </w:tcPr>
          <w:p w14:paraId="0756FEF4" w14:textId="77777777" w:rsidR="00216647" w:rsidRPr="00276D24" w:rsidRDefault="00216647" w:rsidP="00D251BA">
            <w:pPr>
              <w:pStyle w:val="TableEntry"/>
            </w:pPr>
            <w:r w:rsidRPr="00276D24">
              <w:t>Status of the task</w:t>
            </w:r>
          </w:p>
        </w:tc>
        <w:tc>
          <w:tcPr>
            <w:tcW w:w="2520" w:type="dxa"/>
          </w:tcPr>
          <w:p w14:paraId="2F7F8386" w14:textId="77777777" w:rsidR="00216647" w:rsidRPr="00276D24" w:rsidRDefault="00216647" w:rsidP="00D251BA">
            <w:pPr>
              <w:pStyle w:val="TableEntry"/>
            </w:pPr>
            <w:r w:rsidRPr="00276D24">
              <w:t>Task/status from the current Task and the previous Task (see history of Task resource)</w:t>
            </w:r>
          </w:p>
        </w:tc>
        <w:tc>
          <w:tcPr>
            <w:tcW w:w="1710" w:type="dxa"/>
          </w:tcPr>
          <w:p w14:paraId="49E57DF3" w14:textId="77777777" w:rsidR="00216647" w:rsidRPr="00276D24" w:rsidRDefault="00216647" w:rsidP="00D251BA">
            <w:pPr>
              <w:pStyle w:val="TableEntry"/>
            </w:pPr>
          </w:p>
        </w:tc>
      </w:tr>
    </w:tbl>
    <w:p w14:paraId="0410CC59" w14:textId="77777777" w:rsidR="00216647" w:rsidRPr="00276D24" w:rsidRDefault="00216647" w:rsidP="00D251BA">
      <w:pPr>
        <w:pStyle w:val="BodyText"/>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969" w:name="_Toc524533589"/>
      <w:r w:rsidRPr="00276D24">
        <w:rPr>
          <w:noProof w:val="0"/>
        </w:rPr>
        <w:lastRenderedPageBreak/>
        <w:t>Volume 3 Namespace Additions</w:t>
      </w:r>
      <w:bookmarkEnd w:id="969"/>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970" w:name="_Toc524533590"/>
      <w:r w:rsidRPr="00276D24">
        <w:lastRenderedPageBreak/>
        <w:t>V</w:t>
      </w:r>
      <w:r w:rsidR="00993FF5" w:rsidRPr="00276D24">
        <w:t>olume 4 – National Extensions</w:t>
      </w:r>
      <w:bookmarkEnd w:id="970"/>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42"/>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Emma" w:date="2019-02-01T11:50:00Z" w:initials="JE">
    <w:p w14:paraId="0894D72A" w14:textId="14EC8795" w:rsidR="005823FC" w:rsidRDefault="005823FC">
      <w:pPr>
        <w:pStyle w:val="CommentText"/>
      </w:pPr>
      <w:r>
        <w:rPr>
          <w:rStyle w:val="CommentReference"/>
        </w:rPr>
        <w:annotationRef/>
      </w:r>
      <w:r>
        <w:t>Update FMM level if applicable</w:t>
      </w:r>
    </w:p>
  </w:comment>
  <w:comment w:id="24" w:author="Jones, Emma" w:date="2019-02-15T11:40:00Z" w:initials="JE">
    <w:p w14:paraId="29B4A627" w14:textId="66A5F131" w:rsidR="00DB5E20" w:rsidRDefault="00DB5E20">
      <w:pPr>
        <w:pStyle w:val="CommentText"/>
      </w:pPr>
      <w:r>
        <w:rPr>
          <w:rStyle w:val="CommentReference"/>
        </w:rPr>
        <w:annotationRef/>
      </w:r>
      <w:r>
        <w:t>Will complete this after completion of volume 2</w:t>
      </w:r>
    </w:p>
  </w:comment>
  <w:comment w:id="56" w:author="Jones, Emma" w:date="2019-02-01T11:56:00Z" w:initials="JE">
    <w:p w14:paraId="41320739" w14:textId="77777777" w:rsidR="005823FC" w:rsidRDefault="005823FC" w:rsidP="007C2E30">
      <w:pPr>
        <w:pStyle w:val="CommentText"/>
      </w:pPr>
      <w:r>
        <w:rPr>
          <w:rStyle w:val="CommentReference"/>
        </w:rPr>
        <w:annotationRef/>
      </w:r>
      <w:r>
        <w:t>CCS FM Care Team Membership Capabilities</w:t>
      </w:r>
    </w:p>
    <w:p w14:paraId="5DF3AB17" w14:textId="67F7857E" w:rsidR="005823FC" w:rsidRDefault="005823FC">
      <w:pPr>
        <w:pStyle w:val="CommentText"/>
      </w:pPr>
    </w:p>
  </w:comment>
  <w:comment w:id="69" w:author="Jones, Emma" w:date="2019-02-01T11:57:00Z" w:initials="JE">
    <w:p w14:paraId="01D19B1E" w14:textId="75D48BBB" w:rsidR="005823FC" w:rsidRDefault="005823FC">
      <w:pPr>
        <w:pStyle w:val="CommentText"/>
      </w:pPr>
      <w:r>
        <w:rPr>
          <w:rStyle w:val="CommentReference"/>
        </w:rPr>
        <w:annotationRef/>
      </w:r>
      <w:r>
        <w:t>To Do: Need to explore the result of these tracker items</w:t>
      </w:r>
    </w:p>
  </w:comment>
  <w:comment w:id="158" w:author="Jones, Emma" w:date="2019-02-01T12:10:00Z" w:initials="JE">
    <w:p w14:paraId="696DD5EB" w14:textId="0CE7C5BD" w:rsidR="005823FC" w:rsidRDefault="005823FC">
      <w:pPr>
        <w:pStyle w:val="CommentText"/>
      </w:pPr>
      <w:r>
        <w:rPr>
          <w:rStyle w:val="CommentReference"/>
        </w:rPr>
        <w:annotationRef/>
      </w:r>
      <w:r>
        <w:t xml:space="preserve">To Do: Discuss CCS capabilities and sub capabilities here. </w:t>
      </w:r>
    </w:p>
  </w:comment>
  <w:comment w:id="180" w:author="Jones, Emma" w:date="2019-02-01T12:28:00Z" w:initials="JE">
    <w:p w14:paraId="6A8BAB0B" w14:textId="77777777" w:rsidR="005823FC" w:rsidRDefault="005823FC" w:rsidP="00000A1F">
      <w:pPr>
        <w:pStyle w:val="CommentText"/>
      </w:pPr>
      <w:r>
        <w:rPr>
          <w:rStyle w:val="CommentReference"/>
        </w:rPr>
        <w:annotationRef/>
      </w:r>
      <w:r>
        <w:t>Update this diagram to show applicable care planning actors and transactions</w:t>
      </w:r>
    </w:p>
    <w:p w14:paraId="0B2DA9A1" w14:textId="77777777" w:rsidR="005823FC" w:rsidRDefault="005823FC" w:rsidP="00000A1F">
      <w:pPr>
        <w:pStyle w:val="CommentText"/>
      </w:pPr>
    </w:p>
    <w:p w14:paraId="71D136CA" w14:textId="77777777" w:rsidR="005823FC" w:rsidRDefault="005823FC" w:rsidP="00000A1F">
      <w:pPr>
        <w:pStyle w:val="CommentText"/>
      </w:pPr>
      <w:r>
        <w:t xml:space="preserve">Care team contributor also reads and updates the care plan. </w:t>
      </w:r>
    </w:p>
    <w:p w14:paraId="022FD128" w14:textId="77777777" w:rsidR="005823FC" w:rsidRDefault="005823FC" w:rsidP="00000A1F">
      <w:pPr>
        <w:pStyle w:val="CommentText"/>
      </w:pPr>
    </w:p>
    <w:p w14:paraId="7F77A30D" w14:textId="77777777" w:rsidR="005823FC" w:rsidRDefault="005823FC" w:rsidP="00000A1F">
      <w:pPr>
        <w:pStyle w:val="CommentText"/>
      </w:pPr>
      <w:r>
        <w:t xml:space="preserve">Add the new </w:t>
      </w:r>
      <w:proofErr w:type="spellStart"/>
      <w:r>
        <w:t>func</w:t>
      </w:r>
      <w:proofErr w:type="spellEnd"/>
      <w:r>
        <w:t xml:space="preserve"> from CCS – care plan contributor will also read and update the care team. </w:t>
      </w:r>
    </w:p>
    <w:p w14:paraId="2BB71A6B" w14:textId="77777777" w:rsidR="005823FC" w:rsidRDefault="005823FC" w:rsidP="00000A1F">
      <w:pPr>
        <w:pStyle w:val="CommentText"/>
      </w:pPr>
    </w:p>
    <w:p w14:paraId="60026634" w14:textId="2A7D4C9F" w:rsidR="005823FC" w:rsidRDefault="005823FC" w:rsidP="00000A1F">
      <w:pPr>
        <w:pStyle w:val="CommentText"/>
      </w:pPr>
      <w:r>
        <w:t>CP C instantiates the first thing and instantiates the first care team.</w:t>
      </w:r>
    </w:p>
  </w:comment>
  <w:comment w:id="426" w:author="Jones, Emma" w:date="2019-02-15T11:12:00Z" w:initials="JE">
    <w:p w14:paraId="5A613CD6" w14:textId="2817D667" w:rsidR="005823FC" w:rsidRDefault="005823FC">
      <w:pPr>
        <w:pStyle w:val="CommentText"/>
      </w:pPr>
      <w:r>
        <w:rPr>
          <w:rStyle w:val="CommentReference"/>
        </w:rPr>
        <w:annotationRef/>
      </w:r>
      <w:r>
        <w:t xml:space="preserve">Add to use case – Referral sent to multiple recipients and one is selected after request to be added. </w:t>
      </w:r>
    </w:p>
  </w:comment>
  <w:comment w:id="746" w:author="Jones, Emma" w:date="2019-02-15T11:10:00Z" w:initials="JE">
    <w:p w14:paraId="0AC2DB63" w14:textId="14DD1E5B" w:rsidR="005823FC" w:rsidRDefault="005823FC">
      <w:pPr>
        <w:pStyle w:val="CommentText"/>
      </w:pPr>
      <w:r>
        <w:rPr>
          <w:rStyle w:val="CommentReference"/>
        </w:rPr>
        <w:annotationRef/>
      </w:r>
      <w:r>
        <w:t>Profile this to be required – Dr. Miller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4D72A" w15:done="0"/>
  <w15:commentEx w15:paraId="29B4A627" w15:done="0"/>
  <w15:commentEx w15:paraId="5DF3AB17" w15:done="0"/>
  <w15:commentEx w15:paraId="01D19B1E" w15:done="0"/>
  <w15:commentEx w15:paraId="696DD5EB" w15:done="0"/>
  <w15:commentEx w15:paraId="60026634" w15:done="0"/>
  <w15:commentEx w15:paraId="5A613CD6" w15:done="0"/>
  <w15:commentEx w15:paraId="0AC2D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4D72A" w16cid:durableId="1FFEB0F1"/>
  <w16cid:commentId w16cid:paraId="29B4A627" w16cid:durableId="201123B0"/>
  <w16cid:commentId w16cid:paraId="5DF3AB17" w16cid:durableId="1FFEB25F"/>
  <w16cid:commentId w16cid:paraId="01D19B1E" w16cid:durableId="1FFEB2A1"/>
  <w16cid:commentId w16cid:paraId="696DD5EB" w16cid:durableId="1FFEB5C2"/>
  <w16cid:commentId w16cid:paraId="60026634" w16cid:durableId="1FFEB9F6"/>
  <w16cid:commentId w16cid:paraId="5A613CD6" w16cid:durableId="20111D14"/>
  <w16cid:commentId w16cid:paraId="0AC2DB63" w16cid:durableId="2011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AA35" w14:textId="77777777" w:rsidR="004F3998" w:rsidRDefault="004F3998">
      <w:r>
        <w:separator/>
      </w:r>
    </w:p>
  </w:endnote>
  <w:endnote w:type="continuationSeparator" w:id="0">
    <w:p w14:paraId="745D844B" w14:textId="77777777" w:rsidR="004F3998" w:rsidRDefault="004F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5823FC" w:rsidRDefault="005823FC" w:rsidP="00E1652F">
    <w:pPr>
      <w:pStyle w:val="Header"/>
    </w:pPr>
    <w:bookmarkStart w:id="437" w:name="_Toc473170355"/>
    <w:r>
      <w:t>______________________________________________________________________________</w:t>
    </w:r>
  </w:p>
  <w:p w14:paraId="75CC3A5E" w14:textId="32453273" w:rsidR="005823FC" w:rsidRDefault="005823FC"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437"/>
  </w:p>
  <w:p w14:paraId="34565429" w14:textId="64D107EA" w:rsidR="005823FC" w:rsidRDefault="005823F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5823FC" w:rsidRDefault="005823FC"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CD1C" w14:textId="77777777" w:rsidR="004F3998" w:rsidRDefault="004F3998">
      <w:r>
        <w:separator/>
      </w:r>
    </w:p>
  </w:footnote>
  <w:footnote w:type="continuationSeparator" w:id="0">
    <w:p w14:paraId="439E0188" w14:textId="77777777" w:rsidR="004F3998" w:rsidRDefault="004F3998">
      <w:r>
        <w:continuationSeparator/>
      </w:r>
    </w:p>
  </w:footnote>
  <w:footnote w:id="1">
    <w:p w14:paraId="1BAA779D" w14:textId="77777777" w:rsidR="005823FC" w:rsidRDefault="005823FC"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5823FC" w:rsidRDefault="005823FC"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5823FC" w:rsidRPr="003C596C" w:rsidRDefault="005823F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5823FC" w:rsidRDefault="005823FC" w:rsidP="00AB15A3">
      <w:pPr>
        <w:pStyle w:val="FootnoteText"/>
        <w:spacing w:before="0"/>
      </w:pPr>
      <w:r w:rsidRPr="003C596C">
        <w:rPr>
          <w:sz w:val="18"/>
          <w:szCs w:val="18"/>
        </w:rPr>
        <w:t>Care Plan Domain Analysis Model (DAM) Documents</w:t>
      </w:r>
    </w:p>
  </w:footnote>
  <w:footnote w:id="4">
    <w:p w14:paraId="7CEDBD18" w14:textId="77777777" w:rsidR="005823FC" w:rsidRDefault="005823F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5823FC" w:rsidRPr="00915CAF" w:rsidRDefault="005823F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5823FC" w:rsidRDefault="005823FC" w:rsidP="00AB15A3">
      <w:pPr>
        <w:pStyle w:val="FootnoteText"/>
      </w:pPr>
      <w:r w:rsidRPr="00915CAF">
        <w:rPr>
          <w:sz w:val="18"/>
          <w:szCs w:val="18"/>
        </w:rPr>
        <w:t>Care Plan Domain Analysis Model (DAM) Documents</w:t>
      </w:r>
    </w:p>
  </w:footnote>
  <w:footnote w:id="6">
    <w:p w14:paraId="698A1514" w14:textId="71FA3A14" w:rsidR="005823FC" w:rsidRDefault="005823FC">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5823FC" w:rsidRDefault="005823FC">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DE15F2" w:rsidRDefault="00DE15F2">
      <w:pPr>
        <w:pStyle w:val="FootnoteText"/>
      </w:pPr>
      <w:ins w:id="121" w:author="Jones, Emma" w:date="2019-02-15T11:57:00Z">
        <w:r>
          <w:rPr>
            <w:rStyle w:val="FootnoteReference"/>
          </w:rPr>
          <w:footnoteRef/>
        </w:r>
        <w:r>
          <w:t xml:space="preserve"> </w:t>
        </w:r>
        <w:r w:rsidR="006229FF">
          <w:t xml:space="preserve">Retrieved February 15, 2019 from </w:t>
        </w:r>
        <w:r w:rsidR="006229FF" w:rsidRPr="006229FF">
          <w:t>https://confluence.hl7.org/display/LHS/Care+Team+DAM+Ballot+Artifacts?preview=%2F21856891%2F39160002%2FHL7_DAM_PCCT_R1_O1_2018SEP.pdf</w:t>
        </w:r>
      </w:ins>
    </w:p>
  </w:footnote>
  <w:footnote w:id="9">
    <w:p w14:paraId="7D88EDEF" w14:textId="3663A6FA" w:rsidR="00174BB9" w:rsidRDefault="00174BB9">
      <w:pPr>
        <w:pStyle w:val="FootnoteText"/>
      </w:pPr>
      <w:ins w:id="128" w:author="Jones, Emma" w:date="2019-02-15T11:49:00Z">
        <w:r>
          <w:rPr>
            <w:rStyle w:val="FootnoteReference"/>
          </w:rPr>
          <w:footnoteRef/>
        </w:r>
        <w:r>
          <w:t xml:space="preserve"> Retrieved February 9, 2019 from </w:t>
        </w:r>
        <w:r w:rsidRPr="00174BB9">
          <w:t>http://hl7.org/fhir/communicationrequest.html</w:t>
        </w:r>
      </w:ins>
    </w:p>
  </w:footnote>
  <w:footnote w:id="10">
    <w:p w14:paraId="5175F432" w14:textId="61C13E8B" w:rsidR="00174BB9" w:rsidRDefault="00174BB9">
      <w:pPr>
        <w:pStyle w:val="FootnoteText"/>
      </w:pPr>
      <w:ins w:id="134" w:author="Jones, Emma" w:date="2019-02-15T11:47:00Z">
        <w:r>
          <w:rPr>
            <w:rStyle w:val="FootnoteReference"/>
          </w:rPr>
          <w:footnoteRef/>
        </w:r>
        <w:r>
          <w:t xml:space="preserve"> Retrieved February 9, 2019 f</w:t>
        </w:r>
      </w:ins>
      <w:ins w:id="135" w:author="Jones, Emma" w:date="2019-02-15T11:48:00Z">
        <w:r>
          <w:t xml:space="preserve">rom </w:t>
        </w:r>
        <w:r w:rsidRPr="00174BB9">
          <w:t>http://hl7.org/fhir/communication.html</w:t>
        </w:r>
      </w:ins>
    </w:p>
  </w:footnote>
  <w:footnote w:id="11">
    <w:p w14:paraId="1BA6B0DB" w14:textId="77777777" w:rsidR="005823FC" w:rsidRPr="00BF5E62" w:rsidRDefault="005823F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2">
    <w:p w14:paraId="6436B338" w14:textId="77777777" w:rsidR="005823FC" w:rsidRDefault="005823FC" w:rsidP="00FE19AB">
      <w:pPr>
        <w:pStyle w:val="FootnoteText"/>
        <w:rPr>
          <w:ins w:id="159" w:author="Jones, Emma" w:date="2019-02-01T12:08:00Z"/>
        </w:rPr>
      </w:pPr>
      <w:ins w:id="160" w:author="Jones, Emma" w:date="2019-02-01T12:08:00Z">
        <w:r>
          <w:rPr>
            <w:rStyle w:val="FootnoteReference"/>
          </w:rPr>
          <w:footnoteRef/>
        </w:r>
        <w:r>
          <w:t xml:space="preserve"> Retrieved December 31, 2018 from http://www.hl7.org/documentcenter/public_temp_FF083290-1C23-BA17-0C7395DFDA269A06/standards/dstu/HL7_SFM_CCS_R1_STU_2017APR.pdf</w:t>
        </w:r>
      </w:ins>
    </w:p>
  </w:footnote>
  <w:footnote w:id="13">
    <w:p w14:paraId="539E9B74" w14:textId="73E0FFD7" w:rsidR="005823FC" w:rsidRDefault="005823FC">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4">
    <w:p w14:paraId="0CAD8EA2" w14:textId="73D14D88" w:rsidR="005823FC" w:rsidRDefault="005823FC">
      <w:pPr>
        <w:pStyle w:val="FootnoteText"/>
      </w:pPr>
      <w:r>
        <w:rPr>
          <w:rStyle w:val="FootnoteReference"/>
        </w:rPr>
        <w:footnoteRef/>
      </w:r>
      <w:r>
        <w:t xml:space="preserve"> Retrieved March 28, 2018 from </w:t>
      </w:r>
      <w:r w:rsidRPr="00862855">
        <w:t>http://hl7.org/fhir/request.html</w:t>
      </w:r>
    </w:p>
  </w:footnote>
  <w:footnote w:id="15">
    <w:p w14:paraId="64DB9327" w14:textId="2F11F12E" w:rsidR="005823FC" w:rsidRDefault="005823FC">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6">
    <w:p w14:paraId="56A937F4" w14:textId="77777777" w:rsidR="005823FC" w:rsidRDefault="005823F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129C938B" w14:textId="77777777" w:rsidR="005823FC" w:rsidRDefault="005823FC" w:rsidP="00A36A0B">
      <w:pPr>
        <w:pStyle w:val="FootnoteText"/>
        <w:rPr>
          <w:ins w:id="394" w:author="Jones, Emma" w:date="2019-02-15T10:57:00Z"/>
        </w:rPr>
      </w:pPr>
      <w:ins w:id="395" w:author="Jones, Emma" w:date="2019-02-15T10:57:00Z">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r>
          <w:fldChar w:fldCharType="begin"/>
        </w:r>
        <w:r>
          <w:instrText xml:space="preserve"> HYPERLINK "</w:instrText>
        </w:r>
        <w:r w:rsidRPr="00931BDD">
          <w:instrText>https://confluence.hl7.org/x/e4JNAQ</w:instrText>
        </w:r>
        <w:r>
          <w:instrText xml:space="preserve">" </w:instrText>
        </w:r>
        <w:r>
          <w:fldChar w:fldCharType="separate"/>
        </w:r>
        <w:r w:rsidRPr="00742565">
          <w:rPr>
            <w:rStyle w:val="Hyperlink"/>
          </w:rPr>
          <w:t>https://confluence.hl7.org/x/e4JNAQ</w:t>
        </w:r>
        <w:r>
          <w:fldChar w:fldCharType="end"/>
        </w:r>
        <w:r>
          <w:t xml:space="preserve"> </w:t>
        </w:r>
      </w:ins>
    </w:p>
  </w:footnote>
  <w:footnote w:id="18">
    <w:p w14:paraId="52267E4A" w14:textId="063AA5CE" w:rsidR="005823FC" w:rsidRDefault="005823F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9">
    <w:p w14:paraId="29C7AC62" w14:textId="77777777" w:rsidR="005823FC" w:rsidRDefault="005823F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20">
    <w:p w14:paraId="38173797" w14:textId="761C236C" w:rsidR="005823FC" w:rsidRDefault="005823FC">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21">
    <w:p w14:paraId="6A6D5239" w14:textId="77777777" w:rsidR="005823FC" w:rsidRDefault="005823FC" w:rsidP="004B2160">
      <w:pPr>
        <w:pStyle w:val="FootnoteText"/>
        <w:rPr>
          <w:ins w:id="411" w:author="Jones, Emma" w:date="2019-02-15T11:00:00Z"/>
        </w:rPr>
      </w:pPr>
      <w:ins w:id="412" w:author="Jones, Emma" w:date="2019-02-15T11:00:00Z">
        <w:r>
          <w:rPr>
            <w:rStyle w:val="FootnoteReference"/>
          </w:rPr>
          <w:footnoteRef/>
        </w:r>
        <w:r>
          <w:t xml:space="preserve"> Retrieved April 10, 2017 from </w:t>
        </w:r>
        <w:r w:rsidRPr="00BA451A">
          <w:t>http://wiki.hl7.org/index.php?title=Patient-Centered_Care_Team_Domain_Analysis_Model</w:t>
        </w:r>
        <w:r>
          <w:t xml:space="preserve"> </w:t>
        </w:r>
      </w:ins>
    </w:p>
  </w:footnote>
  <w:footnote w:id="22">
    <w:p w14:paraId="6C2CFAB9" w14:textId="0540168B" w:rsidR="005823FC" w:rsidRDefault="005823FC">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23">
    <w:p w14:paraId="43405560" w14:textId="00799FB9" w:rsidR="005823FC" w:rsidRDefault="005823FC">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24">
    <w:p w14:paraId="4A4E0DA5" w14:textId="77777777" w:rsidR="005823FC" w:rsidRDefault="005823FC"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5823FC" w:rsidRDefault="005823FC">
    <w:pPr>
      <w:pStyle w:val="Header"/>
    </w:pPr>
    <w:r>
      <w:t>IHE Patient Care Coordination Technical Framework Supplement – Dynamic Care Planning (DCP)</w:t>
    </w:r>
    <w:r>
      <w:br/>
    </w:r>
    <w:bookmarkStart w:id="435" w:name="OLE_LINK19"/>
    <w:bookmarkStart w:id="436" w:name="OLE_LINK20"/>
    <w:r>
      <w:t>______________________________________________________________________________</w:t>
    </w:r>
  </w:p>
  <w:bookmarkEnd w:id="435"/>
  <w:bookmarkEnd w:id="436"/>
  <w:p w14:paraId="2EF9CFD5" w14:textId="77777777" w:rsidR="005823FC" w:rsidRDefault="005823FC"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5823FC" w:rsidRDefault="005823FC"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5823FC" w:rsidRDefault="005823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5823FC" w:rsidRDefault="005823FC">
    <w:pPr>
      <w:pStyle w:val="Header"/>
    </w:pPr>
    <w:r>
      <w:t>IHE Patient Care Coordination Technical Framework Supplement – Dynamic Care Planning (DCP)</w:t>
    </w:r>
    <w:r>
      <w:br/>
      <w:t>______________________________________________________________________________</w:t>
    </w:r>
  </w:p>
  <w:p w14:paraId="362ED441" w14:textId="77777777" w:rsidR="005823FC" w:rsidRDefault="005823FC"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1F"/>
    <w:rsid w:val="000030DD"/>
    <w:rsid w:val="000037ED"/>
    <w:rsid w:val="00003845"/>
    <w:rsid w:val="000042C3"/>
    <w:rsid w:val="000046F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B0E1E"/>
    <w:rsid w:val="000B171D"/>
    <w:rsid w:val="000B30FF"/>
    <w:rsid w:val="000B36C2"/>
    <w:rsid w:val="000B435D"/>
    <w:rsid w:val="000B49AF"/>
    <w:rsid w:val="000B5C4F"/>
    <w:rsid w:val="000B699D"/>
    <w:rsid w:val="000C0394"/>
    <w:rsid w:val="000C3556"/>
    <w:rsid w:val="000C5467"/>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0F7BFF"/>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2B50"/>
    <w:rsid w:val="001B4321"/>
    <w:rsid w:val="001B463C"/>
    <w:rsid w:val="001B4EC7"/>
    <w:rsid w:val="001B6524"/>
    <w:rsid w:val="001B74D8"/>
    <w:rsid w:val="001C3E70"/>
    <w:rsid w:val="001C409B"/>
    <w:rsid w:val="001C439F"/>
    <w:rsid w:val="001D0E6D"/>
    <w:rsid w:val="001D1619"/>
    <w:rsid w:val="001D25BC"/>
    <w:rsid w:val="001D3FBB"/>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17DB"/>
    <w:rsid w:val="00231EBB"/>
    <w:rsid w:val="0023203E"/>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5E93"/>
    <w:rsid w:val="00575F94"/>
    <w:rsid w:val="00576033"/>
    <w:rsid w:val="00581165"/>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4977"/>
    <w:rsid w:val="005E672C"/>
    <w:rsid w:val="005E7215"/>
    <w:rsid w:val="005F0063"/>
    <w:rsid w:val="005F2045"/>
    <w:rsid w:val="005F21E7"/>
    <w:rsid w:val="005F38FE"/>
    <w:rsid w:val="005F3FB5"/>
    <w:rsid w:val="005F4689"/>
    <w:rsid w:val="005F4C3E"/>
    <w:rsid w:val="005F4E5E"/>
    <w:rsid w:val="005F6ABD"/>
    <w:rsid w:val="005F767C"/>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5ECF"/>
    <w:rsid w:val="007B64E0"/>
    <w:rsid w:val="007B6C78"/>
    <w:rsid w:val="007B71E7"/>
    <w:rsid w:val="007B79B5"/>
    <w:rsid w:val="007C084E"/>
    <w:rsid w:val="007C1AAC"/>
    <w:rsid w:val="007C2E30"/>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DF7"/>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4BD"/>
    <w:rsid w:val="00887DE4"/>
    <w:rsid w:val="00887E40"/>
    <w:rsid w:val="00887EBF"/>
    <w:rsid w:val="00890429"/>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441C"/>
    <w:rsid w:val="00A35114"/>
    <w:rsid w:val="00A36A0B"/>
    <w:rsid w:val="00A37899"/>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4996"/>
    <w:rsid w:val="00B55350"/>
    <w:rsid w:val="00B55BDE"/>
    <w:rsid w:val="00B57934"/>
    <w:rsid w:val="00B611E2"/>
    <w:rsid w:val="00B61DBC"/>
    <w:rsid w:val="00B628BD"/>
    <w:rsid w:val="00B62BEA"/>
    <w:rsid w:val="00B63B69"/>
    <w:rsid w:val="00B65E96"/>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5CCE"/>
    <w:rsid w:val="00C0615C"/>
    <w:rsid w:val="00C07C09"/>
    <w:rsid w:val="00C1037F"/>
    <w:rsid w:val="00C103AA"/>
    <w:rsid w:val="00C10561"/>
    <w:rsid w:val="00C11FE6"/>
    <w:rsid w:val="00C1236A"/>
    <w:rsid w:val="00C12BA9"/>
    <w:rsid w:val="00C13FFC"/>
    <w:rsid w:val="00C14129"/>
    <w:rsid w:val="00C158E0"/>
    <w:rsid w:val="00C1590E"/>
    <w:rsid w:val="00C168AF"/>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B4D"/>
    <w:rsid w:val="00D05B7C"/>
    <w:rsid w:val="00D06DCA"/>
    <w:rsid w:val="00D07411"/>
    <w:rsid w:val="00D07EB8"/>
    <w:rsid w:val="00D104E3"/>
    <w:rsid w:val="00D10BFF"/>
    <w:rsid w:val="00D10FFC"/>
    <w:rsid w:val="00D1223C"/>
    <w:rsid w:val="00D126CA"/>
    <w:rsid w:val="00D139A9"/>
    <w:rsid w:val="00D145F4"/>
    <w:rsid w:val="00D156E2"/>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1F47"/>
    <w:rsid w:val="00EC20F6"/>
    <w:rsid w:val="00EC24FD"/>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ihe.net/uploadedFiles/Documents/ITI/IHE_ITI_Suppl_Appx-Z.pdf" TargetMode="External"/><Relationship Id="rId26" Type="http://schemas.openxmlformats.org/officeDocument/2006/relationships/hyperlink" Target="https://gforge.hl7.org/gf/project/fhir/tracker/?action=TrackerItemEdit&amp;tracker_item_id=17437" TargetMode="External"/><Relationship Id="rId39" Type="http://schemas.openxmlformats.org/officeDocument/2006/relationships/hyperlink" Target="http://hl7.org/fhir/STU3/http.html" TargetMode="External"/><Relationship Id="rId3" Type="http://schemas.openxmlformats.org/officeDocument/2006/relationships/styles" Target="styles.xml"/><Relationship Id="rId21" Type="http://schemas.openxmlformats.org/officeDocument/2006/relationships/hyperlink" Target="http://hl7.org/fhir/STU3/careplan.html" TargetMode="External"/><Relationship Id="rId34" Type="http://schemas.openxmlformats.org/officeDocument/2006/relationships/hyperlink" Target="http://hl7.org/fhir/STU3/search.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gforge.hl7.org/gf/project/fhir/tracker/?action=TrackerItemEdit&amp;tracker_item_id=17395" TargetMode="External"/><Relationship Id="rId33" Type="http://schemas.openxmlformats.org/officeDocument/2006/relationships/hyperlink" Target="http://hl7.org/fhir/STU3/planDefinition.html" TargetMode="External"/><Relationship Id="rId38" Type="http://schemas.openxmlformats.org/officeDocument/2006/relationships/hyperlink" Target="http://hl7.org/fhir/STU3/http.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hl7.org/fhir/STU3/subscription.html" TargetMode="External"/><Relationship Id="rId29" Type="http://schemas.openxmlformats.org/officeDocument/2006/relationships/hyperlink" Target="http://hl7.org/fhir/STU3/http.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STU3/http.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subscription.html" TargetMode="External"/><Relationship Id="rId40" Type="http://schemas.openxmlformats.org/officeDocument/2006/relationships/hyperlink" Target="http://hl7.org/fhir/STU3/activitydefinition-operation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hl7.org/fhir/STU3/bundle.html" TargetMode="External"/><Relationship Id="rId28" Type="http://schemas.openxmlformats.org/officeDocument/2006/relationships/hyperlink" Target="http://build.fhir.org/activitydefinition-operation-apply.html" TargetMode="External"/><Relationship Id="rId36" Type="http://schemas.openxmlformats.org/officeDocument/2006/relationships/hyperlink" Target="http://hl7.org/fhir/STU3/http.html" TargetMode="External"/><Relationship Id="rId10" Type="http://schemas.microsoft.com/office/2011/relationships/commentsExtended" Target="commentsExtended.xml"/><Relationship Id="rId19" Type="http://schemas.openxmlformats.org/officeDocument/2006/relationships/hyperlink" Target="http://hl7.org/fhir/STU3/http.html" TargetMode="External"/><Relationship Id="rId31" Type="http://schemas.openxmlformats.org/officeDocument/2006/relationships/hyperlink" Target="http://hl7.org/fhir/STU3/http.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hl7.org/fhir/STU3/search.html" TargetMode="External"/><Relationship Id="rId27" Type="http://schemas.openxmlformats.org/officeDocument/2006/relationships/hyperlink" Target="http://build.fhir.org/plandefinition-operation-apply.html"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bundle.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FB1F-FE44-4D8A-8DA1-C39D5206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1148</TotalTime>
  <Pages>120</Pages>
  <Words>23620</Words>
  <Characters>134638</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157943</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13</cp:revision>
  <cp:lastPrinted>2012-05-01T14:26:00Z</cp:lastPrinted>
  <dcterms:created xsi:type="dcterms:W3CDTF">2019-02-14T19:58:00Z</dcterms:created>
  <dcterms:modified xsi:type="dcterms:W3CDTF">2019-02-15T17:10:00Z</dcterms:modified>
  <cp:category>IHE Supplement</cp:category>
</cp:coreProperties>
</file>