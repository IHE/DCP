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08EB6943"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r w:rsidR="00B66EA5">
        <w:rPr>
          <w:bCs/>
          <w:szCs w:val="24"/>
        </w:rPr>
        <w:t>4</w:t>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D7949D"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r w:rsidR="007C2E30">
        <w:rPr>
          <w:b/>
          <w:bCs/>
          <w:sz w:val="44"/>
          <w:szCs w:val="44"/>
        </w:rPr>
        <w:t>X</w:t>
      </w:r>
      <w:r w:rsidR="00414FDA" w:rsidRPr="00276D24">
        <w:rPr>
          <w:b/>
          <w:bCs/>
          <w:sz w:val="44"/>
          <w:szCs w:val="44"/>
        </w:rPr>
        <w:t>.</w:t>
      </w:r>
      <w:r w:rsidR="00276D24">
        <w:rPr>
          <w:b/>
          <w:bCs/>
          <w:sz w:val="44"/>
          <w:szCs w:val="44"/>
        </w:rPr>
        <w:t>1</w:t>
      </w:r>
      <w:r w:rsidR="00793ABF" w:rsidRPr="00276D24">
        <w:rPr>
          <w:b/>
          <w:bCs/>
          <w:sz w:val="44"/>
          <w:szCs w:val="44"/>
        </w:rPr>
        <w:t xml:space="preserve"> </w:t>
      </w:r>
      <w:proofErr w:type="gramStart"/>
      <w:r w:rsidR="00793ABF" w:rsidRPr="00276D24">
        <w:rPr>
          <w:b/>
          <w:bCs/>
          <w:sz w:val="44"/>
          <w:szCs w:val="44"/>
        </w:rPr>
        <w:t xml:space="preserve">– </w:t>
      </w:r>
      <w:r w:rsidR="007C2E30">
        <w:rPr>
          <w:b/>
          <w:bCs/>
          <w:sz w:val="44"/>
          <w:szCs w:val="44"/>
        </w:rPr>
        <w:t>???</w:t>
      </w:r>
      <w:proofErr w:type="gramEnd"/>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41DB285" w:rsidR="003C51F4" w:rsidRPr="00276D24" w:rsidRDefault="003C51F4" w:rsidP="003C51F4">
      <w:pPr>
        <w:pStyle w:val="BodyText"/>
      </w:pPr>
      <w:r w:rsidRPr="00276D24">
        <w:t>Date:</w:t>
      </w:r>
      <w:r w:rsidRPr="00276D24">
        <w:tab/>
      </w:r>
      <w:r w:rsidRPr="00276D24">
        <w:tab/>
      </w:r>
      <w:r w:rsidR="00421A89">
        <w:t>February 27, 2019</w:t>
      </w:r>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hyperlink r:id="rId9" w:history="1">
        <w:r w:rsidRPr="00276D24">
          <w:rPr>
            <w:rStyle w:val="Hyperlink"/>
          </w:rPr>
          <w:t>here</w:t>
        </w:r>
      </w:hyperlink>
      <w:r w:rsidRPr="00276D24">
        <w:t xml:space="preserve"> for Trial Implementation and Final Text versions and </w:t>
      </w:r>
      <w:hyperlink r:id="rId10" w:history="1">
        <w:r w:rsidRPr="00276D24">
          <w:rPr>
            <w:rStyle w:val="Hyperlink"/>
          </w:rPr>
          <w:t>here</w:t>
        </w:r>
      </w:hyperlink>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hyperlink r:id="rId12" w:history="1">
        <w:r w:rsidRPr="00276D24">
          <w:rPr>
            <w:rStyle w:val="Hyperlink"/>
          </w:rPr>
          <w:t>http://ihe.net</w:t>
        </w:r>
      </w:hyperlink>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hyperlink r:id="rId13" w:history="1">
        <w:r w:rsidRPr="00276D24">
          <w:rPr>
            <w:rStyle w:val="Hyperlink"/>
          </w:rPr>
          <w:t>http://ihe.net/IHE_Domains</w:t>
        </w:r>
      </w:hyperlink>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hyperlink r:id="rId14" w:history="1">
        <w:r w:rsidRPr="00276D24">
          <w:rPr>
            <w:rStyle w:val="Hyperlink"/>
          </w:rPr>
          <w:t>http://ihe.net/IHE_Process</w:t>
        </w:r>
      </w:hyperlink>
      <w:r w:rsidRPr="00276D24">
        <w:t xml:space="preserve"> and </w:t>
      </w:r>
      <w:hyperlink r:id="rId15" w:history="1">
        <w:r w:rsidRPr="00276D24">
          <w:rPr>
            <w:rStyle w:val="Hyperlink"/>
          </w:rPr>
          <w:t>http://ihe.net/Profiles</w:t>
        </w:r>
      </w:hyperlink>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0" w:name="OLE_LINK5"/>
      <w:bookmarkStart w:id="1"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0"/>
      <w:bookmarkEnd w:id="1"/>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hyperlink w:anchor="_Toc524533393" w:history="1">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hyperlink>
    </w:p>
    <w:p w14:paraId="453F0A43" w14:textId="0D2063E9" w:rsidR="007F758E" w:rsidRDefault="004602F3">
      <w:pPr>
        <w:pStyle w:val="TOC2"/>
        <w:rPr>
          <w:rFonts w:asciiTheme="minorHAnsi" w:eastAsiaTheme="minorEastAsia" w:hAnsiTheme="minorHAnsi" w:cstheme="minorBidi"/>
          <w:noProof/>
          <w:sz w:val="22"/>
          <w:szCs w:val="22"/>
        </w:rPr>
      </w:pPr>
      <w:hyperlink w:anchor="_Toc524533394" w:history="1">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1E798D00" w14:textId="34ABBF17" w:rsidR="007F758E" w:rsidRDefault="004602F3">
      <w:pPr>
        <w:pStyle w:val="TOC2"/>
        <w:rPr>
          <w:rFonts w:asciiTheme="minorHAnsi" w:eastAsiaTheme="minorEastAsia" w:hAnsiTheme="minorHAnsi" w:cstheme="minorBidi"/>
          <w:noProof/>
          <w:sz w:val="22"/>
          <w:szCs w:val="22"/>
        </w:rPr>
      </w:pPr>
      <w:hyperlink w:anchor="_Toc524533395" w:history="1">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3822F89D" w14:textId="492C8FFA" w:rsidR="007F758E" w:rsidRDefault="004602F3">
      <w:pPr>
        <w:pStyle w:val="TOC1"/>
        <w:rPr>
          <w:rFonts w:asciiTheme="minorHAnsi" w:eastAsiaTheme="minorEastAsia" w:hAnsiTheme="minorHAnsi" w:cstheme="minorBidi"/>
          <w:noProof/>
          <w:sz w:val="22"/>
          <w:szCs w:val="22"/>
        </w:rPr>
      </w:pPr>
      <w:hyperlink w:anchor="_Toc524533396" w:history="1">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30A8810B" w14:textId="6500664D" w:rsidR="007F758E" w:rsidRDefault="004602F3">
      <w:pPr>
        <w:pStyle w:val="TOC1"/>
        <w:rPr>
          <w:rFonts w:asciiTheme="minorHAnsi" w:eastAsiaTheme="minorEastAsia" w:hAnsiTheme="minorHAnsi" w:cstheme="minorBidi"/>
          <w:noProof/>
          <w:sz w:val="22"/>
          <w:szCs w:val="22"/>
        </w:rPr>
      </w:pPr>
      <w:hyperlink w:anchor="_Toc524533397" w:history="1">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4B6B4CF3" w14:textId="3B07C8A0" w:rsidR="007F758E" w:rsidRDefault="004602F3">
      <w:pPr>
        <w:pStyle w:val="TOC1"/>
        <w:rPr>
          <w:rFonts w:asciiTheme="minorHAnsi" w:eastAsiaTheme="minorEastAsia" w:hAnsiTheme="minorHAnsi" w:cstheme="minorBidi"/>
          <w:noProof/>
          <w:sz w:val="22"/>
          <w:szCs w:val="22"/>
        </w:rPr>
      </w:pPr>
      <w:hyperlink w:anchor="_Toc524533398" w:history="1">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6E73EAD4" w14:textId="0D844A8C" w:rsidR="007F758E" w:rsidRDefault="004602F3">
      <w:pPr>
        <w:pStyle w:val="TOC1"/>
        <w:rPr>
          <w:rFonts w:asciiTheme="minorHAnsi" w:eastAsiaTheme="minorEastAsia" w:hAnsiTheme="minorHAnsi" w:cstheme="minorBidi"/>
          <w:noProof/>
          <w:sz w:val="22"/>
          <w:szCs w:val="22"/>
        </w:rPr>
      </w:pPr>
      <w:hyperlink w:anchor="_Toc524533399" w:history="1">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hyperlink>
    </w:p>
    <w:p w14:paraId="7004BE13" w14:textId="6FF231D7" w:rsidR="007F758E" w:rsidRPr="004303A2" w:rsidRDefault="004602F3">
      <w:pPr>
        <w:pStyle w:val="TOC1"/>
        <w:rPr>
          <w:rFonts w:asciiTheme="minorHAnsi" w:eastAsiaTheme="minorEastAsia" w:hAnsiTheme="minorHAnsi" w:cstheme="minorBidi"/>
          <w:b/>
          <w:noProof/>
          <w:sz w:val="22"/>
          <w:szCs w:val="22"/>
        </w:rPr>
      </w:pPr>
      <w:hyperlink w:anchor="_Toc524533400" w:history="1">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hyperlink>
    </w:p>
    <w:p w14:paraId="00FCD0DF" w14:textId="266E83A3" w:rsidR="007F758E" w:rsidRDefault="004602F3">
      <w:pPr>
        <w:pStyle w:val="TOC2"/>
        <w:rPr>
          <w:rFonts w:asciiTheme="minorHAnsi" w:eastAsiaTheme="minorEastAsia" w:hAnsiTheme="minorHAnsi" w:cstheme="minorBidi"/>
          <w:noProof/>
          <w:sz w:val="22"/>
          <w:szCs w:val="22"/>
        </w:rPr>
      </w:pPr>
      <w:hyperlink w:anchor="_Toc524533401" w:history="1">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DE5B920" w14:textId="3A7CD475" w:rsidR="007F758E" w:rsidRDefault="004602F3">
      <w:pPr>
        <w:pStyle w:val="TOC2"/>
        <w:rPr>
          <w:rFonts w:asciiTheme="minorHAnsi" w:eastAsiaTheme="minorEastAsia" w:hAnsiTheme="minorHAnsi" w:cstheme="minorBidi"/>
          <w:noProof/>
          <w:sz w:val="22"/>
          <w:szCs w:val="22"/>
        </w:rPr>
      </w:pPr>
      <w:hyperlink w:anchor="_Toc524533402" w:history="1">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0FBF0B7" w14:textId="6D0D9191" w:rsidR="007F758E" w:rsidRDefault="004602F3">
      <w:pPr>
        <w:pStyle w:val="TOC1"/>
        <w:rPr>
          <w:rFonts w:asciiTheme="minorHAnsi" w:eastAsiaTheme="minorEastAsia" w:hAnsiTheme="minorHAnsi" w:cstheme="minorBidi"/>
          <w:noProof/>
          <w:sz w:val="22"/>
          <w:szCs w:val="22"/>
        </w:rPr>
      </w:pPr>
      <w:hyperlink w:anchor="_Toc524533403" w:history="1">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0C4E9E09" w14:textId="73168F84" w:rsidR="007F758E" w:rsidRDefault="004602F3">
      <w:pPr>
        <w:pStyle w:val="TOC2"/>
        <w:rPr>
          <w:rFonts w:asciiTheme="minorHAnsi" w:eastAsiaTheme="minorEastAsia" w:hAnsiTheme="minorHAnsi" w:cstheme="minorBidi"/>
          <w:noProof/>
          <w:sz w:val="22"/>
          <w:szCs w:val="22"/>
        </w:rPr>
      </w:pPr>
      <w:hyperlink w:anchor="_Toc524533404" w:history="1">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3F1174FE" w14:textId="167CE2CB" w:rsidR="007F758E" w:rsidRDefault="004602F3">
      <w:pPr>
        <w:pStyle w:val="TOC3"/>
        <w:rPr>
          <w:rFonts w:asciiTheme="minorHAnsi" w:eastAsiaTheme="minorEastAsia" w:hAnsiTheme="minorHAnsi" w:cstheme="minorBidi"/>
          <w:noProof/>
          <w:sz w:val="22"/>
          <w:szCs w:val="22"/>
        </w:rPr>
      </w:pPr>
      <w:hyperlink w:anchor="_Toc524533405" w:history="1">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1BC2172E" w14:textId="68B4C81E" w:rsidR="007F758E" w:rsidRDefault="004602F3">
      <w:pPr>
        <w:pStyle w:val="TOC4"/>
        <w:rPr>
          <w:rFonts w:asciiTheme="minorHAnsi" w:eastAsiaTheme="minorEastAsia" w:hAnsiTheme="minorHAnsi" w:cstheme="minorBidi"/>
          <w:noProof/>
          <w:sz w:val="22"/>
          <w:szCs w:val="22"/>
        </w:rPr>
      </w:pPr>
      <w:hyperlink w:anchor="_Toc524533406" w:history="1">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00001090" w14:textId="21492A5B" w:rsidR="007F758E" w:rsidRDefault="004602F3">
      <w:pPr>
        <w:pStyle w:val="TOC4"/>
        <w:rPr>
          <w:rFonts w:asciiTheme="minorHAnsi" w:eastAsiaTheme="minorEastAsia" w:hAnsiTheme="minorHAnsi" w:cstheme="minorBidi"/>
          <w:noProof/>
          <w:sz w:val="22"/>
          <w:szCs w:val="22"/>
        </w:rPr>
      </w:pPr>
      <w:hyperlink w:anchor="_Toc524533407" w:history="1">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1D88176B" w14:textId="27E72BA0" w:rsidR="007F758E" w:rsidRDefault="004602F3">
      <w:pPr>
        <w:pStyle w:val="TOC4"/>
        <w:rPr>
          <w:rFonts w:asciiTheme="minorHAnsi" w:eastAsiaTheme="minorEastAsia" w:hAnsiTheme="minorHAnsi" w:cstheme="minorBidi"/>
          <w:noProof/>
          <w:sz w:val="22"/>
          <w:szCs w:val="22"/>
        </w:rPr>
      </w:pPr>
      <w:hyperlink w:anchor="_Toc524533408" w:history="1">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08F712B5" w14:textId="099ED6B4" w:rsidR="007F758E" w:rsidRDefault="004602F3">
      <w:pPr>
        <w:pStyle w:val="TOC2"/>
        <w:rPr>
          <w:rFonts w:asciiTheme="minorHAnsi" w:eastAsiaTheme="minorEastAsia" w:hAnsiTheme="minorHAnsi" w:cstheme="minorBidi"/>
          <w:noProof/>
          <w:sz w:val="22"/>
          <w:szCs w:val="22"/>
        </w:rPr>
      </w:pPr>
      <w:hyperlink w:anchor="_Toc524533409" w:history="1">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099558D0" w14:textId="384C7204" w:rsidR="007F758E" w:rsidRDefault="004602F3">
      <w:pPr>
        <w:pStyle w:val="TOC3"/>
        <w:rPr>
          <w:rFonts w:asciiTheme="minorHAnsi" w:eastAsiaTheme="minorEastAsia" w:hAnsiTheme="minorHAnsi" w:cstheme="minorBidi"/>
          <w:noProof/>
          <w:sz w:val="22"/>
          <w:szCs w:val="22"/>
        </w:rPr>
      </w:pPr>
      <w:hyperlink w:anchor="_Toc524533410" w:history="1">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417CD9BC" w14:textId="3816317A" w:rsidR="007F758E" w:rsidRDefault="004602F3">
      <w:pPr>
        <w:pStyle w:val="TOC3"/>
        <w:rPr>
          <w:rFonts w:asciiTheme="minorHAnsi" w:eastAsiaTheme="minorEastAsia" w:hAnsiTheme="minorHAnsi" w:cstheme="minorBidi"/>
          <w:noProof/>
          <w:sz w:val="22"/>
          <w:szCs w:val="22"/>
        </w:rPr>
      </w:pPr>
      <w:hyperlink w:anchor="_Toc524533411" w:history="1">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6DB9E7A5" w14:textId="7D750233" w:rsidR="007F758E" w:rsidRDefault="004602F3">
      <w:pPr>
        <w:pStyle w:val="TOC3"/>
        <w:rPr>
          <w:rFonts w:asciiTheme="minorHAnsi" w:eastAsiaTheme="minorEastAsia" w:hAnsiTheme="minorHAnsi" w:cstheme="minorBidi"/>
          <w:noProof/>
          <w:sz w:val="22"/>
          <w:szCs w:val="22"/>
        </w:rPr>
      </w:pPr>
      <w:hyperlink w:anchor="_Toc524533412" w:history="1">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0FF8A9CB" w14:textId="48F74AFF" w:rsidR="007F758E" w:rsidRDefault="004602F3">
      <w:pPr>
        <w:pStyle w:val="TOC2"/>
        <w:rPr>
          <w:rFonts w:asciiTheme="minorHAnsi" w:eastAsiaTheme="minorEastAsia" w:hAnsiTheme="minorHAnsi" w:cstheme="minorBidi"/>
          <w:noProof/>
          <w:sz w:val="22"/>
          <w:szCs w:val="22"/>
        </w:rPr>
      </w:pPr>
      <w:hyperlink w:anchor="_Toc524533413" w:history="1">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5196862B" w14:textId="68D9197C" w:rsidR="007F758E" w:rsidRDefault="004602F3">
      <w:pPr>
        <w:pStyle w:val="TOC2"/>
        <w:rPr>
          <w:rFonts w:asciiTheme="minorHAnsi" w:eastAsiaTheme="minorEastAsia" w:hAnsiTheme="minorHAnsi" w:cstheme="minorBidi"/>
          <w:noProof/>
          <w:sz w:val="22"/>
          <w:szCs w:val="22"/>
        </w:rPr>
      </w:pPr>
      <w:hyperlink w:anchor="_Toc524533414" w:history="1">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16A60D05" w14:textId="522B1CDB" w:rsidR="007F758E" w:rsidRDefault="004602F3">
      <w:pPr>
        <w:pStyle w:val="TOC3"/>
        <w:rPr>
          <w:rFonts w:asciiTheme="minorHAnsi" w:eastAsiaTheme="minorEastAsia" w:hAnsiTheme="minorHAnsi" w:cstheme="minorBidi"/>
          <w:noProof/>
          <w:sz w:val="22"/>
          <w:szCs w:val="22"/>
        </w:rPr>
      </w:pPr>
      <w:hyperlink w:anchor="_Toc524533415" w:history="1">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hyperlink>
    </w:p>
    <w:p w14:paraId="7B4E33C8" w14:textId="1ED02B84" w:rsidR="007F758E" w:rsidRDefault="004602F3">
      <w:pPr>
        <w:pStyle w:val="TOC3"/>
        <w:rPr>
          <w:rFonts w:asciiTheme="minorHAnsi" w:eastAsiaTheme="minorEastAsia" w:hAnsiTheme="minorHAnsi" w:cstheme="minorBidi"/>
          <w:noProof/>
          <w:sz w:val="22"/>
          <w:szCs w:val="22"/>
        </w:rPr>
      </w:pPr>
      <w:hyperlink w:anchor="_Toc524533416" w:history="1">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02257DFD" w14:textId="77E3C445" w:rsidR="007F758E" w:rsidRDefault="004602F3">
      <w:pPr>
        <w:pStyle w:val="TOC4"/>
        <w:rPr>
          <w:rFonts w:asciiTheme="minorHAnsi" w:eastAsiaTheme="minorEastAsia" w:hAnsiTheme="minorHAnsi" w:cstheme="minorBidi"/>
          <w:noProof/>
          <w:sz w:val="22"/>
          <w:szCs w:val="22"/>
        </w:rPr>
      </w:pPr>
      <w:hyperlink w:anchor="_Toc524533417" w:history="1">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735F0FF9" w14:textId="004F6B0A" w:rsidR="007F758E" w:rsidRDefault="004602F3">
      <w:pPr>
        <w:pStyle w:val="TOC5"/>
        <w:rPr>
          <w:rFonts w:asciiTheme="minorHAnsi" w:eastAsiaTheme="minorEastAsia" w:hAnsiTheme="minorHAnsi" w:cstheme="minorBidi"/>
          <w:noProof/>
          <w:sz w:val="22"/>
          <w:szCs w:val="22"/>
        </w:rPr>
      </w:pPr>
      <w:hyperlink w:anchor="_Toc524533418" w:history="1">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20F4C516" w14:textId="6E35641D" w:rsidR="007F758E" w:rsidRDefault="004602F3">
      <w:pPr>
        <w:pStyle w:val="TOC6"/>
        <w:rPr>
          <w:rFonts w:asciiTheme="minorHAnsi" w:eastAsiaTheme="minorEastAsia" w:hAnsiTheme="minorHAnsi" w:cstheme="minorBidi"/>
          <w:noProof/>
          <w:sz w:val="22"/>
          <w:szCs w:val="22"/>
        </w:rPr>
      </w:pPr>
      <w:hyperlink w:anchor="_Toc524533419" w:history="1">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hyperlink>
    </w:p>
    <w:p w14:paraId="6939B0AF" w14:textId="74A2B2F4" w:rsidR="007F758E" w:rsidRDefault="004602F3">
      <w:pPr>
        <w:pStyle w:val="TOC6"/>
        <w:rPr>
          <w:rFonts w:asciiTheme="minorHAnsi" w:eastAsiaTheme="minorEastAsia" w:hAnsiTheme="minorHAnsi" w:cstheme="minorBidi"/>
          <w:noProof/>
          <w:sz w:val="22"/>
          <w:szCs w:val="22"/>
        </w:rPr>
      </w:pPr>
      <w:hyperlink w:anchor="_Toc524533420" w:history="1">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hyperlink>
    </w:p>
    <w:p w14:paraId="653C25A7" w14:textId="33187B1B" w:rsidR="007F758E" w:rsidRDefault="004602F3">
      <w:pPr>
        <w:pStyle w:val="TOC6"/>
        <w:rPr>
          <w:rFonts w:asciiTheme="minorHAnsi" w:eastAsiaTheme="minorEastAsia" w:hAnsiTheme="minorHAnsi" w:cstheme="minorBidi"/>
          <w:noProof/>
          <w:sz w:val="22"/>
          <w:szCs w:val="22"/>
        </w:rPr>
      </w:pPr>
      <w:hyperlink w:anchor="_Toc524533421" w:history="1">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hyperlink>
    </w:p>
    <w:p w14:paraId="4F7D7014" w14:textId="769298DC" w:rsidR="007F758E" w:rsidRDefault="004602F3">
      <w:pPr>
        <w:pStyle w:val="TOC6"/>
        <w:rPr>
          <w:rFonts w:asciiTheme="minorHAnsi" w:eastAsiaTheme="minorEastAsia" w:hAnsiTheme="minorHAnsi" w:cstheme="minorBidi"/>
          <w:noProof/>
          <w:sz w:val="22"/>
          <w:szCs w:val="22"/>
        </w:rPr>
      </w:pPr>
      <w:hyperlink w:anchor="_Toc524533422" w:history="1">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hyperlink>
    </w:p>
    <w:p w14:paraId="1A418523" w14:textId="2BE1442E" w:rsidR="007F758E" w:rsidRDefault="004602F3">
      <w:pPr>
        <w:pStyle w:val="TOC4"/>
        <w:rPr>
          <w:rFonts w:asciiTheme="minorHAnsi" w:eastAsiaTheme="minorEastAsia" w:hAnsiTheme="minorHAnsi" w:cstheme="minorBidi"/>
          <w:noProof/>
          <w:sz w:val="22"/>
          <w:szCs w:val="22"/>
        </w:rPr>
      </w:pPr>
      <w:hyperlink w:anchor="_Toc524533423" w:history="1">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E9D4955" w14:textId="4820F022" w:rsidR="007F758E" w:rsidRDefault="004602F3">
      <w:pPr>
        <w:pStyle w:val="TOC5"/>
        <w:rPr>
          <w:rFonts w:asciiTheme="minorHAnsi" w:eastAsiaTheme="minorEastAsia" w:hAnsiTheme="minorHAnsi" w:cstheme="minorBidi"/>
          <w:noProof/>
          <w:sz w:val="22"/>
          <w:szCs w:val="22"/>
        </w:rPr>
      </w:pPr>
      <w:hyperlink w:anchor="_Toc524533424" w:history="1">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31335DE" w14:textId="0D7D69D8" w:rsidR="007F758E" w:rsidRDefault="004602F3">
      <w:pPr>
        <w:pStyle w:val="TOC6"/>
        <w:rPr>
          <w:rFonts w:asciiTheme="minorHAnsi" w:eastAsiaTheme="minorEastAsia" w:hAnsiTheme="minorHAnsi" w:cstheme="minorBidi"/>
          <w:noProof/>
          <w:sz w:val="22"/>
          <w:szCs w:val="22"/>
        </w:rPr>
      </w:pPr>
      <w:hyperlink w:anchor="_Toc524533425" w:history="1">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23066662" w14:textId="44600B20" w:rsidR="007F758E" w:rsidRDefault="004602F3">
      <w:pPr>
        <w:pStyle w:val="TOC6"/>
        <w:rPr>
          <w:rFonts w:asciiTheme="minorHAnsi" w:eastAsiaTheme="minorEastAsia" w:hAnsiTheme="minorHAnsi" w:cstheme="minorBidi"/>
          <w:noProof/>
          <w:sz w:val="22"/>
          <w:szCs w:val="22"/>
        </w:rPr>
      </w:pPr>
      <w:hyperlink w:anchor="_Toc524533426" w:history="1">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hyperlink>
    </w:p>
    <w:p w14:paraId="4792842F" w14:textId="4BF26127" w:rsidR="007F758E" w:rsidRDefault="004602F3">
      <w:pPr>
        <w:pStyle w:val="TOC6"/>
        <w:rPr>
          <w:rFonts w:asciiTheme="minorHAnsi" w:eastAsiaTheme="minorEastAsia" w:hAnsiTheme="minorHAnsi" w:cstheme="minorBidi"/>
          <w:noProof/>
          <w:sz w:val="22"/>
          <w:szCs w:val="22"/>
        </w:rPr>
      </w:pPr>
      <w:hyperlink w:anchor="_Toc524533427" w:history="1">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hyperlink>
    </w:p>
    <w:p w14:paraId="5AE5DCF5" w14:textId="7A765569" w:rsidR="007F758E" w:rsidRDefault="004602F3">
      <w:pPr>
        <w:pStyle w:val="TOC2"/>
        <w:rPr>
          <w:rFonts w:asciiTheme="minorHAnsi" w:eastAsiaTheme="minorEastAsia" w:hAnsiTheme="minorHAnsi" w:cstheme="minorBidi"/>
          <w:noProof/>
          <w:sz w:val="22"/>
          <w:szCs w:val="22"/>
        </w:rPr>
      </w:pPr>
      <w:hyperlink w:anchor="_Toc524533428" w:history="1">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F5A93B2" w14:textId="0CDBD7D8" w:rsidR="007F758E" w:rsidRDefault="004602F3">
      <w:pPr>
        <w:pStyle w:val="TOC2"/>
        <w:rPr>
          <w:rFonts w:asciiTheme="minorHAnsi" w:eastAsiaTheme="minorEastAsia" w:hAnsiTheme="minorHAnsi" w:cstheme="minorBidi"/>
          <w:noProof/>
          <w:sz w:val="22"/>
          <w:szCs w:val="22"/>
        </w:rPr>
      </w:pPr>
      <w:hyperlink w:anchor="_Toc524533429" w:history="1">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10E0F4B3" w14:textId="132D9FEE" w:rsidR="007F758E" w:rsidRDefault="004602F3">
      <w:pPr>
        <w:pStyle w:val="TOC3"/>
        <w:rPr>
          <w:rFonts w:asciiTheme="minorHAnsi" w:eastAsiaTheme="minorEastAsia" w:hAnsiTheme="minorHAnsi" w:cstheme="minorBidi"/>
          <w:noProof/>
          <w:sz w:val="22"/>
          <w:szCs w:val="22"/>
        </w:rPr>
      </w:pPr>
      <w:hyperlink w:anchor="_Toc524533430" w:history="1">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2118331F" w14:textId="6A9F50B8" w:rsidR="007F758E" w:rsidRDefault="004602F3">
      <w:pPr>
        <w:pStyle w:val="TOC3"/>
        <w:rPr>
          <w:rFonts w:asciiTheme="minorHAnsi" w:eastAsiaTheme="minorEastAsia" w:hAnsiTheme="minorHAnsi" w:cstheme="minorBidi"/>
          <w:noProof/>
          <w:sz w:val="22"/>
          <w:szCs w:val="22"/>
        </w:rPr>
      </w:pPr>
      <w:hyperlink w:anchor="_Toc524533431" w:history="1">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86DF9AA" w14:textId="22F5D48C" w:rsidR="007F758E" w:rsidRPr="004303A2" w:rsidRDefault="004602F3">
      <w:pPr>
        <w:pStyle w:val="TOC1"/>
        <w:rPr>
          <w:rFonts w:asciiTheme="minorHAnsi" w:eastAsiaTheme="minorEastAsia" w:hAnsiTheme="minorHAnsi" w:cstheme="minorBidi"/>
          <w:b/>
          <w:noProof/>
          <w:sz w:val="22"/>
          <w:szCs w:val="22"/>
        </w:rPr>
      </w:pPr>
      <w:hyperlink w:anchor="_Toc524533432" w:history="1">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hyperlink>
    </w:p>
    <w:p w14:paraId="6E0FBA95" w14:textId="0F66A222" w:rsidR="007F758E" w:rsidRDefault="004602F3">
      <w:pPr>
        <w:pStyle w:val="TOC2"/>
        <w:rPr>
          <w:rFonts w:asciiTheme="minorHAnsi" w:eastAsiaTheme="minorEastAsia" w:hAnsiTheme="minorHAnsi" w:cstheme="minorBidi"/>
          <w:noProof/>
          <w:sz w:val="22"/>
          <w:szCs w:val="22"/>
        </w:rPr>
      </w:pPr>
      <w:hyperlink w:anchor="_Toc524533433" w:history="1">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C75DF6F" w14:textId="60DC9837" w:rsidR="007F758E" w:rsidRDefault="004602F3">
      <w:pPr>
        <w:pStyle w:val="TOC3"/>
        <w:rPr>
          <w:rFonts w:asciiTheme="minorHAnsi" w:eastAsiaTheme="minorEastAsia" w:hAnsiTheme="minorHAnsi" w:cstheme="minorBidi"/>
          <w:noProof/>
          <w:sz w:val="22"/>
          <w:szCs w:val="22"/>
        </w:rPr>
      </w:pPr>
      <w:hyperlink w:anchor="_Toc524533434" w:history="1">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0109A887" w14:textId="6B225998" w:rsidR="007F758E" w:rsidRDefault="004602F3">
      <w:pPr>
        <w:pStyle w:val="TOC3"/>
        <w:rPr>
          <w:rFonts w:asciiTheme="minorHAnsi" w:eastAsiaTheme="minorEastAsia" w:hAnsiTheme="minorHAnsi" w:cstheme="minorBidi"/>
          <w:noProof/>
          <w:sz w:val="22"/>
          <w:szCs w:val="22"/>
        </w:rPr>
      </w:pPr>
      <w:hyperlink w:anchor="_Toc524533435" w:history="1">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A92F89D" w14:textId="27A09B18" w:rsidR="007F758E" w:rsidRDefault="004602F3">
      <w:pPr>
        <w:pStyle w:val="TOC3"/>
        <w:rPr>
          <w:rFonts w:asciiTheme="minorHAnsi" w:eastAsiaTheme="minorEastAsia" w:hAnsiTheme="minorHAnsi" w:cstheme="minorBidi"/>
          <w:noProof/>
          <w:sz w:val="22"/>
          <w:szCs w:val="22"/>
        </w:rPr>
      </w:pPr>
      <w:hyperlink w:anchor="_Toc524533436" w:history="1">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23589A5F" w14:textId="3D3592ED" w:rsidR="007F758E" w:rsidRDefault="004602F3">
      <w:pPr>
        <w:pStyle w:val="TOC3"/>
        <w:rPr>
          <w:rFonts w:asciiTheme="minorHAnsi" w:eastAsiaTheme="minorEastAsia" w:hAnsiTheme="minorHAnsi" w:cstheme="minorBidi"/>
          <w:noProof/>
          <w:sz w:val="22"/>
          <w:szCs w:val="22"/>
        </w:rPr>
      </w:pPr>
      <w:hyperlink w:anchor="_Toc524533437" w:history="1">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1926ECB4" w14:textId="693364A1" w:rsidR="007F758E" w:rsidRDefault="004602F3">
      <w:pPr>
        <w:pStyle w:val="TOC4"/>
        <w:rPr>
          <w:rFonts w:asciiTheme="minorHAnsi" w:eastAsiaTheme="minorEastAsia" w:hAnsiTheme="minorHAnsi" w:cstheme="minorBidi"/>
          <w:noProof/>
          <w:sz w:val="22"/>
          <w:szCs w:val="22"/>
        </w:rPr>
      </w:pPr>
      <w:hyperlink w:anchor="_Toc524533438" w:history="1">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05538618" w14:textId="70C716B0" w:rsidR="007F758E" w:rsidRDefault="004602F3">
      <w:pPr>
        <w:pStyle w:val="TOC5"/>
        <w:rPr>
          <w:rFonts w:asciiTheme="minorHAnsi" w:eastAsiaTheme="minorEastAsia" w:hAnsiTheme="minorHAnsi" w:cstheme="minorBidi"/>
          <w:noProof/>
          <w:sz w:val="22"/>
          <w:szCs w:val="22"/>
        </w:rPr>
      </w:pPr>
      <w:hyperlink w:anchor="_Toc524533439" w:history="1">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04BEBE1" w14:textId="1E510408" w:rsidR="007F758E" w:rsidRDefault="004602F3">
      <w:pPr>
        <w:pStyle w:val="TOC5"/>
        <w:rPr>
          <w:rFonts w:asciiTheme="minorHAnsi" w:eastAsiaTheme="minorEastAsia" w:hAnsiTheme="minorHAnsi" w:cstheme="minorBidi"/>
          <w:noProof/>
          <w:sz w:val="22"/>
          <w:szCs w:val="22"/>
        </w:rPr>
      </w:pPr>
      <w:hyperlink w:anchor="_Toc524533440" w:history="1">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2BA51A8A" w14:textId="59A605D2" w:rsidR="007F758E" w:rsidRDefault="004602F3">
      <w:pPr>
        <w:pStyle w:val="TOC5"/>
        <w:rPr>
          <w:rFonts w:asciiTheme="minorHAnsi" w:eastAsiaTheme="minorEastAsia" w:hAnsiTheme="minorHAnsi" w:cstheme="minorBidi"/>
          <w:noProof/>
          <w:sz w:val="22"/>
          <w:szCs w:val="22"/>
        </w:rPr>
      </w:pPr>
      <w:hyperlink w:anchor="_Toc524533441" w:history="1">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7F7E716" w14:textId="66FFADD2" w:rsidR="007F758E" w:rsidRDefault="004602F3">
      <w:pPr>
        <w:pStyle w:val="TOC4"/>
        <w:rPr>
          <w:rFonts w:asciiTheme="minorHAnsi" w:eastAsiaTheme="minorEastAsia" w:hAnsiTheme="minorHAnsi" w:cstheme="minorBidi"/>
          <w:noProof/>
          <w:sz w:val="22"/>
          <w:szCs w:val="22"/>
        </w:rPr>
      </w:pPr>
      <w:hyperlink w:anchor="_Toc524533442" w:history="1">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C6937B7" w14:textId="0B931E57" w:rsidR="007F758E" w:rsidRDefault="004602F3">
      <w:pPr>
        <w:pStyle w:val="TOC5"/>
        <w:rPr>
          <w:rFonts w:asciiTheme="minorHAnsi" w:eastAsiaTheme="minorEastAsia" w:hAnsiTheme="minorHAnsi" w:cstheme="minorBidi"/>
          <w:noProof/>
          <w:sz w:val="22"/>
          <w:szCs w:val="22"/>
        </w:rPr>
      </w:pPr>
      <w:hyperlink w:anchor="_Toc524533443" w:history="1">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6B8B6A14" w14:textId="20FCACC4" w:rsidR="007F758E" w:rsidRDefault="004602F3">
      <w:pPr>
        <w:pStyle w:val="TOC5"/>
        <w:rPr>
          <w:rFonts w:asciiTheme="minorHAnsi" w:eastAsiaTheme="minorEastAsia" w:hAnsiTheme="minorHAnsi" w:cstheme="minorBidi"/>
          <w:noProof/>
          <w:sz w:val="22"/>
          <w:szCs w:val="22"/>
        </w:rPr>
      </w:pPr>
      <w:hyperlink w:anchor="_Toc524533444" w:history="1">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E71722E" w14:textId="265D2A82" w:rsidR="007F758E" w:rsidRDefault="004602F3">
      <w:pPr>
        <w:pStyle w:val="TOC5"/>
        <w:rPr>
          <w:rFonts w:asciiTheme="minorHAnsi" w:eastAsiaTheme="minorEastAsia" w:hAnsiTheme="minorHAnsi" w:cstheme="minorBidi"/>
          <w:noProof/>
          <w:sz w:val="22"/>
          <w:szCs w:val="22"/>
        </w:rPr>
      </w:pPr>
      <w:hyperlink w:anchor="_Toc524533445" w:history="1">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13644B9" w14:textId="5FD55D34" w:rsidR="007F758E" w:rsidRDefault="004602F3">
      <w:pPr>
        <w:pStyle w:val="TOC3"/>
        <w:rPr>
          <w:rFonts w:asciiTheme="minorHAnsi" w:eastAsiaTheme="minorEastAsia" w:hAnsiTheme="minorHAnsi" w:cstheme="minorBidi"/>
          <w:noProof/>
          <w:sz w:val="22"/>
          <w:szCs w:val="22"/>
        </w:rPr>
      </w:pPr>
      <w:hyperlink w:anchor="_Toc524533446" w:history="1">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9F74A44" w14:textId="2A492958" w:rsidR="007F758E" w:rsidRDefault="004602F3">
      <w:pPr>
        <w:pStyle w:val="TOC2"/>
        <w:rPr>
          <w:rFonts w:asciiTheme="minorHAnsi" w:eastAsiaTheme="minorEastAsia" w:hAnsiTheme="minorHAnsi" w:cstheme="minorBidi"/>
          <w:noProof/>
          <w:sz w:val="22"/>
          <w:szCs w:val="22"/>
        </w:rPr>
      </w:pPr>
      <w:hyperlink w:anchor="_Toc524533447" w:history="1">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EE90377" w14:textId="277496EC" w:rsidR="007F758E" w:rsidRDefault="004602F3">
      <w:pPr>
        <w:pStyle w:val="TOC3"/>
        <w:rPr>
          <w:rFonts w:asciiTheme="minorHAnsi" w:eastAsiaTheme="minorEastAsia" w:hAnsiTheme="minorHAnsi" w:cstheme="minorBidi"/>
          <w:noProof/>
          <w:sz w:val="22"/>
          <w:szCs w:val="22"/>
        </w:rPr>
      </w:pPr>
      <w:hyperlink w:anchor="_Toc524533448" w:history="1">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C36FA98" w14:textId="6030CFA2" w:rsidR="007F758E" w:rsidRDefault="004602F3">
      <w:pPr>
        <w:pStyle w:val="TOC3"/>
        <w:rPr>
          <w:rFonts w:asciiTheme="minorHAnsi" w:eastAsiaTheme="minorEastAsia" w:hAnsiTheme="minorHAnsi" w:cstheme="minorBidi"/>
          <w:noProof/>
          <w:sz w:val="22"/>
          <w:szCs w:val="22"/>
        </w:rPr>
      </w:pPr>
      <w:hyperlink w:anchor="_Toc524533449" w:history="1">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7438778D" w14:textId="348E9563" w:rsidR="007F758E" w:rsidRDefault="004602F3">
      <w:pPr>
        <w:pStyle w:val="TOC3"/>
        <w:rPr>
          <w:rFonts w:asciiTheme="minorHAnsi" w:eastAsiaTheme="minorEastAsia" w:hAnsiTheme="minorHAnsi" w:cstheme="minorBidi"/>
          <w:noProof/>
          <w:sz w:val="22"/>
          <w:szCs w:val="22"/>
        </w:rPr>
      </w:pPr>
      <w:hyperlink w:anchor="_Toc524533450" w:history="1">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54F505D" w14:textId="3ED847A9" w:rsidR="007F758E" w:rsidRDefault="004602F3">
      <w:pPr>
        <w:pStyle w:val="TOC3"/>
        <w:rPr>
          <w:rFonts w:asciiTheme="minorHAnsi" w:eastAsiaTheme="minorEastAsia" w:hAnsiTheme="minorHAnsi" w:cstheme="minorBidi"/>
          <w:noProof/>
          <w:sz w:val="22"/>
          <w:szCs w:val="22"/>
        </w:rPr>
      </w:pPr>
      <w:hyperlink w:anchor="_Toc524533451" w:history="1">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ECAC83E" w14:textId="72E2BDDC" w:rsidR="007F758E" w:rsidRDefault="004602F3">
      <w:pPr>
        <w:pStyle w:val="TOC4"/>
        <w:rPr>
          <w:rFonts w:asciiTheme="minorHAnsi" w:eastAsiaTheme="minorEastAsia" w:hAnsiTheme="minorHAnsi" w:cstheme="minorBidi"/>
          <w:noProof/>
          <w:sz w:val="22"/>
          <w:szCs w:val="22"/>
        </w:rPr>
      </w:pPr>
      <w:hyperlink w:anchor="_Toc524533452" w:history="1">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0470BECE" w14:textId="5F59E447" w:rsidR="007F758E" w:rsidRDefault="004602F3">
      <w:pPr>
        <w:pStyle w:val="TOC5"/>
        <w:rPr>
          <w:rFonts w:asciiTheme="minorHAnsi" w:eastAsiaTheme="minorEastAsia" w:hAnsiTheme="minorHAnsi" w:cstheme="minorBidi"/>
          <w:noProof/>
          <w:sz w:val="22"/>
          <w:szCs w:val="22"/>
        </w:rPr>
      </w:pPr>
      <w:hyperlink w:anchor="_Toc524533453" w:history="1">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45494DD" w14:textId="35096382" w:rsidR="007F758E" w:rsidRDefault="004602F3">
      <w:pPr>
        <w:pStyle w:val="TOC5"/>
        <w:rPr>
          <w:rFonts w:asciiTheme="minorHAnsi" w:eastAsiaTheme="minorEastAsia" w:hAnsiTheme="minorHAnsi" w:cstheme="minorBidi"/>
          <w:noProof/>
          <w:sz w:val="22"/>
          <w:szCs w:val="22"/>
        </w:rPr>
      </w:pPr>
      <w:hyperlink w:anchor="_Toc524533454" w:history="1">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BDFCCAE" w14:textId="0C8FCDE9" w:rsidR="007F758E" w:rsidRDefault="004602F3">
      <w:pPr>
        <w:pStyle w:val="TOC5"/>
        <w:rPr>
          <w:rFonts w:asciiTheme="minorHAnsi" w:eastAsiaTheme="minorEastAsia" w:hAnsiTheme="minorHAnsi" w:cstheme="minorBidi"/>
          <w:noProof/>
          <w:sz w:val="22"/>
          <w:szCs w:val="22"/>
        </w:rPr>
      </w:pPr>
      <w:hyperlink w:anchor="_Toc524533455" w:history="1">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3BC2CB8" w14:textId="3AC1EE4A" w:rsidR="007F758E" w:rsidRDefault="004602F3">
      <w:pPr>
        <w:pStyle w:val="TOC3"/>
        <w:rPr>
          <w:rFonts w:asciiTheme="minorHAnsi" w:eastAsiaTheme="minorEastAsia" w:hAnsiTheme="minorHAnsi" w:cstheme="minorBidi"/>
          <w:noProof/>
          <w:sz w:val="22"/>
          <w:szCs w:val="22"/>
        </w:rPr>
      </w:pPr>
      <w:hyperlink w:anchor="_Toc524533456" w:history="1">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50C4BE9" w14:textId="62FE3CC3" w:rsidR="007F758E" w:rsidRDefault="004602F3">
      <w:pPr>
        <w:pStyle w:val="TOC2"/>
        <w:rPr>
          <w:rFonts w:asciiTheme="minorHAnsi" w:eastAsiaTheme="minorEastAsia" w:hAnsiTheme="minorHAnsi" w:cstheme="minorBidi"/>
          <w:noProof/>
          <w:sz w:val="22"/>
          <w:szCs w:val="22"/>
        </w:rPr>
      </w:pPr>
      <w:hyperlink w:anchor="_Toc524533457" w:history="1">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23C904E9" w14:textId="7C467F33" w:rsidR="007F758E" w:rsidRDefault="004602F3">
      <w:pPr>
        <w:pStyle w:val="TOC3"/>
        <w:rPr>
          <w:rFonts w:asciiTheme="minorHAnsi" w:eastAsiaTheme="minorEastAsia" w:hAnsiTheme="minorHAnsi" w:cstheme="minorBidi"/>
          <w:noProof/>
          <w:sz w:val="22"/>
          <w:szCs w:val="22"/>
        </w:rPr>
      </w:pPr>
      <w:hyperlink w:anchor="_Toc524533458" w:history="1">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1CE1B42" w14:textId="3DBDFC83" w:rsidR="007F758E" w:rsidRDefault="004602F3">
      <w:pPr>
        <w:pStyle w:val="TOC3"/>
        <w:rPr>
          <w:rFonts w:asciiTheme="minorHAnsi" w:eastAsiaTheme="minorEastAsia" w:hAnsiTheme="minorHAnsi" w:cstheme="minorBidi"/>
          <w:noProof/>
          <w:sz w:val="22"/>
          <w:szCs w:val="22"/>
        </w:rPr>
      </w:pPr>
      <w:hyperlink w:anchor="_Toc524533459" w:history="1">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AF8B129" w14:textId="773B5C74" w:rsidR="007F758E" w:rsidRDefault="004602F3">
      <w:pPr>
        <w:pStyle w:val="TOC3"/>
        <w:rPr>
          <w:rFonts w:asciiTheme="minorHAnsi" w:eastAsiaTheme="minorEastAsia" w:hAnsiTheme="minorHAnsi" w:cstheme="minorBidi"/>
          <w:noProof/>
          <w:sz w:val="22"/>
          <w:szCs w:val="22"/>
        </w:rPr>
      </w:pPr>
      <w:hyperlink w:anchor="_Toc524533460" w:history="1">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1B120E1" w14:textId="03154999" w:rsidR="007F758E" w:rsidRDefault="004602F3">
      <w:pPr>
        <w:pStyle w:val="TOC3"/>
        <w:rPr>
          <w:rFonts w:asciiTheme="minorHAnsi" w:eastAsiaTheme="minorEastAsia" w:hAnsiTheme="minorHAnsi" w:cstheme="minorBidi"/>
          <w:noProof/>
          <w:sz w:val="22"/>
          <w:szCs w:val="22"/>
        </w:rPr>
      </w:pPr>
      <w:hyperlink w:anchor="_Toc524533461" w:history="1">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34706F2" w14:textId="249FF18A" w:rsidR="007F758E" w:rsidRDefault="004602F3">
      <w:pPr>
        <w:pStyle w:val="TOC4"/>
        <w:rPr>
          <w:rFonts w:asciiTheme="minorHAnsi" w:eastAsiaTheme="minorEastAsia" w:hAnsiTheme="minorHAnsi" w:cstheme="minorBidi"/>
          <w:noProof/>
          <w:sz w:val="22"/>
          <w:szCs w:val="22"/>
        </w:rPr>
      </w:pPr>
      <w:hyperlink w:anchor="_Toc524533462" w:history="1">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56E23606" w14:textId="4EE2F47F" w:rsidR="007F758E" w:rsidRDefault="004602F3">
      <w:pPr>
        <w:pStyle w:val="TOC5"/>
        <w:rPr>
          <w:rFonts w:asciiTheme="minorHAnsi" w:eastAsiaTheme="minorEastAsia" w:hAnsiTheme="minorHAnsi" w:cstheme="minorBidi"/>
          <w:noProof/>
          <w:sz w:val="22"/>
          <w:szCs w:val="22"/>
        </w:rPr>
      </w:pPr>
      <w:hyperlink w:anchor="_Toc524533463" w:history="1">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3F3F794A" w14:textId="12DCBC1C" w:rsidR="007F758E" w:rsidRDefault="004602F3">
      <w:pPr>
        <w:pStyle w:val="TOC5"/>
        <w:rPr>
          <w:rFonts w:asciiTheme="minorHAnsi" w:eastAsiaTheme="minorEastAsia" w:hAnsiTheme="minorHAnsi" w:cstheme="minorBidi"/>
          <w:noProof/>
          <w:sz w:val="22"/>
          <w:szCs w:val="22"/>
        </w:rPr>
      </w:pPr>
      <w:hyperlink w:anchor="_Toc524533464" w:history="1">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1CDA69" w14:textId="6582176E" w:rsidR="007F758E" w:rsidRDefault="004602F3">
      <w:pPr>
        <w:pStyle w:val="TOC5"/>
        <w:rPr>
          <w:rFonts w:asciiTheme="minorHAnsi" w:eastAsiaTheme="minorEastAsia" w:hAnsiTheme="minorHAnsi" w:cstheme="minorBidi"/>
          <w:noProof/>
          <w:sz w:val="22"/>
          <w:szCs w:val="22"/>
        </w:rPr>
      </w:pPr>
      <w:hyperlink w:anchor="_Toc524533465" w:history="1">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4AF3AF68" w14:textId="79818FF8" w:rsidR="007F758E" w:rsidRDefault="004602F3">
      <w:pPr>
        <w:pStyle w:val="TOC4"/>
        <w:rPr>
          <w:rFonts w:asciiTheme="minorHAnsi" w:eastAsiaTheme="minorEastAsia" w:hAnsiTheme="minorHAnsi" w:cstheme="minorBidi"/>
          <w:noProof/>
          <w:sz w:val="22"/>
          <w:szCs w:val="22"/>
        </w:rPr>
      </w:pPr>
      <w:hyperlink w:anchor="_Toc524533466" w:history="1">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9D0AA5" w14:textId="16233425" w:rsidR="007F758E" w:rsidRDefault="004602F3">
      <w:pPr>
        <w:pStyle w:val="TOC5"/>
        <w:rPr>
          <w:rFonts w:asciiTheme="minorHAnsi" w:eastAsiaTheme="minorEastAsia" w:hAnsiTheme="minorHAnsi" w:cstheme="minorBidi"/>
          <w:noProof/>
          <w:sz w:val="22"/>
          <w:szCs w:val="22"/>
        </w:rPr>
      </w:pPr>
      <w:hyperlink w:anchor="_Toc524533467" w:history="1">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0ADFD10" w14:textId="086D40A6" w:rsidR="007F758E" w:rsidRDefault="004602F3">
      <w:pPr>
        <w:pStyle w:val="TOC5"/>
        <w:rPr>
          <w:rFonts w:asciiTheme="minorHAnsi" w:eastAsiaTheme="minorEastAsia" w:hAnsiTheme="minorHAnsi" w:cstheme="minorBidi"/>
          <w:noProof/>
          <w:sz w:val="22"/>
          <w:szCs w:val="22"/>
        </w:rPr>
      </w:pPr>
      <w:hyperlink w:anchor="_Toc524533468" w:history="1">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2DD20D3B" w14:textId="265BDCDA" w:rsidR="007F758E" w:rsidRDefault="004602F3">
      <w:pPr>
        <w:pStyle w:val="TOC5"/>
        <w:rPr>
          <w:rFonts w:asciiTheme="minorHAnsi" w:eastAsiaTheme="minorEastAsia" w:hAnsiTheme="minorHAnsi" w:cstheme="minorBidi"/>
          <w:noProof/>
          <w:sz w:val="22"/>
          <w:szCs w:val="22"/>
        </w:rPr>
      </w:pPr>
      <w:hyperlink w:anchor="_Toc524533469" w:history="1">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E525B2B" w14:textId="2F9B6104" w:rsidR="007F758E" w:rsidRDefault="004602F3">
      <w:pPr>
        <w:pStyle w:val="TOC3"/>
        <w:rPr>
          <w:rFonts w:asciiTheme="minorHAnsi" w:eastAsiaTheme="minorEastAsia" w:hAnsiTheme="minorHAnsi" w:cstheme="minorBidi"/>
          <w:noProof/>
          <w:sz w:val="22"/>
          <w:szCs w:val="22"/>
        </w:rPr>
      </w:pPr>
      <w:hyperlink w:anchor="_Toc524533470" w:history="1">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8808428" w14:textId="2AD753B4" w:rsidR="007F758E" w:rsidRDefault="004602F3">
      <w:pPr>
        <w:pStyle w:val="TOC2"/>
        <w:rPr>
          <w:rFonts w:asciiTheme="minorHAnsi" w:eastAsiaTheme="minorEastAsia" w:hAnsiTheme="minorHAnsi" w:cstheme="minorBidi"/>
          <w:noProof/>
          <w:sz w:val="22"/>
          <w:szCs w:val="22"/>
        </w:rPr>
      </w:pPr>
      <w:hyperlink w:anchor="_Toc524533471" w:history="1">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55ADA9C" w14:textId="5BE996EC" w:rsidR="007F758E" w:rsidRDefault="004602F3">
      <w:pPr>
        <w:pStyle w:val="TOC3"/>
        <w:rPr>
          <w:rFonts w:asciiTheme="minorHAnsi" w:eastAsiaTheme="minorEastAsia" w:hAnsiTheme="minorHAnsi" w:cstheme="minorBidi"/>
          <w:noProof/>
          <w:sz w:val="22"/>
          <w:szCs w:val="22"/>
        </w:rPr>
      </w:pPr>
      <w:hyperlink w:anchor="_Toc524533472" w:history="1">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981519D" w14:textId="0E920375" w:rsidR="007F758E" w:rsidRDefault="004602F3">
      <w:pPr>
        <w:pStyle w:val="TOC3"/>
        <w:rPr>
          <w:rFonts w:asciiTheme="minorHAnsi" w:eastAsiaTheme="minorEastAsia" w:hAnsiTheme="minorHAnsi" w:cstheme="minorBidi"/>
          <w:noProof/>
          <w:sz w:val="22"/>
          <w:szCs w:val="22"/>
        </w:rPr>
      </w:pPr>
      <w:hyperlink w:anchor="_Toc524533473" w:history="1">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124BDB0" w14:textId="093E9836" w:rsidR="007F758E" w:rsidRDefault="004602F3">
      <w:pPr>
        <w:pStyle w:val="TOC3"/>
        <w:rPr>
          <w:rFonts w:asciiTheme="minorHAnsi" w:eastAsiaTheme="minorEastAsia" w:hAnsiTheme="minorHAnsi" w:cstheme="minorBidi"/>
          <w:noProof/>
          <w:sz w:val="22"/>
          <w:szCs w:val="22"/>
        </w:rPr>
      </w:pPr>
      <w:hyperlink w:anchor="_Toc524533474" w:history="1">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98DF7FB" w14:textId="200848B2" w:rsidR="007F758E" w:rsidRDefault="004602F3">
      <w:pPr>
        <w:pStyle w:val="TOC3"/>
        <w:rPr>
          <w:rFonts w:asciiTheme="minorHAnsi" w:eastAsiaTheme="minorEastAsia" w:hAnsiTheme="minorHAnsi" w:cstheme="minorBidi"/>
          <w:noProof/>
          <w:sz w:val="22"/>
          <w:szCs w:val="22"/>
        </w:rPr>
      </w:pPr>
      <w:hyperlink w:anchor="_Toc524533475" w:history="1">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366F395E" w14:textId="26EAD4DC" w:rsidR="007F758E" w:rsidRDefault="004602F3">
      <w:pPr>
        <w:pStyle w:val="TOC4"/>
        <w:rPr>
          <w:rFonts w:asciiTheme="minorHAnsi" w:eastAsiaTheme="minorEastAsia" w:hAnsiTheme="minorHAnsi" w:cstheme="minorBidi"/>
          <w:noProof/>
          <w:sz w:val="22"/>
          <w:szCs w:val="22"/>
        </w:rPr>
      </w:pPr>
      <w:hyperlink w:anchor="_Toc524533476" w:history="1">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63F8952D" w14:textId="7D90BD8D" w:rsidR="007F758E" w:rsidRDefault="004602F3">
      <w:pPr>
        <w:pStyle w:val="TOC5"/>
        <w:rPr>
          <w:rFonts w:asciiTheme="minorHAnsi" w:eastAsiaTheme="minorEastAsia" w:hAnsiTheme="minorHAnsi" w:cstheme="minorBidi"/>
          <w:noProof/>
          <w:sz w:val="22"/>
          <w:szCs w:val="22"/>
        </w:rPr>
      </w:pPr>
      <w:hyperlink w:anchor="_Toc524533477" w:history="1">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27FCADE" w14:textId="142F027E" w:rsidR="007F758E" w:rsidRDefault="004602F3">
      <w:pPr>
        <w:pStyle w:val="TOC5"/>
        <w:rPr>
          <w:rFonts w:asciiTheme="minorHAnsi" w:eastAsiaTheme="minorEastAsia" w:hAnsiTheme="minorHAnsi" w:cstheme="minorBidi"/>
          <w:noProof/>
          <w:sz w:val="22"/>
          <w:szCs w:val="22"/>
        </w:rPr>
      </w:pPr>
      <w:hyperlink w:anchor="_Toc524533478" w:history="1">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0B969998" w14:textId="3AD75D7B" w:rsidR="007F758E" w:rsidRDefault="004602F3">
      <w:pPr>
        <w:pStyle w:val="TOC5"/>
        <w:rPr>
          <w:rFonts w:asciiTheme="minorHAnsi" w:eastAsiaTheme="minorEastAsia" w:hAnsiTheme="minorHAnsi" w:cstheme="minorBidi"/>
          <w:noProof/>
          <w:sz w:val="22"/>
          <w:szCs w:val="22"/>
        </w:rPr>
      </w:pPr>
      <w:hyperlink w:anchor="_Toc524533479" w:history="1">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B8F01C2" w14:textId="5AEAE0C8" w:rsidR="007F758E" w:rsidRDefault="004602F3">
      <w:pPr>
        <w:pStyle w:val="TOC3"/>
        <w:rPr>
          <w:rFonts w:asciiTheme="minorHAnsi" w:eastAsiaTheme="minorEastAsia" w:hAnsiTheme="minorHAnsi" w:cstheme="minorBidi"/>
          <w:noProof/>
          <w:sz w:val="22"/>
          <w:szCs w:val="22"/>
        </w:rPr>
      </w:pPr>
      <w:hyperlink w:anchor="_Toc524533480" w:history="1">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8434964" w14:textId="2AD1EC1A" w:rsidR="007F758E" w:rsidRDefault="004602F3">
      <w:pPr>
        <w:pStyle w:val="TOC2"/>
        <w:rPr>
          <w:rFonts w:asciiTheme="minorHAnsi" w:eastAsiaTheme="minorEastAsia" w:hAnsiTheme="minorHAnsi" w:cstheme="minorBidi"/>
          <w:noProof/>
          <w:sz w:val="22"/>
          <w:szCs w:val="22"/>
        </w:rPr>
      </w:pPr>
      <w:hyperlink w:anchor="_Toc524533481" w:history="1">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386359F8" w14:textId="5C846FB9" w:rsidR="007F758E" w:rsidRDefault="004602F3">
      <w:pPr>
        <w:pStyle w:val="TOC3"/>
        <w:rPr>
          <w:rFonts w:asciiTheme="minorHAnsi" w:eastAsiaTheme="minorEastAsia" w:hAnsiTheme="minorHAnsi" w:cstheme="minorBidi"/>
          <w:noProof/>
          <w:sz w:val="22"/>
          <w:szCs w:val="22"/>
        </w:rPr>
      </w:pPr>
      <w:hyperlink w:anchor="_Toc524533482" w:history="1">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567F545C" w14:textId="72800030" w:rsidR="007F758E" w:rsidRDefault="004602F3">
      <w:pPr>
        <w:pStyle w:val="TOC3"/>
        <w:rPr>
          <w:rFonts w:asciiTheme="minorHAnsi" w:eastAsiaTheme="minorEastAsia" w:hAnsiTheme="minorHAnsi" w:cstheme="minorBidi"/>
          <w:noProof/>
          <w:sz w:val="22"/>
          <w:szCs w:val="22"/>
        </w:rPr>
      </w:pPr>
      <w:hyperlink w:anchor="_Toc524533483" w:history="1">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6DD44262" w14:textId="320FA6AA" w:rsidR="007F758E" w:rsidRDefault="004602F3">
      <w:pPr>
        <w:pStyle w:val="TOC3"/>
        <w:rPr>
          <w:rFonts w:asciiTheme="minorHAnsi" w:eastAsiaTheme="minorEastAsia" w:hAnsiTheme="minorHAnsi" w:cstheme="minorBidi"/>
          <w:noProof/>
          <w:sz w:val="22"/>
          <w:szCs w:val="22"/>
        </w:rPr>
      </w:pPr>
      <w:hyperlink w:anchor="_Toc524533484" w:history="1">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03039833" w14:textId="207BA33A" w:rsidR="007F758E" w:rsidRDefault="004602F3">
      <w:pPr>
        <w:pStyle w:val="TOC3"/>
        <w:rPr>
          <w:rFonts w:asciiTheme="minorHAnsi" w:eastAsiaTheme="minorEastAsia" w:hAnsiTheme="minorHAnsi" w:cstheme="minorBidi"/>
          <w:noProof/>
          <w:sz w:val="22"/>
          <w:szCs w:val="22"/>
        </w:rPr>
      </w:pPr>
      <w:hyperlink w:anchor="_Toc524533485" w:history="1">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3BF293E6" w14:textId="76BB32CE" w:rsidR="007F758E" w:rsidRDefault="004602F3">
      <w:pPr>
        <w:pStyle w:val="TOC4"/>
        <w:rPr>
          <w:rFonts w:asciiTheme="minorHAnsi" w:eastAsiaTheme="minorEastAsia" w:hAnsiTheme="minorHAnsi" w:cstheme="minorBidi"/>
          <w:noProof/>
          <w:sz w:val="22"/>
          <w:szCs w:val="22"/>
        </w:rPr>
      </w:pPr>
      <w:hyperlink w:anchor="_Toc524533486" w:history="1">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420C150" w14:textId="64EB8C6B" w:rsidR="007F758E" w:rsidRDefault="004602F3">
      <w:pPr>
        <w:pStyle w:val="TOC5"/>
        <w:rPr>
          <w:rFonts w:asciiTheme="minorHAnsi" w:eastAsiaTheme="minorEastAsia" w:hAnsiTheme="minorHAnsi" w:cstheme="minorBidi"/>
          <w:noProof/>
          <w:sz w:val="22"/>
          <w:szCs w:val="22"/>
        </w:rPr>
      </w:pPr>
      <w:hyperlink w:anchor="_Toc524533487" w:history="1">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7A4F3FA" w14:textId="002B4BBD" w:rsidR="007F758E" w:rsidRDefault="004602F3">
      <w:pPr>
        <w:pStyle w:val="TOC5"/>
        <w:rPr>
          <w:rFonts w:asciiTheme="minorHAnsi" w:eastAsiaTheme="minorEastAsia" w:hAnsiTheme="minorHAnsi" w:cstheme="minorBidi"/>
          <w:noProof/>
          <w:sz w:val="22"/>
          <w:szCs w:val="22"/>
        </w:rPr>
      </w:pPr>
      <w:hyperlink w:anchor="_Toc524533488" w:history="1">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E309675" w14:textId="12D3FBD2" w:rsidR="007F758E" w:rsidRDefault="004602F3">
      <w:pPr>
        <w:pStyle w:val="TOC5"/>
        <w:rPr>
          <w:rFonts w:asciiTheme="minorHAnsi" w:eastAsiaTheme="minorEastAsia" w:hAnsiTheme="minorHAnsi" w:cstheme="minorBidi"/>
          <w:noProof/>
          <w:sz w:val="22"/>
          <w:szCs w:val="22"/>
        </w:rPr>
      </w:pPr>
      <w:hyperlink w:anchor="_Toc524533489" w:history="1">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9090222" w14:textId="12F42C0B" w:rsidR="007F758E" w:rsidRDefault="004602F3">
      <w:pPr>
        <w:pStyle w:val="TOC3"/>
        <w:rPr>
          <w:rFonts w:asciiTheme="minorHAnsi" w:eastAsiaTheme="minorEastAsia" w:hAnsiTheme="minorHAnsi" w:cstheme="minorBidi"/>
          <w:noProof/>
          <w:sz w:val="22"/>
          <w:szCs w:val="22"/>
        </w:rPr>
      </w:pPr>
      <w:hyperlink w:anchor="_Toc524533490" w:history="1">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49A3C777" w14:textId="7BE61EB8" w:rsidR="007F758E" w:rsidRDefault="004602F3">
      <w:pPr>
        <w:pStyle w:val="TOC2"/>
        <w:rPr>
          <w:rFonts w:asciiTheme="minorHAnsi" w:eastAsiaTheme="minorEastAsia" w:hAnsiTheme="minorHAnsi" w:cstheme="minorBidi"/>
          <w:noProof/>
          <w:sz w:val="22"/>
          <w:szCs w:val="22"/>
        </w:rPr>
      </w:pPr>
      <w:hyperlink w:anchor="_Toc524533491" w:history="1">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2B27F666" w14:textId="655D9625" w:rsidR="007F758E" w:rsidRDefault="004602F3">
      <w:pPr>
        <w:pStyle w:val="TOC3"/>
        <w:rPr>
          <w:rFonts w:asciiTheme="minorHAnsi" w:eastAsiaTheme="minorEastAsia" w:hAnsiTheme="minorHAnsi" w:cstheme="minorBidi"/>
          <w:noProof/>
          <w:sz w:val="22"/>
          <w:szCs w:val="22"/>
        </w:rPr>
      </w:pPr>
      <w:hyperlink w:anchor="_Toc524533492" w:history="1">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7247C8C" w14:textId="626EAD14" w:rsidR="007F758E" w:rsidRDefault="004602F3">
      <w:pPr>
        <w:pStyle w:val="TOC3"/>
        <w:rPr>
          <w:rFonts w:asciiTheme="minorHAnsi" w:eastAsiaTheme="minorEastAsia" w:hAnsiTheme="minorHAnsi" w:cstheme="minorBidi"/>
          <w:noProof/>
          <w:sz w:val="22"/>
          <w:szCs w:val="22"/>
        </w:rPr>
      </w:pPr>
      <w:hyperlink w:anchor="_Toc524533493" w:history="1">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0DCAEA5E" w14:textId="66697522" w:rsidR="007F758E" w:rsidRDefault="004602F3">
      <w:pPr>
        <w:pStyle w:val="TOC3"/>
        <w:rPr>
          <w:rFonts w:asciiTheme="minorHAnsi" w:eastAsiaTheme="minorEastAsia" w:hAnsiTheme="minorHAnsi" w:cstheme="minorBidi"/>
          <w:noProof/>
          <w:sz w:val="22"/>
          <w:szCs w:val="22"/>
        </w:rPr>
      </w:pPr>
      <w:hyperlink w:anchor="_Toc524533494" w:history="1">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C8DD404" w14:textId="345243EF" w:rsidR="007F758E" w:rsidRDefault="004602F3">
      <w:pPr>
        <w:pStyle w:val="TOC3"/>
        <w:rPr>
          <w:rFonts w:asciiTheme="minorHAnsi" w:eastAsiaTheme="minorEastAsia" w:hAnsiTheme="minorHAnsi" w:cstheme="minorBidi"/>
          <w:noProof/>
          <w:sz w:val="22"/>
          <w:szCs w:val="22"/>
        </w:rPr>
      </w:pPr>
      <w:hyperlink w:anchor="_Toc524533495" w:history="1">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280B7C50" w14:textId="49A700B5" w:rsidR="007F758E" w:rsidRDefault="004602F3">
      <w:pPr>
        <w:pStyle w:val="TOC4"/>
        <w:rPr>
          <w:rFonts w:asciiTheme="minorHAnsi" w:eastAsiaTheme="minorEastAsia" w:hAnsiTheme="minorHAnsi" w:cstheme="minorBidi"/>
          <w:noProof/>
          <w:sz w:val="22"/>
          <w:szCs w:val="22"/>
        </w:rPr>
      </w:pPr>
      <w:hyperlink w:anchor="_Toc524533496" w:history="1">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5BACE140" w14:textId="5D6D8B96" w:rsidR="007F758E" w:rsidRDefault="004602F3">
      <w:pPr>
        <w:pStyle w:val="TOC5"/>
        <w:rPr>
          <w:rFonts w:asciiTheme="minorHAnsi" w:eastAsiaTheme="minorEastAsia" w:hAnsiTheme="minorHAnsi" w:cstheme="minorBidi"/>
          <w:noProof/>
          <w:sz w:val="22"/>
          <w:szCs w:val="22"/>
        </w:rPr>
      </w:pPr>
      <w:hyperlink w:anchor="_Toc524533497" w:history="1">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124A4C70" w14:textId="47C2B216" w:rsidR="007F758E" w:rsidRDefault="004602F3">
      <w:pPr>
        <w:pStyle w:val="TOC5"/>
        <w:rPr>
          <w:rFonts w:asciiTheme="minorHAnsi" w:eastAsiaTheme="minorEastAsia" w:hAnsiTheme="minorHAnsi" w:cstheme="minorBidi"/>
          <w:noProof/>
          <w:sz w:val="22"/>
          <w:szCs w:val="22"/>
        </w:rPr>
      </w:pPr>
      <w:hyperlink w:anchor="_Toc524533498" w:history="1">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476325A6" w14:textId="438389F3" w:rsidR="007F758E" w:rsidRDefault="004602F3">
      <w:pPr>
        <w:pStyle w:val="TOC5"/>
        <w:rPr>
          <w:rFonts w:asciiTheme="minorHAnsi" w:eastAsiaTheme="minorEastAsia" w:hAnsiTheme="minorHAnsi" w:cstheme="minorBidi"/>
          <w:noProof/>
          <w:sz w:val="22"/>
          <w:szCs w:val="22"/>
        </w:rPr>
      </w:pPr>
      <w:hyperlink w:anchor="_Toc524533499" w:history="1">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41A83DA7" w14:textId="50BAE71F" w:rsidR="007F758E" w:rsidRDefault="004602F3">
      <w:pPr>
        <w:pStyle w:val="TOC4"/>
        <w:rPr>
          <w:rFonts w:asciiTheme="minorHAnsi" w:eastAsiaTheme="minorEastAsia" w:hAnsiTheme="minorHAnsi" w:cstheme="minorBidi"/>
          <w:noProof/>
          <w:sz w:val="22"/>
          <w:szCs w:val="22"/>
        </w:rPr>
      </w:pPr>
      <w:hyperlink w:anchor="_Toc524533500" w:history="1">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6E51FC2B" w14:textId="4932FEF7" w:rsidR="007F758E" w:rsidRDefault="004602F3">
      <w:pPr>
        <w:pStyle w:val="TOC5"/>
        <w:rPr>
          <w:rFonts w:asciiTheme="minorHAnsi" w:eastAsiaTheme="minorEastAsia" w:hAnsiTheme="minorHAnsi" w:cstheme="minorBidi"/>
          <w:noProof/>
          <w:sz w:val="22"/>
          <w:szCs w:val="22"/>
        </w:rPr>
      </w:pPr>
      <w:hyperlink w:anchor="_Toc524533501" w:history="1">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5A43E8EB" w14:textId="740C7670" w:rsidR="007F758E" w:rsidRDefault="004602F3">
      <w:pPr>
        <w:pStyle w:val="TOC5"/>
        <w:rPr>
          <w:rFonts w:asciiTheme="minorHAnsi" w:eastAsiaTheme="minorEastAsia" w:hAnsiTheme="minorHAnsi" w:cstheme="minorBidi"/>
          <w:noProof/>
          <w:sz w:val="22"/>
          <w:szCs w:val="22"/>
        </w:rPr>
      </w:pPr>
      <w:hyperlink w:anchor="_Toc524533502" w:history="1">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7A4B5D67" w14:textId="67156A81" w:rsidR="007F758E" w:rsidRDefault="004602F3">
      <w:pPr>
        <w:pStyle w:val="TOC5"/>
        <w:rPr>
          <w:rFonts w:asciiTheme="minorHAnsi" w:eastAsiaTheme="minorEastAsia" w:hAnsiTheme="minorHAnsi" w:cstheme="minorBidi"/>
          <w:noProof/>
          <w:sz w:val="22"/>
          <w:szCs w:val="22"/>
        </w:rPr>
      </w:pPr>
      <w:hyperlink w:anchor="_Toc524533503" w:history="1">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4B370C" w14:textId="0B4277CB" w:rsidR="007F758E" w:rsidRDefault="004602F3">
      <w:pPr>
        <w:pStyle w:val="TOC3"/>
        <w:rPr>
          <w:rFonts w:asciiTheme="minorHAnsi" w:eastAsiaTheme="minorEastAsia" w:hAnsiTheme="minorHAnsi" w:cstheme="minorBidi"/>
          <w:noProof/>
          <w:sz w:val="22"/>
          <w:szCs w:val="22"/>
        </w:rPr>
      </w:pPr>
      <w:hyperlink w:anchor="_Toc524533504" w:history="1">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8BA04D" w14:textId="18366918" w:rsidR="007F758E" w:rsidRDefault="004602F3">
      <w:pPr>
        <w:pStyle w:val="TOC2"/>
        <w:rPr>
          <w:rFonts w:asciiTheme="minorHAnsi" w:eastAsiaTheme="minorEastAsia" w:hAnsiTheme="minorHAnsi" w:cstheme="minorBidi"/>
          <w:noProof/>
          <w:sz w:val="22"/>
          <w:szCs w:val="22"/>
        </w:rPr>
      </w:pPr>
      <w:hyperlink w:anchor="_Toc524533505" w:history="1">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5F9174C0" w14:textId="55194556" w:rsidR="007F758E" w:rsidRDefault="004602F3">
      <w:pPr>
        <w:pStyle w:val="TOC3"/>
        <w:rPr>
          <w:rFonts w:asciiTheme="minorHAnsi" w:eastAsiaTheme="minorEastAsia" w:hAnsiTheme="minorHAnsi" w:cstheme="minorBidi"/>
          <w:noProof/>
          <w:sz w:val="22"/>
          <w:szCs w:val="22"/>
        </w:rPr>
      </w:pPr>
      <w:hyperlink w:anchor="_Toc524533506" w:history="1">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6A38CE3A" w14:textId="0B727001" w:rsidR="007F758E" w:rsidRDefault="004602F3">
      <w:pPr>
        <w:pStyle w:val="TOC3"/>
        <w:rPr>
          <w:rFonts w:asciiTheme="minorHAnsi" w:eastAsiaTheme="minorEastAsia" w:hAnsiTheme="minorHAnsi" w:cstheme="minorBidi"/>
          <w:noProof/>
          <w:sz w:val="22"/>
          <w:szCs w:val="22"/>
        </w:rPr>
      </w:pPr>
      <w:hyperlink w:anchor="_Toc524533507" w:history="1">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204C772A" w14:textId="5A49285B" w:rsidR="007F758E" w:rsidRDefault="004602F3">
      <w:pPr>
        <w:pStyle w:val="TOC3"/>
        <w:rPr>
          <w:rFonts w:asciiTheme="minorHAnsi" w:eastAsiaTheme="minorEastAsia" w:hAnsiTheme="minorHAnsi" w:cstheme="minorBidi"/>
          <w:noProof/>
          <w:sz w:val="22"/>
          <w:szCs w:val="22"/>
        </w:rPr>
      </w:pPr>
      <w:hyperlink w:anchor="_Toc524533508" w:history="1">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308455E8" w14:textId="633B671F" w:rsidR="007F758E" w:rsidRDefault="004602F3">
      <w:pPr>
        <w:pStyle w:val="TOC3"/>
        <w:rPr>
          <w:rFonts w:asciiTheme="minorHAnsi" w:eastAsiaTheme="minorEastAsia" w:hAnsiTheme="minorHAnsi" w:cstheme="minorBidi"/>
          <w:noProof/>
          <w:sz w:val="22"/>
          <w:szCs w:val="22"/>
        </w:rPr>
      </w:pPr>
      <w:hyperlink w:anchor="_Toc524533509" w:history="1">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FE08257" w14:textId="135FA50B" w:rsidR="007F758E" w:rsidRDefault="004602F3">
      <w:pPr>
        <w:pStyle w:val="TOC4"/>
        <w:rPr>
          <w:rFonts w:asciiTheme="minorHAnsi" w:eastAsiaTheme="minorEastAsia" w:hAnsiTheme="minorHAnsi" w:cstheme="minorBidi"/>
          <w:noProof/>
          <w:sz w:val="22"/>
          <w:szCs w:val="22"/>
        </w:rPr>
      </w:pPr>
      <w:hyperlink w:anchor="_Toc524533510" w:history="1">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42F5345F" w14:textId="0DA389FF" w:rsidR="007F758E" w:rsidRDefault="004602F3">
      <w:pPr>
        <w:pStyle w:val="TOC5"/>
        <w:rPr>
          <w:rFonts w:asciiTheme="minorHAnsi" w:eastAsiaTheme="minorEastAsia" w:hAnsiTheme="minorHAnsi" w:cstheme="minorBidi"/>
          <w:noProof/>
          <w:sz w:val="22"/>
          <w:szCs w:val="22"/>
        </w:rPr>
      </w:pPr>
      <w:hyperlink w:anchor="_Toc524533511" w:history="1">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3E70883" w14:textId="652FA756" w:rsidR="007F758E" w:rsidRDefault="004602F3">
      <w:pPr>
        <w:pStyle w:val="TOC5"/>
        <w:rPr>
          <w:rFonts w:asciiTheme="minorHAnsi" w:eastAsiaTheme="minorEastAsia" w:hAnsiTheme="minorHAnsi" w:cstheme="minorBidi"/>
          <w:noProof/>
          <w:sz w:val="22"/>
          <w:szCs w:val="22"/>
        </w:rPr>
      </w:pPr>
      <w:hyperlink w:anchor="_Toc524533512" w:history="1">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13E67EC" w14:textId="3E4A7E8B" w:rsidR="007F758E" w:rsidRDefault="004602F3">
      <w:pPr>
        <w:pStyle w:val="TOC5"/>
        <w:rPr>
          <w:rFonts w:asciiTheme="minorHAnsi" w:eastAsiaTheme="minorEastAsia" w:hAnsiTheme="minorHAnsi" w:cstheme="minorBidi"/>
          <w:noProof/>
          <w:sz w:val="22"/>
          <w:szCs w:val="22"/>
        </w:rPr>
      </w:pPr>
      <w:hyperlink w:anchor="_Toc524533513" w:history="1">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3225BCE0" w14:textId="7BDA485C" w:rsidR="007F758E" w:rsidRDefault="004602F3">
      <w:pPr>
        <w:pStyle w:val="TOC3"/>
        <w:rPr>
          <w:rFonts w:asciiTheme="minorHAnsi" w:eastAsiaTheme="minorEastAsia" w:hAnsiTheme="minorHAnsi" w:cstheme="minorBidi"/>
          <w:noProof/>
          <w:sz w:val="22"/>
          <w:szCs w:val="22"/>
        </w:rPr>
      </w:pPr>
      <w:hyperlink w:anchor="_Toc524533514" w:history="1">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CCBA5AE" w14:textId="2247EAEB" w:rsidR="007F758E" w:rsidRDefault="004602F3">
      <w:pPr>
        <w:pStyle w:val="TOC2"/>
        <w:rPr>
          <w:rFonts w:asciiTheme="minorHAnsi" w:eastAsiaTheme="minorEastAsia" w:hAnsiTheme="minorHAnsi" w:cstheme="minorBidi"/>
          <w:noProof/>
          <w:sz w:val="22"/>
          <w:szCs w:val="22"/>
        </w:rPr>
      </w:pPr>
      <w:hyperlink w:anchor="_Toc524533515" w:history="1">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5B9FE8EA" w14:textId="3B4BCEFB" w:rsidR="007F758E" w:rsidRDefault="004602F3">
      <w:pPr>
        <w:pStyle w:val="TOC3"/>
        <w:rPr>
          <w:rFonts w:asciiTheme="minorHAnsi" w:eastAsiaTheme="minorEastAsia" w:hAnsiTheme="minorHAnsi" w:cstheme="minorBidi"/>
          <w:noProof/>
          <w:sz w:val="22"/>
          <w:szCs w:val="22"/>
        </w:rPr>
      </w:pPr>
      <w:hyperlink w:anchor="_Toc524533516" w:history="1">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0B737A5" w14:textId="7C16C1FE" w:rsidR="007F758E" w:rsidRDefault="004602F3">
      <w:pPr>
        <w:pStyle w:val="TOC3"/>
        <w:rPr>
          <w:rFonts w:asciiTheme="minorHAnsi" w:eastAsiaTheme="minorEastAsia" w:hAnsiTheme="minorHAnsi" w:cstheme="minorBidi"/>
          <w:noProof/>
          <w:sz w:val="22"/>
          <w:szCs w:val="22"/>
        </w:rPr>
      </w:pPr>
      <w:hyperlink w:anchor="_Toc524533517" w:history="1">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FDE783A" w14:textId="7E19BAC7" w:rsidR="007F758E" w:rsidRDefault="004602F3">
      <w:pPr>
        <w:pStyle w:val="TOC3"/>
        <w:rPr>
          <w:rFonts w:asciiTheme="minorHAnsi" w:eastAsiaTheme="minorEastAsia" w:hAnsiTheme="minorHAnsi" w:cstheme="minorBidi"/>
          <w:noProof/>
          <w:sz w:val="22"/>
          <w:szCs w:val="22"/>
        </w:rPr>
      </w:pPr>
      <w:hyperlink w:anchor="_Toc524533518" w:history="1">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04B72742" w14:textId="47177E89" w:rsidR="007F758E" w:rsidRDefault="004602F3">
      <w:pPr>
        <w:pStyle w:val="TOC3"/>
        <w:rPr>
          <w:rFonts w:asciiTheme="minorHAnsi" w:eastAsiaTheme="minorEastAsia" w:hAnsiTheme="minorHAnsi" w:cstheme="minorBidi"/>
          <w:noProof/>
          <w:sz w:val="22"/>
          <w:szCs w:val="22"/>
        </w:rPr>
      </w:pPr>
      <w:hyperlink w:anchor="_Toc524533519" w:history="1">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169CED2" w14:textId="389AEC12" w:rsidR="007F758E" w:rsidRDefault="004602F3">
      <w:pPr>
        <w:pStyle w:val="TOC4"/>
        <w:rPr>
          <w:rFonts w:asciiTheme="minorHAnsi" w:eastAsiaTheme="minorEastAsia" w:hAnsiTheme="minorHAnsi" w:cstheme="minorBidi"/>
          <w:noProof/>
          <w:sz w:val="22"/>
          <w:szCs w:val="22"/>
        </w:rPr>
      </w:pPr>
      <w:hyperlink w:anchor="_Toc524533520" w:history="1">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32FF879" w14:textId="2B55E28C" w:rsidR="007F758E" w:rsidRDefault="004602F3">
      <w:pPr>
        <w:pStyle w:val="TOC5"/>
        <w:rPr>
          <w:rFonts w:asciiTheme="minorHAnsi" w:eastAsiaTheme="minorEastAsia" w:hAnsiTheme="minorHAnsi" w:cstheme="minorBidi"/>
          <w:noProof/>
          <w:sz w:val="22"/>
          <w:szCs w:val="22"/>
        </w:rPr>
      </w:pPr>
      <w:hyperlink w:anchor="_Toc524533521" w:history="1">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725C1DE9" w14:textId="5A2EB9B2" w:rsidR="007F758E" w:rsidRDefault="004602F3">
      <w:pPr>
        <w:pStyle w:val="TOC5"/>
        <w:rPr>
          <w:rFonts w:asciiTheme="minorHAnsi" w:eastAsiaTheme="minorEastAsia" w:hAnsiTheme="minorHAnsi" w:cstheme="minorBidi"/>
          <w:noProof/>
          <w:sz w:val="22"/>
          <w:szCs w:val="22"/>
        </w:rPr>
      </w:pPr>
      <w:hyperlink w:anchor="_Toc524533522" w:history="1">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2F464C9" w14:textId="1D1A3D8E" w:rsidR="007F758E" w:rsidRDefault="004602F3">
      <w:pPr>
        <w:pStyle w:val="TOC5"/>
        <w:rPr>
          <w:rFonts w:asciiTheme="minorHAnsi" w:eastAsiaTheme="minorEastAsia" w:hAnsiTheme="minorHAnsi" w:cstheme="minorBidi"/>
          <w:noProof/>
          <w:sz w:val="22"/>
          <w:szCs w:val="22"/>
        </w:rPr>
      </w:pPr>
      <w:hyperlink w:anchor="_Toc524533523" w:history="1">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4CB57A7" w14:textId="4E195DDC" w:rsidR="007F758E" w:rsidRDefault="004602F3">
      <w:pPr>
        <w:pStyle w:val="TOC3"/>
        <w:rPr>
          <w:rFonts w:asciiTheme="minorHAnsi" w:eastAsiaTheme="minorEastAsia" w:hAnsiTheme="minorHAnsi" w:cstheme="minorBidi"/>
          <w:noProof/>
          <w:sz w:val="22"/>
          <w:szCs w:val="22"/>
        </w:rPr>
      </w:pPr>
      <w:hyperlink w:anchor="_Toc524533524" w:history="1">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07EE52F9" w14:textId="758162AF" w:rsidR="007F758E" w:rsidRDefault="004602F3">
      <w:pPr>
        <w:pStyle w:val="TOC2"/>
        <w:rPr>
          <w:rFonts w:asciiTheme="minorHAnsi" w:eastAsiaTheme="minorEastAsia" w:hAnsiTheme="minorHAnsi" w:cstheme="minorBidi"/>
          <w:noProof/>
          <w:sz w:val="22"/>
          <w:szCs w:val="22"/>
        </w:rPr>
      </w:pPr>
      <w:hyperlink w:anchor="_Toc524533525" w:history="1">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5CF1E1DD" w14:textId="0852FA09" w:rsidR="007F758E" w:rsidRDefault="004602F3">
      <w:pPr>
        <w:pStyle w:val="TOC3"/>
        <w:rPr>
          <w:rFonts w:asciiTheme="minorHAnsi" w:eastAsiaTheme="minorEastAsia" w:hAnsiTheme="minorHAnsi" w:cstheme="minorBidi"/>
          <w:noProof/>
          <w:sz w:val="22"/>
          <w:szCs w:val="22"/>
        </w:rPr>
      </w:pPr>
      <w:hyperlink w:anchor="_Toc524533526" w:history="1">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4672B918" w14:textId="680674BB" w:rsidR="007F758E" w:rsidRDefault="004602F3">
      <w:pPr>
        <w:pStyle w:val="TOC3"/>
        <w:rPr>
          <w:rFonts w:asciiTheme="minorHAnsi" w:eastAsiaTheme="minorEastAsia" w:hAnsiTheme="minorHAnsi" w:cstheme="minorBidi"/>
          <w:noProof/>
          <w:sz w:val="22"/>
          <w:szCs w:val="22"/>
        </w:rPr>
      </w:pPr>
      <w:hyperlink w:anchor="_Toc524533527" w:history="1">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3A33B771" w14:textId="133B6C8D" w:rsidR="007F758E" w:rsidRDefault="004602F3">
      <w:pPr>
        <w:pStyle w:val="TOC3"/>
        <w:rPr>
          <w:rFonts w:asciiTheme="minorHAnsi" w:eastAsiaTheme="minorEastAsia" w:hAnsiTheme="minorHAnsi" w:cstheme="minorBidi"/>
          <w:noProof/>
          <w:sz w:val="22"/>
          <w:szCs w:val="22"/>
        </w:rPr>
      </w:pPr>
      <w:hyperlink w:anchor="_Toc524533528" w:history="1">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6D114F34" w14:textId="3DC72BEA" w:rsidR="007F758E" w:rsidRDefault="004602F3">
      <w:pPr>
        <w:pStyle w:val="TOC3"/>
        <w:rPr>
          <w:rFonts w:asciiTheme="minorHAnsi" w:eastAsiaTheme="minorEastAsia" w:hAnsiTheme="minorHAnsi" w:cstheme="minorBidi"/>
          <w:noProof/>
          <w:sz w:val="22"/>
          <w:szCs w:val="22"/>
        </w:rPr>
      </w:pPr>
      <w:hyperlink w:anchor="_Toc524533529" w:history="1">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C185FF9" w14:textId="46815C36" w:rsidR="007F758E" w:rsidRDefault="004602F3">
      <w:pPr>
        <w:pStyle w:val="TOC4"/>
        <w:rPr>
          <w:rFonts w:asciiTheme="minorHAnsi" w:eastAsiaTheme="minorEastAsia" w:hAnsiTheme="minorHAnsi" w:cstheme="minorBidi"/>
          <w:noProof/>
          <w:sz w:val="22"/>
          <w:szCs w:val="22"/>
        </w:rPr>
      </w:pPr>
      <w:hyperlink w:anchor="_Toc524533530" w:history="1">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5E26A474" w14:textId="567458A0" w:rsidR="007F758E" w:rsidRDefault="004602F3">
      <w:pPr>
        <w:pStyle w:val="TOC5"/>
        <w:rPr>
          <w:rFonts w:asciiTheme="minorHAnsi" w:eastAsiaTheme="minorEastAsia" w:hAnsiTheme="minorHAnsi" w:cstheme="minorBidi"/>
          <w:noProof/>
          <w:sz w:val="22"/>
          <w:szCs w:val="22"/>
        </w:rPr>
      </w:pPr>
      <w:hyperlink w:anchor="_Toc524533531" w:history="1">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0B7FDD8C" w14:textId="71949F59" w:rsidR="007F758E" w:rsidRDefault="004602F3">
      <w:pPr>
        <w:pStyle w:val="TOC5"/>
        <w:rPr>
          <w:rFonts w:asciiTheme="minorHAnsi" w:eastAsiaTheme="minorEastAsia" w:hAnsiTheme="minorHAnsi" w:cstheme="minorBidi"/>
          <w:noProof/>
          <w:sz w:val="22"/>
          <w:szCs w:val="22"/>
        </w:rPr>
      </w:pPr>
      <w:hyperlink w:anchor="_Toc524533532" w:history="1">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362EA73" w14:textId="3C04FEAB" w:rsidR="007F758E" w:rsidRDefault="004602F3">
      <w:pPr>
        <w:pStyle w:val="TOC5"/>
        <w:rPr>
          <w:rFonts w:asciiTheme="minorHAnsi" w:eastAsiaTheme="minorEastAsia" w:hAnsiTheme="minorHAnsi" w:cstheme="minorBidi"/>
          <w:noProof/>
          <w:sz w:val="22"/>
          <w:szCs w:val="22"/>
        </w:rPr>
      </w:pPr>
      <w:hyperlink w:anchor="_Toc524533533" w:history="1">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44C90628" w14:textId="4901F850" w:rsidR="007F758E" w:rsidRDefault="004602F3">
      <w:pPr>
        <w:pStyle w:val="TOC4"/>
        <w:rPr>
          <w:rFonts w:asciiTheme="minorHAnsi" w:eastAsiaTheme="minorEastAsia" w:hAnsiTheme="minorHAnsi" w:cstheme="minorBidi"/>
          <w:noProof/>
          <w:sz w:val="22"/>
          <w:szCs w:val="22"/>
        </w:rPr>
      </w:pPr>
      <w:hyperlink w:anchor="_Toc524533534" w:history="1">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6EFE1833" w14:textId="68992580" w:rsidR="007F758E" w:rsidRDefault="004602F3">
      <w:pPr>
        <w:pStyle w:val="TOC5"/>
        <w:rPr>
          <w:rFonts w:asciiTheme="minorHAnsi" w:eastAsiaTheme="minorEastAsia" w:hAnsiTheme="minorHAnsi" w:cstheme="minorBidi"/>
          <w:noProof/>
          <w:sz w:val="22"/>
          <w:szCs w:val="22"/>
        </w:rPr>
      </w:pPr>
      <w:hyperlink w:anchor="_Toc524533535" w:history="1">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4F35D68" w14:textId="0B623515" w:rsidR="007F758E" w:rsidRDefault="004602F3">
      <w:pPr>
        <w:pStyle w:val="TOC5"/>
        <w:rPr>
          <w:rFonts w:asciiTheme="minorHAnsi" w:eastAsiaTheme="minorEastAsia" w:hAnsiTheme="minorHAnsi" w:cstheme="minorBidi"/>
          <w:noProof/>
          <w:sz w:val="22"/>
          <w:szCs w:val="22"/>
        </w:rPr>
      </w:pPr>
      <w:hyperlink w:anchor="_Toc524533536" w:history="1">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7532271" w14:textId="1088C546" w:rsidR="007F758E" w:rsidRDefault="004602F3">
      <w:pPr>
        <w:pStyle w:val="TOC5"/>
        <w:rPr>
          <w:rFonts w:asciiTheme="minorHAnsi" w:eastAsiaTheme="minorEastAsia" w:hAnsiTheme="minorHAnsi" w:cstheme="minorBidi"/>
          <w:noProof/>
          <w:sz w:val="22"/>
          <w:szCs w:val="22"/>
        </w:rPr>
      </w:pPr>
      <w:hyperlink w:anchor="_Toc524533537" w:history="1">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3B5D23B7" w14:textId="32C32EED" w:rsidR="007F758E" w:rsidRDefault="004602F3">
      <w:pPr>
        <w:pStyle w:val="TOC3"/>
        <w:rPr>
          <w:rFonts w:asciiTheme="minorHAnsi" w:eastAsiaTheme="minorEastAsia" w:hAnsiTheme="minorHAnsi" w:cstheme="minorBidi"/>
          <w:noProof/>
          <w:sz w:val="22"/>
          <w:szCs w:val="22"/>
        </w:rPr>
      </w:pPr>
      <w:hyperlink w:anchor="_Toc524533538" w:history="1">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7F2FF513" w14:textId="06E89BDA" w:rsidR="007F758E" w:rsidRDefault="004602F3">
      <w:pPr>
        <w:pStyle w:val="TOC2"/>
        <w:rPr>
          <w:rFonts w:asciiTheme="minorHAnsi" w:eastAsiaTheme="minorEastAsia" w:hAnsiTheme="minorHAnsi" w:cstheme="minorBidi"/>
          <w:noProof/>
          <w:sz w:val="22"/>
          <w:szCs w:val="22"/>
        </w:rPr>
      </w:pPr>
      <w:hyperlink w:anchor="_Toc524533539" w:history="1">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DD9D2AF" w14:textId="18B40C7C" w:rsidR="007F758E" w:rsidRDefault="004602F3">
      <w:pPr>
        <w:pStyle w:val="TOC3"/>
        <w:rPr>
          <w:rFonts w:asciiTheme="minorHAnsi" w:eastAsiaTheme="minorEastAsia" w:hAnsiTheme="minorHAnsi" w:cstheme="minorBidi"/>
          <w:noProof/>
          <w:sz w:val="22"/>
          <w:szCs w:val="22"/>
        </w:rPr>
      </w:pPr>
      <w:hyperlink w:anchor="_Toc524533540" w:history="1">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58747C48" w14:textId="10B2CCA4" w:rsidR="007F758E" w:rsidRDefault="004602F3">
      <w:pPr>
        <w:pStyle w:val="TOC3"/>
        <w:rPr>
          <w:rFonts w:asciiTheme="minorHAnsi" w:eastAsiaTheme="minorEastAsia" w:hAnsiTheme="minorHAnsi" w:cstheme="minorBidi"/>
          <w:noProof/>
          <w:sz w:val="22"/>
          <w:szCs w:val="22"/>
        </w:rPr>
      </w:pPr>
      <w:hyperlink w:anchor="_Toc524533541" w:history="1">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07D0C7FA" w14:textId="7DF0EF09" w:rsidR="007F758E" w:rsidRDefault="004602F3">
      <w:pPr>
        <w:pStyle w:val="TOC3"/>
        <w:rPr>
          <w:rFonts w:asciiTheme="minorHAnsi" w:eastAsiaTheme="minorEastAsia" w:hAnsiTheme="minorHAnsi" w:cstheme="minorBidi"/>
          <w:noProof/>
          <w:sz w:val="22"/>
          <w:szCs w:val="22"/>
        </w:rPr>
      </w:pPr>
      <w:hyperlink w:anchor="_Toc524533542" w:history="1">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F9471EC" w14:textId="74AD3AA7" w:rsidR="007F758E" w:rsidRDefault="004602F3">
      <w:pPr>
        <w:pStyle w:val="TOC3"/>
        <w:rPr>
          <w:rFonts w:asciiTheme="minorHAnsi" w:eastAsiaTheme="minorEastAsia" w:hAnsiTheme="minorHAnsi" w:cstheme="minorBidi"/>
          <w:noProof/>
          <w:sz w:val="22"/>
          <w:szCs w:val="22"/>
        </w:rPr>
      </w:pPr>
      <w:hyperlink w:anchor="_Toc524533543" w:history="1">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CE35C1A" w14:textId="4BAF378A" w:rsidR="007F758E" w:rsidRDefault="004602F3">
      <w:pPr>
        <w:pStyle w:val="TOC4"/>
        <w:rPr>
          <w:rFonts w:asciiTheme="minorHAnsi" w:eastAsiaTheme="minorEastAsia" w:hAnsiTheme="minorHAnsi" w:cstheme="minorBidi"/>
          <w:noProof/>
          <w:sz w:val="22"/>
          <w:szCs w:val="22"/>
        </w:rPr>
      </w:pPr>
      <w:hyperlink w:anchor="_Toc524533544" w:history="1">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951248B" w14:textId="3120F0D0" w:rsidR="007F758E" w:rsidRDefault="004602F3">
      <w:pPr>
        <w:pStyle w:val="TOC5"/>
        <w:rPr>
          <w:rFonts w:asciiTheme="minorHAnsi" w:eastAsiaTheme="minorEastAsia" w:hAnsiTheme="minorHAnsi" w:cstheme="minorBidi"/>
          <w:noProof/>
          <w:sz w:val="22"/>
          <w:szCs w:val="22"/>
        </w:rPr>
      </w:pPr>
      <w:hyperlink w:anchor="_Toc524533545" w:history="1">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8F3ACD5" w14:textId="6CDFFE6B" w:rsidR="007F758E" w:rsidRDefault="004602F3">
      <w:pPr>
        <w:pStyle w:val="TOC5"/>
        <w:rPr>
          <w:rFonts w:asciiTheme="minorHAnsi" w:eastAsiaTheme="minorEastAsia" w:hAnsiTheme="minorHAnsi" w:cstheme="minorBidi"/>
          <w:noProof/>
          <w:sz w:val="22"/>
          <w:szCs w:val="22"/>
        </w:rPr>
      </w:pPr>
      <w:hyperlink w:anchor="_Toc524533546" w:history="1">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73A3408" w14:textId="7EC5D5FA" w:rsidR="007F758E" w:rsidRDefault="004602F3">
      <w:pPr>
        <w:pStyle w:val="TOC5"/>
        <w:rPr>
          <w:rFonts w:asciiTheme="minorHAnsi" w:eastAsiaTheme="minorEastAsia" w:hAnsiTheme="minorHAnsi" w:cstheme="minorBidi"/>
          <w:noProof/>
          <w:sz w:val="22"/>
          <w:szCs w:val="22"/>
        </w:rPr>
      </w:pPr>
      <w:hyperlink w:anchor="_Toc524533547" w:history="1">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7EEAE9C6" w14:textId="4B779735" w:rsidR="007F758E" w:rsidRDefault="004602F3">
      <w:pPr>
        <w:pStyle w:val="TOC3"/>
        <w:rPr>
          <w:rFonts w:asciiTheme="minorHAnsi" w:eastAsiaTheme="minorEastAsia" w:hAnsiTheme="minorHAnsi" w:cstheme="minorBidi"/>
          <w:noProof/>
          <w:sz w:val="22"/>
          <w:szCs w:val="22"/>
        </w:rPr>
      </w:pPr>
      <w:hyperlink w:anchor="_Toc524533548" w:history="1">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15174D17" w14:textId="14411725" w:rsidR="007F758E" w:rsidRDefault="004602F3">
      <w:pPr>
        <w:pStyle w:val="TOC2"/>
        <w:rPr>
          <w:rFonts w:asciiTheme="minorHAnsi" w:eastAsiaTheme="minorEastAsia" w:hAnsiTheme="minorHAnsi" w:cstheme="minorBidi"/>
          <w:noProof/>
          <w:sz w:val="22"/>
          <w:szCs w:val="22"/>
        </w:rPr>
      </w:pPr>
      <w:hyperlink w:anchor="_Toc524533549" w:history="1">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9F51E15" w14:textId="1C014FF5" w:rsidR="007F758E" w:rsidRDefault="004602F3">
      <w:pPr>
        <w:pStyle w:val="TOC3"/>
        <w:rPr>
          <w:rFonts w:asciiTheme="minorHAnsi" w:eastAsiaTheme="minorEastAsia" w:hAnsiTheme="minorHAnsi" w:cstheme="minorBidi"/>
          <w:noProof/>
          <w:sz w:val="22"/>
          <w:szCs w:val="22"/>
        </w:rPr>
      </w:pPr>
      <w:hyperlink w:anchor="_Toc524533550" w:history="1">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0B8FE459" w14:textId="4055C209" w:rsidR="007F758E" w:rsidRDefault="004602F3">
      <w:pPr>
        <w:pStyle w:val="TOC3"/>
        <w:rPr>
          <w:rFonts w:asciiTheme="minorHAnsi" w:eastAsiaTheme="minorEastAsia" w:hAnsiTheme="minorHAnsi" w:cstheme="minorBidi"/>
          <w:noProof/>
          <w:sz w:val="22"/>
          <w:szCs w:val="22"/>
        </w:rPr>
      </w:pPr>
      <w:hyperlink w:anchor="_Toc524533551" w:history="1">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2A37E035" w14:textId="04CEAE38" w:rsidR="007F758E" w:rsidRDefault="004602F3">
      <w:pPr>
        <w:pStyle w:val="TOC3"/>
        <w:rPr>
          <w:rFonts w:asciiTheme="minorHAnsi" w:eastAsiaTheme="minorEastAsia" w:hAnsiTheme="minorHAnsi" w:cstheme="minorBidi"/>
          <w:noProof/>
          <w:sz w:val="22"/>
          <w:szCs w:val="22"/>
        </w:rPr>
      </w:pPr>
      <w:hyperlink w:anchor="_Toc524533552" w:history="1">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CA11BBC" w14:textId="32C12546" w:rsidR="007F758E" w:rsidRDefault="004602F3">
      <w:pPr>
        <w:pStyle w:val="TOC3"/>
        <w:rPr>
          <w:rFonts w:asciiTheme="minorHAnsi" w:eastAsiaTheme="minorEastAsia" w:hAnsiTheme="minorHAnsi" w:cstheme="minorBidi"/>
          <w:noProof/>
          <w:sz w:val="22"/>
          <w:szCs w:val="22"/>
        </w:rPr>
      </w:pPr>
      <w:hyperlink w:anchor="_Toc524533553" w:history="1">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0BB1C3E8" w14:textId="7AC7209B" w:rsidR="007F758E" w:rsidRDefault="004602F3">
      <w:pPr>
        <w:pStyle w:val="TOC4"/>
        <w:rPr>
          <w:rFonts w:asciiTheme="minorHAnsi" w:eastAsiaTheme="minorEastAsia" w:hAnsiTheme="minorHAnsi" w:cstheme="minorBidi"/>
          <w:noProof/>
          <w:sz w:val="22"/>
          <w:szCs w:val="22"/>
        </w:rPr>
      </w:pPr>
      <w:hyperlink w:anchor="_Toc524533554" w:history="1">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3DB54F22" w14:textId="36D115D5" w:rsidR="007F758E" w:rsidRDefault="004602F3">
      <w:pPr>
        <w:pStyle w:val="TOC5"/>
        <w:rPr>
          <w:rFonts w:asciiTheme="minorHAnsi" w:eastAsiaTheme="minorEastAsia" w:hAnsiTheme="minorHAnsi" w:cstheme="minorBidi"/>
          <w:noProof/>
          <w:sz w:val="22"/>
          <w:szCs w:val="22"/>
        </w:rPr>
      </w:pPr>
      <w:hyperlink w:anchor="_Toc524533555" w:history="1">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6FA99980" w14:textId="63174270" w:rsidR="007F758E" w:rsidRDefault="004602F3">
      <w:pPr>
        <w:pStyle w:val="TOC5"/>
        <w:rPr>
          <w:rFonts w:asciiTheme="minorHAnsi" w:eastAsiaTheme="minorEastAsia" w:hAnsiTheme="minorHAnsi" w:cstheme="minorBidi"/>
          <w:noProof/>
          <w:sz w:val="22"/>
          <w:szCs w:val="22"/>
        </w:rPr>
      </w:pPr>
      <w:hyperlink w:anchor="_Toc524533556" w:history="1">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5872AEA5" w14:textId="15510656" w:rsidR="007F758E" w:rsidRDefault="004602F3">
      <w:pPr>
        <w:pStyle w:val="TOC5"/>
        <w:rPr>
          <w:rFonts w:asciiTheme="minorHAnsi" w:eastAsiaTheme="minorEastAsia" w:hAnsiTheme="minorHAnsi" w:cstheme="minorBidi"/>
          <w:noProof/>
          <w:sz w:val="22"/>
          <w:szCs w:val="22"/>
        </w:rPr>
      </w:pPr>
      <w:hyperlink w:anchor="_Toc524533557" w:history="1">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42A2E68E" w14:textId="772FF226" w:rsidR="007F758E" w:rsidRDefault="004602F3">
      <w:pPr>
        <w:pStyle w:val="TOC3"/>
        <w:rPr>
          <w:rFonts w:asciiTheme="minorHAnsi" w:eastAsiaTheme="minorEastAsia" w:hAnsiTheme="minorHAnsi" w:cstheme="minorBidi"/>
          <w:noProof/>
          <w:sz w:val="22"/>
          <w:szCs w:val="22"/>
        </w:rPr>
      </w:pPr>
      <w:hyperlink w:anchor="_Toc524533558" w:history="1">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7E739DAA" w14:textId="70B08C79" w:rsidR="007F758E" w:rsidRDefault="004602F3">
      <w:pPr>
        <w:pStyle w:val="TOC2"/>
        <w:rPr>
          <w:rFonts w:asciiTheme="minorHAnsi" w:eastAsiaTheme="minorEastAsia" w:hAnsiTheme="minorHAnsi" w:cstheme="minorBidi"/>
          <w:noProof/>
          <w:sz w:val="22"/>
          <w:szCs w:val="22"/>
        </w:rPr>
      </w:pPr>
      <w:hyperlink w:anchor="_Toc524533559" w:history="1">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347478EC" w14:textId="57B25853" w:rsidR="007F758E" w:rsidRDefault="004602F3">
      <w:pPr>
        <w:pStyle w:val="TOC3"/>
        <w:rPr>
          <w:rFonts w:asciiTheme="minorHAnsi" w:eastAsiaTheme="minorEastAsia" w:hAnsiTheme="minorHAnsi" w:cstheme="minorBidi"/>
          <w:noProof/>
          <w:sz w:val="22"/>
          <w:szCs w:val="22"/>
        </w:rPr>
      </w:pPr>
      <w:hyperlink w:anchor="_Toc524533560" w:history="1">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734FBA71" w14:textId="2132E414" w:rsidR="007F758E" w:rsidRDefault="004602F3">
      <w:pPr>
        <w:pStyle w:val="TOC3"/>
        <w:rPr>
          <w:rFonts w:asciiTheme="minorHAnsi" w:eastAsiaTheme="minorEastAsia" w:hAnsiTheme="minorHAnsi" w:cstheme="minorBidi"/>
          <w:noProof/>
          <w:sz w:val="22"/>
          <w:szCs w:val="22"/>
        </w:rPr>
      </w:pPr>
      <w:hyperlink w:anchor="_Toc524533561" w:history="1">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54B0708B" w14:textId="2D83F466" w:rsidR="007F758E" w:rsidRDefault="004602F3">
      <w:pPr>
        <w:pStyle w:val="TOC3"/>
        <w:rPr>
          <w:rFonts w:asciiTheme="minorHAnsi" w:eastAsiaTheme="minorEastAsia" w:hAnsiTheme="minorHAnsi" w:cstheme="minorBidi"/>
          <w:noProof/>
          <w:sz w:val="22"/>
          <w:szCs w:val="22"/>
        </w:rPr>
      </w:pPr>
      <w:hyperlink w:anchor="_Toc524533562" w:history="1">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0FDA6921" w14:textId="301D5884" w:rsidR="007F758E" w:rsidRDefault="004602F3">
      <w:pPr>
        <w:pStyle w:val="TOC3"/>
        <w:rPr>
          <w:rFonts w:asciiTheme="minorHAnsi" w:eastAsiaTheme="minorEastAsia" w:hAnsiTheme="minorHAnsi" w:cstheme="minorBidi"/>
          <w:noProof/>
          <w:sz w:val="22"/>
          <w:szCs w:val="22"/>
        </w:rPr>
      </w:pPr>
      <w:hyperlink w:anchor="_Toc524533563" w:history="1">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48FFC84A" w14:textId="1AA7E7DC" w:rsidR="007F758E" w:rsidRDefault="004602F3">
      <w:pPr>
        <w:pStyle w:val="TOC4"/>
        <w:rPr>
          <w:rFonts w:asciiTheme="minorHAnsi" w:eastAsiaTheme="minorEastAsia" w:hAnsiTheme="minorHAnsi" w:cstheme="minorBidi"/>
          <w:noProof/>
          <w:sz w:val="22"/>
          <w:szCs w:val="22"/>
        </w:rPr>
      </w:pPr>
      <w:hyperlink w:anchor="_Toc524533564" w:history="1">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17B3ACA8" w14:textId="4A1A734A" w:rsidR="007F758E" w:rsidRDefault="004602F3">
      <w:pPr>
        <w:pStyle w:val="TOC5"/>
        <w:rPr>
          <w:rFonts w:asciiTheme="minorHAnsi" w:eastAsiaTheme="minorEastAsia" w:hAnsiTheme="minorHAnsi" w:cstheme="minorBidi"/>
          <w:noProof/>
          <w:sz w:val="22"/>
          <w:szCs w:val="22"/>
        </w:rPr>
      </w:pPr>
      <w:hyperlink w:anchor="_Toc524533565" w:history="1">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62F3607A" w14:textId="612BE767" w:rsidR="007F758E" w:rsidRDefault="004602F3">
      <w:pPr>
        <w:pStyle w:val="TOC5"/>
        <w:rPr>
          <w:rFonts w:asciiTheme="minorHAnsi" w:eastAsiaTheme="minorEastAsia" w:hAnsiTheme="minorHAnsi" w:cstheme="minorBidi"/>
          <w:noProof/>
          <w:sz w:val="22"/>
          <w:szCs w:val="22"/>
        </w:rPr>
      </w:pPr>
      <w:hyperlink w:anchor="_Toc524533566" w:history="1">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2DC9120C" w14:textId="6A9509AF" w:rsidR="007F758E" w:rsidRDefault="004602F3">
      <w:pPr>
        <w:pStyle w:val="TOC5"/>
        <w:rPr>
          <w:rFonts w:asciiTheme="minorHAnsi" w:eastAsiaTheme="minorEastAsia" w:hAnsiTheme="minorHAnsi" w:cstheme="minorBidi"/>
          <w:noProof/>
          <w:sz w:val="22"/>
          <w:szCs w:val="22"/>
        </w:rPr>
      </w:pPr>
      <w:hyperlink w:anchor="_Toc524533567" w:history="1">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15C61527" w14:textId="7E914D0D" w:rsidR="007F758E" w:rsidRDefault="004602F3">
      <w:pPr>
        <w:pStyle w:val="TOC3"/>
        <w:rPr>
          <w:rFonts w:asciiTheme="minorHAnsi" w:eastAsiaTheme="minorEastAsia" w:hAnsiTheme="minorHAnsi" w:cstheme="minorBidi"/>
          <w:noProof/>
          <w:sz w:val="22"/>
          <w:szCs w:val="22"/>
        </w:rPr>
      </w:pPr>
      <w:hyperlink w:anchor="_Toc524533568" w:history="1">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6B2634E2" w14:textId="366E9BEE" w:rsidR="007F758E" w:rsidRDefault="004602F3">
      <w:pPr>
        <w:pStyle w:val="TOC1"/>
        <w:rPr>
          <w:rFonts w:asciiTheme="minorHAnsi" w:eastAsiaTheme="minorEastAsia" w:hAnsiTheme="minorHAnsi" w:cstheme="minorBidi"/>
          <w:noProof/>
          <w:sz w:val="22"/>
          <w:szCs w:val="22"/>
        </w:rPr>
      </w:pPr>
      <w:hyperlink w:anchor="_Toc524533569"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33C7B963" w14:textId="6E6D1D50" w:rsidR="007F758E" w:rsidRDefault="004602F3">
      <w:pPr>
        <w:pStyle w:val="TOC1"/>
        <w:rPr>
          <w:rFonts w:asciiTheme="minorHAnsi" w:eastAsiaTheme="minorEastAsia" w:hAnsiTheme="minorHAnsi" w:cstheme="minorBidi"/>
          <w:noProof/>
          <w:sz w:val="22"/>
          <w:szCs w:val="22"/>
        </w:rPr>
      </w:pPr>
      <w:hyperlink w:anchor="_Toc524533570" w:history="1">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101FEB67" w14:textId="7D404E84" w:rsidR="007F758E" w:rsidRPr="004303A2" w:rsidRDefault="004602F3">
      <w:pPr>
        <w:pStyle w:val="TOC1"/>
        <w:rPr>
          <w:rFonts w:asciiTheme="minorHAnsi" w:eastAsiaTheme="minorEastAsia" w:hAnsiTheme="minorHAnsi" w:cstheme="minorBidi"/>
          <w:b/>
          <w:noProof/>
          <w:sz w:val="22"/>
          <w:szCs w:val="22"/>
        </w:rPr>
      </w:pPr>
      <w:hyperlink w:anchor="_Toc524533571" w:history="1">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hyperlink>
    </w:p>
    <w:p w14:paraId="33967921" w14:textId="72FFE96D" w:rsidR="007F758E" w:rsidRDefault="004602F3">
      <w:pPr>
        <w:pStyle w:val="TOC1"/>
        <w:rPr>
          <w:rFonts w:asciiTheme="minorHAnsi" w:eastAsiaTheme="minorEastAsia" w:hAnsiTheme="minorHAnsi" w:cstheme="minorBidi"/>
          <w:noProof/>
          <w:sz w:val="22"/>
          <w:szCs w:val="22"/>
        </w:rPr>
      </w:pPr>
      <w:hyperlink w:anchor="_Toc524533572" w:history="1">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hyperlink>
    </w:p>
    <w:p w14:paraId="2EB1AEFF" w14:textId="619759A3" w:rsidR="007F758E" w:rsidRDefault="004602F3">
      <w:pPr>
        <w:pStyle w:val="TOC1"/>
        <w:rPr>
          <w:rFonts w:asciiTheme="minorHAnsi" w:eastAsiaTheme="minorEastAsia" w:hAnsiTheme="minorHAnsi" w:cstheme="minorBidi"/>
          <w:noProof/>
          <w:sz w:val="22"/>
          <w:szCs w:val="22"/>
        </w:rPr>
      </w:pPr>
      <w:hyperlink w:anchor="_Toc524533573" w:history="1">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1933577" w14:textId="1BBB7A04" w:rsidR="007F758E" w:rsidRDefault="004602F3">
      <w:pPr>
        <w:pStyle w:val="TOC3"/>
        <w:rPr>
          <w:rFonts w:asciiTheme="minorHAnsi" w:eastAsiaTheme="minorEastAsia" w:hAnsiTheme="minorHAnsi" w:cstheme="minorBidi"/>
          <w:noProof/>
          <w:sz w:val="22"/>
          <w:szCs w:val="22"/>
        </w:rPr>
      </w:pPr>
      <w:hyperlink w:anchor="_Toc524533574" w:history="1">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3777055A" w14:textId="68774E86" w:rsidR="007F758E" w:rsidRDefault="004602F3">
      <w:pPr>
        <w:pStyle w:val="TOC2"/>
        <w:rPr>
          <w:rFonts w:asciiTheme="minorHAnsi" w:eastAsiaTheme="minorEastAsia" w:hAnsiTheme="minorHAnsi" w:cstheme="minorBidi"/>
          <w:noProof/>
          <w:sz w:val="22"/>
          <w:szCs w:val="22"/>
        </w:rPr>
      </w:pPr>
      <w:hyperlink w:anchor="_Toc524533575" w:history="1">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6C150F8E" w14:textId="164138AE" w:rsidR="007F758E" w:rsidRDefault="004602F3">
      <w:pPr>
        <w:pStyle w:val="TOC3"/>
        <w:rPr>
          <w:rFonts w:asciiTheme="minorHAnsi" w:eastAsiaTheme="minorEastAsia" w:hAnsiTheme="minorHAnsi" w:cstheme="minorBidi"/>
          <w:noProof/>
          <w:sz w:val="22"/>
          <w:szCs w:val="22"/>
        </w:rPr>
      </w:pPr>
      <w:hyperlink w:anchor="_Toc524533576" w:history="1">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F02ADD2" w14:textId="072D2D21" w:rsidR="007F758E" w:rsidRDefault="004602F3">
      <w:pPr>
        <w:pStyle w:val="TOC3"/>
        <w:rPr>
          <w:rFonts w:asciiTheme="minorHAnsi" w:eastAsiaTheme="minorEastAsia" w:hAnsiTheme="minorHAnsi" w:cstheme="minorBidi"/>
          <w:noProof/>
          <w:sz w:val="22"/>
          <w:szCs w:val="22"/>
        </w:rPr>
      </w:pPr>
      <w:hyperlink w:anchor="_Toc524533577" w:history="1">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hyperlink>
    </w:p>
    <w:p w14:paraId="24D35F94" w14:textId="52509A65" w:rsidR="007F758E" w:rsidRDefault="004602F3">
      <w:pPr>
        <w:pStyle w:val="TOC3"/>
        <w:rPr>
          <w:rFonts w:asciiTheme="minorHAnsi" w:eastAsiaTheme="minorEastAsia" w:hAnsiTheme="minorHAnsi" w:cstheme="minorBidi"/>
          <w:noProof/>
          <w:sz w:val="22"/>
          <w:szCs w:val="22"/>
        </w:rPr>
      </w:pPr>
      <w:hyperlink w:anchor="_Toc524533578" w:history="1">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hyperlink>
    </w:p>
    <w:p w14:paraId="5C068835" w14:textId="2BBBA4C2" w:rsidR="007F758E" w:rsidRDefault="004602F3">
      <w:pPr>
        <w:pStyle w:val="TOC3"/>
        <w:rPr>
          <w:rFonts w:asciiTheme="minorHAnsi" w:eastAsiaTheme="minorEastAsia" w:hAnsiTheme="minorHAnsi" w:cstheme="minorBidi"/>
          <w:noProof/>
          <w:sz w:val="22"/>
          <w:szCs w:val="22"/>
        </w:rPr>
      </w:pPr>
      <w:hyperlink w:anchor="_Toc524533579" w:history="1">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hyperlink>
    </w:p>
    <w:p w14:paraId="01A4321F" w14:textId="6E0F9B5D" w:rsidR="007F758E" w:rsidRDefault="004602F3">
      <w:pPr>
        <w:pStyle w:val="TOC3"/>
        <w:rPr>
          <w:rFonts w:asciiTheme="minorHAnsi" w:eastAsiaTheme="minorEastAsia" w:hAnsiTheme="minorHAnsi" w:cstheme="minorBidi"/>
          <w:noProof/>
          <w:sz w:val="22"/>
          <w:szCs w:val="22"/>
        </w:rPr>
      </w:pPr>
      <w:hyperlink w:anchor="_Toc524533580" w:history="1">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hyperlink>
    </w:p>
    <w:p w14:paraId="13239313" w14:textId="04BA86DB" w:rsidR="007F758E" w:rsidRDefault="004602F3">
      <w:pPr>
        <w:pStyle w:val="TOC1"/>
        <w:rPr>
          <w:rFonts w:asciiTheme="minorHAnsi" w:eastAsiaTheme="minorEastAsia" w:hAnsiTheme="minorHAnsi" w:cstheme="minorBidi"/>
          <w:noProof/>
          <w:sz w:val="22"/>
          <w:szCs w:val="22"/>
        </w:rPr>
      </w:pPr>
      <w:hyperlink w:anchor="_Toc524533581"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hyperlink>
    </w:p>
    <w:p w14:paraId="56CE0224" w14:textId="3962E7F5" w:rsidR="007F758E" w:rsidRDefault="004602F3">
      <w:pPr>
        <w:pStyle w:val="TOC1"/>
        <w:rPr>
          <w:rFonts w:asciiTheme="minorHAnsi" w:eastAsiaTheme="minorEastAsia" w:hAnsiTheme="minorHAnsi" w:cstheme="minorBidi"/>
          <w:noProof/>
          <w:sz w:val="22"/>
          <w:szCs w:val="22"/>
        </w:rPr>
      </w:pPr>
      <w:hyperlink w:anchor="_Toc524533582" w:history="1">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834F3EF" w14:textId="2542D4A8" w:rsidR="007F758E" w:rsidRDefault="004602F3">
      <w:pPr>
        <w:pStyle w:val="TOC2"/>
        <w:rPr>
          <w:rFonts w:asciiTheme="minorHAnsi" w:eastAsiaTheme="minorEastAsia" w:hAnsiTheme="minorHAnsi" w:cstheme="minorBidi"/>
          <w:noProof/>
          <w:sz w:val="22"/>
          <w:szCs w:val="22"/>
        </w:rPr>
      </w:pPr>
      <w:hyperlink w:anchor="_Toc524533583" w:history="1">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627EF9AE" w14:textId="24824382" w:rsidR="007F758E" w:rsidRDefault="004602F3">
      <w:pPr>
        <w:pStyle w:val="TOC2"/>
        <w:rPr>
          <w:rFonts w:asciiTheme="minorHAnsi" w:eastAsiaTheme="minorEastAsia" w:hAnsiTheme="minorHAnsi" w:cstheme="minorBidi"/>
          <w:noProof/>
          <w:sz w:val="22"/>
          <w:szCs w:val="22"/>
        </w:rPr>
      </w:pPr>
      <w:hyperlink w:anchor="_Toc524533584" w:history="1">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C3D6A98" w14:textId="7F09FFCE" w:rsidR="007F758E" w:rsidRDefault="004602F3">
      <w:pPr>
        <w:pStyle w:val="TOC3"/>
        <w:rPr>
          <w:rFonts w:asciiTheme="minorHAnsi" w:eastAsiaTheme="minorEastAsia" w:hAnsiTheme="minorHAnsi" w:cstheme="minorBidi"/>
          <w:noProof/>
          <w:sz w:val="22"/>
          <w:szCs w:val="22"/>
        </w:rPr>
      </w:pPr>
      <w:hyperlink w:anchor="_Toc524533585" w:history="1">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hyperlink>
    </w:p>
    <w:p w14:paraId="1B2F0FA7" w14:textId="0A95DC18" w:rsidR="007F758E" w:rsidRDefault="004602F3">
      <w:pPr>
        <w:pStyle w:val="TOC3"/>
        <w:rPr>
          <w:rFonts w:asciiTheme="minorHAnsi" w:eastAsiaTheme="minorEastAsia" w:hAnsiTheme="minorHAnsi" w:cstheme="minorBidi"/>
          <w:noProof/>
          <w:sz w:val="22"/>
          <w:szCs w:val="22"/>
        </w:rPr>
      </w:pPr>
      <w:hyperlink w:anchor="_Toc524533586" w:history="1">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hyperlink>
    </w:p>
    <w:p w14:paraId="7778499D" w14:textId="52678374" w:rsidR="007F758E" w:rsidRDefault="004602F3">
      <w:pPr>
        <w:pStyle w:val="TOC3"/>
        <w:rPr>
          <w:rFonts w:asciiTheme="minorHAnsi" w:eastAsiaTheme="minorEastAsia" w:hAnsiTheme="minorHAnsi" w:cstheme="minorBidi"/>
          <w:noProof/>
          <w:sz w:val="22"/>
          <w:szCs w:val="22"/>
        </w:rPr>
      </w:pPr>
      <w:hyperlink w:anchor="_Toc524533587" w:history="1">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hyperlink>
    </w:p>
    <w:p w14:paraId="5CAD04F8" w14:textId="22FBA806" w:rsidR="007F758E" w:rsidRDefault="004602F3">
      <w:pPr>
        <w:pStyle w:val="TOC3"/>
        <w:rPr>
          <w:rFonts w:asciiTheme="minorHAnsi" w:eastAsiaTheme="minorEastAsia" w:hAnsiTheme="minorHAnsi" w:cstheme="minorBidi"/>
          <w:noProof/>
          <w:sz w:val="22"/>
          <w:szCs w:val="22"/>
        </w:rPr>
      </w:pPr>
      <w:hyperlink w:anchor="_Toc524533588" w:history="1">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hyperlink>
    </w:p>
    <w:p w14:paraId="74A47E86" w14:textId="79B011B5" w:rsidR="007F758E" w:rsidRDefault="004602F3">
      <w:pPr>
        <w:pStyle w:val="TOC1"/>
        <w:rPr>
          <w:rFonts w:asciiTheme="minorHAnsi" w:eastAsiaTheme="minorEastAsia" w:hAnsiTheme="minorHAnsi" w:cstheme="minorBidi"/>
          <w:noProof/>
          <w:sz w:val="22"/>
          <w:szCs w:val="22"/>
        </w:rPr>
      </w:pPr>
      <w:hyperlink w:anchor="_Toc524533589" w:history="1">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hyperlink>
    </w:p>
    <w:p w14:paraId="6596D21D" w14:textId="0260396B" w:rsidR="007F758E" w:rsidRPr="004303A2" w:rsidRDefault="004602F3">
      <w:pPr>
        <w:pStyle w:val="TOC1"/>
        <w:rPr>
          <w:rFonts w:asciiTheme="minorHAnsi" w:eastAsiaTheme="minorEastAsia" w:hAnsiTheme="minorHAnsi" w:cstheme="minorBidi"/>
          <w:b/>
          <w:noProof/>
          <w:sz w:val="22"/>
          <w:szCs w:val="22"/>
        </w:rPr>
      </w:pPr>
      <w:hyperlink w:anchor="_Toc524533590" w:history="1">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hyperlink>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276D24">
        <w:rPr>
          <w:noProof w:val="0"/>
        </w:rPr>
        <w:br w:type="page"/>
      </w:r>
      <w:bookmarkStart w:id="11" w:name="_Toc524533393"/>
      <w:r w:rsidR="00CF283F" w:rsidRPr="00276D24">
        <w:rPr>
          <w:noProof w:val="0"/>
        </w:rPr>
        <w:lastRenderedPageBreak/>
        <w:t>Introduction</w:t>
      </w:r>
      <w:bookmarkEnd w:id="4"/>
      <w:bookmarkEnd w:id="5"/>
      <w:bookmarkEnd w:id="6"/>
      <w:bookmarkEnd w:id="7"/>
      <w:bookmarkEnd w:id="8"/>
      <w:bookmarkEnd w:id="9"/>
      <w:bookmarkEnd w:id="10"/>
      <w:r w:rsidR="00167DB7" w:rsidRPr="00276D24">
        <w:rPr>
          <w:noProof w:val="0"/>
        </w:rPr>
        <w:t xml:space="preserve"> to this Supplement</w:t>
      </w:r>
      <w:bookmarkEnd w:id="11"/>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2" w:name="OLE_LINK11"/>
            <w:bookmarkStart w:id="13" w:name="OLE_LINK15"/>
            <w:bookmarkStart w:id="14"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256510B"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r w:rsidR="007C2E30">
              <w:t>?</w:t>
            </w:r>
            <w:proofErr w:type="gramEnd"/>
            <w:r w:rsidRPr="00276D24">
              <w:t xml:space="preserve">. HL7 describes the STU (Standard for Trial Use) standardization state at </w:t>
            </w:r>
            <w:hyperlink r:id="rId16" w:history="1">
              <w:r w:rsidR="007B4B7C" w:rsidRPr="00276D24">
                <w:rPr>
                  <w:rStyle w:val="Hyperlink"/>
                </w:rPr>
                <w:t>https://www.hl7.org/fhir/versions.html</w:t>
              </w:r>
            </w:hyperlink>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hyperlink>
            <w:r w:rsidRPr="00276D24">
              <w:t>.</w:t>
            </w:r>
          </w:p>
          <w:p w14:paraId="0127D0CF" w14:textId="446FB35D" w:rsidR="00364B28" w:rsidRPr="00276D24" w:rsidRDefault="00364B28" w:rsidP="00D87F67">
            <w:pPr>
              <w:pStyle w:val="BodyText"/>
            </w:pPr>
            <w:r w:rsidRPr="00276D24">
              <w:t xml:space="preserve">Key FHIR </w:t>
            </w:r>
            <w:r w:rsidR="00FC2DDA">
              <w:t>R4</w:t>
            </w:r>
            <w:r w:rsidRPr="00276D24">
              <w:t xml:space="preserve"> content, such as Resources or </w:t>
            </w:r>
            <w:proofErr w:type="spellStart"/>
            <w:r w:rsidRPr="00276D24">
              <w:t>ValueSets</w:t>
            </w:r>
            <w:proofErr w:type="spellEnd"/>
            <w:r w:rsidRPr="00276D24">
              <w:t>, used in this profile, and their FMM levels are:</w:t>
            </w:r>
          </w:p>
          <w:bookmarkEnd w:id="12"/>
          <w:bookmarkEnd w:id="13"/>
          <w:bookmarkEnd w:id="14"/>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15"/>
                  <w:r w:rsidRPr="00276D24">
                    <w:t>Car</w:t>
                  </w:r>
                  <w:r w:rsidR="00A87B89" w:rsidRPr="00276D24">
                    <w:t>ePlan</w:t>
                  </w:r>
                  <w:commentRangeEnd w:id="15"/>
                  <w:r w:rsidR="00DB5E20">
                    <w:rPr>
                      <w:rStyle w:val="CommentReference"/>
                    </w:rPr>
                    <w:commentReference w:id="15"/>
                  </w:r>
                </w:p>
              </w:tc>
              <w:tc>
                <w:tcPr>
                  <w:tcW w:w="1530" w:type="dxa"/>
                </w:tcPr>
                <w:p w14:paraId="114899EE" w14:textId="0C40E29D" w:rsidR="00364B28" w:rsidRPr="00276D24" w:rsidRDefault="007C2E30" w:rsidP="00414FDA">
                  <w:pPr>
                    <w:pStyle w:val="BodyText"/>
                    <w:jc w:val="center"/>
                  </w:pPr>
                  <w:r>
                    <w:t>??</w:t>
                  </w:r>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304253C3" w:rsidR="00364B28" w:rsidRPr="00276D24" w:rsidRDefault="007C2E30" w:rsidP="00414FDA">
                  <w:pPr>
                    <w:pStyle w:val="BodyText"/>
                    <w:jc w:val="center"/>
                  </w:pPr>
                  <w:r>
                    <w:t>??</w:t>
                  </w:r>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7B94388D" w:rsidR="008A7370" w:rsidRPr="00276D24" w:rsidRDefault="007C2E30" w:rsidP="00414FDA">
                  <w:pPr>
                    <w:pStyle w:val="BodyText"/>
                    <w:jc w:val="center"/>
                  </w:pPr>
                  <w:r>
                    <w:t>??</w:t>
                  </w:r>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004A7BD4" w:rsidR="008A7370" w:rsidRPr="00276D24" w:rsidRDefault="007C2E30" w:rsidP="00414FDA">
                  <w:pPr>
                    <w:pStyle w:val="BodyText"/>
                    <w:jc w:val="center"/>
                  </w:pPr>
                  <w:r>
                    <w:t>??</w:t>
                  </w:r>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447D1835" w:rsidR="0048077E" w:rsidRPr="00276D24" w:rsidRDefault="007C2E30" w:rsidP="00D251BA">
                  <w:pPr>
                    <w:pStyle w:val="BodyText"/>
                    <w:jc w:val="center"/>
                  </w:pPr>
                  <w:r>
                    <w:t>??</w:t>
                  </w:r>
                </w:p>
              </w:tc>
            </w:tr>
            <w:tr w:rsidR="007C2E30" w:rsidRPr="00276D24" w14:paraId="0664F4CD" w14:textId="77777777" w:rsidTr="00D87F67">
              <w:tc>
                <w:tcPr>
                  <w:tcW w:w="2700" w:type="dxa"/>
                </w:tcPr>
                <w:p w14:paraId="526A72C1" w14:textId="18F9FBF7" w:rsidR="007C2E30" w:rsidRPr="00276D24" w:rsidRDefault="007C2E30" w:rsidP="00414FDA">
                  <w:pPr>
                    <w:pStyle w:val="BodyText"/>
                  </w:pPr>
                  <w:r>
                    <w:t>CareTeam</w:t>
                  </w:r>
                </w:p>
              </w:tc>
              <w:tc>
                <w:tcPr>
                  <w:tcW w:w="1530" w:type="dxa"/>
                </w:tcPr>
                <w:p w14:paraId="58C13040" w14:textId="4ECBFAF1" w:rsidR="007C2E30" w:rsidRPr="00276D24" w:rsidRDefault="007C2E30" w:rsidP="00D251BA">
                  <w:pPr>
                    <w:pStyle w:val="BodyText"/>
                    <w:jc w:val="center"/>
                  </w:pPr>
                  <w:r>
                    <w:t>??</w:t>
                  </w:r>
                </w:p>
              </w:tc>
            </w:tr>
            <w:tr w:rsidR="007C2E30" w:rsidRPr="00276D24" w14:paraId="1AF4F18C" w14:textId="77777777" w:rsidTr="00D87F67">
              <w:tc>
                <w:tcPr>
                  <w:tcW w:w="2700" w:type="dxa"/>
                </w:tcPr>
                <w:p w14:paraId="7C506CE7" w14:textId="15C1E8C2" w:rsidR="007C2E30" w:rsidRPr="00276D24" w:rsidRDefault="00AB53FD" w:rsidP="00414FDA">
                  <w:pPr>
                    <w:pStyle w:val="BodyText"/>
                  </w:pPr>
                  <w:proofErr w:type="spellStart"/>
                  <w:r>
                    <w:t>CommunicationRequest</w:t>
                  </w:r>
                  <w:proofErr w:type="spellEnd"/>
                </w:p>
              </w:tc>
              <w:tc>
                <w:tcPr>
                  <w:tcW w:w="1530" w:type="dxa"/>
                </w:tcPr>
                <w:p w14:paraId="346ED52D" w14:textId="62135196" w:rsidR="007C2E30" w:rsidRPr="00276D24" w:rsidRDefault="00AB53FD" w:rsidP="00D251BA">
                  <w:pPr>
                    <w:pStyle w:val="BodyText"/>
                    <w:jc w:val="center"/>
                  </w:pPr>
                  <w:r>
                    <w:t>??</w:t>
                  </w:r>
                </w:p>
              </w:tc>
            </w:tr>
            <w:tr w:rsidR="00AB53FD" w:rsidRPr="00276D24" w14:paraId="2541ECF1" w14:textId="77777777" w:rsidTr="00D87F67">
              <w:tc>
                <w:tcPr>
                  <w:tcW w:w="2700" w:type="dxa"/>
                </w:tcPr>
                <w:p w14:paraId="27B4C936" w14:textId="64184135" w:rsidR="00AB53FD" w:rsidRDefault="00AB53FD" w:rsidP="00414FDA">
                  <w:pPr>
                    <w:pStyle w:val="BodyText"/>
                  </w:pPr>
                  <w:r>
                    <w:t>Communication</w:t>
                  </w:r>
                </w:p>
              </w:tc>
              <w:tc>
                <w:tcPr>
                  <w:tcW w:w="1530" w:type="dxa"/>
                </w:tcPr>
                <w:p w14:paraId="5D97D7E2" w14:textId="0A6E3CDA" w:rsidR="00AB53FD" w:rsidRDefault="00AB53FD" w:rsidP="00D251BA">
                  <w:pPr>
                    <w:pStyle w:val="BodyText"/>
                    <w:jc w:val="center"/>
                  </w:pPr>
                  <w:r>
                    <w:t>??</w:t>
                  </w:r>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hyperlink r:id="rId21" w:anchor="FHIR_Implementation_Guide" w:history="1">
              <w:r w:rsidRPr="00276D24">
                <w:rPr>
                  <w:rStyle w:val="Hyperlink"/>
                </w:rPr>
                <w:t>http://wiki.ihe.net/index.php/Dynamic_Care_Planning#FHIR_Implementation_Guide</w:t>
              </w:r>
            </w:hyperlink>
          </w:p>
          <w:p w14:paraId="75CA9142" w14:textId="7F117CDA" w:rsidR="0081496E" w:rsidRPr="00276D24" w:rsidRDefault="0081496E" w:rsidP="00D251BA"/>
        </w:tc>
      </w:tr>
    </w:tbl>
    <w:p w14:paraId="5FD47C9A" w14:textId="1263AD57" w:rsidR="00DE7839" w:rsidRDefault="007A029D" w:rsidP="00E008B6">
      <w:pPr>
        <w:pStyle w:val="BodyText"/>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pPr>
      <w:r>
        <w:lastRenderedPageBreak/>
        <w:t xml:space="preserve">Updates to this profile will provide a mechanism to facilitate system interactions to support care team membership while care planning. Care team membership include support for: </w:t>
      </w:r>
    </w:p>
    <w:p w14:paraId="53815C9F" w14:textId="77777777" w:rsidR="007C2E30" w:rsidRDefault="007C2E30" w:rsidP="007C2E30">
      <w:pPr>
        <w:pStyle w:val="ListBullet2"/>
        <w:numPr>
          <w:ilvl w:val="0"/>
          <w:numId w:val="36"/>
        </w:numPr>
        <w:rPr>
          <w:color w:val="538135" w:themeColor="accent6" w:themeShade="BF"/>
        </w:rPr>
      </w:pPr>
      <w:r>
        <w:rPr>
          <w:color w:val="538135" w:themeColor="accent6" w:themeShade="BF"/>
        </w:rPr>
        <w:t>Adding Care Team Members</w:t>
      </w:r>
    </w:p>
    <w:p w14:paraId="24CB2DE9" w14:textId="77777777" w:rsidR="007C2E30" w:rsidRDefault="007C2E30" w:rsidP="007C2E30">
      <w:pPr>
        <w:pStyle w:val="ListBullet2"/>
        <w:numPr>
          <w:ilvl w:val="0"/>
          <w:numId w:val="36"/>
        </w:numPr>
        <w:rPr>
          <w:color w:val="538135" w:themeColor="accent6" w:themeShade="BF"/>
        </w:rPr>
      </w:pPr>
      <w:r>
        <w:rPr>
          <w:color w:val="538135" w:themeColor="accent6" w:themeShade="BF"/>
        </w:rPr>
        <w:t>Removing Care Team Members</w:t>
      </w:r>
    </w:p>
    <w:p w14:paraId="21ACF792" w14:textId="77777777" w:rsidR="007C2E30" w:rsidRDefault="007C2E30" w:rsidP="007C2E30">
      <w:pPr>
        <w:pStyle w:val="ListBullet2"/>
        <w:numPr>
          <w:ilvl w:val="0"/>
          <w:numId w:val="36"/>
        </w:numPr>
        <w:rPr>
          <w:color w:val="538135" w:themeColor="accent6" w:themeShade="BF"/>
        </w:rPr>
      </w:pPr>
      <w:r>
        <w:rPr>
          <w:color w:val="538135" w:themeColor="accent6" w:themeShade="BF"/>
        </w:rPr>
        <w:t>Request Participation</w:t>
      </w:r>
    </w:p>
    <w:p w14:paraId="03A27129" w14:textId="77777777" w:rsidR="007C2E30" w:rsidRDefault="007C2E30" w:rsidP="007C2E30">
      <w:pPr>
        <w:pStyle w:val="ListBullet2"/>
        <w:numPr>
          <w:ilvl w:val="0"/>
          <w:numId w:val="36"/>
        </w:numPr>
        <w:rPr>
          <w:color w:val="538135" w:themeColor="accent6" w:themeShade="BF"/>
        </w:rPr>
      </w:pPr>
      <w:r>
        <w:rPr>
          <w:color w:val="538135" w:themeColor="accent6" w:themeShade="BF"/>
        </w:rPr>
        <w:t>Respond to Participation Request</w:t>
      </w:r>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16" w:name="_Toc524533394"/>
      <w:r w:rsidRPr="00276D24">
        <w:rPr>
          <w:noProof w:val="0"/>
        </w:rPr>
        <w:t>Open Issues and Questions</w:t>
      </w:r>
      <w:bookmarkEnd w:id="16"/>
    </w:p>
    <w:p w14:paraId="341B9FA5" w14:textId="021210D8" w:rsidR="007C2E30" w:rsidRDefault="007C2E30" w:rsidP="007C2E30">
      <w:pPr>
        <w:pStyle w:val="ListNumber2"/>
      </w:pPr>
      <w:r>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4602F3" w:rsidP="004303A2">
      <w:pPr>
        <w:pStyle w:val="ListContinue2"/>
      </w:pPr>
      <w:hyperlink r:id="rId22" w:history="1">
        <w:r w:rsidR="00C517C4" w:rsidRPr="00276D24">
          <w:rPr>
            <w:rStyle w:val="Hyperlink"/>
          </w:rPr>
          <w:t>https://gforge.hl7.org/gf/project/fhir/tracker/?action=TrackerItemEdit&amp;tracker_item_id=17437</w:t>
        </w:r>
      </w:hyperlink>
      <w:r w:rsidR="00606C86" w:rsidRPr="00276D24">
        <w:t xml:space="preserve"> </w:t>
      </w:r>
    </w:p>
    <w:p w14:paraId="1BFA2E6B" w14:textId="6A1C3C4F" w:rsidR="007F7090" w:rsidRPr="00276D24" w:rsidRDefault="004602F3" w:rsidP="004303A2">
      <w:pPr>
        <w:pStyle w:val="ListContinue2"/>
      </w:pPr>
      <w:hyperlink r:id="rId23" w:history="1">
        <w:r w:rsidR="00606C86" w:rsidRPr="00276D24">
          <w:rPr>
            <w:rStyle w:val="Hyperlink"/>
          </w:rPr>
          <w:t>https://gforge.hl7.org/gf/project/fhir/tracker/?action=TrackerItemEdit&amp;tracker_item_id=17395</w:t>
        </w:r>
      </w:hyperlink>
      <w:r w:rsidR="00606C86" w:rsidRPr="00276D24">
        <w:t xml:space="preserve"> </w:t>
      </w:r>
    </w:p>
    <w:p w14:paraId="5C4E5A36" w14:textId="0F26417F" w:rsidR="00C517C4" w:rsidRDefault="00E82A2A" w:rsidP="004303A2">
      <w:pPr>
        <w:pStyle w:val="ListContinue2"/>
      </w:pPr>
      <w:r w:rsidRPr="00276D24">
        <w:t xml:space="preserve">Open issue is to determine if FHIR will update STU 3 or provide this change as </w:t>
      </w:r>
      <w:r w:rsidR="00FC2DDA">
        <w:t>R</w:t>
      </w:r>
      <w:r w:rsidRPr="00276D24">
        <w:t xml:space="preserve">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152DD789" w:rsidR="002650C1" w:rsidRDefault="004602F3" w:rsidP="004303A2">
      <w:pPr>
        <w:pStyle w:val="ListContinue2"/>
        <w:rPr>
          <w:ins w:id="17" w:author="Jones, Emma" w:date="2019-04-26T14:07:00Z"/>
          <w:rStyle w:val="Hyperlink"/>
        </w:rPr>
      </w:pPr>
      <w:hyperlink r:id="rId24" w:history="1">
        <w:r w:rsidR="002650C1" w:rsidRPr="00A812DA">
          <w:rPr>
            <w:rStyle w:val="Hyperlink"/>
          </w:rPr>
          <w:t>http://build.fhir.org/activitydefinition-operation-apply.html</w:t>
        </w:r>
      </w:hyperlink>
    </w:p>
    <w:p w14:paraId="494FB37A" w14:textId="7EA2146C" w:rsidR="00574E7C" w:rsidRDefault="00574E7C">
      <w:pPr>
        <w:pStyle w:val="ListNumber2"/>
        <w:rPr>
          <w:ins w:id="18" w:author="Jones, Emma" w:date="2019-04-26T14:07:00Z"/>
        </w:rPr>
        <w:pPrChange w:id="19" w:author="Jones, Emma" w:date="2019-04-26T14:07:00Z">
          <w:pPr>
            <w:pStyle w:val="CommentText"/>
          </w:pPr>
        </w:pPrChange>
      </w:pPr>
      <w:ins w:id="20" w:author="Jones, Emma" w:date="2019-04-26T14:07:00Z">
        <w:r>
          <w:t xml:space="preserve">Request made to FHIR </w:t>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ins>
    </w:p>
    <w:p w14:paraId="1AB25F9D" w14:textId="3CBA973D" w:rsidR="000D29CD" w:rsidRDefault="00574E7C">
      <w:pPr>
        <w:pStyle w:val="ListNumber2"/>
        <w:numPr>
          <w:ilvl w:val="0"/>
          <w:numId w:val="0"/>
        </w:numPr>
        <w:ind w:left="720"/>
        <w:pPrChange w:id="21" w:author="Jones, Emma" w:date="2019-04-26T14:07:00Z">
          <w:pPr>
            <w:pStyle w:val="ListContinue2"/>
          </w:pPr>
        </w:pPrChange>
      </w:pPr>
      <w:ins w:id="22" w:author="Jones, Emma" w:date="2019-04-26T14:07:00Z">
        <w:r>
          <w:rPr>
            <w:rStyle w:val="Hyperlink"/>
          </w:rPr>
          <w:fldChar w:fldCharType="begin"/>
        </w:r>
        <w:r>
          <w:rPr>
            <w:rStyle w:val="Hyperlink"/>
          </w:rPr>
          <w:instrText xml:space="preserve"> HYPERLINK "</w:instrText>
        </w:r>
        <w:r w:rsidRPr="00574E7C">
          <w:rPr>
            <w:rStyle w:val="Hyperlink"/>
          </w:rPr>
          <w:instrText>https://gforge.hl7.org/gf/project/fhir/tracker/?action=TrackerItemEdit&amp;tracker_item_id=20907</w:instrText>
        </w:r>
        <w:r>
          <w:rPr>
            <w:rStyle w:val="Hyperlink"/>
          </w:rPr>
          <w:instrText xml:space="preserve">" </w:instrText>
        </w:r>
        <w:r>
          <w:rPr>
            <w:rStyle w:val="Hyperlink"/>
          </w:rPr>
          <w:fldChar w:fldCharType="separate"/>
        </w:r>
        <w:r w:rsidRPr="00574E7C">
          <w:rPr>
            <w:rStyle w:val="Hyperlink"/>
          </w:rPr>
          <w:t>https://gforge.hl7.org/gf/project/fhir/tracker/?action=TrackerItemEdit&amp;tracker_item_id=20907</w:t>
        </w:r>
        <w:r>
          <w:rPr>
            <w:rStyle w:val="Hyperlink"/>
          </w:rPr>
          <w:fldChar w:fldCharType="end"/>
        </w:r>
      </w:ins>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23" w:name="_Toc524533395"/>
      <w:bookmarkStart w:id="24" w:name="_Toc473170357"/>
      <w:bookmarkStart w:id="25" w:name="_Toc504625754"/>
      <w:r w:rsidRPr="00276D24">
        <w:rPr>
          <w:noProof w:val="0"/>
        </w:rPr>
        <w:t>Closed Issues</w:t>
      </w:r>
      <w:bookmarkEnd w:id="23"/>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hyperlink r:id="rId25" w:anchor="transactional-integrity" w:history="1">
        <w:r w:rsidR="007B4B7C" w:rsidRPr="00276D24">
          <w:t>http://hl7.org/fhir/</w:t>
        </w:r>
        <w:r w:rsidR="00FC2DDA">
          <w:t>R4</w:t>
        </w:r>
        <w:r w:rsidR="007B4B7C" w:rsidRPr="00276D24">
          <w:t>/</w:t>
        </w:r>
        <w:r w:rsidR="008C2FE8" w:rsidRPr="00276D24">
          <w:t>http.html#transactional-integrity</w:t>
        </w:r>
      </w:hyperlink>
      <w:r w:rsidR="00E3238E">
        <w:t xml:space="preserve">  </w:t>
      </w:r>
      <w:r w:rsidR="00A87B89" w:rsidRPr="00276D24">
        <w:t xml:space="preserve"> </w:t>
      </w:r>
    </w:p>
    <w:p w14:paraId="4C5542B8" w14:textId="77777777" w:rsidR="008C2FE8" w:rsidRPr="00276D24" w:rsidRDefault="008C2FE8" w:rsidP="00E008B6">
      <w:pPr>
        <w:pStyle w:val="ListBullet3"/>
      </w:pPr>
      <w:r w:rsidRPr="00276D24">
        <w:t xml:space="preserve">The server provides a </w:t>
      </w:r>
      <w:hyperlink r:id="rId26" w:anchor="read" w:history="1">
        <w:r w:rsidRPr="00276D24">
          <w:t>read</w:t>
        </w:r>
      </w:hyperlink>
      <w:r w:rsidRPr="00276D24">
        <w:t xml:space="preserve"> interaction for any resource it accepts </w:t>
      </w:r>
      <w:hyperlink r:id="rId27" w:anchor="update" w:history="1">
        <w:r w:rsidRPr="00276D24">
          <w:t>update</w:t>
        </w:r>
      </w:hyperlink>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hyperlink r:id="rId28" w:anchor="read" w:history="1">
        <w:r w:rsidRPr="00276D24">
          <w:t>reads</w:t>
        </w:r>
      </w:hyperlink>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hyperlink r:id="rId29" w:anchor="exchange" w:history="1">
        <w:r w:rsidRPr="00276D24">
          <w:t>extension related rules</w:t>
        </w:r>
      </w:hyperlink>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hyperlink r:id="rId30" w:anchor="update" w:history="1">
        <w:r w:rsidRPr="00276D24">
          <w:t>update</w:t>
        </w:r>
      </w:hyperlink>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lastRenderedPageBreak/>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lastRenderedPageBreak/>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B9CE2AC" w:rsidR="00CD4948" w:rsidRPr="00276D24" w:rsidRDefault="00CD4948" w:rsidP="00CD4948">
      <w:pPr>
        <w:pStyle w:val="ListNumber2"/>
      </w:pPr>
      <w:r w:rsidRPr="00276D24">
        <w:t xml:space="preserve">(Closed 05/01/2018) CP 0228 - Ballot comment from Philips Health Care - All links to FHIR </w:t>
      </w:r>
      <w:r w:rsidR="00AD3E65">
        <w:t>R4</w:t>
      </w:r>
      <w:r w:rsidRPr="00276D24">
        <w:t xml:space="preserve"> specification should be using http://hl7.org/fhir/</w:t>
      </w:r>
      <w:r w:rsidR="00FC2DDA">
        <w:t>R4</w:t>
      </w:r>
      <w:r w:rsidRPr="00276D24">
        <w:t>/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26" w:name="_Toc524533396"/>
      <w:r w:rsidRPr="00276D24">
        <w:rPr>
          <w:noProof w:val="0"/>
        </w:rPr>
        <w:lastRenderedPageBreak/>
        <w:t>General Introduction</w:t>
      </w:r>
      <w:bookmarkEnd w:id="26"/>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27"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27"/>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c>
          <w:tcPr>
            <w:tcW w:w="3078" w:type="dxa"/>
            <w:shd w:val="clear" w:color="auto" w:fill="auto"/>
          </w:tcPr>
          <w:p w14:paraId="1355BB1E" w14:textId="582B0F73" w:rsidR="00AB53FD" w:rsidRPr="00276D24" w:rsidRDefault="00AB53FD" w:rsidP="00EB71A2">
            <w:pPr>
              <w:pStyle w:val="TableEntry"/>
            </w:pPr>
            <w:r>
              <w:t>Care Team Contributor</w:t>
            </w:r>
          </w:p>
        </w:tc>
        <w:tc>
          <w:tcPr>
            <w:tcW w:w="6498" w:type="dxa"/>
            <w:shd w:val="clear" w:color="auto" w:fill="auto"/>
          </w:tcPr>
          <w:p w14:paraId="5AF81F6D" w14:textId="135AE582" w:rsidR="00AB53FD" w:rsidRPr="00276D24" w:rsidRDefault="00AB53FD" w:rsidP="00845DB9">
            <w:pPr>
              <w:pStyle w:val="TableEntry"/>
            </w:pPr>
            <w:r>
              <w:t>This actor reads, creates and updates Care Teams hosted by a Care Team Service.</w:t>
            </w:r>
          </w:p>
        </w:tc>
      </w:tr>
      <w:tr w:rsidR="00AB53FD" w:rsidRPr="00276D24" w14:paraId="713E448A" w14:textId="77777777" w:rsidTr="004A653D">
        <w:tc>
          <w:tcPr>
            <w:tcW w:w="3078" w:type="dxa"/>
            <w:shd w:val="clear" w:color="auto" w:fill="auto"/>
          </w:tcPr>
          <w:p w14:paraId="0919E238" w14:textId="737B516D" w:rsidR="00AB53FD" w:rsidRPr="00276D24" w:rsidRDefault="00AB53FD" w:rsidP="00EB71A2">
            <w:pPr>
              <w:pStyle w:val="TableEntry"/>
            </w:pPr>
            <w:r>
              <w:t>Care Team Service</w:t>
            </w:r>
          </w:p>
        </w:tc>
        <w:tc>
          <w:tcPr>
            <w:tcW w:w="6498" w:type="dxa"/>
            <w:shd w:val="clear" w:color="auto" w:fill="auto"/>
          </w:tcPr>
          <w:p w14:paraId="410829F4" w14:textId="37AAF3DE" w:rsidR="00AB53FD" w:rsidRPr="00276D24" w:rsidRDefault="00AB53FD" w:rsidP="00845DB9">
            <w:pPr>
              <w:pStyle w:val="TableEntry"/>
            </w:pPr>
            <w:r>
              <w:t>This actor manages Care Teams received from Care Team Contributors and provides notification of updates and access to updated Care Teams to subscribers.</w:t>
            </w:r>
          </w:p>
        </w:tc>
      </w:tr>
    </w:tbl>
    <w:p w14:paraId="1621054A" w14:textId="66E53777" w:rsidR="00747676" w:rsidRPr="00276D24" w:rsidRDefault="00747676" w:rsidP="00D251BA">
      <w:pPr>
        <w:pStyle w:val="Heading1"/>
        <w:pageBreakBefore w:val="0"/>
        <w:numPr>
          <w:ilvl w:val="0"/>
          <w:numId w:val="0"/>
        </w:numPr>
        <w:rPr>
          <w:noProof w:val="0"/>
        </w:rPr>
      </w:pPr>
      <w:bookmarkStart w:id="28"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28"/>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29"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762868" w:rsidRPr="00276D24" w14:paraId="017DCB82" w14:textId="77777777" w:rsidTr="004303A2">
        <w:trPr>
          <w:ins w:id="30" w:author="Jones, Emma" w:date="2019-04-26T17:48:00Z"/>
        </w:trPr>
        <w:tc>
          <w:tcPr>
            <w:tcW w:w="3955" w:type="dxa"/>
            <w:shd w:val="clear" w:color="auto" w:fill="auto"/>
          </w:tcPr>
          <w:p w14:paraId="7ECDDC2B" w14:textId="13FE4A7F" w:rsidR="00762868" w:rsidRPr="00276D24" w:rsidRDefault="00762868" w:rsidP="00EB71A2">
            <w:pPr>
              <w:pStyle w:val="TableEntry"/>
              <w:rPr>
                <w:ins w:id="31" w:author="Jones, Emma" w:date="2019-04-26T17:48:00Z"/>
              </w:rPr>
            </w:pPr>
            <w:ins w:id="32" w:author="Jones, Emma" w:date="2019-04-26T17:48:00Z">
              <w:r w:rsidRPr="00276D24">
                <w:t xml:space="preserve">Apply </w:t>
              </w:r>
              <w:r>
                <w:t>Pla</w:t>
              </w:r>
            </w:ins>
            <w:ins w:id="33" w:author="Jones, Emma" w:date="2019-04-26T17:49:00Z">
              <w:r>
                <w:t>n</w:t>
              </w:r>
            </w:ins>
            <w:ins w:id="34" w:author="Jones, Emma" w:date="2019-04-26T17:48:00Z">
              <w:r w:rsidRPr="00276D24">
                <w:t xml:space="preserve"> Definition Operation</w:t>
              </w:r>
              <w:r>
                <w:t xml:space="preserve"> [PCC-</w:t>
              </w:r>
            </w:ins>
            <w:ins w:id="35" w:author="Jones, Emma" w:date="2019-04-26T17:49:00Z">
              <w:r>
                <w:t>xx</w:t>
              </w:r>
            </w:ins>
            <w:ins w:id="36" w:author="Jones, Emma" w:date="2019-04-26T17:48:00Z">
              <w:r>
                <w:t>]</w:t>
              </w:r>
            </w:ins>
          </w:p>
        </w:tc>
        <w:tc>
          <w:tcPr>
            <w:tcW w:w="5621" w:type="dxa"/>
            <w:shd w:val="clear" w:color="auto" w:fill="auto"/>
          </w:tcPr>
          <w:p w14:paraId="3A845356" w14:textId="6622AE38" w:rsidR="00762868" w:rsidRPr="00276D24" w:rsidRDefault="00762868" w:rsidP="00085A70">
            <w:pPr>
              <w:pStyle w:val="TableEntry"/>
              <w:rPr>
                <w:ins w:id="37" w:author="Jones, Emma" w:date="2019-04-26T17:48:00Z"/>
              </w:rPr>
            </w:pPr>
            <w:ins w:id="38" w:author="Jones, Emma" w:date="2019-04-26T17:49:00Z">
              <w:r w:rsidRPr="00276D24">
                <w:t>Generates a Care Plan</w:t>
              </w:r>
              <w:r>
                <w:t xml:space="preserve">, Care Team </w:t>
              </w:r>
              <w:r w:rsidRPr="00276D24">
                <w:t>and subsequent request resources based on business rules</w:t>
              </w:r>
            </w:ins>
          </w:p>
        </w:tc>
      </w:tr>
      <w:tr w:rsidR="00AB53FD" w:rsidRPr="00276D24" w14:paraId="3BCC1F37" w14:textId="77777777" w:rsidTr="004303A2">
        <w:tc>
          <w:tcPr>
            <w:tcW w:w="3955" w:type="dxa"/>
            <w:shd w:val="clear" w:color="auto" w:fill="auto"/>
          </w:tcPr>
          <w:p w14:paraId="775FE8EA" w14:textId="1B2DFDE5" w:rsidR="00AB53FD" w:rsidRPr="00276D24" w:rsidRDefault="00AB53FD" w:rsidP="00EB71A2">
            <w:pPr>
              <w:pStyle w:val="TableEntry"/>
            </w:pPr>
            <w:r>
              <w:t>Update Care Team</w:t>
            </w:r>
            <w:r>
              <w:tab/>
              <w:t>[PCC TF-2: 3.45]</w:t>
            </w:r>
          </w:p>
        </w:tc>
        <w:tc>
          <w:tcPr>
            <w:tcW w:w="5621" w:type="dxa"/>
            <w:shd w:val="clear" w:color="auto" w:fill="auto"/>
          </w:tcPr>
          <w:p w14:paraId="3577462E" w14:textId="53FF7BE3" w:rsidR="00AB53FD" w:rsidRPr="00276D24" w:rsidRDefault="00DB5E20" w:rsidP="00085A70">
            <w:pPr>
              <w:pStyle w:val="TableEntry"/>
            </w:pPr>
            <w:r>
              <w:t>U</w:t>
            </w:r>
            <w:r w:rsidRPr="00DF2420">
              <w:t>sed to update or to create a Care</w:t>
            </w:r>
            <w:r>
              <w:t xml:space="preserve"> </w:t>
            </w:r>
            <w:r w:rsidRPr="00DF2420">
              <w:t xml:space="preserve">Team </w:t>
            </w:r>
          </w:p>
        </w:tc>
      </w:tr>
      <w:tr w:rsidR="00AB53FD" w:rsidRPr="00276D24" w14:paraId="0873537F" w14:textId="77777777" w:rsidTr="004303A2">
        <w:tc>
          <w:tcPr>
            <w:tcW w:w="3955" w:type="dxa"/>
            <w:shd w:val="clear" w:color="auto" w:fill="auto"/>
          </w:tcPr>
          <w:p w14:paraId="2E6969B6" w14:textId="3DE32161" w:rsidR="00AB53FD" w:rsidRPr="00276D24" w:rsidRDefault="00AB53FD" w:rsidP="00EB71A2">
            <w:pPr>
              <w:pStyle w:val="TableEntry"/>
            </w:pPr>
            <w:r>
              <w:t>Search for Care Team [PCC TF-2: 3.46]</w:t>
            </w:r>
          </w:p>
        </w:tc>
        <w:tc>
          <w:tcPr>
            <w:tcW w:w="5621" w:type="dxa"/>
            <w:shd w:val="clear" w:color="auto" w:fill="auto"/>
          </w:tcPr>
          <w:p w14:paraId="1D094A47" w14:textId="5ED3AEBC" w:rsidR="00AB53FD" w:rsidRPr="00276D24" w:rsidRDefault="00DB5E20" w:rsidP="00085A70">
            <w:pPr>
              <w:pStyle w:val="TableEntry"/>
            </w:pPr>
            <w:r>
              <w:t>U</w:t>
            </w:r>
            <w:r w:rsidRPr="00DF2420">
              <w:t>sed to find a Care</w:t>
            </w:r>
            <w:r>
              <w:t xml:space="preserve"> </w:t>
            </w:r>
            <w:r w:rsidRPr="00DF2420">
              <w:t>Team</w:t>
            </w:r>
          </w:p>
        </w:tc>
      </w:tr>
      <w:tr w:rsidR="00AB53FD" w:rsidRPr="00276D24" w14:paraId="6885A179" w14:textId="77777777" w:rsidTr="004303A2">
        <w:tc>
          <w:tcPr>
            <w:tcW w:w="3955" w:type="dxa"/>
            <w:shd w:val="clear" w:color="auto" w:fill="auto"/>
          </w:tcPr>
          <w:p w14:paraId="30B8945F" w14:textId="75042BBE" w:rsidR="00AB53FD" w:rsidRPr="00276D24" w:rsidRDefault="00AB53FD" w:rsidP="00EB71A2">
            <w:pPr>
              <w:pStyle w:val="TableEntry"/>
            </w:pPr>
            <w:r>
              <w:t>Retrieve Care Team [PCC TF-2: 3.47]</w:t>
            </w:r>
          </w:p>
        </w:tc>
        <w:tc>
          <w:tcPr>
            <w:tcW w:w="5621" w:type="dxa"/>
            <w:shd w:val="clear" w:color="auto" w:fill="auto"/>
          </w:tcPr>
          <w:p w14:paraId="3420C72C" w14:textId="0E92C81E" w:rsidR="00AB53FD" w:rsidRPr="00276D24" w:rsidRDefault="00DB5E20" w:rsidP="00085A70">
            <w:pPr>
              <w:pStyle w:val="TableEntry"/>
            </w:pPr>
            <w:r>
              <w:t>R</w:t>
            </w:r>
            <w:r w:rsidRPr="00DF2420">
              <w:t>etrieve a specific Care</w:t>
            </w:r>
            <w:r>
              <w:t xml:space="preserve"> </w:t>
            </w:r>
            <w:r w:rsidRPr="00DF2420">
              <w:t>Team</w:t>
            </w:r>
          </w:p>
        </w:tc>
      </w:tr>
      <w:tr w:rsidR="00AB53FD" w:rsidRPr="00276D24" w14:paraId="71273CAE" w14:textId="77777777" w:rsidTr="004303A2">
        <w:tc>
          <w:tcPr>
            <w:tcW w:w="3955" w:type="dxa"/>
            <w:shd w:val="clear" w:color="auto" w:fill="auto"/>
          </w:tcPr>
          <w:p w14:paraId="493C5297" w14:textId="56AE121C" w:rsidR="00AB53FD" w:rsidRPr="00276D24" w:rsidRDefault="00AB53FD" w:rsidP="00EB71A2">
            <w:pPr>
              <w:pStyle w:val="TableEntry"/>
            </w:pPr>
            <w:r>
              <w:t>Provide Care Team [PCC TF-2: 3.49]</w:t>
            </w:r>
          </w:p>
        </w:tc>
        <w:tc>
          <w:tcPr>
            <w:tcW w:w="5621" w:type="dxa"/>
            <w:shd w:val="clear" w:color="auto" w:fill="auto"/>
          </w:tcPr>
          <w:p w14:paraId="2A393EB4" w14:textId="0E9FE26B" w:rsidR="00AB53FD" w:rsidRPr="00276D24" w:rsidRDefault="00174BB9" w:rsidP="00085A70">
            <w:pPr>
              <w:pStyle w:val="TableEntry"/>
            </w:pPr>
            <w:r>
              <w:t>P</w:t>
            </w:r>
            <w:r w:rsidRPr="00DF2420">
              <w:t>rovide an updated Care</w:t>
            </w:r>
            <w:r>
              <w:t xml:space="preserve"> </w:t>
            </w:r>
            <w:r w:rsidRPr="00DF2420">
              <w:t>Team</w:t>
            </w:r>
            <w:r>
              <w:t xml:space="preserve"> to subscribers</w:t>
            </w:r>
          </w:p>
        </w:tc>
      </w:tr>
      <w:tr w:rsidR="00AB53FD" w:rsidRPr="00276D24" w14:paraId="4EDAD846" w14:textId="77777777" w:rsidTr="004303A2">
        <w:tc>
          <w:tcPr>
            <w:tcW w:w="3955" w:type="dxa"/>
            <w:shd w:val="clear" w:color="auto" w:fill="auto"/>
          </w:tcPr>
          <w:p w14:paraId="09567744" w14:textId="4DBAFC99" w:rsidR="00AB53FD" w:rsidRDefault="00AB53FD" w:rsidP="00EB71A2">
            <w:pPr>
              <w:pStyle w:val="TableEntry"/>
            </w:pPr>
            <w:r>
              <w:t>Subscribe to Care Team Updates [PCC TF-2: 3.48]</w:t>
            </w:r>
          </w:p>
        </w:tc>
        <w:tc>
          <w:tcPr>
            <w:tcW w:w="5621" w:type="dxa"/>
            <w:shd w:val="clear" w:color="auto" w:fill="auto"/>
          </w:tcPr>
          <w:p w14:paraId="552A325C" w14:textId="4C7A69BE" w:rsidR="00AB53FD" w:rsidRPr="00276D24" w:rsidRDefault="00174BB9" w:rsidP="00085A70">
            <w:pPr>
              <w:pStyle w:val="TableEntry"/>
            </w:pPr>
            <w:r>
              <w:t>S</w:t>
            </w:r>
            <w:r w:rsidRPr="00DF2420">
              <w:t>ubscribe to updates made to a Care</w:t>
            </w:r>
            <w:r>
              <w:t xml:space="preserve"> </w:t>
            </w:r>
            <w:r w:rsidRPr="00DF2420">
              <w:t>Team</w:t>
            </w:r>
            <w:r>
              <w:t xml:space="preserve"> for specific patients</w:t>
            </w:r>
          </w:p>
        </w:tc>
      </w:tr>
      <w:bookmarkEnd w:id="29"/>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39" w:name="_Toc524533399"/>
      <w:r w:rsidRPr="00276D24">
        <w:rPr>
          <w:noProof w:val="0"/>
        </w:rPr>
        <w:lastRenderedPageBreak/>
        <w:t>Glossary</w:t>
      </w:r>
      <w:bookmarkEnd w:id="39"/>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trPr>
        <w:tc>
          <w:tcPr>
            <w:tcW w:w="3078" w:type="dxa"/>
            <w:shd w:val="clear" w:color="auto" w:fill="auto"/>
          </w:tcPr>
          <w:p w14:paraId="20276621" w14:textId="7724EA61" w:rsidR="00AB53FD" w:rsidRPr="00276D24" w:rsidRDefault="00AB53FD" w:rsidP="00333152">
            <w:pPr>
              <w:pStyle w:val="TableEntry"/>
            </w:pPr>
            <w:r>
              <w:t>Care Team Domain Analysis Model (DAM)</w:t>
            </w:r>
          </w:p>
        </w:tc>
        <w:tc>
          <w:tcPr>
            <w:tcW w:w="6498" w:type="dxa"/>
            <w:shd w:val="clear" w:color="auto" w:fill="auto"/>
          </w:tcPr>
          <w:p w14:paraId="2285B304" w14:textId="41DBB9AE" w:rsidR="00AB53FD" w:rsidRPr="00276D24" w:rsidRDefault="00DE15F2" w:rsidP="00A20104">
            <w:pPr>
              <w:pStyle w:val="TableEntry"/>
            </w:pPr>
            <w:r>
              <w:t>Captures the roles</w:t>
            </w:r>
            <w:r w:rsidR="006229FF">
              <w:t xml:space="preserve"> and relationships of the unique group pf individuals who provide care for a single patient.</w:t>
            </w:r>
            <w:r>
              <w:t xml:space="preserve"> </w:t>
            </w:r>
            <w:r>
              <w:rPr>
                <w:rStyle w:val="FootnoteReference"/>
              </w:rPr>
              <w:footnoteReference w:id="8"/>
            </w:r>
          </w:p>
        </w:tc>
      </w:tr>
      <w:tr w:rsidR="00AB53FD" w:rsidRPr="00276D24" w14:paraId="4634A527" w14:textId="77777777" w:rsidTr="00AA34AA">
        <w:trPr>
          <w:cantSplit/>
        </w:trPr>
        <w:tc>
          <w:tcPr>
            <w:tcW w:w="3078" w:type="dxa"/>
            <w:shd w:val="clear" w:color="auto" w:fill="auto"/>
          </w:tcPr>
          <w:p w14:paraId="2CE5DDA0" w14:textId="177B3300" w:rsidR="00AB53FD" w:rsidRDefault="00AB53FD" w:rsidP="00333152">
            <w:pPr>
              <w:pStyle w:val="TableEntry"/>
            </w:pPr>
            <w:r>
              <w:rPr>
                <w:color w:val="00B050"/>
              </w:rPr>
              <w:lastRenderedPageBreak/>
              <w:t>Communication Request (as used in this profile)</w:t>
            </w:r>
          </w:p>
        </w:tc>
        <w:tc>
          <w:tcPr>
            <w:tcW w:w="6498" w:type="dxa"/>
            <w:shd w:val="clear" w:color="auto" w:fill="auto"/>
          </w:tcPr>
          <w:p w14:paraId="09741ACB" w14:textId="0E195971" w:rsidR="00AB53FD" w:rsidRPr="00276D24" w:rsidRDefault="00174BB9" w:rsidP="00A20104">
            <w:pPr>
              <w:pStyle w:val="TableEntry"/>
            </w:pPr>
            <w:r>
              <w:t>Record of a request for a communication to be performed.</w:t>
            </w:r>
            <w:r>
              <w:rPr>
                <w:rStyle w:val="FootnoteReference"/>
              </w:rPr>
              <w:footnoteReference w:id="9"/>
            </w:r>
          </w:p>
        </w:tc>
      </w:tr>
      <w:tr w:rsidR="00AB53FD" w:rsidRPr="00276D24" w14:paraId="37EF35F5" w14:textId="77777777" w:rsidTr="00AA34AA">
        <w:trPr>
          <w:cantSplit/>
        </w:trPr>
        <w:tc>
          <w:tcPr>
            <w:tcW w:w="3078" w:type="dxa"/>
            <w:shd w:val="clear" w:color="auto" w:fill="auto"/>
          </w:tcPr>
          <w:p w14:paraId="184528DC" w14:textId="61AB5A48" w:rsidR="00AB53FD" w:rsidRDefault="00AB53FD" w:rsidP="00333152">
            <w:pPr>
              <w:pStyle w:val="TableEntry"/>
            </w:pPr>
            <w:r>
              <w:rPr>
                <w:color w:val="00B050"/>
              </w:rPr>
              <w:t>Communication (as used in this profile)</w:t>
            </w:r>
          </w:p>
        </w:tc>
        <w:tc>
          <w:tcPr>
            <w:tcW w:w="6498" w:type="dxa"/>
            <w:shd w:val="clear" w:color="auto" w:fill="auto"/>
          </w:tcPr>
          <w:p w14:paraId="303D3A38" w14:textId="63CD2E4C" w:rsidR="00AB53FD" w:rsidRPr="00276D24" w:rsidRDefault="00174BB9" w:rsidP="00A20104">
            <w:pPr>
              <w:pStyle w:val="TableEntry"/>
            </w:pPr>
            <w:r>
              <w:t>Record of a communication that has occurred.</w:t>
            </w:r>
            <w:r>
              <w:rPr>
                <w:rStyle w:val="FootnoteReference"/>
              </w:rPr>
              <w:footnoteReference w:id="10"/>
            </w:r>
          </w:p>
        </w:tc>
      </w:tr>
      <w:tr w:rsidR="00CB20C6" w:rsidRPr="00276D24" w14:paraId="3627BF27" w14:textId="77777777" w:rsidTr="00AA34AA">
        <w:trPr>
          <w:cantSplit/>
        </w:trPr>
        <w:tc>
          <w:tcPr>
            <w:tcW w:w="3078" w:type="dxa"/>
            <w:shd w:val="clear" w:color="auto" w:fill="auto"/>
          </w:tcPr>
          <w:p w14:paraId="6F7F2ACD" w14:textId="0208BF83" w:rsidR="00CB20C6" w:rsidRDefault="00CB20C6" w:rsidP="00CB20C6">
            <w:pPr>
              <w:pStyle w:val="TableEntry"/>
              <w:rPr>
                <w:color w:val="00B050"/>
              </w:rPr>
            </w:pPr>
            <w:r w:rsidRPr="00DF2420">
              <w:t>Care Team</w:t>
            </w:r>
          </w:p>
        </w:tc>
        <w:tc>
          <w:tcPr>
            <w:tcW w:w="6498" w:type="dxa"/>
            <w:shd w:val="clear" w:color="auto" w:fill="auto"/>
          </w:tcPr>
          <w:p w14:paraId="7C99DFB3" w14:textId="08A976A3" w:rsidR="00CB20C6" w:rsidRPr="00CB20C6" w:rsidRDefault="00CB20C6" w:rsidP="00CB20C6">
            <w:pPr>
              <w:pStyle w:val="TableEntry"/>
              <w:rPr>
                <w:szCs w:val="18"/>
              </w:rPr>
            </w:pPr>
            <w:r w:rsidRPr="007871B9">
              <w:rPr>
                <w:rStyle w:val="BodyTextChar"/>
                <w:sz w:val="18"/>
                <w:szCs w:val="18"/>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7871B9">
              <w:rPr>
                <w:szCs w:val="18"/>
              </w:rPr>
              <w:t>.</w:t>
            </w:r>
            <w:r w:rsidRPr="00CB20C6">
              <w:rPr>
                <w:rStyle w:val="FootnoteReference"/>
                <w:szCs w:val="18"/>
              </w:rPr>
              <w:footnoteReference w:id="11"/>
            </w:r>
          </w:p>
        </w:tc>
      </w:tr>
      <w:tr w:rsidR="00CB20C6" w:rsidRPr="00276D24" w14:paraId="0CA5D233" w14:textId="77777777" w:rsidTr="00AA34AA">
        <w:trPr>
          <w:cantSplit/>
        </w:trPr>
        <w:tc>
          <w:tcPr>
            <w:tcW w:w="3078" w:type="dxa"/>
            <w:shd w:val="clear" w:color="auto" w:fill="auto"/>
          </w:tcPr>
          <w:p w14:paraId="186BF4A9" w14:textId="49027077" w:rsidR="00CB20C6" w:rsidRDefault="00CB20C6" w:rsidP="00CB20C6">
            <w:pPr>
              <w:pStyle w:val="TableEntry"/>
              <w:rPr>
                <w:color w:val="00B050"/>
              </w:rPr>
            </w:pPr>
            <w:r w:rsidRPr="00DF2420">
              <w:t>Clinical Care Team</w:t>
            </w:r>
          </w:p>
        </w:tc>
        <w:tc>
          <w:tcPr>
            <w:tcW w:w="6498" w:type="dxa"/>
            <w:shd w:val="clear" w:color="auto" w:fill="auto"/>
          </w:tcPr>
          <w:p w14:paraId="0095C4A6" w14:textId="7DA15A45" w:rsidR="00CB20C6" w:rsidRDefault="00CB20C6" w:rsidP="00CB20C6">
            <w:pPr>
              <w:pStyle w:val="TableEntry"/>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p>
        </w:tc>
      </w:tr>
      <w:tr w:rsidR="00CB20C6" w:rsidRPr="00276D24" w14:paraId="49533EB3" w14:textId="77777777" w:rsidTr="00AA34AA">
        <w:trPr>
          <w:cantSplit/>
        </w:trPr>
        <w:tc>
          <w:tcPr>
            <w:tcW w:w="3078" w:type="dxa"/>
            <w:shd w:val="clear" w:color="auto" w:fill="auto"/>
          </w:tcPr>
          <w:p w14:paraId="745C4FF4" w14:textId="538C0327" w:rsidR="00CB20C6" w:rsidRDefault="00CB20C6" w:rsidP="00CB20C6">
            <w:pPr>
              <w:pStyle w:val="TableEntry"/>
              <w:rPr>
                <w:color w:val="00B050"/>
              </w:rPr>
            </w:pPr>
            <w:r w:rsidRPr="00DF2420">
              <w:lastRenderedPageBreak/>
              <w:t>Care Team Management</w:t>
            </w:r>
          </w:p>
        </w:tc>
        <w:tc>
          <w:tcPr>
            <w:tcW w:w="6498" w:type="dxa"/>
            <w:shd w:val="clear" w:color="auto" w:fill="auto"/>
          </w:tcPr>
          <w:p w14:paraId="3D61D9B7" w14:textId="77777777" w:rsidR="00CB20C6" w:rsidRPr="007871B9" w:rsidRDefault="00CB20C6" w:rsidP="00CB20C6">
            <w:pPr>
              <w:pStyle w:val="BodyText"/>
              <w:rPr>
                <w:sz w:val="18"/>
                <w:szCs w:val="18"/>
              </w:rPr>
            </w:pPr>
            <w:r w:rsidRPr="007871B9">
              <w:rPr>
                <w:sz w:val="18"/>
                <w:szCs w:val="18"/>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871B9">
              <w:rPr>
                <w:rStyle w:val="FootnoteReference"/>
                <w:sz w:val="18"/>
                <w:szCs w:val="18"/>
              </w:rPr>
              <w:footnoteReference w:id="13"/>
            </w:r>
            <w:r w:rsidRPr="007871B9">
              <w:rPr>
                <w:sz w:val="18"/>
                <w:szCs w:val="18"/>
              </w:rPr>
              <w:t xml:space="preserve"> </w:t>
            </w:r>
          </w:p>
          <w:p w14:paraId="14743649" w14:textId="6DEA268E" w:rsidR="00CB20C6" w:rsidRDefault="00CB20C6" w:rsidP="00CB20C6">
            <w:pPr>
              <w:pStyle w:val="TableEntry"/>
            </w:pPr>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p>
        </w:tc>
      </w:tr>
      <w:tr w:rsidR="00CB20C6" w:rsidRPr="00276D24" w14:paraId="571FC423" w14:textId="77777777" w:rsidTr="00AA34AA">
        <w:trPr>
          <w:cantSplit/>
        </w:trPr>
        <w:tc>
          <w:tcPr>
            <w:tcW w:w="3078" w:type="dxa"/>
            <w:shd w:val="clear" w:color="auto" w:fill="auto"/>
          </w:tcPr>
          <w:p w14:paraId="20E8B0F8" w14:textId="57DCF757" w:rsidR="00CB20C6" w:rsidRDefault="00CB20C6" w:rsidP="00CB20C6">
            <w:pPr>
              <w:pStyle w:val="TableEntry"/>
              <w:rPr>
                <w:color w:val="00B050"/>
              </w:rPr>
            </w:pPr>
            <w:r w:rsidRPr="00DF2420">
              <w:t>Encounter-focused Care Team</w:t>
            </w:r>
          </w:p>
        </w:tc>
        <w:tc>
          <w:tcPr>
            <w:tcW w:w="6498" w:type="dxa"/>
            <w:shd w:val="clear" w:color="auto" w:fill="auto"/>
          </w:tcPr>
          <w:p w14:paraId="19D9E480" w14:textId="2F79DA87" w:rsidR="00CB20C6" w:rsidRDefault="00CB20C6" w:rsidP="00CB20C6">
            <w:pPr>
              <w:pStyle w:val="TableEntry"/>
            </w:pPr>
            <w:r w:rsidRPr="00DF2420">
              <w:t>This type of team focuses on one specific encounter. The encounter is determined by the context of use</w:t>
            </w:r>
            <w:r>
              <w:t>.</w:t>
            </w:r>
            <w:r w:rsidRPr="00DF2420">
              <w:rPr>
                <w:rStyle w:val="FootnoteReference"/>
              </w:rPr>
              <w:footnoteReference w:id="14"/>
            </w:r>
          </w:p>
        </w:tc>
      </w:tr>
      <w:tr w:rsidR="00CB20C6" w:rsidRPr="00276D24" w14:paraId="1818A45B" w14:textId="77777777" w:rsidTr="00AA34AA">
        <w:trPr>
          <w:cantSplit/>
        </w:trPr>
        <w:tc>
          <w:tcPr>
            <w:tcW w:w="3078" w:type="dxa"/>
            <w:shd w:val="clear" w:color="auto" w:fill="auto"/>
          </w:tcPr>
          <w:p w14:paraId="5FFD556C" w14:textId="428C94FB" w:rsidR="00CB20C6" w:rsidRDefault="00CB20C6" w:rsidP="00CB20C6">
            <w:pPr>
              <w:pStyle w:val="TableEntry"/>
              <w:rPr>
                <w:color w:val="00B050"/>
              </w:rPr>
            </w:pPr>
            <w:r w:rsidRPr="00DF2420">
              <w:t>Episode-focused Care Team</w:t>
            </w:r>
          </w:p>
        </w:tc>
        <w:tc>
          <w:tcPr>
            <w:tcW w:w="6498" w:type="dxa"/>
            <w:shd w:val="clear" w:color="auto" w:fill="auto"/>
          </w:tcPr>
          <w:p w14:paraId="14C30161" w14:textId="263C2F09" w:rsidR="00CB20C6" w:rsidRDefault="00CB20C6" w:rsidP="00CB20C6">
            <w:pPr>
              <w:pStyle w:val="TableEntry"/>
            </w:pPr>
            <w:r w:rsidRPr="00DF2420">
              <w:t>This type of team focuses on one specific episode of care. The episode of care is determined by the context of use</w:t>
            </w:r>
            <w:r>
              <w:t>.</w:t>
            </w:r>
            <w:r w:rsidRPr="00DF2420">
              <w:rPr>
                <w:rStyle w:val="FootnoteReference"/>
              </w:rPr>
              <w:footnoteReference w:id="15"/>
            </w:r>
          </w:p>
        </w:tc>
      </w:tr>
      <w:tr w:rsidR="00CB20C6" w:rsidRPr="00276D24" w14:paraId="2CE58E78" w14:textId="77777777" w:rsidTr="00AA34AA">
        <w:trPr>
          <w:cantSplit/>
        </w:trPr>
        <w:tc>
          <w:tcPr>
            <w:tcW w:w="3078" w:type="dxa"/>
            <w:shd w:val="clear" w:color="auto" w:fill="auto"/>
          </w:tcPr>
          <w:p w14:paraId="07004699" w14:textId="0E2A2415" w:rsidR="00CB20C6" w:rsidRDefault="00CB20C6" w:rsidP="00CB20C6">
            <w:pPr>
              <w:pStyle w:val="TableEntry"/>
              <w:rPr>
                <w:color w:val="00B050"/>
              </w:rPr>
            </w:pPr>
            <w:r w:rsidRPr="00DF2420">
              <w:t xml:space="preserve">Condition-focused Care Team </w:t>
            </w:r>
          </w:p>
        </w:tc>
        <w:tc>
          <w:tcPr>
            <w:tcW w:w="6498" w:type="dxa"/>
            <w:shd w:val="clear" w:color="auto" w:fill="auto"/>
          </w:tcPr>
          <w:p w14:paraId="30A10911" w14:textId="01B6F25B" w:rsidR="00CB20C6" w:rsidRDefault="00CB20C6" w:rsidP="00CB20C6">
            <w:pPr>
              <w:pStyle w:val="TableEntry"/>
            </w:pPr>
            <w:r w:rsidRPr="00DF2420">
              <w:t>This type of team focuses on one specific condition. The condition is determined by the context of use</w:t>
            </w:r>
            <w:r>
              <w:t>.</w:t>
            </w:r>
            <w:r w:rsidRPr="00DF2420">
              <w:rPr>
                <w:rStyle w:val="FootnoteReference"/>
              </w:rPr>
              <w:footnoteReference w:id="16"/>
            </w:r>
          </w:p>
        </w:tc>
      </w:tr>
      <w:tr w:rsidR="00CB20C6" w:rsidRPr="00276D24" w14:paraId="605E24E9" w14:textId="77777777" w:rsidTr="00AA34AA">
        <w:trPr>
          <w:cantSplit/>
        </w:trPr>
        <w:tc>
          <w:tcPr>
            <w:tcW w:w="3078" w:type="dxa"/>
            <w:shd w:val="clear" w:color="auto" w:fill="auto"/>
          </w:tcPr>
          <w:p w14:paraId="753718C4" w14:textId="50E79A6C" w:rsidR="00CB20C6" w:rsidRDefault="00CB20C6" w:rsidP="00CB20C6">
            <w:pPr>
              <w:pStyle w:val="TableEntry"/>
              <w:rPr>
                <w:color w:val="00B050"/>
              </w:rPr>
            </w:pPr>
            <w:r w:rsidRPr="00DF2420">
              <w:t>Care-coordination focused Care Team</w:t>
            </w:r>
          </w:p>
        </w:tc>
        <w:tc>
          <w:tcPr>
            <w:tcW w:w="6498" w:type="dxa"/>
            <w:shd w:val="clear" w:color="auto" w:fill="auto"/>
          </w:tcPr>
          <w:p w14:paraId="5DBE15FB" w14:textId="601BFA53" w:rsidR="00CB20C6" w:rsidRDefault="00CB20C6" w:rsidP="00CB20C6">
            <w:pPr>
              <w:pStyle w:val="TableEntry"/>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p>
        </w:tc>
      </w:tr>
      <w:tr w:rsidR="00CB20C6" w:rsidRPr="00276D24" w14:paraId="2659BCE5" w14:textId="77777777" w:rsidTr="00AA34AA">
        <w:trPr>
          <w:cantSplit/>
        </w:trPr>
        <w:tc>
          <w:tcPr>
            <w:tcW w:w="3078" w:type="dxa"/>
            <w:shd w:val="clear" w:color="auto" w:fill="auto"/>
          </w:tcPr>
          <w:p w14:paraId="321E3BA2" w14:textId="579692E2" w:rsidR="00CB20C6" w:rsidRDefault="00CB20C6" w:rsidP="00CB20C6">
            <w:pPr>
              <w:pStyle w:val="TableEntry"/>
              <w:rPr>
                <w:color w:val="00B050"/>
              </w:rPr>
            </w:pPr>
            <w:r w:rsidRPr="00DF2420">
              <w:lastRenderedPageBreak/>
              <w:t>Research-focused Care Team</w:t>
            </w:r>
          </w:p>
        </w:tc>
        <w:tc>
          <w:tcPr>
            <w:tcW w:w="6498" w:type="dxa"/>
            <w:shd w:val="clear" w:color="auto" w:fill="auto"/>
          </w:tcPr>
          <w:p w14:paraId="4CE272C5" w14:textId="468DD8F2" w:rsidR="00CB20C6" w:rsidRDefault="00CB20C6" w:rsidP="00CB20C6">
            <w:pPr>
              <w:pStyle w:val="TableEntry"/>
            </w:pPr>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p>
        </w:tc>
      </w:tr>
      <w:tr w:rsidR="00CB20C6" w:rsidRPr="00276D24" w14:paraId="1FDDB74D" w14:textId="77777777" w:rsidTr="00AA34AA">
        <w:trPr>
          <w:cantSplit/>
        </w:trPr>
        <w:tc>
          <w:tcPr>
            <w:tcW w:w="3078" w:type="dxa"/>
            <w:shd w:val="clear" w:color="auto" w:fill="auto"/>
          </w:tcPr>
          <w:p w14:paraId="562E7D2E" w14:textId="0990BC89" w:rsidR="00CB20C6" w:rsidRDefault="00CB20C6" w:rsidP="00CB20C6">
            <w:pPr>
              <w:pStyle w:val="TableEntry"/>
              <w:rPr>
                <w:color w:val="00B050"/>
              </w:rPr>
            </w:pPr>
            <w:r w:rsidRPr="00DF2420">
              <w:t>Utilization Review</w:t>
            </w:r>
          </w:p>
        </w:tc>
        <w:tc>
          <w:tcPr>
            <w:tcW w:w="6498" w:type="dxa"/>
            <w:shd w:val="clear" w:color="auto" w:fill="auto"/>
          </w:tcPr>
          <w:p w14:paraId="50852B5F" w14:textId="109D7B8F" w:rsidR="00CB20C6" w:rsidRDefault="00CB20C6" w:rsidP="00CB20C6">
            <w:pPr>
              <w:pStyle w:val="TableEntry"/>
            </w:pPr>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p>
        </w:tc>
      </w:tr>
      <w:tr w:rsidR="00CB20C6" w:rsidRPr="00276D24" w14:paraId="5F1B86E1" w14:textId="77777777" w:rsidTr="00AA34AA">
        <w:trPr>
          <w:cantSplit/>
        </w:trPr>
        <w:tc>
          <w:tcPr>
            <w:tcW w:w="3078" w:type="dxa"/>
            <w:shd w:val="clear" w:color="auto" w:fill="auto"/>
          </w:tcPr>
          <w:p w14:paraId="300FACAE" w14:textId="372E98A3" w:rsidR="00CB20C6" w:rsidRDefault="00CB20C6" w:rsidP="00CB20C6">
            <w:pPr>
              <w:pStyle w:val="TableEntry"/>
              <w:rPr>
                <w:color w:val="00B050"/>
              </w:rPr>
            </w:pPr>
          </w:p>
        </w:tc>
        <w:tc>
          <w:tcPr>
            <w:tcW w:w="6498" w:type="dxa"/>
            <w:shd w:val="clear" w:color="auto" w:fill="auto"/>
          </w:tcPr>
          <w:p w14:paraId="646057F7" w14:textId="79FE9888" w:rsidR="00CB20C6" w:rsidRDefault="00CB20C6" w:rsidP="00CB20C6">
            <w:pPr>
              <w:pStyle w:val="TableEntry"/>
            </w:pPr>
          </w:p>
        </w:tc>
      </w:tr>
      <w:tr w:rsidR="00CB20C6" w:rsidRPr="00276D24" w14:paraId="72C086EF" w14:textId="77777777" w:rsidTr="00AA34AA">
        <w:trPr>
          <w:cantSplit/>
        </w:trPr>
        <w:tc>
          <w:tcPr>
            <w:tcW w:w="3078" w:type="dxa"/>
            <w:shd w:val="clear" w:color="auto" w:fill="auto"/>
          </w:tcPr>
          <w:p w14:paraId="3DA14761" w14:textId="10670362" w:rsidR="00CB20C6" w:rsidRDefault="00CB20C6" w:rsidP="00CB20C6">
            <w:pPr>
              <w:pStyle w:val="TableEntry"/>
              <w:rPr>
                <w:color w:val="00B050"/>
              </w:rPr>
            </w:pPr>
          </w:p>
        </w:tc>
        <w:tc>
          <w:tcPr>
            <w:tcW w:w="6498" w:type="dxa"/>
            <w:shd w:val="clear" w:color="auto" w:fill="auto"/>
          </w:tcPr>
          <w:p w14:paraId="6F3C2E13" w14:textId="3F1B2BAB" w:rsidR="00CB20C6" w:rsidRDefault="00CB20C6" w:rsidP="00CB20C6">
            <w:pPr>
              <w:pStyle w:val="TableEntry"/>
            </w:pPr>
          </w:p>
        </w:tc>
      </w:tr>
      <w:tr w:rsidR="00CB20C6" w:rsidRPr="00276D24" w14:paraId="1E5156D3" w14:textId="77777777" w:rsidTr="00AA34AA">
        <w:trPr>
          <w:cantSplit/>
        </w:trPr>
        <w:tc>
          <w:tcPr>
            <w:tcW w:w="3078" w:type="dxa"/>
            <w:shd w:val="clear" w:color="auto" w:fill="auto"/>
          </w:tcPr>
          <w:p w14:paraId="4171C155" w14:textId="77777777" w:rsidR="00CB20C6" w:rsidRDefault="00CB20C6" w:rsidP="00333152">
            <w:pPr>
              <w:pStyle w:val="TableEntry"/>
              <w:rPr>
                <w:color w:val="00B050"/>
              </w:rPr>
            </w:pPr>
          </w:p>
        </w:tc>
        <w:tc>
          <w:tcPr>
            <w:tcW w:w="6498" w:type="dxa"/>
            <w:shd w:val="clear" w:color="auto" w:fill="auto"/>
          </w:tcPr>
          <w:p w14:paraId="4412BFB5" w14:textId="77777777" w:rsidR="00CB20C6" w:rsidRDefault="00CB20C6" w:rsidP="00A20104">
            <w:pPr>
              <w:pStyle w:val="TableEntry"/>
            </w:pPr>
          </w:p>
        </w:tc>
      </w:tr>
    </w:tbl>
    <w:p w14:paraId="15FA641A" w14:textId="77777777" w:rsidR="00CF283F" w:rsidRPr="00276D24" w:rsidRDefault="00CF283F" w:rsidP="008616CB">
      <w:pPr>
        <w:pStyle w:val="PartTitle"/>
      </w:pPr>
      <w:bookmarkStart w:id="40"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40"/>
    </w:p>
    <w:p w14:paraId="41DF086C" w14:textId="33A8B2C9" w:rsidR="00B55350" w:rsidRPr="00276D24" w:rsidRDefault="00B55350" w:rsidP="00C62E65">
      <w:pPr>
        <w:pStyle w:val="Heading2"/>
        <w:numPr>
          <w:ilvl w:val="0"/>
          <w:numId w:val="0"/>
        </w:numPr>
        <w:rPr>
          <w:noProof w:val="0"/>
        </w:rPr>
      </w:pPr>
      <w:bookmarkStart w:id="41" w:name="_Toc524533401"/>
      <w:bookmarkStart w:id="42" w:name="_Toc530206507"/>
      <w:bookmarkStart w:id="43" w:name="_Toc1388427"/>
      <w:bookmarkStart w:id="44" w:name="_Toc1388581"/>
      <w:bookmarkStart w:id="45" w:name="_Toc1456608"/>
      <w:bookmarkStart w:id="46" w:name="_Toc37034633"/>
      <w:bookmarkStart w:id="47" w:name="_Toc38846111"/>
      <w:r w:rsidRPr="00276D24">
        <w:rPr>
          <w:noProof w:val="0"/>
        </w:rPr>
        <w:t xml:space="preserve">Copyright </w:t>
      </w:r>
      <w:r w:rsidR="00D22DE2" w:rsidRPr="00276D24">
        <w:rPr>
          <w:noProof w:val="0"/>
        </w:rPr>
        <w:t>Licenses</w:t>
      </w:r>
      <w:bookmarkEnd w:id="41"/>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48" w:name="_Toc524533402"/>
      <w:r w:rsidRPr="00276D24">
        <w:rPr>
          <w:noProof w:val="0"/>
        </w:rPr>
        <w:t>Domain-specific additions</w:t>
      </w:r>
      <w:bookmarkEnd w:id="48"/>
    </w:p>
    <w:p w14:paraId="2715A042" w14:textId="48C471A6" w:rsidR="00303E20" w:rsidRPr="00276D24" w:rsidRDefault="00690517" w:rsidP="005B164F">
      <w:pPr>
        <w:pStyle w:val="BodyText"/>
      </w:pPr>
      <w:bookmarkStart w:id="49" w:name="_Toc473170358"/>
      <w:bookmarkStart w:id="50" w:name="_Toc504625755"/>
      <w:bookmarkStart w:id="51" w:name="_Toc530206508"/>
      <w:bookmarkStart w:id="52" w:name="_Toc1388428"/>
      <w:bookmarkStart w:id="53" w:name="_Toc1388582"/>
      <w:bookmarkStart w:id="54" w:name="_Toc1456609"/>
      <w:bookmarkStart w:id="55" w:name="_Toc37034634"/>
      <w:bookmarkStart w:id="56" w:name="_Toc38846112"/>
      <w:bookmarkEnd w:id="24"/>
      <w:bookmarkEnd w:id="25"/>
      <w:bookmarkEnd w:id="42"/>
      <w:bookmarkEnd w:id="43"/>
      <w:bookmarkEnd w:id="44"/>
      <w:bookmarkEnd w:id="45"/>
      <w:bookmarkEnd w:id="46"/>
      <w:bookmarkEnd w:id="47"/>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57"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57"/>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r w:rsidR="00FE19AB">
        <w:rPr>
          <w:rFonts w:eastAsia="Calibri"/>
          <w:color w:val="538135" w:themeColor="accent6" w:themeShade="BF"/>
        </w:rPr>
        <w:t>To this end, care planning can provide guidance for care team management by directing the coordinated care team members activities.</w:t>
      </w:r>
      <w:r w:rsidR="00FE19AB">
        <w:rPr>
          <w:rStyle w:val="FootnoteReference"/>
          <w:rFonts w:eastAsia="Calibri"/>
          <w:color w:val="538135" w:themeColor="accent6" w:themeShade="BF"/>
        </w:rPr>
        <w:footnoteReference w:id="21"/>
      </w:r>
      <w:r w:rsidR="00FE19AB">
        <w:rPr>
          <w:rFonts w:eastAsia="Calibri"/>
          <w:color w:val="538135" w:themeColor="accent6" w:themeShade="BF"/>
        </w:rPr>
        <w:t xml:space="preserve"> </w:t>
      </w:r>
    </w:p>
    <w:p w14:paraId="43A540B1" w14:textId="276B3E15" w:rsidR="004F3A19" w:rsidRDefault="004F3A19" w:rsidP="00FE19AB">
      <w:pPr>
        <w:spacing w:before="0"/>
        <w:rPr>
          <w:szCs w:val="24"/>
        </w:rPr>
      </w:pPr>
    </w:p>
    <w:p w14:paraId="583973EF" w14:textId="05B403D7" w:rsidR="004F3A19" w:rsidRDefault="00F0385F" w:rsidP="00FE19AB">
      <w:pPr>
        <w:spacing w:before="0"/>
        <w:rPr>
          <w:szCs w:val="24"/>
        </w:rPr>
      </w:pPr>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29600" cy="2555875"/>
                    </a:xfrm>
                    <a:prstGeom prst="rect">
                      <a:avLst/>
                    </a:prstGeom>
                  </pic:spPr>
                </pic:pic>
              </a:graphicData>
            </a:graphic>
          </wp:inline>
        </w:drawing>
      </w:r>
    </w:p>
    <w:p w14:paraId="1D155D6E" w14:textId="3DD62238" w:rsidR="00991226" w:rsidRPr="00276D24" w:rsidRDefault="00C14129" w:rsidP="007871B9">
      <w:pPr>
        <w:pStyle w:val="BodyText"/>
        <w:jc w:val="center"/>
      </w:pPr>
      <w:r>
        <w:t xml:space="preserve">Figure X-1: Dynamic Care Planning </w:t>
      </w:r>
      <w:r w:rsidR="00E4454F">
        <w:t xml:space="preserve">Workflow </w:t>
      </w:r>
      <w:r>
        <w:t xml:space="preserve">Example </w:t>
      </w:r>
    </w:p>
    <w:p w14:paraId="57AE0792" w14:textId="77777777" w:rsidR="00A85861" w:rsidRPr="00276D24" w:rsidRDefault="00CF283F" w:rsidP="00D91815">
      <w:pPr>
        <w:pStyle w:val="Heading2"/>
        <w:numPr>
          <w:ilvl w:val="0"/>
          <w:numId w:val="0"/>
        </w:numPr>
        <w:rPr>
          <w:noProof w:val="0"/>
        </w:rPr>
      </w:pPr>
      <w:bookmarkStart w:id="58"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49"/>
      <w:bookmarkEnd w:id="50"/>
      <w:bookmarkEnd w:id="51"/>
      <w:bookmarkEnd w:id="52"/>
      <w:bookmarkEnd w:id="53"/>
      <w:bookmarkEnd w:id="54"/>
      <w:bookmarkEnd w:id="55"/>
      <w:bookmarkEnd w:id="56"/>
      <w:r w:rsidR="008608EF" w:rsidRPr="00276D24">
        <w:rPr>
          <w:noProof w:val="0"/>
        </w:rPr>
        <w:t>, and Content Modules</w:t>
      </w:r>
      <w:bookmarkStart w:id="59" w:name="_Toc473170359"/>
      <w:bookmarkStart w:id="60" w:name="_Toc504625756"/>
      <w:bookmarkStart w:id="61" w:name="_Toc530206509"/>
      <w:bookmarkStart w:id="62" w:name="_Toc1388429"/>
      <w:bookmarkStart w:id="63" w:name="_Toc1388583"/>
      <w:bookmarkStart w:id="64" w:name="_Toc1456610"/>
      <w:bookmarkStart w:id="65" w:name="_Toc37034635"/>
      <w:bookmarkStart w:id="66" w:name="_Toc38846113"/>
      <w:bookmarkEnd w:id="58"/>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hyperlink r:id="rId32" w:history="1">
        <w:r w:rsidR="00CA4288" w:rsidRPr="00276D24">
          <w:rPr>
            <w:rStyle w:val="Hyperlink"/>
          </w:rPr>
          <w:t>http://ihe.net/Technical_Frameworks</w:t>
        </w:r>
      </w:hyperlink>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w:lastRenderedPageBreak/>
        <mc:AlternateContent>
          <mc:Choice Requires="wpc">
            <w:drawing>
              <wp:inline distT="0" distB="0" distL="0" distR="0" wp14:anchorId="6663B3F6" wp14:editId="6F3817CE">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4602F3" w:rsidRPr="000C7F8B" w:rsidRDefault="004602F3"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4602F3" w:rsidRDefault="004602F3"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4602F3" w:rsidRDefault="004602F3"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4602F3" w:rsidRPr="000C7F8B" w:rsidRDefault="004602F3"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4602F3" w:rsidRPr="000C7F8B" w:rsidRDefault="004602F3"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4602F3" w:rsidRPr="000C7F8B" w:rsidRDefault="004602F3"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4602F3" w:rsidRPr="000C7F8B" w:rsidRDefault="004602F3"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4602F3" w:rsidRPr="000C7F8B" w:rsidRDefault="004602F3"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4602F3" w:rsidRPr="000C7F8B" w:rsidRDefault="004602F3"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565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0EC5ACB8" w:rsidR="004602F3" w:rsidRDefault="004602F3" w:rsidP="002124CE">
                              <w:pPr>
                                <w:pStyle w:val="NormalWeb"/>
                                <w:rPr>
                                  <w:ins w:id="67"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4602F3" w:rsidRDefault="004602F3" w:rsidP="0091535E">
                              <w:pPr>
                                <w:pStyle w:val="NormalWeb"/>
                                <w:rPr>
                                  <w:ins w:id="68" w:author="Jones, Emma" w:date="2019-04-26T17:44:00Z"/>
                                </w:rPr>
                              </w:pPr>
                              <w:ins w:id="69" w:author="Jones, Emma" w:date="2019-04-26T17:44:00Z">
                                <w:r>
                                  <w:rPr>
                                    <w:rFonts w:hAnsi="Symbol"/>
                                    <w:sz w:val="22"/>
                                    <w:szCs w:val="22"/>
                                  </w:rPr>
                                  <w:sym w:font="Symbol" w:char="F0AF"/>
                                </w:r>
                                <w:r>
                                  <w:rPr>
                                    <w:sz w:val="22"/>
                                    <w:szCs w:val="22"/>
                                  </w:rPr>
                                  <w:t>Apply Plan Definition Operation [PCC – xx]</w:t>
                                </w:r>
                              </w:ins>
                            </w:p>
                            <w:p w14:paraId="507FC311" w14:textId="25595B56" w:rsidR="004602F3" w:rsidDel="0091535E" w:rsidRDefault="004602F3" w:rsidP="002124CE">
                              <w:pPr>
                                <w:pStyle w:val="NormalWeb"/>
                                <w:rPr>
                                  <w:del w:id="70" w:author="Jones, Emma" w:date="2019-04-26T17:44:00Z"/>
                                </w:rPr>
                              </w:pPr>
                            </w:p>
                            <w:p w14:paraId="30E2862D" w14:textId="77777777" w:rsidR="004602F3" w:rsidRDefault="004602F3" w:rsidP="002124CE">
                              <w:pPr>
                                <w:pStyle w:val="NormalWeb"/>
                              </w:pPr>
                              <w:r>
                                <w:rPr>
                                  <w:rFonts w:hAnsi="Symbol"/>
                                  <w:sz w:val="22"/>
                                  <w:szCs w:val="22"/>
                                </w:rPr>
                                <w:sym w:font="Symbol" w:char="F0AF"/>
                              </w:r>
                              <w:r>
                                <w:rPr>
                                  <w:sz w:val="22"/>
                                  <w:szCs w:val="22"/>
                                </w:rPr>
                                <w:t xml:space="preserve">Update Care Plan [PCC-37] </w:t>
                              </w:r>
                            </w:p>
                            <w:p w14:paraId="7D4229A3" w14:textId="77777777" w:rsidR="004602F3" w:rsidRDefault="004602F3" w:rsidP="002124CE">
                              <w:pPr>
                                <w:pStyle w:val="NormalWeb"/>
                              </w:pPr>
                              <w:r>
                                <w:rPr>
                                  <w:rFonts w:hAnsi="Symbol"/>
                                  <w:sz w:val="22"/>
                                  <w:szCs w:val="22"/>
                                </w:rPr>
                                <w:sym w:font="Symbol" w:char="F0AF"/>
                              </w:r>
                              <w:r>
                                <w:rPr>
                                  <w:sz w:val="22"/>
                                  <w:szCs w:val="22"/>
                                </w:rPr>
                                <w:t xml:space="preserve"> Search for Care Plan [PCC-41]</w:t>
                              </w:r>
                            </w:p>
                            <w:p w14:paraId="6E444261" w14:textId="77777777" w:rsidR="004602F3" w:rsidRDefault="004602F3" w:rsidP="002124CE">
                              <w:pPr>
                                <w:pStyle w:val="NormalWeb"/>
                              </w:pPr>
                              <w:r>
                                <w:rPr>
                                  <w:rFonts w:hAnsi="Symbol"/>
                                  <w:sz w:val="22"/>
                                  <w:szCs w:val="22"/>
                                </w:rPr>
                                <w:sym w:font="Symbol" w:char="F0AF"/>
                              </w:r>
                              <w:r>
                                <w:rPr>
                                  <w:sz w:val="22"/>
                                  <w:szCs w:val="22"/>
                                </w:rPr>
                                <w:t xml:space="preserve"> Retrieve Care Plan [PCC-38]</w:t>
                              </w:r>
                            </w:p>
                            <w:p w14:paraId="404D9D3B" w14:textId="33771807" w:rsidR="004602F3" w:rsidRDefault="004602F3"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4602F3" w:rsidRDefault="004602F3"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4602F3" w:rsidRDefault="004602F3"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4602F3" w:rsidRDefault="004602F3"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4602F3" w:rsidRDefault="004602F3" w:rsidP="009B6CF6">
                              <w:pPr>
                                <w:pStyle w:val="NormalWeb"/>
                              </w:pPr>
                              <w:r>
                                <w:rPr>
                                  <w:rFonts w:hAnsi="Symbol"/>
                                  <w:sz w:val="22"/>
                                  <w:szCs w:val="22"/>
                                </w:rPr>
                                <w:sym w:font="Symbol" w:char="F0AF"/>
                              </w:r>
                              <w:r>
                                <w:rPr>
                                  <w:sz w:val="22"/>
                                  <w:szCs w:val="22"/>
                                </w:rPr>
                                <w:t xml:space="preserve">Update Care Team [PCC-45] </w:t>
                              </w:r>
                            </w:p>
                            <w:p w14:paraId="6E3A5FF8" w14:textId="19D4C637" w:rsidR="004602F3" w:rsidRDefault="004602F3" w:rsidP="002124CE">
                              <w:pPr>
                                <w:pStyle w:val="NormalWeb"/>
                              </w:pPr>
                              <w:r>
                                <w:rPr>
                                  <w:rFonts w:hAnsi="Symbol"/>
                                  <w:sz w:val="22"/>
                                  <w:szCs w:val="22"/>
                                </w:rPr>
                                <w:sym w:font="Symbol" w:char="F0AF"/>
                              </w:r>
                              <w:r>
                                <w:rPr>
                                  <w:sz w:val="22"/>
                                  <w:szCs w:val="22"/>
                                </w:rPr>
                                <w:t xml:space="preserve"> Search for Care Team [PCC-46]</w:t>
                              </w:r>
                            </w:p>
                            <w:p w14:paraId="50809099" w14:textId="77777777" w:rsidR="004602F3" w:rsidRDefault="004602F3" w:rsidP="002124CE">
                              <w:pPr>
                                <w:pStyle w:val="NormalWeb"/>
                              </w:pPr>
                              <w:r>
                                <w:rPr>
                                  <w:rFonts w:hAnsi="Symbol"/>
                                  <w:sz w:val="22"/>
                                  <w:szCs w:val="22"/>
                                </w:rPr>
                                <w:sym w:font="Symbol" w:char="F0AF"/>
                              </w:r>
                              <w:r>
                                <w:rPr>
                                  <w:sz w:val="22"/>
                                  <w:szCs w:val="22"/>
                                </w:rPr>
                                <w:t xml:space="preserve"> Retrieve Care Team [PCC-47]</w:t>
                              </w:r>
                            </w:p>
                            <w:p w14:paraId="6F381FCF" w14:textId="77777777" w:rsidR="004602F3" w:rsidRDefault="004602F3"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4602F3" w:rsidRDefault="004602F3"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4602F3" w:rsidRPr="000C7F8B" w:rsidRDefault="004602F3"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4602F3" w:rsidRDefault="004602F3"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4602F3" w:rsidRDefault="004602F3"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4602F3" w:rsidRPr="000C7F8B" w:rsidRDefault="004602F3"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4602F3" w:rsidRPr="000C7F8B" w:rsidRDefault="004602F3"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4602F3" w:rsidRPr="000C7F8B" w:rsidRDefault="004602F3"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4602F3" w:rsidRPr="000C7F8B" w:rsidRDefault="004602F3"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4602F3" w:rsidRPr="000C7F8B" w:rsidRDefault="004602F3"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4602F3" w:rsidRPr="000C7F8B" w:rsidRDefault="004602F3"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0EC5ACB8" w:rsidR="004602F3" w:rsidRDefault="004602F3" w:rsidP="002124CE">
                        <w:pPr>
                          <w:pStyle w:val="NormalWeb"/>
                          <w:rPr>
                            <w:ins w:id="71"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4602F3" w:rsidRDefault="004602F3" w:rsidP="0091535E">
                        <w:pPr>
                          <w:pStyle w:val="NormalWeb"/>
                          <w:rPr>
                            <w:ins w:id="72" w:author="Jones, Emma" w:date="2019-04-26T17:44:00Z"/>
                          </w:rPr>
                        </w:pPr>
                        <w:ins w:id="73" w:author="Jones, Emma" w:date="2019-04-26T17:44:00Z">
                          <w:r>
                            <w:rPr>
                              <w:rFonts w:hAnsi="Symbol"/>
                              <w:sz w:val="22"/>
                              <w:szCs w:val="22"/>
                            </w:rPr>
                            <w:sym w:font="Symbol" w:char="F0AF"/>
                          </w:r>
                          <w:r>
                            <w:rPr>
                              <w:sz w:val="22"/>
                              <w:szCs w:val="22"/>
                            </w:rPr>
                            <w:t>Apply Plan Definition Operation [PCC – xx]</w:t>
                          </w:r>
                        </w:ins>
                      </w:p>
                      <w:p w14:paraId="507FC311" w14:textId="25595B56" w:rsidR="004602F3" w:rsidDel="0091535E" w:rsidRDefault="004602F3" w:rsidP="002124CE">
                        <w:pPr>
                          <w:pStyle w:val="NormalWeb"/>
                          <w:rPr>
                            <w:del w:id="74" w:author="Jones, Emma" w:date="2019-04-26T17:44:00Z"/>
                          </w:rPr>
                        </w:pPr>
                      </w:p>
                      <w:p w14:paraId="30E2862D" w14:textId="77777777" w:rsidR="004602F3" w:rsidRDefault="004602F3" w:rsidP="002124CE">
                        <w:pPr>
                          <w:pStyle w:val="NormalWeb"/>
                        </w:pPr>
                        <w:r>
                          <w:rPr>
                            <w:rFonts w:hAnsi="Symbol"/>
                            <w:sz w:val="22"/>
                            <w:szCs w:val="22"/>
                          </w:rPr>
                          <w:sym w:font="Symbol" w:char="F0AF"/>
                        </w:r>
                        <w:r>
                          <w:rPr>
                            <w:sz w:val="22"/>
                            <w:szCs w:val="22"/>
                          </w:rPr>
                          <w:t xml:space="preserve">Update Care Plan [PCC-37] </w:t>
                        </w:r>
                      </w:p>
                      <w:p w14:paraId="7D4229A3" w14:textId="77777777" w:rsidR="004602F3" w:rsidRDefault="004602F3" w:rsidP="002124CE">
                        <w:pPr>
                          <w:pStyle w:val="NormalWeb"/>
                        </w:pPr>
                        <w:r>
                          <w:rPr>
                            <w:rFonts w:hAnsi="Symbol"/>
                            <w:sz w:val="22"/>
                            <w:szCs w:val="22"/>
                          </w:rPr>
                          <w:sym w:font="Symbol" w:char="F0AF"/>
                        </w:r>
                        <w:r>
                          <w:rPr>
                            <w:sz w:val="22"/>
                            <w:szCs w:val="22"/>
                          </w:rPr>
                          <w:t xml:space="preserve"> Search for Care Plan [PCC-41]</w:t>
                        </w:r>
                      </w:p>
                      <w:p w14:paraId="6E444261" w14:textId="77777777" w:rsidR="004602F3" w:rsidRDefault="004602F3" w:rsidP="002124CE">
                        <w:pPr>
                          <w:pStyle w:val="NormalWeb"/>
                        </w:pPr>
                        <w:r>
                          <w:rPr>
                            <w:rFonts w:hAnsi="Symbol"/>
                            <w:sz w:val="22"/>
                            <w:szCs w:val="22"/>
                          </w:rPr>
                          <w:sym w:font="Symbol" w:char="F0AF"/>
                        </w:r>
                        <w:r>
                          <w:rPr>
                            <w:sz w:val="22"/>
                            <w:szCs w:val="22"/>
                          </w:rPr>
                          <w:t xml:space="preserve"> Retrieve Care Plan [PCC-38]</w:t>
                        </w:r>
                      </w:p>
                      <w:p w14:paraId="404D9D3B" w14:textId="33771807" w:rsidR="004602F3" w:rsidRDefault="004602F3"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4602F3" w:rsidRDefault="004602F3"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4602F3" w:rsidRDefault="004602F3"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4602F3" w:rsidRDefault="004602F3"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4602F3" w:rsidRDefault="004602F3" w:rsidP="009B6CF6">
                        <w:pPr>
                          <w:pStyle w:val="NormalWeb"/>
                        </w:pPr>
                        <w:r>
                          <w:rPr>
                            <w:rFonts w:hAnsi="Symbol"/>
                            <w:sz w:val="22"/>
                            <w:szCs w:val="22"/>
                          </w:rPr>
                          <w:sym w:font="Symbol" w:char="F0AF"/>
                        </w:r>
                        <w:r>
                          <w:rPr>
                            <w:sz w:val="22"/>
                            <w:szCs w:val="22"/>
                          </w:rPr>
                          <w:t xml:space="preserve">Update Care Team [PCC-45] </w:t>
                        </w:r>
                      </w:p>
                      <w:p w14:paraId="6E3A5FF8" w14:textId="19D4C637" w:rsidR="004602F3" w:rsidRDefault="004602F3" w:rsidP="002124CE">
                        <w:pPr>
                          <w:pStyle w:val="NormalWeb"/>
                        </w:pPr>
                        <w:r>
                          <w:rPr>
                            <w:rFonts w:hAnsi="Symbol"/>
                            <w:sz w:val="22"/>
                            <w:szCs w:val="22"/>
                          </w:rPr>
                          <w:sym w:font="Symbol" w:char="F0AF"/>
                        </w:r>
                        <w:r>
                          <w:rPr>
                            <w:sz w:val="22"/>
                            <w:szCs w:val="22"/>
                          </w:rPr>
                          <w:t xml:space="preserve"> Search for Care Team [PCC-46]</w:t>
                        </w:r>
                      </w:p>
                      <w:p w14:paraId="50809099" w14:textId="77777777" w:rsidR="004602F3" w:rsidRDefault="004602F3" w:rsidP="002124CE">
                        <w:pPr>
                          <w:pStyle w:val="NormalWeb"/>
                        </w:pPr>
                        <w:r>
                          <w:rPr>
                            <w:rFonts w:hAnsi="Symbol"/>
                            <w:sz w:val="22"/>
                            <w:szCs w:val="22"/>
                          </w:rPr>
                          <w:sym w:font="Symbol" w:char="F0AF"/>
                        </w:r>
                        <w:r>
                          <w:rPr>
                            <w:sz w:val="22"/>
                            <w:szCs w:val="22"/>
                          </w:rPr>
                          <w:t xml:space="preserve"> Retrieve Care Team [PCC-47]</w:t>
                        </w:r>
                      </w:p>
                      <w:p w14:paraId="6F381FCF" w14:textId="77777777" w:rsidR="004602F3" w:rsidRDefault="004602F3"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4602F3" w:rsidRDefault="004602F3"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pPr>
    </w:p>
    <w:p w14:paraId="26610E47" w14:textId="77777777" w:rsidR="002124CE" w:rsidRDefault="002124CE" w:rsidP="007C2FDD">
      <w:pPr>
        <w:pStyle w:val="TableTitle"/>
      </w:pPr>
    </w:p>
    <w:p w14:paraId="516CF367" w14:textId="77777777" w:rsidR="002124CE" w:rsidRDefault="002124CE" w:rsidP="007C2FDD">
      <w:pPr>
        <w:pStyle w:val="TableTitle"/>
      </w:pPr>
    </w:p>
    <w:p w14:paraId="5DD6D8E8" w14:textId="77777777" w:rsidR="002124CE" w:rsidRDefault="002124CE" w:rsidP="007C2FDD">
      <w:pPr>
        <w:pStyle w:val="TableTitle"/>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62868" w:rsidRPr="00276D24" w14:paraId="3B8B8820" w14:textId="77777777" w:rsidTr="00E008B6">
        <w:trPr>
          <w:cantSplit/>
          <w:jc w:val="center"/>
        </w:trPr>
        <w:tc>
          <w:tcPr>
            <w:tcW w:w="1449" w:type="dxa"/>
            <w:vMerge w:val="restart"/>
          </w:tcPr>
          <w:p w14:paraId="58965888" w14:textId="77777777" w:rsidR="00762868" w:rsidRPr="00276D24" w:rsidRDefault="00762868" w:rsidP="00B54952">
            <w:pPr>
              <w:pStyle w:val="TableEntry"/>
            </w:pPr>
            <w:r w:rsidRPr="00276D24">
              <w:t>Care Plan Contributor</w:t>
            </w:r>
          </w:p>
        </w:tc>
        <w:tc>
          <w:tcPr>
            <w:tcW w:w="2520" w:type="dxa"/>
          </w:tcPr>
          <w:p w14:paraId="1ACF40A9" w14:textId="77777777" w:rsidR="00762868" w:rsidRPr="00276D24" w:rsidRDefault="00762868" w:rsidP="00B54952">
            <w:pPr>
              <w:pStyle w:val="TableEntry"/>
            </w:pPr>
            <w:r w:rsidRPr="00276D24">
              <w:t>Update Care Plan</w:t>
            </w:r>
          </w:p>
        </w:tc>
        <w:tc>
          <w:tcPr>
            <w:tcW w:w="1710" w:type="dxa"/>
          </w:tcPr>
          <w:p w14:paraId="1BF05269" w14:textId="77777777" w:rsidR="00762868" w:rsidRPr="00276D24" w:rsidRDefault="00762868" w:rsidP="00B54952">
            <w:pPr>
              <w:pStyle w:val="TableEntry"/>
            </w:pPr>
            <w:r w:rsidRPr="00276D24">
              <w:t>R</w:t>
            </w:r>
          </w:p>
        </w:tc>
        <w:tc>
          <w:tcPr>
            <w:tcW w:w="2799" w:type="dxa"/>
          </w:tcPr>
          <w:p w14:paraId="6D9656C4" w14:textId="42C3A542" w:rsidR="00762868" w:rsidRPr="00276D24" w:rsidRDefault="00762868" w:rsidP="00B54952">
            <w:pPr>
              <w:pStyle w:val="TableEntry"/>
            </w:pPr>
            <w:r w:rsidRPr="00276D24">
              <w:t>PCC TF-2: 3.37</w:t>
            </w:r>
          </w:p>
        </w:tc>
      </w:tr>
      <w:tr w:rsidR="00762868" w:rsidRPr="00276D24" w14:paraId="0AB2AB51" w14:textId="77777777" w:rsidTr="00E008B6">
        <w:trPr>
          <w:cantSplit/>
          <w:jc w:val="center"/>
        </w:trPr>
        <w:tc>
          <w:tcPr>
            <w:tcW w:w="1449" w:type="dxa"/>
            <w:vMerge/>
          </w:tcPr>
          <w:p w14:paraId="53C74809" w14:textId="77777777" w:rsidR="00762868" w:rsidRPr="00276D24" w:rsidRDefault="00762868" w:rsidP="00A9786E">
            <w:pPr>
              <w:pStyle w:val="TableEntry"/>
            </w:pPr>
          </w:p>
        </w:tc>
        <w:tc>
          <w:tcPr>
            <w:tcW w:w="2520" w:type="dxa"/>
          </w:tcPr>
          <w:p w14:paraId="1F236FDE" w14:textId="46838100" w:rsidR="00762868" w:rsidRPr="00276D24" w:rsidRDefault="00762868" w:rsidP="00A9786E">
            <w:pPr>
              <w:pStyle w:val="TableEntry"/>
            </w:pPr>
            <w:r w:rsidRPr="00276D24">
              <w:t>Search for Care Plan</w:t>
            </w:r>
          </w:p>
        </w:tc>
        <w:tc>
          <w:tcPr>
            <w:tcW w:w="1710" w:type="dxa"/>
          </w:tcPr>
          <w:p w14:paraId="2D874F06" w14:textId="3DF8B9D6" w:rsidR="00762868" w:rsidRPr="00276D24" w:rsidRDefault="00762868" w:rsidP="00A9786E">
            <w:pPr>
              <w:pStyle w:val="TableEntry"/>
            </w:pPr>
            <w:r w:rsidRPr="00276D24">
              <w:t>R</w:t>
            </w:r>
          </w:p>
        </w:tc>
        <w:tc>
          <w:tcPr>
            <w:tcW w:w="2799" w:type="dxa"/>
          </w:tcPr>
          <w:p w14:paraId="3AEF5593" w14:textId="66A7A5E6" w:rsidR="00762868" w:rsidRPr="00276D24" w:rsidRDefault="00762868" w:rsidP="00A9786E">
            <w:pPr>
              <w:pStyle w:val="TableEntry"/>
            </w:pPr>
            <w:r w:rsidRPr="00276D24">
              <w:t>PCC TF-2: 3.41</w:t>
            </w:r>
          </w:p>
        </w:tc>
      </w:tr>
      <w:tr w:rsidR="00762868" w:rsidRPr="00276D24" w14:paraId="33B68E13" w14:textId="77777777" w:rsidTr="00E008B6">
        <w:trPr>
          <w:cantSplit/>
          <w:jc w:val="center"/>
        </w:trPr>
        <w:tc>
          <w:tcPr>
            <w:tcW w:w="1449" w:type="dxa"/>
            <w:vMerge/>
          </w:tcPr>
          <w:p w14:paraId="65D709F4" w14:textId="77777777" w:rsidR="00762868" w:rsidRPr="00276D24" w:rsidRDefault="00762868" w:rsidP="00A9786E">
            <w:pPr>
              <w:pStyle w:val="TableEntry"/>
            </w:pPr>
          </w:p>
        </w:tc>
        <w:tc>
          <w:tcPr>
            <w:tcW w:w="2520" w:type="dxa"/>
          </w:tcPr>
          <w:p w14:paraId="05A5D1E0" w14:textId="7582624E" w:rsidR="00762868" w:rsidRPr="00276D24" w:rsidRDefault="00762868" w:rsidP="00A9786E">
            <w:pPr>
              <w:pStyle w:val="TableEntry"/>
            </w:pPr>
            <w:r w:rsidRPr="00276D24">
              <w:t>Retrieve Care Plan</w:t>
            </w:r>
          </w:p>
        </w:tc>
        <w:tc>
          <w:tcPr>
            <w:tcW w:w="1710" w:type="dxa"/>
          </w:tcPr>
          <w:p w14:paraId="457137FF" w14:textId="26024DE9" w:rsidR="00762868" w:rsidRPr="00276D24" w:rsidRDefault="00762868" w:rsidP="00A9786E">
            <w:pPr>
              <w:pStyle w:val="TableEntry"/>
            </w:pPr>
            <w:r w:rsidRPr="00276D24">
              <w:t>R</w:t>
            </w:r>
          </w:p>
        </w:tc>
        <w:tc>
          <w:tcPr>
            <w:tcW w:w="2799" w:type="dxa"/>
          </w:tcPr>
          <w:p w14:paraId="237DFF44" w14:textId="489448FD" w:rsidR="00762868" w:rsidRPr="00276D24" w:rsidRDefault="00762868" w:rsidP="00A9786E">
            <w:pPr>
              <w:pStyle w:val="TableEntry"/>
            </w:pPr>
            <w:r w:rsidRPr="00276D24">
              <w:t>PCC TF-2: 3.38</w:t>
            </w:r>
          </w:p>
        </w:tc>
      </w:tr>
      <w:tr w:rsidR="00762868" w:rsidRPr="00276D24" w14:paraId="4FF4FF4E" w14:textId="77777777" w:rsidTr="00E008B6">
        <w:trPr>
          <w:cantSplit/>
          <w:jc w:val="center"/>
        </w:trPr>
        <w:tc>
          <w:tcPr>
            <w:tcW w:w="1449" w:type="dxa"/>
            <w:vMerge/>
          </w:tcPr>
          <w:p w14:paraId="1C7DF9D7" w14:textId="77777777" w:rsidR="00762868" w:rsidRPr="00276D24" w:rsidRDefault="00762868" w:rsidP="00A9786E">
            <w:pPr>
              <w:pStyle w:val="TableEntry"/>
            </w:pPr>
          </w:p>
        </w:tc>
        <w:tc>
          <w:tcPr>
            <w:tcW w:w="2520" w:type="dxa"/>
          </w:tcPr>
          <w:p w14:paraId="27E67B7B" w14:textId="0FFF924F" w:rsidR="00762868" w:rsidRPr="00276D24" w:rsidRDefault="00762868" w:rsidP="00A9786E">
            <w:pPr>
              <w:pStyle w:val="TableEntry"/>
            </w:pPr>
            <w:r w:rsidRPr="00276D24">
              <w:t>Subscribe to Care Plan Updates</w:t>
            </w:r>
          </w:p>
        </w:tc>
        <w:tc>
          <w:tcPr>
            <w:tcW w:w="1710" w:type="dxa"/>
          </w:tcPr>
          <w:p w14:paraId="501BF75F" w14:textId="5A9C996B" w:rsidR="00762868" w:rsidRPr="00276D24" w:rsidRDefault="00762868" w:rsidP="00A9786E">
            <w:pPr>
              <w:pStyle w:val="TableEntry"/>
            </w:pPr>
            <w:r w:rsidRPr="00276D24">
              <w:t>O</w:t>
            </w:r>
          </w:p>
        </w:tc>
        <w:tc>
          <w:tcPr>
            <w:tcW w:w="2799" w:type="dxa"/>
          </w:tcPr>
          <w:p w14:paraId="5BEDE19C" w14:textId="7BC0E2FB" w:rsidR="00762868" w:rsidRPr="00276D24" w:rsidRDefault="00762868" w:rsidP="00A9786E">
            <w:pPr>
              <w:pStyle w:val="TableEntry"/>
            </w:pPr>
            <w:r w:rsidRPr="00276D24">
              <w:t>PCC TF-2: 3.39</w:t>
            </w:r>
          </w:p>
        </w:tc>
      </w:tr>
      <w:tr w:rsidR="00762868" w:rsidRPr="00276D24" w14:paraId="76E93500" w14:textId="77777777" w:rsidTr="00E008B6">
        <w:trPr>
          <w:cantSplit/>
          <w:jc w:val="center"/>
        </w:trPr>
        <w:tc>
          <w:tcPr>
            <w:tcW w:w="1449" w:type="dxa"/>
            <w:vMerge/>
          </w:tcPr>
          <w:p w14:paraId="22BF236B" w14:textId="77777777" w:rsidR="00762868" w:rsidRPr="00276D24" w:rsidRDefault="00762868" w:rsidP="00A9786E">
            <w:pPr>
              <w:pStyle w:val="TableEntry"/>
            </w:pPr>
          </w:p>
        </w:tc>
        <w:tc>
          <w:tcPr>
            <w:tcW w:w="2520" w:type="dxa"/>
          </w:tcPr>
          <w:p w14:paraId="19BE8555" w14:textId="0D909DA7" w:rsidR="00762868" w:rsidRPr="00276D24" w:rsidRDefault="00762868" w:rsidP="00A9786E">
            <w:pPr>
              <w:pStyle w:val="TableEntry"/>
            </w:pPr>
            <w:r w:rsidRPr="00276D24">
              <w:t>Provide Care Plan</w:t>
            </w:r>
          </w:p>
        </w:tc>
        <w:tc>
          <w:tcPr>
            <w:tcW w:w="1710" w:type="dxa"/>
          </w:tcPr>
          <w:p w14:paraId="3D0DCFF7" w14:textId="7FFCB8E0" w:rsidR="00762868" w:rsidRPr="00276D24" w:rsidRDefault="00762868" w:rsidP="00A9786E">
            <w:pPr>
              <w:pStyle w:val="TableEntry"/>
            </w:pPr>
            <w:r w:rsidRPr="00276D24">
              <w:t>O</w:t>
            </w:r>
          </w:p>
        </w:tc>
        <w:tc>
          <w:tcPr>
            <w:tcW w:w="2799" w:type="dxa"/>
          </w:tcPr>
          <w:p w14:paraId="55F01883" w14:textId="562584C9" w:rsidR="00762868" w:rsidRPr="00276D24" w:rsidRDefault="00762868" w:rsidP="00A9786E">
            <w:pPr>
              <w:pStyle w:val="TableEntry"/>
            </w:pPr>
            <w:r w:rsidRPr="00276D24">
              <w:t>PCC TF-2: 3.40</w:t>
            </w:r>
          </w:p>
        </w:tc>
      </w:tr>
      <w:tr w:rsidR="00762868" w:rsidRPr="00276D24" w14:paraId="78BC3A2B" w14:textId="77777777" w:rsidTr="00E008B6">
        <w:trPr>
          <w:cantSplit/>
          <w:jc w:val="center"/>
        </w:trPr>
        <w:tc>
          <w:tcPr>
            <w:tcW w:w="1449" w:type="dxa"/>
            <w:vMerge/>
          </w:tcPr>
          <w:p w14:paraId="609646BC" w14:textId="77777777" w:rsidR="00762868" w:rsidRPr="00276D24" w:rsidRDefault="00762868" w:rsidP="00A9786E">
            <w:pPr>
              <w:pStyle w:val="TableEntry"/>
            </w:pPr>
          </w:p>
        </w:tc>
        <w:tc>
          <w:tcPr>
            <w:tcW w:w="2520" w:type="dxa"/>
          </w:tcPr>
          <w:p w14:paraId="00248D17" w14:textId="7027F8A1" w:rsidR="00762868" w:rsidRPr="00276D24" w:rsidRDefault="00762868" w:rsidP="00A9786E">
            <w:pPr>
              <w:pStyle w:val="TableEntry"/>
            </w:pPr>
            <w:r w:rsidRPr="00276D24">
              <w:t>Search for Plan Definition</w:t>
            </w:r>
          </w:p>
        </w:tc>
        <w:tc>
          <w:tcPr>
            <w:tcW w:w="1710" w:type="dxa"/>
          </w:tcPr>
          <w:p w14:paraId="15456953" w14:textId="469D48FA" w:rsidR="00762868" w:rsidRPr="00276D24" w:rsidRDefault="00762868" w:rsidP="00A9786E">
            <w:pPr>
              <w:pStyle w:val="TableEntry"/>
            </w:pPr>
            <w:r w:rsidRPr="00276D24">
              <w:t>O</w:t>
            </w:r>
          </w:p>
        </w:tc>
        <w:tc>
          <w:tcPr>
            <w:tcW w:w="2799" w:type="dxa"/>
          </w:tcPr>
          <w:p w14:paraId="22E650F3" w14:textId="4768EE85" w:rsidR="00762868" w:rsidRPr="00276D24" w:rsidRDefault="00762868" w:rsidP="00A9786E">
            <w:pPr>
              <w:pStyle w:val="TableEntry"/>
            </w:pPr>
            <w:r w:rsidRPr="00276D24">
              <w:t>PCC TF-2: 3.</w:t>
            </w:r>
            <w:r>
              <w:t>65</w:t>
            </w:r>
          </w:p>
        </w:tc>
      </w:tr>
      <w:tr w:rsidR="00762868" w:rsidRPr="00276D24" w14:paraId="4F3ACBB8" w14:textId="77777777" w:rsidTr="00E008B6">
        <w:trPr>
          <w:cantSplit/>
          <w:jc w:val="center"/>
        </w:trPr>
        <w:tc>
          <w:tcPr>
            <w:tcW w:w="1449" w:type="dxa"/>
            <w:vMerge/>
          </w:tcPr>
          <w:p w14:paraId="75361454" w14:textId="77777777" w:rsidR="00762868" w:rsidRPr="00276D24" w:rsidRDefault="00762868" w:rsidP="00A9786E">
            <w:pPr>
              <w:pStyle w:val="TableEntry"/>
            </w:pPr>
          </w:p>
        </w:tc>
        <w:tc>
          <w:tcPr>
            <w:tcW w:w="2520" w:type="dxa"/>
          </w:tcPr>
          <w:p w14:paraId="36B6D8B2" w14:textId="40C532CE" w:rsidR="00762868" w:rsidRPr="00276D24" w:rsidRDefault="00762868" w:rsidP="00A9786E">
            <w:pPr>
              <w:pStyle w:val="TableEntry"/>
            </w:pPr>
            <w:r w:rsidRPr="00276D24">
              <w:t>Retrieve Plan Definition</w:t>
            </w:r>
          </w:p>
        </w:tc>
        <w:tc>
          <w:tcPr>
            <w:tcW w:w="1710" w:type="dxa"/>
          </w:tcPr>
          <w:p w14:paraId="1FA3FA02" w14:textId="105C9B17" w:rsidR="00762868" w:rsidRPr="00276D24" w:rsidRDefault="00762868" w:rsidP="00717A71">
            <w:pPr>
              <w:pStyle w:val="TableEntry"/>
            </w:pPr>
            <w:r w:rsidRPr="00276D24">
              <w:t>O</w:t>
            </w:r>
          </w:p>
        </w:tc>
        <w:tc>
          <w:tcPr>
            <w:tcW w:w="2799" w:type="dxa"/>
          </w:tcPr>
          <w:p w14:paraId="70BAF44B" w14:textId="1F934D38" w:rsidR="00762868" w:rsidRPr="00276D24" w:rsidRDefault="00762868" w:rsidP="00A9786E">
            <w:pPr>
              <w:pStyle w:val="TableEntry"/>
            </w:pPr>
            <w:r w:rsidRPr="00276D24">
              <w:t>PCC TF-2: 3.</w:t>
            </w:r>
            <w:r>
              <w:t>64</w:t>
            </w:r>
          </w:p>
        </w:tc>
      </w:tr>
      <w:tr w:rsidR="00762868" w:rsidRPr="00276D24" w14:paraId="4F1B4D30" w14:textId="77777777" w:rsidTr="00E008B6">
        <w:trPr>
          <w:cantSplit/>
          <w:jc w:val="center"/>
        </w:trPr>
        <w:tc>
          <w:tcPr>
            <w:tcW w:w="1449" w:type="dxa"/>
            <w:vMerge/>
          </w:tcPr>
          <w:p w14:paraId="36D39591" w14:textId="77777777" w:rsidR="00762868" w:rsidRPr="00276D24" w:rsidRDefault="00762868" w:rsidP="00A9786E">
            <w:pPr>
              <w:pStyle w:val="TableEntry"/>
            </w:pPr>
          </w:p>
        </w:tc>
        <w:tc>
          <w:tcPr>
            <w:tcW w:w="2520" w:type="dxa"/>
          </w:tcPr>
          <w:p w14:paraId="6E1DA015" w14:textId="707078EE" w:rsidR="00762868" w:rsidRPr="00276D24" w:rsidRDefault="00762868" w:rsidP="00A9786E">
            <w:pPr>
              <w:pStyle w:val="TableEntry"/>
            </w:pPr>
            <w:r w:rsidRPr="00276D24">
              <w:t>Update Plan Definition</w:t>
            </w:r>
          </w:p>
        </w:tc>
        <w:tc>
          <w:tcPr>
            <w:tcW w:w="1710" w:type="dxa"/>
          </w:tcPr>
          <w:p w14:paraId="01933F9E" w14:textId="11652141" w:rsidR="00762868" w:rsidRPr="00276D24" w:rsidRDefault="00762868" w:rsidP="00A9786E">
            <w:pPr>
              <w:pStyle w:val="TableEntry"/>
            </w:pPr>
            <w:r w:rsidRPr="00276D24">
              <w:t>O</w:t>
            </w:r>
          </w:p>
        </w:tc>
        <w:tc>
          <w:tcPr>
            <w:tcW w:w="2799" w:type="dxa"/>
          </w:tcPr>
          <w:p w14:paraId="08FC38CA" w14:textId="71061C35" w:rsidR="00762868" w:rsidRPr="00276D24" w:rsidRDefault="00762868" w:rsidP="00A9786E">
            <w:pPr>
              <w:pStyle w:val="TableEntry"/>
            </w:pPr>
            <w:r w:rsidRPr="00276D24">
              <w:t>PCC TF-2: 3.</w:t>
            </w:r>
            <w:r>
              <w:t>63</w:t>
            </w:r>
          </w:p>
        </w:tc>
      </w:tr>
      <w:tr w:rsidR="00762868" w:rsidRPr="00276D24" w14:paraId="41EDF7D1" w14:textId="77777777" w:rsidTr="00E008B6">
        <w:trPr>
          <w:cantSplit/>
          <w:jc w:val="center"/>
        </w:trPr>
        <w:tc>
          <w:tcPr>
            <w:tcW w:w="1449" w:type="dxa"/>
            <w:vMerge/>
          </w:tcPr>
          <w:p w14:paraId="698EEF32" w14:textId="77777777" w:rsidR="00762868" w:rsidRPr="00276D24" w:rsidRDefault="00762868" w:rsidP="00A9786E">
            <w:pPr>
              <w:pStyle w:val="TableEntry"/>
            </w:pPr>
          </w:p>
        </w:tc>
        <w:tc>
          <w:tcPr>
            <w:tcW w:w="2520" w:type="dxa"/>
          </w:tcPr>
          <w:p w14:paraId="2B7B35CB" w14:textId="658FD117" w:rsidR="00762868" w:rsidRPr="00276D24" w:rsidRDefault="00762868" w:rsidP="00A9786E">
            <w:pPr>
              <w:pStyle w:val="TableEntry"/>
            </w:pPr>
            <w:r w:rsidRPr="00276D24">
              <w:t>Subscribe to Plan Definition Updates</w:t>
            </w:r>
          </w:p>
        </w:tc>
        <w:tc>
          <w:tcPr>
            <w:tcW w:w="1710" w:type="dxa"/>
          </w:tcPr>
          <w:p w14:paraId="30CB846A" w14:textId="5ACCEA27" w:rsidR="00762868" w:rsidRPr="00276D24" w:rsidRDefault="00762868" w:rsidP="00A9786E">
            <w:pPr>
              <w:pStyle w:val="TableEntry"/>
            </w:pPr>
            <w:r w:rsidRPr="00276D24">
              <w:t>O</w:t>
            </w:r>
          </w:p>
        </w:tc>
        <w:tc>
          <w:tcPr>
            <w:tcW w:w="2799" w:type="dxa"/>
          </w:tcPr>
          <w:p w14:paraId="0AA39DEB" w14:textId="1275064E" w:rsidR="00762868" w:rsidRPr="00276D24" w:rsidRDefault="00762868" w:rsidP="00A9786E">
            <w:pPr>
              <w:pStyle w:val="TableEntry"/>
            </w:pPr>
            <w:r w:rsidRPr="00276D24">
              <w:t>PCC TF-2: 3.</w:t>
            </w:r>
            <w:r>
              <w:t>66</w:t>
            </w:r>
          </w:p>
        </w:tc>
      </w:tr>
      <w:tr w:rsidR="00762868" w:rsidRPr="00276D24" w14:paraId="2904CBBE" w14:textId="77777777" w:rsidTr="00E008B6">
        <w:trPr>
          <w:cantSplit/>
          <w:jc w:val="center"/>
        </w:trPr>
        <w:tc>
          <w:tcPr>
            <w:tcW w:w="1449" w:type="dxa"/>
            <w:vMerge/>
          </w:tcPr>
          <w:p w14:paraId="6C8AA27E" w14:textId="77777777" w:rsidR="00762868" w:rsidRPr="00276D24" w:rsidRDefault="00762868" w:rsidP="00A9786E">
            <w:pPr>
              <w:pStyle w:val="TableEntry"/>
            </w:pPr>
          </w:p>
        </w:tc>
        <w:tc>
          <w:tcPr>
            <w:tcW w:w="2520" w:type="dxa"/>
          </w:tcPr>
          <w:p w14:paraId="1D88BD8D" w14:textId="56935465" w:rsidR="00762868" w:rsidRPr="00276D24" w:rsidRDefault="00762868" w:rsidP="00D251BA">
            <w:pPr>
              <w:pStyle w:val="TableEntry"/>
            </w:pPr>
            <w:r w:rsidRPr="00276D24">
              <w:t>Apply Activity Definition Operation</w:t>
            </w:r>
          </w:p>
        </w:tc>
        <w:tc>
          <w:tcPr>
            <w:tcW w:w="1710" w:type="dxa"/>
          </w:tcPr>
          <w:p w14:paraId="21DC94C7" w14:textId="745364EF" w:rsidR="00762868" w:rsidRPr="00276D24" w:rsidRDefault="00762868" w:rsidP="00A9786E">
            <w:pPr>
              <w:pStyle w:val="TableEntry"/>
            </w:pPr>
            <w:r w:rsidRPr="00276D24">
              <w:t>O</w:t>
            </w:r>
          </w:p>
        </w:tc>
        <w:tc>
          <w:tcPr>
            <w:tcW w:w="2799" w:type="dxa"/>
          </w:tcPr>
          <w:p w14:paraId="264465DE" w14:textId="72DAFE43" w:rsidR="00762868" w:rsidRPr="00276D24" w:rsidRDefault="00762868" w:rsidP="00A9786E">
            <w:pPr>
              <w:pStyle w:val="TableEntry"/>
            </w:pPr>
            <w:r w:rsidRPr="00276D24">
              <w:t>PCC TF-2: 3.</w:t>
            </w:r>
            <w:r>
              <w:t>69</w:t>
            </w:r>
          </w:p>
        </w:tc>
      </w:tr>
      <w:tr w:rsidR="00762868" w:rsidRPr="00276D24" w14:paraId="67066D71" w14:textId="77777777" w:rsidTr="00E008B6">
        <w:trPr>
          <w:cantSplit/>
          <w:jc w:val="center"/>
          <w:ins w:id="75" w:author="Jones, Emma" w:date="2019-04-26T17:47:00Z"/>
        </w:trPr>
        <w:tc>
          <w:tcPr>
            <w:tcW w:w="1449" w:type="dxa"/>
            <w:vMerge/>
          </w:tcPr>
          <w:p w14:paraId="4F605AEE" w14:textId="77777777" w:rsidR="00762868" w:rsidRPr="00276D24" w:rsidRDefault="00762868" w:rsidP="00762868">
            <w:pPr>
              <w:pStyle w:val="TableEntry"/>
              <w:rPr>
                <w:ins w:id="76" w:author="Jones, Emma" w:date="2019-04-26T17:47:00Z"/>
              </w:rPr>
            </w:pPr>
          </w:p>
        </w:tc>
        <w:tc>
          <w:tcPr>
            <w:tcW w:w="2520" w:type="dxa"/>
          </w:tcPr>
          <w:p w14:paraId="3E8D3A1F" w14:textId="3B1423D4" w:rsidR="00762868" w:rsidRPr="00276D24" w:rsidRDefault="00762868" w:rsidP="00762868">
            <w:pPr>
              <w:pStyle w:val="TableEntry"/>
              <w:rPr>
                <w:ins w:id="77" w:author="Jones, Emma" w:date="2019-04-26T17:47:00Z"/>
              </w:rPr>
            </w:pPr>
            <w:ins w:id="78" w:author="Jones, Emma" w:date="2019-04-26T17:48:00Z">
              <w:r w:rsidRPr="00276D24">
                <w:t xml:space="preserve">Apply </w:t>
              </w:r>
              <w:r>
                <w:t>Plan</w:t>
              </w:r>
              <w:r w:rsidRPr="00276D24">
                <w:t xml:space="preserve"> Definition Operation</w:t>
              </w:r>
            </w:ins>
          </w:p>
        </w:tc>
        <w:tc>
          <w:tcPr>
            <w:tcW w:w="1710" w:type="dxa"/>
          </w:tcPr>
          <w:p w14:paraId="4AFB930C" w14:textId="665889FF" w:rsidR="00762868" w:rsidRPr="00276D24" w:rsidRDefault="00762868" w:rsidP="00762868">
            <w:pPr>
              <w:pStyle w:val="TableEntry"/>
              <w:rPr>
                <w:ins w:id="79" w:author="Jones, Emma" w:date="2019-04-26T17:47:00Z"/>
              </w:rPr>
            </w:pPr>
            <w:ins w:id="80" w:author="Jones, Emma" w:date="2019-04-26T17:48:00Z">
              <w:r w:rsidRPr="00276D24">
                <w:t>O</w:t>
              </w:r>
            </w:ins>
          </w:p>
        </w:tc>
        <w:tc>
          <w:tcPr>
            <w:tcW w:w="2799" w:type="dxa"/>
          </w:tcPr>
          <w:p w14:paraId="304520C2" w14:textId="090BEF26" w:rsidR="00762868" w:rsidRPr="00276D24" w:rsidRDefault="00762868" w:rsidP="00762868">
            <w:pPr>
              <w:pStyle w:val="TableEntry"/>
              <w:rPr>
                <w:ins w:id="81" w:author="Jones, Emma" w:date="2019-04-26T17:47:00Z"/>
              </w:rPr>
            </w:pPr>
            <w:ins w:id="82" w:author="Jones, Emma" w:date="2019-04-26T17:48:00Z">
              <w:r w:rsidRPr="00276D24">
                <w:t xml:space="preserve">PCC TF-2: </w:t>
              </w:r>
              <w:proofErr w:type="gramStart"/>
              <w:r w:rsidRPr="00276D24">
                <w:t>3.</w:t>
              </w:r>
              <w:r>
                <w:t>xx</w:t>
              </w:r>
            </w:ins>
            <w:proofErr w:type="gramEnd"/>
          </w:p>
        </w:tc>
      </w:tr>
      <w:tr w:rsidR="00000A1F" w:rsidRPr="00276D24" w14:paraId="7A1E833F" w14:textId="77777777" w:rsidTr="00E008B6">
        <w:trPr>
          <w:cantSplit/>
          <w:jc w:val="center"/>
        </w:trPr>
        <w:tc>
          <w:tcPr>
            <w:tcW w:w="1449" w:type="dxa"/>
            <w:vMerge w:val="restart"/>
          </w:tcPr>
          <w:p w14:paraId="46FD5607" w14:textId="37E67105" w:rsidR="00000A1F" w:rsidRPr="00276D24" w:rsidRDefault="00000A1F" w:rsidP="00000A1F">
            <w:pPr>
              <w:pStyle w:val="TableEntry"/>
            </w:pPr>
            <w:r>
              <w:t>Care Team Contributor</w:t>
            </w:r>
          </w:p>
        </w:tc>
        <w:tc>
          <w:tcPr>
            <w:tcW w:w="2520" w:type="dxa"/>
          </w:tcPr>
          <w:p w14:paraId="7FDA30D1" w14:textId="16F47B25" w:rsidR="00000A1F" w:rsidRPr="00276D24" w:rsidRDefault="00000A1F" w:rsidP="00000A1F">
            <w:pPr>
              <w:pStyle w:val="TableEntry"/>
            </w:pPr>
            <w:r>
              <w:t>Update Care Team</w:t>
            </w:r>
          </w:p>
        </w:tc>
        <w:tc>
          <w:tcPr>
            <w:tcW w:w="1710" w:type="dxa"/>
          </w:tcPr>
          <w:p w14:paraId="708FBFCD" w14:textId="4033C550" w:rsidR="00000A1F" w:rsidRPr="00276D24" w:rsidRDefault="001B74D8" w:rsidP="00000A1F">
            <w:pPr>
              <w:pStyle w:val="TableEntry"/>
            </w:pPr>
            <w:r>
              <w:t>R</w:t>
            </w:r>
          </w:p>
        </w:tc>
        <w:tc>
          <w:tcPr>
            <w:tcW w:w="2799" w:type="dxa"/>
          </w:tcPr>
          <w:p w14:paraId="55BE21AB" w14:textId="6716F8B0" w:rsidR="00000A1F" w:rsidRPr="00276D24" w:rsidRDefault="00000A1F" w:rsidP="00000A1F">
            <w:pPr>
              <w:pStyle w:val="TableEntry"/>
            </w:pPr>
            <w:r>
              <w:t>PCC TF-2: 3.45</w:t>
            </w:r>
          </w:p>
        </w:tc>
      </w:tr>
      <w:tr w:rsidR="00000A1F" w:rsidRPr="00276D24" w14:paraId="6F9B962F" w14:textId="77777777" w:rsidTr="00E008B6">
        <w:trPr>
          <w:cantSplit/>
          <w:jc w:val="center"/>
        </w:trPr>
        <w:tc>
          <w:tcPr>
            <w:tcW w:w="1449" w:type="dxa"/>
            <w:vMerge/>
          </w:tcPr>
          <w:p w14:paraId="75DB8B01" w14:textId="77777777" w:rsidR="00000A1F" w:rsidRPr="00276D24" w:rsidRDefault="00000A1F" w:rsidP="00000A1F">
            <w:pPr>
              <w:pStyle w:val="TableEntry"/>
            </w:pPr>
          </w:p>
        </w:tc>
        <w:tc>
          <w:tcPr>
            <w:tcW w:w="2520" w:type="dxa"/>
          </w:tcPr>
          <w:p w14:paraId="0270A1D3" w14:textId="3C250179" w:rsidR="00000A1F" w:rsidRPr="00276D24" w:rsidRDefault="00000A1F" w:rsidP="00000A1F">
            <w:pPr>
              <w:pStyle w:val="TableEntry"/>
            </w:pPr>
            <w:r>
              <w:t>Search for Care Team</w:t>
            </w:r>
          </w:p>
        </w:tc>
        <w:tc>
          <w:tcPr>
            <w:tcW w:w="1710" w:type="dxa"/>
          </w:tcPr>
          <w:p w14:paraId="35FCC3E4" w14:textId="3C1BDC9A" w:rsidR="00000A1F" w:rsidRPr="00276D24" w:rsidRDefault="001B74D8" w:rsidP="00000A1F">
            <w:pPr>
              <w:pStyle w:val="TableEntry"/>
            </w:pPr>
            <w:r>
              <w:t>R</w:t>
            </w:r>
          </w:p>
        </w:tc>
        <w:tc>
          <w:tcPr>
            <w:tcW w:w="2799" w:type="dxa"/>
          </w:tcPr>
          <w:p w14:paraId="3CF3CA10" w14:textId="774F6062" w:rsidR="00000A1F" w:rsidRPr="00276D24" w:rsidRDefault="00000A1F" w:rsidP="00000A1F">
            <w:pPr>
              <w:pStyle w:val="TableEntry"/>
            </w:pPr>
            <w:r>
              <w:t>PCC TF-2: 3.46</w:t>
            </w:r>
          </w:p>
        </w:tc>
      </w:tr>
      <w:tr w:rsidR="00000A1F" w:rsidRPr="00276D24" w14:paraId="0ADD76F5" w14:textId="77777777" w:rsidTr="00E008B6">
        <w:trPr>
          <w:cantSplit/>
          <w:jc w:val="center"/>
        </w:trPr>
        <w:tc>
          <w:tcPr>
            <w:tcW w:w="1449" w:type="dxa"/>
            <w:vMerge/>
          </w:tcPr>
          <w:p w14:paraId="22C47655" w14:textId="77777777" w:rsidR="00000A1F" w:rsidRPr="00276D24" w:rsidRDefault="00000A1F" w:rsidP="00000A1F">
            <w:pPr>
              <w:pStyle w:val="TableEntry"/>
            </w:pPr>
          </w:p>
        </w:tc>
        <w:tc>
          <w:tcPr>
            <w:tcW w:w="2520" w:type="dxa"/>
          </w:tcPr>
          <w:p w14:paraId="65FC588B" w14:textId="72B66049" w:rsidR="00000A1F" w:rsidRPr="00276D24" w:rsidRDefault="00000A1F" w:rsidP="00000A1F">
            <w:pPr>
              <w:pStyle w:val="TableEntry"/>
            </w:pPr>
            <w:r>
              <w:t>Retrieve Care Team</w:t>
            </w:r>
          </w:p>
        </w:tc>
        <w:tc>
          <w:tcPr>
            <w:tcW w:w="1710" w:type="dxa"/>
          </w:tcPr>
          <w:p w14:paraId="1CDDB925" w14:textId="351355C9" w:rsidR="00000A1F" w:rsidRPr="00276D24" w:rsidRDefault="001B74D8" w:rsidP="00000A1F">
            <w:pPr>
              <w:pStyle w:val="TableEntry"/>
            </w:pPr>
            <w:r>
              <w:t>R</w:t>
            </w:r>
          </w:p>
        </w:tc>
        <w:tc>
          <w:tcPr>
            <w:tcW w:w="2799" w:type="dxa"/>
          </w:tcPr>
          <w:p w14:paraId="01148275" w14:textId="3B3197BF" w:rsidR="00000A1F" w:rsidRPr="00276D24" w:rsidRDefault="00000A1F" w:rsidP="00000A1F">
            <w:pPr>
              <w:pStyle w:val="TableEntry"/>
            </w:pPr>
            <w:r>
              <w:t>PCC TF-2: 3.47</w:t>
            </w:r>
          </w:p>
        </w:tc>
      </w:tr>
      <w:tr w:rsidR="00000A1F" w:rsidRPr="00276D24" w14:paraId="586D557C" w14:textId="77777777" w:rsidTr="00E008B6">
        <w:trPr>
          <w:cantSplit/>
          <w:jc w:val="center"/>
        </w:trPr>
        <w:tc>
          <w:tcPr>
            <w:tcW w:w="1449" w:type="dxa"/>
            <w:vMerge/>
          </w:tcPr>
          <w:p w14:paraId="177AA500" w14:textId="77777777" w:rsidR="00000A1F" w:rsidRPr="00276D24" w:rsidRDefault="00000A1F" w:rsidP="00000A1F">
            <w:pPr>
              <w:pStyle w:val="TableEntry"/>
            </w:pPr>
          </w:p>
        </w:tc>
        <w:tc>
          <w:tcPr>
            <w:tcW w:w="2520" w:type="dxa"/>
          </w:tcPr>
          <w:p w14:paraId="5718B782" w14:textId="5998CED9" w:rsidR="00000A1F" w:rsidRPr="00276D24" w:rsidRDefault="00000A1F" w:rsidP="00000A1F">
            <w:pPr>
              <w:pStyle w:val="TableEntry"/>
            </w:pPr>
            <w:r>
              <w:t>Subscribe to Care Team Updates</w:t>
            </w:r>
          </w:p>
        </w:tc>
        <w:tc>
          <w:tcPr>
            <w:tcW w:w="1710" w:type="dxa"/>
          </w:tcPr>
          <w:p w14:paraId="6A44CD24" w14:textId="49E2A9BF" w:rsidR="00000A1F" w:rsidRPr="00276D24" w:rsidRDefault="001B74D8" w:rsidP="00000A1F">
            <w:pPr>
              <w:pStyle w:val="TableEntry"/>
            </w:pPr>
            <w:r w:rsidRPr="00DF2420">
              <w:t xml:space="preserve">O </w:t>
            </w:r>
            <w:r w:rsidRPr="00F913D7">
              <w:rPr>
                <w:vertAlign w:val="superscript"/>
              </w:rPr>
              <w:t>Note 1</w:t>
            </w:r>
          </w:p>
        </w:tc>
        <w:tc>
          <w:tcPr>
            <w:tcW w:w="2799" w:type="dxa"/>
          </w:tcPr>
          <w:p w14:paraId="6C7ED2E4" w14:textId="789755DF" w:rsidR="00000A1F" w:rsidRPr="00276D24" w:rsidRDefault="00000A1F" w:rsidP="00000A1F">
            <w:pPr>
              <w:pStyle w:val="TableEntry"/>
            </w:pPr>
            <w:r>
              <w:t>PCC TF-2: 3.48</w:t>
            </w:r>
          </w:p>
        </w:tc>
      </w:tr>
      <w:tr w:rsidR="001B74D8" w:rsidRPr="00276D24" w14:paraId="682FDE95" w14:textId="77777777" w:rsidTr="00E008B6">
        <w:trPr>
          <w:cantSplit/>
          <w:jc w:val="center"/>
        </w:trPr>
        <w:tc>
          <w:tcPr>
            <w:tcW w:w="1449" w:type="dxa"/>
            <w:vMerge/>
          </w:tcPr>
          <w:p w14:paraId="3663CF1A" w14:textId="77777777" w:rsidR="001B74D8" w:rsidRPr="00276D24" w:rsidRDefault="001B74D8" w:rsidP="001B74D8">
            <w:pPr>
              <w:pStyle w:val="TableEntry"/>
            </w:pPr>
          </w:p>
        </w:tc>
        <w:tc>
          <w:tcPr>
            <w:tcW w:w="2520" w:type="dxa"/>
          </w:tcPr>
          <w:p w14:paraId="2E0CE64C" w14:textId="63680317" w:rsidR="001B74D8" w:rsidRPr="00276D24" w:rsidRDefault="001B74D8" w:rsidP="001B74D8">
            <w:pPr>
              <w:pStyle w:val="TableEntry"/>
            </w:pPr>
            <w:r w:rsidRPr="00DF2420">
              <w:t>Provide Care Team</w:t>
            </w:r>
          </w:p>
        </w:tc>
        <w:tc>
          <w:tcPr>
            <w:tcW w:w="1710" w:type="dxa"/>
          </w:tcPr>
          <w:p w14:paraId="3FEBC0E2" w14:textId="163AB035" w:rsidR="001B74D8" w:rsidRPr="00276D24" w:rsidRDefault="001B74D8" w:rsidP="001B74D8">
            <w:pPr>
              <w:pStyle w:val="TableEntry"/>
            </w:pPr>
            <w:r>
              <w:t>O</w:t>
            </w:r>
          </w:p>
        </w:tc>
        <w:tc>
          <w:tcPr>
            <w:tcW w:w="2799" w:type="dxa"/>
          </w:tcPr>
          <w:p w14:paraId="52537EAF" w14:textId="3A2BB2B6" w:rsidR="001B74D8" w:rsidRPr="00276D24" w:rsidRDefault="001B74D8" w:rsidP="001B74D8">
            <w:pPr>
              <w:pStyle w:val="TableEntry"/>
            </w:pPr>
            <w:r w:rsidRPr="00DF2420">
              <w:t>PCC TF-2: 3.49</w:t>
            </w:r>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trPr>
        <w:tc>
          <w:tcPr>
            <w:tcW w:w="1449" w:type="dxa"/>
            <w:vMerge w:val="restart"/>
          </w:tcPr>
          <w:p w14:paraId="2EFAD166" w14:textId="6FF081E1" w:rsidR="00000A1F" w:rsidRPr="00276D24" w:rsidRDefault="00000A1F" w:rsidP="00000A1F">
            <w:pPr>
              <w:pStyle w:val="TableEntry"/>
            </w:pPr>
            <w:r>
              <w:t>Care Team Service</w:t>
            </w:r>
          </w:p>
        </w:tc>
        <w:tc>
          <w:tcPr>
            <w:tcW w:w="2520" w:type="dxa"/>
          </w:tcPr>
          <w:p w14:paraId="673FFAD6" w14:textId="3574EEED" w:rsidR="00000A1F" w:rsidRPr="00276D24" w:rsidRDefault="00000A1F" w:rsidP="00000A1F">
            <w:pPr>
              <w:pStyle w:val="TableEntry"/>
            </w:pPr>
            <w:r>
              <w:t>Search for Care Team</w:t>
            </w:r>
          </w:p>
        </w:tc>
        <w:tc>
          <w:tcPr>
            <w:tcW w:w="1710" w:type="dxa"/>
          </w:tcPr>
          <w:p w14:paraId="1C86DA35" w14:textId="7AF6C9D5" w:rsidR="00000A1F" w:rsidRPr="00276D24" w:rsidRDefault="001B74D8" w:rsidP="00000A1F">
            <w:pPr>
              <w:pStyle w:val="TableEntry"/>
            </w:pPr>
            <w:r>
              <w:t>R</w:t>
            </w:r>
          </w:p>
        </w:tc>
        <w:tc>
          <w:tcPr>
            <w:tcW w:w="2799" w:type="dxa"/>
          </w:tcPr>
          <w:p w14:paraId="7C6DDD65" w14:textId="7858E9DA" w:rsidR="00000A1F" w:rsidRPr="00276D24" w:rsidRDefault="00000A1F" w:rsidP="00000A1F">
            <w:pPr>
              <w:pStyle w:val="TableEntry"/>
            </w:pPr>
            <w:r>
              <w:t>PCC TF-2: 3.46</w:t>
            </w:r>
          </w:p>
        </w:tc>
      </w:tr>
      <w:tr w:rsidR="00000A1F" w:rsidRPr="00276D24" w14:paraId="75D25CD2" w14:textId="77777777" w:rsidTr="00E008B6">
        <w:trPr>
          <w:cantSplit/>
          <w:jc w:val="center"/>
        </w:trPr>
        <w:tc>
          <w:tcPr>
            <w:tcW w:w="1449" w:type="dxa"/>
            <w:vMerge/>
          </w:tcPr>
          <w:p w14:paraId="5453FEAB" w14:textId="77777777" w:rsidR="00000A1F" w:rsidRPr="00276D24" w:rsidRDefault="00000A1F" w:rsidP="00000A1F">
            <w:pPr>
              <w:pStyle w:val="TableEntry"/>
            </w:pPr>
          </w:p>
        </w:tc>
        <w:tc>
          <w:tcPr>
            <w:tcW w:w="2520" w:type="dxa"/>
          </w:tcPr>
          <w:p w14:paraId="355DC07C" w14:textId="61FED249" w:rsidR="00000A1F" w:rsidRPr="00276D24" w:rsidRDefault="00000A1F" w:rsidP="00000A1F">
            <w:pPr>
              <w:pStyle w:val="TableEntry"/>
            </w:pPr>
            <w:r>
              <w:t>Retrieve Care Team</w:t>
            </w:r>
          </w:p>
        </w:tc>
        <w:tc>
          <w:tcPr>
            <w:tcW w:w="1710" w:type="dxa"/>
          </w:tcPr>
          <w:p w14:paraId="68AE3122" w14:textId="5A59F7A1" w:rsidR="00000A1F" w:rsidRPr="00276D24" w:rsidRDefault="001B74D8" w:rsidP="00000A1F">
            <w:pPr>
              <w:pStyle w:val="TableEntry"/>
            </w:pPr>
            <w:r>
              <w:t>R</w:t>
            </w:r>
          </w:p>
        </w:tc>
        <w:tc>
          <w:tcPr>
            <w:tcW w:w="2799" w:type="dxa"/>
          </w:tcPr>
          <w:p w14:paraId="7D9FC841" w14:textId="0610429D" w:rsidR="00000A1F" w:rsidRPr="00276D24" w:rsidRDefault="00000A1F" w:rsidP="00000A1F">
            <w:pPr>
              <w:pStyle w:val="TableEntry"/>
            </w:pPr>
            <w:r>
              <w:t>PCC TF-2: 3.47</w:t>
            </w:r>
          </w:p>
        </w:tc>
      </w:tr>
      <w:tr w:rsidR="00000A1F" w:rsidRPr="00276D24" w14:paraId="3818AE26" w14:textId="77777777" w:rsidTr="00E008B6">
        <w:trPr>
          <w:cantSplit/>
          <w:jc w:val="center"/>
        </w:trPr>
        <w:tc>
          <w:tcPr>
            <w:tcW w:w="1449" w:type="dxa"/>
            <w:vMerge/>
          </w:tcPr>
          <w:p w14:paraId="4E94FB3B" w14:textId="77777777" w:rsidR="00000A1F" w:rsidRPr="00276D24" w:rsidRDefault="00000A1F" w:rsidP="00000A1F">
            <w:pPr>
              <w:pStyle w:val="TableEntry"/>
            </w:pPr>
          </w:p>
        </w:tc>
        <w:tc>
          <w:tcPr>
            <w:tcW w:w="2520" w:type="dxa"/>
          </w:tcPr>
          <w:p w14:paraId="4476D4E2" w14:textId="07D632B5" w:rsidR="00000A1F" w:rsidRPr="00276D24" w:rsidRDefault="00000A1F" w:rsidP="00000A1F">
            <w:pPr>
              <w:pStyle w:val="TableEntry"/>
            </w:pPr>
            <w:r>
              <w:t>Update Care Team</w:t>
            </w:r>
          </w:p>
        </w:tc>
        <w:tc>
          <w:tcPr>
            <w:tcW w:w="1710" w:type="dxa"/>
          </w:tcPr>
          <w:p w14:paraId="1DD1C2C3" w14:textId="1DEF17A8" w:rsidR="00000A1F" w:rsidRPr="00276D24" w:rsidRDefault="001B74D8" w:rsidP="00000A1F">
            <w:pPr>
              <w:pStyle w:val="TableEntry"/>
            </w:pPr>
            <w:r>
              <w:t>R</w:t>
            </w:r>
          </w:p>
        </w:tc>
        <w:tc>
          <w:tcPr>
            <w:tcW w:w="2799" w:type="dxa"/>
          </w:tcPr>
          <w:p w14:paraId="13297275" w14:textId="38D84299" w:rsidR="00000A1F" w:rsidRPr="00276D24" w:rsidRDefault="00000A1F" w:rsidP="00000A1F">
            <w:pPr>
              <w:pStyle w:val="TableEntry"/>
            </w:pPr>
            <w:r>
              <w:t>PCC TF-2: 3.45</w:t>
            </w:r>
          </w:p>
        </w:tc>
      </w:tr>
      <w:tr w:rsidR="00000A1F" w:rsidRPr="00276D24" w14:paraId="7709D086" w14:textId="77777777" w:rsidTr="00E008B6">
        <w:trPr>
          <w:cantSplit/>
          <w:jc w:val="center"/>
        </w:trPr>
        <w:tc>
          <w:tcPr>
            <w:tcW w:w="1449" w:type="dxa"/>
            <w:vMerge/>
          </w:tcPr>
          <w:p w14:paraId="495F25F8" w14:textId="77777777" w:rsidR="00000A1F" w:rsidRPr="00276D24" w:rsidRDefault="00000A1F" w:rsidP="00000A1F">
            <w:pPr>
              <w:pStyle w:val="TableEntry"/>
            </w:pPr>
          </w:p>
        </w:tc>
        <w:tc>
          <w:tcPr>
            <w:tcW w:w="2520" w:type="dxa"/>
          </w:tcPr>
          <w:p w14:paraId="62407681" w14:textId="3F640AB8" w:rsidR="00000A1F" w:rsidRPr="00276D24" w:rsidRDefault="00000A1F" w:rsidP="00000A1F">
            <w:pPr>
              <w:pStyle w:val="TableEntry"/>
            </w:pPr>
            <w:r>
              <w:t>Subscribe to Care Team Updates</w:t>
            </w:r>
          </w:p>
        </w:tc>
        <w:tc>
          <w:tcPr>
            <w:tcW w:w="1710" w:type="dxa"/>
          </w:tcPr>
          <w:p w14:paraId="5E0F23C7" w14:textId="6173E81D" w:rsidR="00000A1F" w:rsidRPr="00276D24" w:rsidRDefault="001B74D8" w:rsidP="00000A1F">
            <w:pPr>
              <w:pStyle w:val="TableEntry"/>
            </w:pPr>
            <w:r>
              <w:t>R</w:t>
            </w:r>
            <w:r w:rsidR="00000A1F">
              <w:t xml:space="preserve"> </w:t>
            </w:r>
          </w:p>
        </w:tc>
        <w:tc>
          <w:tcPr>
            <w:tcW w:w="2799" w:type="dxa"/>
          </w:tcPr>
          <w:p w14:paraId="05DC7F3C" w14:textId="5B7FBEF2" w:rsidR="00000A1F" w:rsidRPr="00276D24" w:rsidRDefault="00000A1F" w:rsidP="00000A1F">
            <w:pPr>
              <w:pStyle w:val="TableEntry"/>
            </w:pPr>
            <w:r>
              <w:t>PCC TF-2: 3.48</w:t>
            </w:r>
          </w:p>
        </w:tc>
      </w:tr>
      <w:tr w:rsidR="00000A1F" w:rsidRPr="00276D24" w14:paraId="213645C8" w14:textId="77777777" w:rsidTr="00E008B6">
        <w:trPr>
          <w:cantSplit/>
          <w:jc w:val="center"/>
        </w:trPr>
        <w:tc>
          <w:tcPr>
            <w:tcW w:w="1449" w:type="dxa"/>
            <w:vMerge/>
          </w:tcPr>
          <w:p w14:paraId="7FCD0856" w14:textId="77777777" w:rsidR="00000A1F" w:rsidRPr="00276D24" w:rsidRDefault="00000A1F" w:rsidP="00000A1F">
            <w:pPr>
              <w:pStyle w:val="TableEntry"/>
            </w:pPr>
          </w:p>
        </w:tc>
        <w:tc>
          <w:tcPr>
            <w:tcW w:w="2520" w:type="dxa"/>
          </w:tcPr>
          <w:p w14:paraId="77C5D3FC" w14:textId="7BFBFAD3" w:rsidR="00000A1F" w:rsidRPr="00276D24" w:rsidRDefault="00000A1F" w:rsidP="00000A1F">
            <w:pPr>
              <w:pStyle w:val="TableEntry"/>
            </w:pPr>
            <w:r>
              <w:t>Provide Care Team</w:t>
            </w:r>
          </w:p>
        </w:tc>
        <w:tc>
          <w:tcPr>
            <w:tcW w:w="1710" w:type="dxa"/>
          </w:tcPr>
          <w:p w14:paraId="7B62576A" w14:textId="0623C6E5" w:rsidR="00000A1F" w:rsidRPr="00276D24" w:rsidRDefault="001B74D8" w:rsidP="00000A1F">
            <w:pPr>
              <w:pStyle w:val="TableEntry"/>
            </w:pPr>
            <w:r w:rsidRPr="00DF2420">
              <w:t>R (as initiator)</w:t>
            </w:r>
          </w:p>
        </w:tc>
        <w:tc>
          <w:tcPr>
            <w:tcW w:w="2799" w:type="dxa"/>
          </w:tcPr>
          <w:p w14:paraId="06C07ADE" w14:textId="4ECD422C" w:rsidR="00000A1F" w:rsidRPr="00276D24" w:rsidRDefault="00000A1F" w:rsidP="00000A1F">
            <w:pPr>
              <w:pStyle w:val="TableEntry"/>
            </w:pPr>
            <w:r>
              <w:t>PCC TF-2: 3.49</w:t>
            </w:r>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2AEBE3EF" w:rsidR="00000A1F" w:rsidRDefault="001B74D8" w:rsidP="00000A1F">
      <w:pPr>
        <w:pStyle w:val="Note"/>
        <w:rPr>
          <w:szCs w:val="18"/>
        </w:rPr>
      </w:pPr>
      <w:r>
        <w:rPr>
          <w:szCs w:val="18"/>
        </w:rPr>
        <w:tab/>
      </w:r>
      <w:r>
        <w:rPr>
          <w:szCs w:val="18"/>
        </w:rPr>
        <w:tab/>
      </w:r>
      <w:r w:rsidR="00000A1F">
        <w:rPr>
          <w:szCs w:val="18"/>
        </w:rPr>
        <w:t>Note 1: If the Subscribe to Care Team Updates Option is supported, must also support Provide Care Team Option</w:t>
      </w: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83" w:name="_Toc524533405"/>
      <w:bookmarkEnd w:id="59"/>
      <w:bookmarkEnd w:id="60"/>
      <w:bookmarkEnd w:id="61"/>
      <w:bookmarkEnd w:id="62"/>
      <w:bookmarkEnd w:id="63"/>
      <w:bookmarkEnd w:id="64"/>
      <w:bookmarkEnd w:id="65"/>
      <w:bookmarkEnd w:id="66"/>
      <w:r w:rsidRPr="00276D24">
        <w:rPr>
          <w:bCs/>
          <w:noProof w:val="0"/>
        </w:rPr>
        <w:lastRenderedPageBreak/>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83"/>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5CB0AAE3" w:rsidR="00F81AC4" w:rsidRDefault="00D830B4" w:rsidP="006A4160">
      <w:pPr>
        <w:pStyle w:val="BodyText"/>
      </w:pPr>
      <w:r w:rsidRPr="00276D24">
        <w:t xml:space="preserve">There are </w:t>
      </w:r>
      <w:r w:rsidR="001B74D8">
        <w:t>five</w:t>
      </w:r>
      <w:r w:rsidR="001B74D8" w:rsidRPr="00276D24">
        <w:t xml:space="preserve"> </w:t>
      </w:r>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r>
        <w:t>The second actor is the Care Team Contributor. This actor is grouped with the Care Plan Contributor actor to support the care team workflow as a component of care planning. This actor interacts with the Care Team Service</w:t>
      </w:r>
      <w:r w:rsidR="00566DFF">
        <w:t xml:space="preserve"> to create and update the care team aspects of the care plan. </w:t>
      </w:r>
    </w:p>
    <w:p w14:paraId="647199AB" w14:textId="0098AE78" w:rsidR="001A6FBC" w:rsidRDefault="00D830B4" w:rsidP="006A4160">
      <w:pPr>
        <w:pStyle w:val="BodyText"/>
      </w:pPr>
      <w:r w:rsidRPr="00276D24">
        <w:t xml:space="preserve">The </w:t>
      </w:r>
      <w:r w:rsidR="00566DFF">
        <w:t>third</w:t>
      </w:r>
      <w:r w:rsidR="00566DFF" w:rsidRPr="00276D24">
        <w:t xml:space="preserve"> </w:t>
      </w:r>
      <w:r w:rsidRPr="00276D24">
        <w:t xml:space="preserve">actor is the Care Plan Service. This actor manages patient specific Care Plans. </w:t>
      </w:r>
    </w:p>
    <w:p w14:paraId="709F05F0" w14:textId="61B0CEBB" w:rsidR="00566DFF" w:rsidRPr="00276D24" w:rsidRDefault="00566DFF" w:rsidP="006A4160">
      <w:pPr>
        <w:pStyle w:val="BodyText"/>
      </w:pPr>
      <w:r>
        <w:t xml:space="preserve">The fourth actor is the Care Team Service. This actor manages Care Team updates. </w:t>
      </w:r>
    </w:p>
    <w:p w14:paraId="00BDBE73" w14:textId="7C69E990" w:rsidR="00934D38" w:rsidRPr="00276D24" w:rsidRDefault="00D830B4" w:rsidP="006A4160">
      <w:pPr>
        <w:pStyle w:val="BodyText"/>
      </w:pPr>
      <w:r w:rsidRPr="00276D24">
        <w:t xml:space="preserve">The </w:t>
      </w:r>
      <w:r w:rsidR="00566DFF">
        <w:t>fifth</w:t>
      </w:r>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84" w:name="_Toc524533406"/>
      <w:r w:rsidRPr="00276D24">
        <w:rPr>
          <w:noProof w:val="0"/>
        </w:rPr>
        <w:t xml:space="preserve">X.1.1.1 </w:t>
      </w:r>
      <w:r w:rsidR="00C636C8" w:rsidRPr="00276D24">
        <w:rPr>
          <w:noProof w:val="0"/>
        </w:rPr>
        <w:t>Care Plan Contributor</w:t>
      </w:r>
      <w:bookmarkEnd w:id="84"/>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06322D75"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hyperlink r:id="rId33" w:anchor="transactional-integrity" w:history="1">
        <w:r w:rsidR="00AD3E65" w:rsidRPr="00DA5094">
          <w:rPr>
            <w:rStyle w:val="Hyperlink"/>
          </w:rPr>
          <w:t>http://hl7.org/fhir/R4/http.html#transactional-integrity</w:t>
        </w:r>
      </w:hyperlink>
      <w:r w:rsidRPr="00276D24">
        <w:t>)</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lastRenderedPageBreak/>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noProof w:val="0"/>
        </w:rPr>
      </w:pPr>
      <w:bookmarkStart w:id="85" w:name="_Toc492549540"/>
      <w:r>
        <w:rPr>
          <w:noProof w:val="0"/>
        </w:rPr>
        <w:t>X.1.1.2 Care Team Contributor</w:t>
      </w:r>
      <w:bookmarkEnd w:id="85"/>
    </w:p>
    <w:p w14:paraId="5CDB3C20" w14:textId="77777777" w:rsidR="00000A1F" w:rsidRDefault="00000A1F" w:rsidP="00000A1F">
      <w:pPr>
        <w:pStyle w:val="BodyText"/>
      </w:pPr>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p>
    <w:p w14:paraId="619E7D4D" w14:textId="77777777" w:rsidR="00000A1F" w:rsidRDefault="00000A1F" w:rsidP="00000A1F">
      <w:pPr>
        <w:pStyle w:val="BodyText"/>
      </w:pPr>
      <w:r>
        <w:t xml:space="preserve">In order to ensure data integrity, as is necessary when multiple Care Team Contributor Actors are attempting to update to the same CareTeam resource, the Care Team Contributor SHALL use the following sequence of operations (from </w:t>
      </w:r>
      <w:hyperlink r:id="rId34" w:anchor="transactional-integrity" w:history="1">
        <w:r>
          <w:rPr>
            <w:rStyle w:val="Hyperlink"/>
          </w:rPr>
          <w:t>http://hl7.org/fhir/http.html#transactional-integrity</w:t>
        </w:r>
      </w:hyperlink>
      <w:r>
        <w:t>).</w:t>
      </w:r>
    </w:p>
    <w:p w14:paraId="1839DF79" w14:textId="77777777" w:rsidR="00000A1F" w:rsidRDefault="00000A1F" w:rsidP="00000A1F">
      <w:pPr>
        <w:pStyle w:val="ListBullet2"/>
        <w:numPr>
          <w:ilvl w:val="0"/>
          <w:numId w:val="36"/>
        </w:numPr>
      </w:pPr>
      <w:r>
        <w:t>Before updating, the Care Team Contributor SHALL read the latest version of the CareTeam resource;</w:t>
      </w:r>
    </w:p>
    <w:p w14:paraId="7F3ED907" w14:textId="77777777" w:rsidR="00000A1F" w:rsidRDefault="00000A1F" w:rsidP="00000A1F">
      <w:pPr>
        <w:pStyle w:val="ListBullet2"/>
        <w:numPr>
          <w:ilvl w:val="0"/>
          <w:numId w:val="36"/>
        </w:numPr>
      </w:pPr>
      <w:r>
        <w:t>The Care Team Contributor SHALL apply the changes (additions, updates, deletions) it wants to the CareTeam resource, leaving all other information intact;</w:t>
      </w:r>
    </w:p>
    <w:p w14:paraId="2918EAF7" w14:textId="77777777" w:rsidR="00000A1F" w:rsidRDefault="00000A1F" w:rsidP="00000A1F">
      <w:pPr>
        <w:pStyle w:val="ListBullet2"/>
        <w:numPr>
          <w:ilvl w:val="0"/>
          <w:numId w:val="36"/>
        </w:numPr>
      </w:pPr>
      <w:r>
        <w:t>The Care Team Contributor SHALL write the CareTeam resource back as an update interaction, and is able to handle a failure response, commonly due to other Contributor Updates (usually by trying again).</w:t>
      </w:r>
    </w:p>
    <w:p w14:paraId="71DC60DA" w14:textId="3BFABE4D" w:rsidR="00000A1F" w:rsidRPr="00276D24" w:rsidRDefault="00000A1F" w:rsidP="00000A1F">
      <w:pPr>
        <w:pStyle w:val="BodyText"/>
      </w:pPr>
      <w:r>
        <w:t>If a Care Team Contributor follows this pattern, then information from Care Team Contributor Actors on other systems will be maintained through the update</w:t>
      </w:r>
    </w:p>
    <w:p w14:paraId="468481B9" w14:textId="4E068EFC" w:rsidR="00C636C8" w:rsidRPr="00276D24" w:rsidRDefault="00C636C8" w:rsidP="00C636C8">
      <w:pPr>
        <w:pStyle w:val="Heading4"/>
        <w:numPr>
          <w:ilvl w:val="0"/>
          <w:numId w:val="0"/>
        </w:numPr>
        <w:rPr>
          <w:noProof w:val="0"/>
        </w:rPr>
      </w:pPr>
      <w:bookmarkStart w:id="86" w:name="_Toc524533407"/>
      <w:r w:rsidRPr="00276D24">
        <w:rPr>
          <w:noProof w:val="0"/>
        </w:rPr>
        <w:lastRenderedPageBreak/>
        <w:t>X.1.1.</w:t>
      </w:r>
      <w:r w:rsidR="00000A1F">
        <w:rPr>
          <w:noProof w:val="0"/>
        </w:rPr>
        <w:t>3</w:t>
      </w:r>
      <w:r w:rsidRPr="00276D24">
        <w:rPr>
          <w:noProof w:val="0"/>
        </w:rPr>
        <w:t xml:space="preserve"> Care Plan </w:t>
      </w:r>
      <w:r w:rsidR="00FB66E9" w:rsidRPr="00276D24">
        <w:rPr>
          <w:noProof w:val="0"/>
        </w:rPr>
        <w:t>Service</w:t>
      </w:r>
      <w:bookmarkEnd w:id="86"/>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noProof w:val="0"/>
        </w:rPr>
      </w:pPr>
      <w:bookmarkStart w:id="87" w:name="_Toc492549541"/>
      <w:r>
        <w:rPr>
          <w:noProof w:val="0"/>
        </w:rPr>
        <w:t>X.1.1.4</w:t>
      </w:r>
      <w:r w:rsidR="00000A1F">
        <w:rPr>
          <w:noProof w:val="0"/>
        </w:rPr>
        <w:t xml:space="preserve"> Care Team Service</w:t>
      </w:r>
      <w:bookmarkEnd w:id="87"/>
    </w:p>
    <w:p w14:paraId="759F2579" w14:textId="77777777" w:rsidR="00000A1F" w:rsidRDefault="00000A1F" w:rsidP="00000A1F">
      <w:pPr>
        <w:pStyle w:val="BodyText"/>
      </w:pPr>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p>
    <w:p w14:paraId="756D77E2" w14:textId="77777777" w:rsidR="00000A1F" w:rsidRDefault="00000A1F" w:rsidP="00000A1F">
      <w:pPr>
        <w:pStyle w:val="BodyText"/>
      </w:pPr>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p>
    <w:p w14:paraId="76DCC9D7" w14:textId="77777777" w:rsidR="00000A1F" w:rsidRPr="00276D24" w:rsidRDefault="00000A1F" w:rsidP="007C43DB">
      <w:pPr>
        <w:pStyle w:val="BodyText"/>
      </w:pPr>
    </w:p>
    <w:p w14:paraId="7091F416" w14:textId="6CA83D33" w:rsidR="007211D3" w:rsidRPr="00276D24" w:rsidRDefault="007211D3" w:rsidP="007211D3">
      <w:pPr>
        <w:pStyle w:val="Heading4"/>
        <w:numPr>
          <w:ilvl w:val="0"/>
          <w:numId w:val="0"/>
        </w:numPr>
        <w:rPr>
          <w:noProof w:val="0"/>
        </w:rPr>
      </w:pPr>
      <w:bookmarkStart w:id="88" w:name="_Toc524533408"/>
      <w:r w:rsidRPr="00276D24">
        <w:rPr>
          <w:noProof w:val="0"/>
        </w:rPr>
        <w:t>X.1.1.</w:t>
      </w:r>
      <w:r w:rsidR="00277E6E">
        <w:rPr>
          <w:noProof w:val="0"/>
        </w:rPr>
        <w:t>5</w:t>
      </w:r>
      <w:r w:rsidRPr="00276D24">
        <w:rPr>
          <w:noProof w:val="0"/>
        </w:rPr>
        <w:t xml:space="preserve"> Care Plan </w:t>
      </w:r>
      <w:r w:rsidR="004E5AB9" w:rsidRPr="00276D24">
        <w:rPr>
          <w:noProof w:val="0"/>
        </w:rPr>
        <w:t xml:space="preserve">Definition </w:t>
      </w:r>
      <w:r w:rsidRPr="00276D24">
        <w:rPr>
          <w:noProof w:val="0"/>
        </w:rPr>
        <w:t>Service</w:t>
      </w:r>
      <w:bookmarkEnd w:id="88"/>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89"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89"/>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762868" w:rsidRPr="00276D24" w14:paraId="09AC6CE3" w14:textId="77777777" w:rsidTr="004A653D">
        <w:trPr>
          <w:cantSplit/>
          <w:trHeight w:val="332"/>
          <w:jc w:val="center"/>
        </w:trPr>
        <w:tc>
          <w:tcPr>
            <w:tcW w:w="2891" w:type="dxa"/>
            <w:vMerge w:val="restart"/>
          </w:tcPr>
          <w:p w14:paraId="583DC747" w14:textId="77777777" w:rsidR="00762868" w:rsidRPr="00276D24" w:rsidRDefault="00762868" w:rsidP="00663624">
            <w:pPr>
              <w:pStyle w:val="TableEntry"/>
            </w:pPr>
            <w:r w:rsidRPr="00276D24">
              <w:t>Care Plan Contributor</w:t>
            </w:r>
          </w:p>
        </w:tc>
        <w:tc>
          <w:tcPr>
            <w:tcW w:w="3130" w:type="dxa"/>
          </w:tcPr>
          <w:p w14:paraId="5512CEED" w14:textId="1F988911" w:rsidR="00762868" w:rsidRPr="00276D24" w:rsidRDefault="00762868" w:rsidP="008358E5">
            <w:pPr>
              <w:pStyle w:val="TableEntry"/>
            </w:pPr>
            <w:r w:rsidRPr="00276D24">
              <w:t>Subscribe to Care Plan Updates</w:t>
            </w:r>
          </w:p>
        </w:tc>
        <w:tc>
          <w:tcPr>
            <w:tcW w:w="3438" w:type="dxa"/>
          </w:tcPr>
          <w:p w14:paraId="4D9935A9" w14:textId="69CB4E7D" w:rsidR="00762868" w:rsidRPr="00276D24" w:rsidRDefault="00762868" w:rsidP="00B92EA1">
            <w:pPr>
              <w:pStyle w:val="TableEntry"/>
            </w:pPr>
            <w:r w:rsidRPr="00276D24">
              <w:t>3.39</w:t>
            </w:r>
          </w:p>
        </w:tc>
      </w:tr>
      <w:tr w:rsidR="00762868" w:rsidRPr="00276D24" w14:paraId="0FFCEA12" w14:textId="77777777" w:rsidTr="004A653D">
        <w:trPr>
          <w:cantSplit/>
          <w:trHeight w:val="332"/>
          <w:jc w:val="center"/>
        </w:trPr>
        <w:tc>
          <w:tcPr>
            <w:tcW w:w="2891" w:type="dxa"/>
            <w:vMerge/>
          </w:tcPr>
          <w:p w14:paraId="213169B3" w14:textId="77777777" w:rsidR="00762868" w:rsidRPr="00276D24" w:rsidRDefault="00762868" w:rsidP="00663624">
            <w:pPr>
              <w:pStyle w:val="TableEntry"/>
            </w:pPr>
          </w:p>
        </w:tc>
        <w:tc>
          <w:tcPr>
            <w:tcW w:w="3130" w:type="dxa"/>
          </w:tcPr>
          <w:p w14:paraId="7FB0B278" w14:textId="39114FC7" w:rsidR="00762868" w:rsidRPr="00276D24" w:rsidRDefault="00762868" w:rsidP="008358E5">
            <w:pPr>
              <w:pStyle w:val="TableEntry"/>
            </w:pPr>
            <w:r w:rsidRPr="00276D24">
              <w:t>Subscribe to Plan Definition Updates</w:t>
            </w:r>
          </w:p>
        </w:tc>
        <w:tc>
          <w:tcPr>
            <w:tcW w:w="3438" w:type="dxa"/>
          </w:tcPr>
          <w:p w14:paraId="38BB9982" w14:textId="0D40BDB3" w:rsidR="00762868" w:rsidRPr="00276D24" w:rsidRDefault="00762868" w:rsidP="00B92EA1">
            <w:pPr>
              <w:pStyle w:val="TableEntry"/>
            </w:pPr>
            <w:r w:rsidRPr="00276D24">
              <w:t>3.</w:t>
            </w:r>
            <w:r>
              <w:t>66</w:t>
            </w:r>
          </w:p>
        </w:tc>
      </w:tr>
      <w:tr w:rsidR="00762868" w:rsidRPr="00276D24" w14:paraId="748D4BE9" w14:textId="77777777" w:rsidTr="004A653D">
        <w:trPr>
          <w:cantSplit/>
          <w:trHeight w:val="332"/>
          <w:jc w:val="center"/>
        </w:trPr>
        <w:tc>
          <w:tcPr>
            <w:tcW w:w="2891" w:type="dxa"/>
            <w:vMerge/>
          </w:tcPr>
          <w:p w14:paraId="69A4127A" w14:textId="77777777" w:rsidR="00762868" w:rsidRPr="00276D24" w:rsidRDefault="00762868" w:rsidP="00663624">
            <w:pPr>
              <w:pStyle w:val="TableEntry"/>
            </w:pPr>
          </w:p>
        </w:tc>
        <w:tc>
          <w:tcPr>
            <w:tcW w:w="3130" w:type="dxa"/>
          </w:tcPr>
          <w:p w14:paraId="5665CFE6" w14:textId="21A17889" w:rsidR="00762868" w:rsidRPr="00276D24" w:rsidRDefault="00762868" w:rsidP="008358E5">
            <w:pPr>
              <w:pStyle w:val="TableEntry"/>
            </w:pPr>
            <w:r w:rsidRPr="00276D24">
              <w:t>Apply Activity Definition Operation</w:t>
            </w:r>
          </w:p>
        </w:tc>
        <w:tc>
          <w:tcPr>
            <w:tcW w:w="3438" w:type="dxa"/>
          </w:tcPr>
          <w:p w14:paraId="1AE594E1" w14:textId="07BA2C5C" w:rsidR="00762868" w:rsidRPr="00276D24" w:rsidRDefault="00762868" w:rsidP="00B92EA1">
            <w:pPr>
              <w:pStyle w:val="TableEntry"/>
            </w:pPr>
            <w:r w:rsidRPr="00276D24">
              <w:t>3.</w:t>
            </w:r>
            <w:r>
              <w:t>69</w:t>
            </w:r>
          </w:p>
        </w:tc>
      </w:tr>
      <w:tr w:rsidR="00762868" w:rsidRPr="00276D24" w14:paraId="089C7BDC" w14:textId="77777777" w:rsidTr="004A653D">
        <w:trPr>
          <w:cantSplit/>
          <w:trHeight w:val="332"/>
          <w:jc w:val="center"/>
          <w:ins w:id="90" w:author="Jones, Emma" w:date="2019-04-26T17:45:00Z"/>
        </w:trPr>
        <w:tc>
          <w:tcPr>
            <w:tcW w:w="2891" w:type="dxa"/>
            <w:vMerge/>
          </w:tcPr>
          <w:p w14:paraId="17A13013" w14:textId="77777777" w:rsidR="00762868" w:rsidRPr="00276D24" w:rsidRDefault="00762868" w:rsidP="00663624">
            <w:pPr>
              <w:pStyle w:val="TableEntry"/>
              <w:rPr>
                <w:ins w:id="91" w:author="Jones, Emma" w:date="2019-04-26T17:45:00Z"/>
              </w:rPr>
            </w:pPr>
          </w:p>
        </w:tc>
        <w:tc>
          <w:tcPr>
            <w:tcW w:w="3130" w:type="dxa"/>
          </w:tcPr>
          <w:p w14:paraId="1DBE1110" w14:textId="28B25B7C" w:rsidR="00762868" w:rsidRPr="00276D24" w:rsidRDefault="00762868" w:rsidP="008358E5">
            <w:pPr>
              <w:pStyle w:val="TableEntry"/>
              <w:rPr>
                <w:ins w:id="92" w:author="Jones, Emma" w:date="2019-04-26T17:45:00Z"/>
              </w:rPr>
            </w:pPr>
            <w:ins w:id="93" w:author="Jones, Emma" w:date="2019-04-26T17:45:00Z">
              <w:r w:rsidRPr="00276D24">
                <w:t xml:space="preserve">Apply </w:t>
              </w:r>
              <w:r>
                <w:t>Plan</w:t>
              </w:r>
              <w:r w:rsidRPr="00276D24">
                <w:t xml:space="preserve"> Definition Operation</w:t>
              </w:r>
            </w:ins>
          </w:p>
        </w:tc>
        <w:tc>
          <w:tcPr>
            <w:tcW w:w="3438" w:type="dxa"/>
          </w:tcPr>
          <w:p w14:paraId="1FA14338" w14:textId="4BF0D933" w:rsidR="00762868" w:rsidRPr="00276D24" w:rsidRDefault="00762868" w:rsidP="00B92EA1">
            <w:pPr>
              <w:pStyle w:val="TableEntry"/>
              <w:rPr>
                <w:ins w:id="94" w:author="Jones, Emma" w:date="2019-04-26T17:45:00Z"/>
              </w:rPr>
            </w:pPr>
            <w:ins w:id="95" w:author="Jones, Emma" w:date="2019-04-26T17:46:00Z">
              <w:r>
                <w:t>3.xx</w:t>
              </w:r>
            </w:ins>
          </w:p>
        </w:tc>
      </w:tr>
      <w:tr w:rsidR="00277E6E" w:rsidRPr="00276D24" w14:paraId="0108ACAF" w14:textId="77777777" w:rsidTr="004A653D">
        <w:trPr>
          <w:cantSplit/>
          <w:trHeight w:val="332"/>
          <w:jc w:val="center"/>
        </w:trPr>
        <w:tc>
          <w:tcPr>
            <w:tcW w:w="2891" w:type="dxa"/>
          </w:tcPr>
          <w:p w14:paraId="0FFF5333" w14:textId="46590314" w:rsidR="00277E6E" w:rsidRPr="00276D24" w:rsidRDefault="00277E6E" w:rsidP="00663624">
            <w:pPr>
              <w:pStyle w:val="TableEntry"/>
            </w:pPr>
            <w:r>
              <w:t>Care Team Contributor</w:t>
            </w:r>
          </w:p>
        </w:tc>
        <w:tc>
          <w:tcPr>
            <w:tcW w:w="3130" w:type="dxa"/>
          </w:tcPr>
          <w:p w14:paraId="51278944" w14:textId="7A65A16C" w:rsidR="00277E6E" w:rsidRPr="00276D24" w:rsidRDefault="00277E6E" w:rsidP="008358E5">
            <w:pPr>
              <w:pStyle w:val="TableEntry"/>
            </w:pPr>
            <w:r>
              <w:t>Subscribe to Care Team Updates</w:t>
            </w:r>
          </w:p>
        </w:tc>
        <w:tc>
          <w:tcPr>
            <w:tcW w:w="3438" w:type="dxa"/>
          </w:tcPr>
          <w:p w14:paraId="74C9E951" w14:textId="71B40388" w:rsidR="00277E6E" w:rsidRPr="00276D24" w:rsidRDefault="00B40342" w:rsidP="00B92EA1">
            <w:pPr>
              <w:pStyle w:val="TableEntry"/>
            </w:pPr>
            <w:r>
              <w:t>3.48</w:t>
            </w:r>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trPr>
        <w:tc>
          <w:tcPr>
            <w:tcW w:w="2891" w:type="dxa"/>
          </w:tcPr>
          <w:p w14:paraId="4B6E1A5A" w14:textId="591CC262" w:rsidR="00277E6E" w:rsidRPr="00276D24" w:rsidRDefault="00277E6E" w:rsidP="00016D30">
            <w:pPr>
              <w:pStyle w:val="TableEntry"/>
            </w:pPr>
            <w:r>
              <w:t>Care Team Service</w:t>
            </w:r>
          </w:p>
        </w:tc>
        <w:tc>
          <w:tcPr>
            <w:tcW w:w="3130" w:type="dxa"/>
          </w:tcPr>
          <w:p w14:paraId="59F5C370" w14:textId="0125F697" w:rsidR="00277E6E" w:rsidRPr="00276D24" w:rsidRDefault="00277E6E" w:rsidP="00016D30">
            <w:pPr>
              <w:pStyle w:val="TableEntry"/>
            </w:pPr>
            <w:r>
              <w:t>No options defined</w:t>
            </w:r>
          </w:p>
        </w:tc>
        <w:tc>
          <w:tcPr>
            <w:tcW w:w="3438" w:type="dxa"/>
          </w:tcPr>
          <w:p w14:paraId="44578A3C" w14:textId="4FB43E68" w:rsidR="00277E6E" w:rsidRPr="00276D24" w:rsidRDefault="00B40342" w:rsidP="00016D30">
            <w:pPr>
              <w:pStyle w:val="TableEntry"/>
            </w:pPr>
            <w:r>
              <w:t>--</w:t>
            </w:r>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96" w:name="_Toc524533410"/>
      <w:r w:rsidRPr="00276D24">
        <w:rPr>
          <w:noProof w:val="0"/>
        </w:rPr>
        <w:t xml:space="preserve">X.2.1 </w:t>
      </w:r>
      <w:r w:rsidR="001A3F2B" w:rsidRPr="00276D24">
        <w:rPr>
          <w:noProof w:val="0"/>
        </w:rPr>
        <w:t>Subscribe to Care Plan Updates</w:t>
      </w:r>
      <w:bookmarkEnd w:id="96"/>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pPr>
      <w:r w:rsidRPr="00276D24">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276D24" w:rsidRDefault="00FB321B" w:rsidP="00D251BA">
      <w:pPr>
        <w:pStyle w:val="Heading3"/>
        <w:rPr>
          <w:noProof w:val="0"/>
        </w:rPr>
      </w:pPr>
      <w:bookmarkStart w:id="97" w:name="_Toc524533411"/>
      <w:r w:rsidRPr="00276D24">
        <w:rPr>
          <w:noProof w:val="0"/>
        </w:rPr>
        <w:lastRenderedPageBreak/>
        <w:t>X.2.2</w:t>
      </w:r>
      <w:r w:rsidR="007211D3" w:rsidRPr="00276D24">
        <w:rPr>
          <w:noProof w:val="0"/>
        </w:rPr>
        <w:t xml:space="preserve"> Subscribe to Plan Definition Updates</w:t>
      </w:r>
      <w:bookmarkEnd w:id="97"/>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98" w:name="_Toc524533412"/>
      <w:r w:rsidRPr="00276D24">
        <w:rPr>
          <w:noProof w:val="0"/>
        </w:rPr>
        <w:t xml:space="preserve">X.2.3 </w:t>
      </w:r>
      <w:r w:rsidR="00D17B4E" w:rsidRPr="00276D24">
        <w:rPr>
          <w:noProof w:val="0"/>
        </w:rPr>
        <w:t>Apply Activity Definition Operation</w:t>
      </w:r>
      <w:bookmarkEnd w:id="98"/>
    </w:p>
    <w:p w14:paraId="62EAE305" w14:textId="4F5497AA" w:rsidR="005D44DA" w:rsidRDefault="005D44DA" w:rsidP="005D44DA">
      <w:pPr>
        <w:pStyle w:val="BodyText"/>
        <w:rPr>
          <w:ins w:id="99" w:author="Jones, Emma" w:date="2019-04-26T17:46: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7FAD13AA" w14:textId="3F57C91C" w:rsidR="00762868" w:rsidRPr="00276D24" w:rsidRDefault="00762868" w:rsidP="00762868">
      <w:pPr>
        <w:pStyle w:val="Heading3"/>
        <w:rPr>
          <w:ins w:id="100" w:author="Jones, Emma" w:date="2019-04-26T17:46:00Z"/>
          <w:noProof w:val="0"/>
        </w:rPr>
      </w:pPr>
      <w:ins w:id="101" w:author="Jones, Emma" w:date="2019-04-26T17:46:00Z">
        <w:r w:rsidRPr="00276D24">
          <w:rPr>
            <w:noProof w:val="0"/>
          </w:rPr>
          <w:t>X.2.</w:t>
        </w:r>
        <w:r>
          <w:rPr>
            <w:noProof w:val="0"/>
          </w:rPr>
          <w:t>4</w:t>
        </w:r>
        <w:r w:rsidRPr="00276D24">
          <w:rPr>
            <w:noProof w:val="0"/>
          </w:rPr>
          <w:t xml:space="preserve"> Apply </w:t>
        </w:r>
        <w:r>
          <w:rPr>
            <w:noProof w:val="0"/>
          </w:rPr>
          <w:t>Plan</w:t>
        </w:r>
        <w:r w:rsidRPr="00276D24">
          <w:rPr>
            <w:noProof w:val="0"/>
          </w:rPr>
          <w:t xml:space="preserve"> Definition Operation</w:t>
        </w:r>
      </w:ins>
    </w:p>
    <w:p w14:paraId="0F6C59BE" w14:textId="1D7F42F6" w:rsidR="0046589C" w:rsidRDefault="0046589C" w:rsidP="0046589C">
      <w:pPr>
        <w:pStyle w:val="BodyText"/>
        <w:rPr>
          <w:ins w:id="102" w:author="Jones, Emma" w:date="2019-04-29T07:21:00Z"/>
        </w:rPr>
      </w:pPr>
      <w:ins w:id="103" w:author="Jones, Emma" w:date="2019-04-29T07:21:00Z">
        <w:r w:rsidRPr="00276D24">
          <w:t xml:space="preserve">Support for this Apply </w:t>
        </w:r>
      </w:ins>
      <w:ins w:id="104" w:author="Jones, Emma" w:date="2019-04-29T07:22:00Z">
        <w:r w:rsidR="00842DC4">
          <w:t>Plan</w:t>
        </w:r>
      </w:ins>
      <w:ins w:id="105" w:author="Jones, Emma" w:date="2019-04-29T07:21:00Z">
        <w:r w:rsidRPr="00276D24">
          <w:t xml:space="preserve"> Definition Operation means that the optional Apply </w:t>
        </w:r>
      </w:ins>
      <w:ins w:id="106" w:author="Jones, Emma" w:date="2019-04-29T07:22:00Z">
        <w:r w:rsidR="00842DC4">
          <w:t>Plan</w:t>
        </w:r>
      </w:ins>
      <w:ins w:id="107" w:author="Jones, Emma" w:date="2019-04-29T07:21:00Z">
        <w:r w:rsidRPr="00276D24">
          <w:t xml:space="preserve"> Definition Operation [PCC-</w:t>
        </w:r>
      </w:ins>
      <w:ins w:id="108" w:author="Jones, Emma" w:date="2019-04-29T07:22:00Z">
        <w:r w:rsidR="00842DC4">
          <w:t>xx</w:t>
        </w:r>
      </w:ins>
      <w:ins w:id="109" w:author="Jones, Emma" w:date="2019-04-29T07:21:00Z">
        <w:r w:rsidRPr="00276D24">
          <w:t xml:space="preserve">] and the required Update Care Plan are both supported. The Apply </w:t>
        </w:r>
      </w:ins>
      <w:ins w:id="110" w:author="Jones, Emma" w:date="2019-04-29T07:23:00Z">
        <w:r w:rsidR="00842DC4">
          <w:t>Plan</w:t>
        </w:r>
      </w:ins>
      <w:ins w:id="111" w:author="Jones, Emma" w:date="2019-04-29T07:21:00Z">
        <w:r w:rsidRPr="00276D24">
          <w:t xml:space="preserve"> Definition Operation Option supports the generation of </w:t>
        </w:r>
      </w:ins>
      <w:ins w:id="112" w:author="Jones, Emma" w:date="2019-04-29T07:23:00Z">
        <w:r w:rsidR="00842DC4">
          <w:t xml:space="preserve">CareTeam, </w:t>
        </w:r>
      </w:ins>
      <w:ins w:id="113" w:author="Jones, Emma" w:date="2019-04-29T10:32:00Z">
        <w:r w:rsidR="00D6757F">
          <w:t xml:space="preserve">along with </w:t>
        </w:r>
      </w:ins>
      <w:ins w:id="114" w:author="Jones, Emma" w:date="2019-04-29T07:21:00Z">
        <w:r w:rsidRPr="00276D24">
          <w:t xml:space="preserve">request or task resources as part of the care planning process. </w:t>
        </w:r>
      </w:ins>
      <w:ins w:id="115" w:author="Jones, Emma" w:date="2019-04-29T07:26:00Z">
        <w:r w:rsidR="00842DC4">
          <w:t xml:space="preserve">The </w:t>
        </w:r>
      </w:ins>
      <w:ins w:id="116" w:author="Jones, Emma" w:date="2019-04-29T07:27:00Z">
        <w:r w:rsidR="00842DC4" w:rsidRPr="00276D24">
          <w:t xml:space="preserve">Apply </w:t>
        </w:r>
        <w:r w:rsidR="00842DC4">
          <w:t>Plan</w:t>
        </w:r>
        <w:r w:rsidR="00842DC4" w:rsidRPr="00276D24">
          <w:t xml:space="preserve"> Definition Operation </w:t>
        </w:r>
      </w:ins>
      <w:ins w:id="117" w:author="Jones, Emma" w:date="2019-04-29T07:26:00Z">
        <w:r w:rsidR="00842DC4">
          <w:t xml:space="preserve">utilizes the contained element attribute of the </w:t>
        </w:r>
        <w:proofErr w:type="spellStart"/>
        <w:r w:rsidR="00842DC4">
          <w:t>DomainResource</w:t>
        </w:r>
        <w:proofErr w:type="spellEnd"/>
        <w:r w:rsidR="00842DC4">
          <w:t xml:space="preserve"> to define the full </w:t>
        </w:r>
      </w:ins>
      <w:ins w:id="118" w:author="Jones, Emma" w:date="2019-04-29T07:27:00Z">
        <w:r w:rsidR="00842DC4">
          <w:t>A</w:t>
        </w:r>
      </w:ins>
      <w:ins w:id="119" w:author="Jones, Emma" w:date="2019-04-29T07:26:00Z">
        <w:r w:rsidR="00842DC4">
          <w:t>ctivityDefin</w:t>
        </w:r>
      </w:ins>
      <w:ins w:id="120" w:author="Jones, Emma" w:date="2019-04-29T07:27:00Z">
        <w:r w:rsidR="00842DC4">
          <w:t>i</w:t>
        </w:r>
      </w:ins>
      <w:ins w:id="121" w:author="Jones, Emma" w:date="2019-04-29T07:26:00Z">
        <w:r w:rsidR="00842DC4">
          <w:t xml:space="preserve">tion resources and </w:t>
        </w:r>
      </w:ins>
      <w:ins w:id="122" w:author="Jones, Emma" w:date="2019-04-29T07:27:00Z">
        <w:r w:rsidR="00842DC4">
          <w:t>C</w:t>
        </w:r>
      </w:ins>
      <w:ins w:id="123" w:author="Jones, Emma" w:date="2019-04-29T07:26:00Z">
        <w:r w:rsidR="00842DC4">
          <w:t>areTeam resources the $apply operation will use to provide all the attributes needed to create or update the Care Plan including the referenced Care</w:t>
        </w:r>
      </w:ins>
      <w:ins w:id="124" w:author="Jones, Emma" w:date="2019-04-29T07:32:00Z">
        <w:r w:rsidR="00006436">
          <w:t xml:space="preserve"> </w:t>
        </w:r>
      </w:ins>
      <w:ins w:id="125" w:author="Jones, Emma" w:date="2019-04-29T07:26:00Z">
        <w:r w:rsidR="00842DC4">
          <w:t>Team</w:t>
        </w:r>
      </w:ins>
      <w:ins w:id="126" w:author="Jones, Emma" w:date="2019-04-29T07:28:00Z">
        <w:r w:rsidR="00F74321">
          <w:t xml:space="preserve">. </w:t>
        </w:r>
      </w:ins>
    </w:p>
    <w:p w14:paraId="6A99D066" w14:textId="217BCC0D" w:rsidR="00842DC4" w:rsidDel="00842DC4" w:rsidRDefault="00842DC4" w:rsidP="005D44DA">
      <w:pPr>
        <w:pStyle w:val="BodyText"/>
        <w:rPr>
          <w:del w:id="127" w:author="Jones, Emma" w:date="2019-04-29T07:27:00Z"/>
        </w:rPr>
      </w:pPr>
    </w:p>
    <w:p w14:paraId="2C0CCB95" w14:textId="2C0B1E0F" w:rsidR="00B40342" w:rsidRDefault="00B40342" w:rsidP="00B40342">
      <w:pPr>
        <w:pStyle w:val="Heading3"/>
        <w:numPr>
          <w:ilvl w:val="0"/>
          <w:numId w:val="0"/>
        </w:numPr>
        <w:tabs>
          <w:tab w:val="left" w:pos="720"/>
        </w:tabs>
        <w:ind w:left="720" w:hanging="720"/>
        <w:rPr>
          <w:noProof w:val="0"/>
        </w:rPr>
      </w:pPr>
      <w:bookmarkStart w:id="128" w:name="_Toc492549543"/>
      <w:r>
        <w:rPr>
          <w:noProof w:val="0"/>
        </w:rPr>
        <w:t>X.2.</w:t>
      </w:r>
      <w:ins w:id="129" w:author="Jones, Emma" w:date="2019-04-26T17:46:00Z">
        <w:r w:rsidR="00762868">
          <w:rPr>
            <w:noProof w:val="0"/>
          </w:rPr>
          <w:t>5</w:t>
        </w:r>
      </w:ins>
      <w:del w:id="130" w:author="Jones, Emma" w:date="2019-04-26T17:46:00Z">
        <w:r w:rsidDel="00762868">
          <w:rPr>
            <w:noProof w:val="0"/>
          </w:rPr>
          <w:delText>4</w:delText>
        </w:r>
      </w:del>
      <w:r>
        <w:rPr>
          <w:noProof w:val="0"/>
        </w:rPr>
        <w:t xml:space="preserve"> Subscribe to Care Team Updates</w:t>
      </w:r>
      <w:bookmarkEnd w:id="128"/>
    </w:p>
    <w:p w14:paraId="01EAEB19" w14:textId="77777777" w:rsidR="00B40342" w:rsidRDefault="00B40342" w:rsidP="00B40342">
      <w:pPr>
        <w:pStyle w:val="BodyText"/>
      </w:pPr>
      <w:r>
        <w:t xml:space="preserve">Support for this Subscribe to Care Team Updates means that the optional Subscribe to Care Team Updates [PCC-48] and the optional Provide Care Team [PCC-49] are both supported. </w:t>
      </w:r>
    </w:p>
    <w:p w14:paraId="2C49DB00" w14:textId="77777777" w:rsidR="00B40342" w:rsidRDefault="00B40342" w:rsidP="00B40342">
      <w:pPr>
        <w:pStyle w:val="BodyText"/>
      </w:pPr>
      <w:r>
        <w:t>The alternative to subscribing to CareTeam resource updates is a polling process, where a Care Team Contributor would periodically query for a CareTeam resource history and determine that a Retrieve Care Team is necessary.</w:t>
      </w:r>
    </w:p>
    <w:p w14:paraId="611E0DF2" w14:textId="77777777" w:rsidR="00921B52" w:rsidRPr="00276D24" w:rsidRDefault="005F21E7" w:rsidP="00303E20">
      <w:pPr>
        <w:pStyle w:val="Heading2"/>
        <w:numPr>
          <w:ilvl w:val="0"/>
          <w:numId w:val="0"/>
        </w:numPr>
        <w:rPr>
          <w:noProof w:val="0"/>
        </w:rPr>
      </w:pPr>
      <w:bookmarkStart w:id="131" w:name="_Toc524533413"/>
      <w:bookmarkStart w:id="132" w:name="_Toc37034636"/>
      <w:bookmarkStart w:id="133" w:name="_Toc38846114"/>
      <w:bookmarkStart w:id="134" w:name="_Toc504625757"/>
      <w:bookmarkStart w:id="135" w:name="_Toc530206510"/>
      <w:bookmarkStart w:id="136" w:name="_Toc1388430"/>
      <w:bookmarkStart w:id="137" w:name="_Toc1388584"/>
      <w:bookmarkStart w:id="138" w:name="_Toc1456611"/>
      <w:r w:rsidRPr="00276D24">
        <w:rPr>
          <w:noProof w:val="0"/>
        </w:rPr>
        <w:lastRenderedPageBreak/>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131"/>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3AC7B6C0" w:rsidR="00761469" w:rsidRPr="00276D24" w:rsidRDefault="00277E6E" w:rsidP="00DB186B">
            <w:pPr>
              <w:pStyle w:val="TableEntry"/>
            </w:pPr>
            <w:r>
              <w:t>Care Team Contributor</w:t>
            </w:r>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1ABAC89B" w:rsidR="00761469" w:rsidRPr="00276D24" w:rsidRDefault="00EE7B74" w:rsidP="00DB186B">
            <w:pPr>
              <w:pStyle w:val="TableEntry"/>
            </w:pPr>
            <w:r>
              <w:t>None</w:t>
            </w:r>
          </w:p>
        </w:tc>
        <w:tc>
          <w:tcPr>
            <w:tcW w:w="2160" w:type="dxa"/>
          </w:tcPr>
          <w:p w14:paraId="0C9F58B6" w14:textId="5BF8222A" w:rsidR="00761469" w:rsidRPr="00276D24" w:rsidRDefault="00761469" w:rsidP="00DB186B">
            <w:pPr>
              <w:pStyle w:val="TableEntry"/>
            </w:pPr>
          </w:p>
        </w:tc>
        <w:tc>
          <w:tcPr>
            <w:tcW w:w="2685" w:type="dxa"/>
          </w:tcPr>
          <w:p w14:paraId="581B08F8" w14:textId="0AAEA885" w:rsidR="00761469" w:rsidRPr="00276D24" w:rsidRDefault="00761469" w:rsidP="00D251BA">
            <w:pPr>
              <w:pStyle w:val="TableEntry"/>
              <w:jc w:val="center"/>
            </w:pPr>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139"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132"/>
      <w:bookmarkEnd w:id="133"/>
      <w:r w:rsidR="00167DB7" w:rsidRPr="00276D24">
        <w:rPr>
          <w:noProof w:val="0"/>
        </w:rPr>
        <w:t>Overview</w:t>
      </w:r>
      <w:bookmarkEnd w:id="139"/>
    </w:p>
    <w:p w14:paraId="29B6E05D" w14:textId="31C18C03" w:rsidR="00A36A0B" w:rsidRDefault="003C3AD6" w:rsidP="003A09FE">
      <w:pPr>
        <w:pStyle w:val="BodyText"/>
        <w:rPr>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r w:rsidR="00A36A0B" w:rsidRPr="007871B9">
        <w:rPr>
          <w:iCs/>
          <w:color w:val="70AD47" w:themeColor="accent6"/>
        </w:rPr>
        <w:t>Care planning is needed to manage medically complex 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r w:rsidR="00A36A0B">
        <w:rPr>
          <w:iCs/>
          <w:color w:val="70AD47" w:themeColor="accent6"/>
        </w:rPr>
        <w:t xml:space="preserve"> </w:t>
      </w:r>
      <w:r w:rsidR="00A36A0B" w:rsidRPr="00DF2420">
        <w:rPr>
          <w:iCs/>
        </w:rPr>
        <w:t>These care providers make up patient centered collaborative focused care teams.</w:t>
      </w:r>
    </w:p>
    <w:p w14:paraId="50BA5666" w14:textId="4069C8AE" w:rsidR="003F58C5" w:rsidRDefault="00F70316" w:rsidP="003A09FE">
      <w:pPr>
        <w:pStyle w:val="BodyText"/>
        <w:rPr>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w:t>
      </w:r>
      <w:r w:rsidR="003F58C5" w:rsidRPr="00276D24">
        <w:rPr>
          <w:iCs/>
        </w:rPr>
        <w:lastRenderedPageBreak/>
        <w:t>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Cs/>
        </w:rPr>
      </w:pPr>
      <w:r>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lastRenderedPageBreak/>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140" w:name="_Toc524533415"/>
      <w:r w:rsidRPr="00276D24">
        <w:rPr>
          <w:bCs/>
          <w:noProof w:val="0"/>
        </w:rPr>
        <w:t>X.</w:t>
      </w:r>
      <w:r w:rsidR="00AF472E" w:rsidRPr="00276D24">
        <w:rPr>
          <w:bCs/>
          <w:noProof w:val="0"/>
        </w:rPr>
        <w:t>4</w:t>
      </w:r>
      <w:r w:rsidR="00167DB7" w:rsidRPr="00276D24">
        <w:rPr>
          <w:bCs/>
          <w:noProof w:val="0"/>
        </w:rPr>
        <w:t>.1 Concepts</w:t>
      </w:r>
      <w:bookmarkEnd w:id="140"/>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hyperlink r:id="rId35" w:history="1">
        <w:r w:rsidR="0068337A" w:rsidRPr="00276D24">
          <w:rPr>
            <w:rStyle w:val="Hyperlink"/>
          </w:rPr>
          <w:t>ftp://ftp.ihe.net/TF_Implementation_Material/PCC/DCP/Use%20Case%20Dynamic%20Care%20Planning%20Diagram.pptx</w:t>
        </w:r>
      </w:hyperlink>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pPr>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DF2420" w:rsidRDefault="004B2160" w:rsidP="004B2160">
      <w:pPr>
        <w:pStyle w:val="BodyText"/>
      </w:pPr>
      <w:r w:rsidRPr="00DF2420">
        <w:t xml:space="preserve">Care teams can be made up of a single individual, a single group of individuals or multiple groups of individuals providing various types of services. </w:t>
      </w:r>
    </w:p>
    <w:p w14:paraId="1919CFAF" w14:textId="77777777" w:rsidR="004B2160" w:rsidRPr="00DF2420" w:rsidRDefault="004B2160" w:rsidP="004B2160">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DF2420" w:rsidRDefault="004B2160" w:rsidP="004B2160">
      <w:pPr>
        <w:pStyle w:val="BodyText"/>
      </w:pPr>
      <w:r w:rsidRPr="00DF2420">
        <w:lastRenderedPageBreak/>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p>
    <w:p w14:paraId="755785CC" w14:textId="77777777" w:rsidR="004B2160" w:rsidRPr="00DF2420" w:rsidRDefault="004B2160" w:rsidP="004B2160">
      <w:pPr>
        <w:pStyle w:val="BodyText"/>
      </w:pPr>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DF2420" w:rsidRDefault="004B2160" w:rsidP="004B2160">
      <w:pPr>
        <w:pStyle w:val="BodyText"/>
        <w:rPr>
          <w:szCs w:val="24"/>
        </w:rPr>
      </w:pPr>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p>
    <w:p w14:paraId="754C2DBF" w14:textId="77777777" w:rsidR="004B2160" w:rsidRPr="00DF2420" w:rsidRDefault="004B2160" w:rsidP="004B2160">
      <w:pPr>
        <w:pStyle w:val="BodyText"/>
      </w:pPr>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w:t>
      </w:r>
      <w:r w:rsidRPr="00DF2420">
        <w:lastRenderedPageBreak/>
        <w:t xml:space="preserve">same time function in another role as part of another organization (e.g., primary investigator on the National Institute of Health research team). Both organizations could be part of the same care team. </w:t>
      </w:r>
    </w:p>
    <w:p w14:paraId="0683DD2B" w14:textId="77777777" w:rsidR="004B2160" w:rsidRPr="00DF2420" w:rsidRDefault="004B2160" w:rsidP="004B2160">
      <w:pPr>
        <w:pStyle w:val="BodyText"/>
        <w:rPr>
          <w:szCs w:val="24"/>
        </w:rPr>
      </w:pPr>
      <w:r w:rsidRPr="00DF2420">
        <w:t>The point here is to reiterate that the concept of care team is often jurisdictional and can be defined in many different ways.</w:t>
      </w:r>
    </w:p>
    <w:p w14:paraId="140D2EB2" w14:textId="77777777" w:rsidR="00126A38" w:rsidRPr="00276D24" w:rsidRDefault="00126A38" w:rsidP="00126A38">
      <w:pPr>
        <w:pStyle w:val="Heading3"/>
        <w:keepNext w:val="0"/>
        <w:numPr>
          <w:ilvl w:val="0"/>
          <w:numId w:val="0"/>
        </w:numPr>
        <w:rPr>
          <w:bCs/>
          <w:noProof w:val="0"/>
        </w:rPr>
      </w:pPr>
      <w:bookmarkStart w:id="141" w:name="_Toc524533416"/>
      <w:r w:rsidRPr="00276D24">
        <w:rPr>
          <w:bCs/>
          <w:noProof w:val="0"/>
        </w:rPr>
        <w:t>X.4.2 Use Case</w:t>
      </w:r>
      <w:bookmarkEnd w:id="141"/>
    </w:p>
    <w:p w14:paraId="58C5231A" w14:textId="6983B15C" w:rsidR="00BB4DB0" w:rsidRDefault="00BB4DB0" w:rsidP="00BB4DB0">
      <w:pPr>
        <w:pStyle w:val="BodyText"/>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r w:rsidR="003C5D02">
        <w:t xml:space="preserve"> </w:t>
      </w:r>
      <w:r w:rsidR="006D6AF7" w:rsidRPr="00276D24">
        <w:t xml:space="preserve">The profile will not go into detail as to the content of the care protocols or order sets. </w:t>
      </w:r>
    </w:p>
    <w:p w14:paraId="175762E5" w14:textId="0A2D8621" w:rsidR="00660665" w:rsidRPr="00276D24" w:rsidRDefault="00660665" w:rsidP="00BB4DB0">
      <w:pPr>
        <w:pStyle w:val="BodyText"/>
      </w:pPr>
      <w:r w:rsidRPr="00DF2420">
        <w:t xml:space="preserve">Slight modifications have been made to the </w:t>
      </w:r>
      <w:r w:rsidR="00C426FD" w:rsidRPr="00276D24">
        <w:t>HL7 Care Plan Domain Analysis Model specification storyboard 2: Chronic Conditions</w:t>
      </w:r>
      <w:r w:rsidR="00C426FD" w:rsidRPr="00DF2420">
        <w:t xml:space="preserve"> </w:t>
      </w:r>
      <w:r w:rsidRPr="00DF2420">
        <w:t>storyboard in order to depict care team management needed for chronic disease management as well as transition of care episodes</w:t>
      </w:r>
      <w:r>
        <w:t>.</w:t>
      </w:r>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142"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142"/>
    </w:p>
    <w:p w14:paraId="3590FD62" w14:textId="7AFFF0EE" w:rsidR="00614038" w:rsidRDefault="00614038" w:rsidP="00614038">
      <w:pPr>
        <w:pStyle w:val="BodyText"/>
        <w:rPr>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r w:rsidR="00B67B61">
        <w:t>s</w:t>
      </w:r>
      <w:r w:rsidR="00EB0233" w:rsidRPr="00276D24">
        <w:t xml:space="preserve"> at: </w:t>
      </w:r>
      <w:hyperlink r:id="rId36" w:history="1">
        <w:r w:rsidR="00B62BEA" w:rsidRPr="00276D24">
          <w:rPr>
            <w:rStyle w:val="Hyperlink"/>
          </w:rPr>
          <w:t>ftp://ftp.ihe.net/TF_Implementation_Material/PCC/DCP/DynamicCarePlanningFlow_chronicCondition.vsd</w:t>
        </w:r>
      </w:hyperlink>
    </w:p>
    <w:p w14:paraId="6FF7EEEC" w14:textId="49BA0A1D" w:rsidR="00B67B61" w:rsidRPr="00276D24" w:rsidRDefault="00B67B61" w:rsidP="00614038">
      <w:pPr>
        <w:pStyle w:val="BodyText"/>
      </w:pPr>
      <w:r w:rsidRPr="00B67B61">
        <w:t>ftp://ftp.ihe.net/TF_Implementation_Material/PCC/DCTM/DynamicCareTeamManagement_chronicCondition_Flow.vsd</w:t>
      </w:r>
    </w:p>
    <w:p w14:paraId="165568ED" w14:textId="77777777" w:rsidR="00CF283F" w:rsidRPr="00276D24" w:rsidRDefault="007773C8" w:rsidP="00126A38">
      <w:pPr>
        <w:pStyle w:val="Heading5"/>
        <w:numPr>
          <w:ilvl w:val="0"/>
          <w:numId w:val="0"/>
        </w:numPr>
        <w:rPr>
          <w:noProof w:val="0"/>
        </w:rPr>
      </w:pPr>
      <w:bookmarkStart w:id="143"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143"/>
    </w:p>
    <w:p w14:paraId="65A71B25" w14:textId="027D5271"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B67B61">
        <w:t xml:space="preserve"> as well as </w:t>
      </w:r>
      <w:r w:rsidR="00B67B61" w:rsidRPr="00DF2420">
        <w:t>interaction of types of care teams for a patient involved in the care and treatment of a case of Type II Diabetes Mellitus with complications</w:t>
      </w:r>
      <w:r w:rsidR="00DD5EE0" w:rsidRPr="00276D24">
        <w:t>. The Care plan is shared</w:t>
      </w:r>
      <w:r w:rsidRPr="00276D24">
        <w:t xml:space="preserve"> between a patient, his or her primary care provider</w:t>
      </w:r>
      <w:r w:rsidR="00EF5BD1" w:rsidRPr="00276D24">
        <w:t xml:space="preserve">, ancillary </w:t>
      </w:r>
      <w:r w:rsidR="00EF5BD1" w:rsidRPr="00276D24">
        <w:lastRenderedPageBreak/>
        <w:t>providers</w:t>
      </w:r>
      <w:r w:rsidRPr="00276D24">
        <w:t xml:space="preserve"> and specialists involved in the </w:t>
      </w:r>
      <w:r w:rsidR="00071C84" w:rsidRPr="00276D24">
        <w:t xml:space="preserve">care </w:t>
      </w:r>
      <w:r w:rsidRPr="00276D24">
        <w:t xml:space="preserve">and treatment of </w:t>
      </w:r>
      <w:r w:rsidR="00B67B61">
        <w:t>the patient</w:t>
      </w:r>
      <w:r w:rsidRPr="00276D24">
        <w:t xml:space="preserve">. </w:t>
      </w:r>
      <w:r w:rsidR="00B67B61">
        <w:t xml:space="preserve">The use case </w:t>
      </w:r>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pPr>
      <w:bookmarkStart w:id="144" w:name="_Toc524533419"/>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r>
        <w:t>The</w:t>
      </w:r>
      <w:r w:rsidRPr="00DF2420">
        <w:t xml:space="preserve"> use case </w:t>
      </w:r>
      <w:r>
        <w:t>includes</w:t>
      </w:r>
      <w:r w:rsidRPr="00DF2420">
        <w:t xml:space="preserve"> HL7 Care Team Definition Project’s classification of types of care teams: </w:t>
      </w:r>
    </w:p>
    <w:p w14:paraId="08222705" w14:textId="77777777" w:rsidR="006468B3" w:rsidRPr="00DF2420" w:rsidRDefault="006468B3" w:rsidP="006468B3">
      <w:pPr>
        <w:pStyle w:val="BodyText"/>
      </w:pPr>
      <w:r w:rsidRPr="00DF2420">
        <w:lastRenderedPageBreak/>
        <w:t>Encounter</w:t>
      </w:r>
      <w:r w:rsidRPr="00DF2420">
        <w:rPr>
          <w:szCs w:val="24"/>
        </w:rPr>
        <w:t>-focused Care Team</w:t>
      </w:r>
    </w:p>
    <w:p w14:paraId="213F966D" w14:textId="77777777" w:rsidR="006468B3" w:rsidRPr="00DF2420" w:rsidRDefault="006468B3" w:rsidP="006468B3">
      <w:pPr>
        <w:pStyle w:val="ListBullet2"/>
      </w:pPr>
      <w:r w:rsidRPr="00DF2420">
        <w:t>Primary Care Physician (PCP)</w:t>
      </w:r>
    </w:p>
    <w:p w14:paraId="1F7AA280" w14:textId="77777777" w:rsidR="006468B3" w:rsidRPr="00DF2420" w:rsidRDefault="006468B3" w:rsidP="006468B3">
      <w:pPr>
        <w:pStyle w:val="ListBullet2"/>
      </w:pPr>
      <w:r w:rsidRPr="00DF2420">
        <w:t>Patient</w:t>
      </w:r>
    </w:p>
    <w:p w14:paraId="3EB8C63E" w14:textId="77777777" w:rsidR="006468B3" w:rsidRPr="00DF2420" w:rsidRDefault="006468B3" w:rsidP="006468B3">
      <w:pPr>
        <w:pStyle w:val="BodyText"/>
      </w:pPr>
      <w:r w:rsidRPr="00DF2420">
        <w:t>Condition-focused Care Team (e.g., Diabetes)</w:t>
      </w:r>
    </w:p>
    <w:p w14:paraId="519A05C6" w14:textId="77777777" w:rsidR="006468B3" w:rsidRPr="00DF2420" w:rsidRDefault="006468B3" w:rsidP="006468B3">
      <w:pPr>
        <w:pStyle w:val="ListBullet2"/>
      </w:pPr>
      <w:r w:rsidRPr="00DF2420">
        <w:t xml:space="preserve">PCP </w:t>
      </w:r>
    </w:p>
    <w:p w14:paraId="1CDC6130" w14:textId="77777777" w:rsidR="006468B3" w:rsidRPr="00DF2420" w:rsidRDefault="006468B3" w:rsidP="006468B3">
      <w:pPr>
        <w:pStyle w:val="ListBullet2"/>
      </w:pPr>
      <w:r w:rsidRPr="00DF2420">
        <w:t>Specialists</w:t>
      </w:r>
    </w:p>
    <w:p w14:paraId="4D892343" w14:textId="77777777" w:rsidR="006468B3" w:rsidRPr="00DF2420" w:rsidRDefault="006468B3" w:rsidP="006468B3">
      <w:pPr>
        <w:pStyle w:val="ListBullet2"/>
      </w:pPr>
      <w:r w:rsidRPr="00DF2420">
        <w:t xml:space="preserve">Allied Health Care Providers </w:t>
      </w:r>
    </w:p>
    <w:p w14:paraId="211A9D5B" w14:textId="77777777" w:rsidR="006468B3" w:rsidRPr="00DF2420" w:rsidRDefault="006468B3" w:rsidP="006468B3">
      <w:pPr>
        <w:pStyle w:val="ListBullet2"/>
      </w:pPr>
      <w:r w:rsidRPr="00DF2420">
        <w:t xml:space="preserve">Patient </w:t>
      </w:r>
    </w:p>
    <w:p w14:paraId="151361A3" w14:textId="77777777" w:rsidR="006468B3" w:rsidRPr="00DF2420" w:rsidRDefault="006468B3" w:rsidP="006468B3">
      <w:pPr>
        <w:pStyle w:val="BodyText"/>
      </w:pPr>
      <w:r w:rsidRPr="00DF2420">
        <w:t>Episode-focused Care Team</w:t>
      </w:r>
    </w:p>
    <w:p w14:paraId="239558D3" w14:textId="77777777" w:rsidR="006468B3" w:rsidRPr="00DF2420" w:rsidRDefault="006468B3" w:rsidP="006468B3">
      <w:pPr>
        <w:pStyle w:val="ListBullet2"/>
      </w:pPr>
      <w:r w:rsidRPr="00DF2420">
        <w:t xml:space="preserve">Emergency Department (ED) </w:t>
      </w:r>
    </w:p>
    <w:p w14:paraId="337D4961" w14:textId="77777777" w:rsidR="006468B3" w:rsidRPr="00DF2420" w:rsidRDefault="006468B3" w:rsidP="006468B3">
      <w:pPr>
        <w:pStyle w:val="ListBullet3"/>
      </w:pPr>
      <w:r w:rsidRPr="00DF2420">
        <w:t>Care Providers</w:t>
      </w:r>
    </w:p>
    <w:p w14:paraId="6874E6F4" w14:textId="77777777" w:rsidR="006468B3" w:rsidRPr="00DF2420" w:rsidRDefault="006468B3" w:rsidP="006468B3">
      <w:pPr>
        <w:pStyle w:val="ListBullet3"/>
      </w:pPr>
      <w:r w:rsidRPr="00DF2420">
        <w:t>Patient</w:t>
      </w:r>
    </w:p>
    <w:p w14:paraId="67CCFAE0" w14:textId="77777777" w:rsidR="006468B3" w:rsidRPr="00DF2420" w:rsidRDefault="006468B3" w:rsidP="006468B3">
      <w:pPr>
        <w:pStyle w:val="ListBullet2"/>
      </w:pPr>
      <w:r w:rsidRPr="00DF2420">
        <w:t xml:space="preserve">Hospital (In-patient stay) </w:t>
      </w:r>
    </w:p>
    <w:p w14:paraId="3DC15438" w14:textId="77777777" w:rsidR="006468B3" w:rsidRPr="00DF2420" w:rsidRDefault="006468B3" w:rsidP="006468B3">
      <w:pPr>
        <w:pStyle w:val="ListBullet3"/>
      </w:pPr>
      <w:r w:rsidRPr="00DF2420">
        <w:t>Care Providers</w:t>
      </w:r>
    </w:p>
    <w:p w14:paraId="3CC8B0F3" w14:textId="77777777" w:rsidR="006468B3" w:rsidRPr="00DF2420" w:rsidRDefault="006468B3" w:rsidP="006468B3">
      <w:pPr>
        <w:pStyle w:val="ListBullet3"/>
      </w:pPr>
      <w:r w:rsidRPr="00DF2420">
        <w:t>Discharge Planner</w:t>
      </w:r>
    </w:p>
    <w:p w14:paraId="7A39347D" w14:textId="77777777" w:rsidR="006468B3" w:rsidRPr="00DF2420" w:rsidRDefault="006468B3" w:rsidP="006468B3">
      <w:pPr>
        <w:pStyle w:val="ListBullet3"/>
      </w:pPr>
      <w:r w:rsidRPr="00DF2420">
        <w:t xml:space="preserve">Patient </w:t>
      </w:r>
    </w:p>
    <w:p w14:paraId="7F9F93EC" w14:textId="77777777" w:rsidR="006468B3" w:rsidRPr="00DF2420" w:rsidRDefault="006468B3" w:rsidP="006468B3">
      <w:pPr>
        <w:pStyle w:val="BodyText"/>
      </w:pPr>
      <w:r w:rsidRPr="00DF2420">
        <w:t>Care-coordination focused Care Team</w:t>
      </w:r>
    </w:p>
    <w:p w14:paraId="27FAAFF5" w14:textId="77777777" w:rsidR="006468B3" w:rsidRPr="00DF2420" w:rsidRDefault="006468B3" w:rsidP="006468B3">
      <w:pPr>
        <w:pStyle w:val="ListBullet2"/>
      </w:pPr>
      <w:r w:rsidRPr="00DF2420">
        <w:t>PCP</w:t>
      </w:r>
    </w:p>
    <w:p w14:paraId="573D2125" w14:textId="77777777" w:rsidR="006468B3" w:rsidRPr="00DF2420" w:rsidRDefault="006468B3" w:rsidP="006468B3">
      <w:pPr>
        <w:pStyle w:val="ListBullet2"/>
      </w:pPr>
      <w:r w:rsidRPr="00DF2420">
        <w:t>Home Health</w:t>
      </w:r>
    </w:p>
    <w:p w14:paraId="5F2D6BCB" w14:textId="77777777" w:rsidR="006468B3" w:rsidRPr="00DF2420" w:rsidRDefault="006468B3" w:rsidP="006468B3">
      <w:pPr>
        <w:pStyle w:val="ListBullet3"/>
      </w:pPr>
      <w:r w:rsidRPr="00DF2420">
        <w:t>Case manager</w:t>
      </w:r>
    </w:p>
    <w:p w14:paraId="6C8D4567" w14:textId="77777777" w:rsidR="006468B3" w:rsidRPr="00DF2420" w:rsidRDefault="006468B3" w:rsidP="006468B3">
      <w:pPr>
        <w:pStyle w:val="ListBullet3"/>
      </w:pPr>
      <w:r w:rsidRPr="00DF2420">
        <w:t>Care providers</w:t>
      </w:r>
    </w:p>
    <w:p w14:paraId="02AC6786" w14:textId="77777777" w:rsidR="006468B3" w:rsidRPr="00DF2420" w:rsidRDefault="006468B3" w:rsidP="006468B3">
      <w:pPr>
        <w:pStyle w:val="ListBullet2"/>
      </w:pPr>
      <w:r w:rsidRPr="00DF2420">
        <w:lastRenderedPageBreak/>
        <w:t xml:space="preserve">Patient </w:t>
      </w:r>
    </w:p>
    <w:p w14:paraId="2B0C30C2" w14:textId="77777777" w:rsidR="006468B3" w:rsidRPr="00DF2420" w:rsidRDefault="006468B3" w:rsidP="006468B3">
      <w:pPr>
        <w:pStyle w:val="ListBullet2"/>
      </w:pPr>
      <w:r w:rsidRPr="00DF2420">
        <w:t>Research-focused team</w:t>
      </w:r>
    </w:p>
    <w:p w14:paraId="0DB75B59" w14:textId="77777777" w:rsidR="006468B3" w:rsidRPr="00DF2420" w:rsidRDefault="006468B3" w:rsidP="006468B3">
      <w:pPr>
        <w:pStyle w:val="ListBullet3"/>
      </w:pPr>
      <w:r w:rsidRPr="00DF2420">
        <w:t>Primary Investigator</w:t>
      </w:r>
    </w:p>
    <w:p w14:paraId="4E3819C8" w14:textId="77777777" w:rsidR="006468B3" w:rsidRPr="00DF2420" w:rsidRDefault="006468B3" w:rsidP="006468B3">
      <w:pPr>
        <w:pStyle w:val="ListBullet3"/>
      </w:pPr>
      <w:r w:rsidRPr="00DF2420">
        <w:t>Sub-investigator</w:t>
      </w:r>
    </w:p>
    <w:p w14:paraId="5941ED30" w14:textId="77777777" w:rsidR="006468B3" w:rsidRPr="00DF2420" w:rsidRDefault="006468B3" w:rsidP="006468B3">
      <w:pPr>
        <w:pStyle w:val="ListBullet3"/>
      </w:pPr>
      <w:r w:rsidRPr="00DF2420">
        <w:t xml:space="preserve">Research coordinator </w:t>
      </w:r>
    </w:p>
    <w:p w14:paraId="51353AFB" w14:textId="77777777" w:rsidR="006468B3" w:rsidRPr="00DF2420" w:rsidRDefault="006468B3" w:rsidP="006468B3">
      <w:pPr>
        <w:pStyle w:val="ListBullet3"/>
      </w:pPr>
      <w:r w:rsidRPr="00DF2420">
        <w:t>Site coordinator</w:t>
      </w:r>
    </w:p>
    <w:p w14:paraId="02248248" w14:textId="77777777" w:rsidR="006468B3" w:rsidRPr="00DF2420" w:rsidRDefault="006468B3" w:rsidP="006468B3">
      <w:pPr>
        <w:pStyle w:val="ListBullet3"/>
      </w:pPr>
      <w:r w:rsidRPr="00DF2420">
        <w:t>Research nurse</w:t>
      </w:r>
    </w:p>
    <w:p w14:paraId="4DA6C87E" w14:textId="77777777" w:rsidR="006468B3" w:rsidRPr="00DF2420" w:rsidRDefault="006468B3" w:rsidP="006468B3">
      <w:pPr>
        <w:pStyle w:val="ListBullet3"/>
      </w:pPr>
      <w:r w:rsidRPr="00DF2420">
        <w:t>Patient</w:t>
      </w:r>
    </w:p>
    <w:p w14:paraId="1266566E" w14:textId="77777777" w:rsidR="006468B3" w:rsidRPr="00DF2420" w:rsidRDefault="006468B3" w:rsidP="006468B3">
      <w:pPr>
        <w:pStyle w:val="BodyText"/>
      </w:pPr>
      <w:r w:rsidRPr="00DF2420">
        <w:t xml:space="preserve">The use case contains the following actors and roles. </w:t>
      </w:r>
    </w:p>
    <w:p w14:paraId="7B0E7D78" w14:textId="77777777" w:rsidR="006468B3" w:rsidRPr="00DF2420" w:rsidRDefault="006468B3" w:rsidP="006468B3">
      <w:pPr>
        <w:pStyle w:val="ListBullet2"/>
      </w:pPr>
      <w:r w:rsidRPr="00DF2420">
        <w:t>Primary Care Physician: Dr. Patricia Primary</w:t>
      </w:r>
    </w:p>
    <w:p w14:paraId="75F057AE" w14:textId="77777777" w:rsidR="006468B3" w:rsidRPr="00DF2420" w:rsidRDefault="006468B3" w:rsidP="006468B3">
      <w:pPr>
        <w:pStyle w:val="ListBullet2"/>
      </w:pPr>
      <w:r w:rsidRPr="00DF2420">
        <w:t>Patient: Mr. Bob Anyman</w:t>
      </w:r>
    </w:p>
    <w:p w14:paraId="2060AE6A" w14:textId="77777777" w:rsidR="006468B3" w:rsidRPr="00DF2420" w:rsidRDefault="006468B3" w:rsidP="006468B3">
      <w:pPr>
        <w:pStyle w:val="ListBullet2"/>
      </w:pPr>
      <w:r w:rsidRPr="00DF2420">
        <w:t>Diabetic Educator: Ms. Edith Teaching</w:t>
      </w:r>
    </w:p>
    <w:p w14:paraId="380FEA41" w14:textId="77777777" w:rsidR="006468B3" w:rsidRPr="00DF2420" w:rsidRDefault="006468B3" w:rsidP="006468B3">
      <w:pPr>
        <w:pStyle w:val="ListBullet2"/>
      </w:pPr>
      <w:r w:rsidRPr="00DF2420">
        <w:t xml:space="preserve">Dietitian/Nutritionist: Ms. Debbie Nutrition </w:t>
      </w:r>
    </w:p>
    <w:p w14:paraId="559A9FF8" w14:textId="77777777" w:rsidR="006468B3" w:rsidRPr="00DF2420" w:rsidRDefault="006468B3" w:rsidP="006468B3">
      <w:pPr>
        <w:pStyle w:val="ListBullet2"/>
      </w:pPr>
      <w:r w:rsidRPr="00DF2420">
        <w:t>Physical Therapist: Mr. Ed Active</w:t>
      </w:r>
    </w:p>
    <w:p w14:paraId="27F7DD90" w14:textId="77777777" w:rsidR="006468B3" w:rsidRPr="00DF2420" w:rsidRDefault="006468B3" w:rsidP="006468B3">
      <w:pPr>
        <w:pStyle w:val="ListBullet2"/>
      </w:pPr>
      <w:r w:rsidRPr="00DF2420">
        <w:t>Pharmacist: Ms. Susan Script</w:t>
      </w:r>
    </w:p>
    <w:p w14:paraId="6AFBA970" w14:textId="77777777" w:rsidR="006468B3" w:rsidRPr="00DF2420" w:rsidRDefault="006468B3" w:rsidP="006468B3">
      <w:pPr>
        <w:pStyle w:val="ListBullet2"/>
      </w:pPr>
      <w:r w:rsidRPr="00DF2420">
        <w:t>Optometrist: Dr. Victor Vision</w:t>
      </w:r>
    </w:p>
    <w:p w14:paraId="53A01C81" w14:textId="77777777" w:rsidR="006468B3" w:rsidRPr="00DF2420" w:rsidRDefault="006468B3" w:rsidP="006468B3">
      <w:pPr>
        <w:pStyle w:val="ListBullet2"/>
      </w:pPr>
      <w:r w:rsidRPr="00DF2420">
        <w:t>Podiatrist: Dr. Barry Bunion</w:t>
      </w:r>
    </w:p>
    <w:p w14:paraId="40727394" w14:textId="77777777" w:rsidR="006468B3" w:rsidRPr="00DF2420" w:rsidRDefault="006468B3" w:rsidP="006468B3">
      <w:pPr>
        <w:pStyle w:val="ListBullet2"/>
      </w:pPr>
      <w:r w:rsidRPr="00DF2420">
        <w:t xml:space="preserve">Psychologist: Dr. Larry Listener </w:t>
      </w:r>
    </w:p>
    <w:p w14:paraId="01C8D221" w14:textId="77777777" w:rsidR="006468B3" w:rsidRPr="00DF2420" w:rsidRDefault="006468B3" w:rsidP="006468B3">
      <w:pPr>
        <w:pStyle w:val="ListBullet2"/>
      </w:pPr>
      <w:r w:rsidRPr="00DF2420">
        <w:t>Emergency Department Physician: Dr. Eddie Emergent</w:t>
      </w:r>
    </w:p>
    <w:p w14:paraId="1031FBE8" w14:textId="77777777" w:rsidR="006468B3" w:rsidRPr="00DF2420" w:rsidRDefault="006468B3" w:rsidP="006468B3">
      <w:pPr>
        <w:pStyle w:val="ListBullet2"/>
      </w:pPr>
      <w:r w:rsidRPr="00DF2420">
        <w:t>Hospital Attending Physician: Dr. Allen Attend</w:t>
      </w:r>
    </w:p>
    <w:p w14:paraId="6899A46F" w14:textId="77777777" w:rsidR="006468B3" w:rsidRPr="00DF2420" w:rsidRDefault="006468B3" w:rsidP="006468B3">
      <w:pPr>
        <w:pStyle w:val="ListBullet2"/>
      </w:pPr>
      <w:r w:rsidRPr="00DF2420">
        <w:t>Discharge Planner: Debra Discharge</w:t>
      </w:r>
    </w:p>
    <w:p w14:paraId="69462D29" w14:textId="77777777" w:rsidR="006468B3" w:rsidRPr="00DF2420" w:rsidRDefault="006468B3" w:rsidP="006468B3">
      <w:pPr>
        <w:pStyle w:val="ListBullet2"/>
      </w:pPr>
      <w:r w:rsidRPr="00DF2420">
        <w:lastRenderedPageBreak/>
        <w:t>Case Manager: Nurse Nancy Case</w:t>
      </w:r>
    </w:p>
    <w:p w14:paraId="443F5AE1" w14:textId="77777777" w:rsidR="006468B3" w:rsidRPr="00DF2420" w:rsidRDefault="006468B3" w:rsidP="006468B3">
      <w:pPr>
        <w:pStyle w:val="ListBullet2"/>
      </w:pPr>
      <w:r w:rsidRPr="00DF2420">
        <w:t>Home Health Nurse: Nurse Angie Able</w:t>
      </w:r>
    </w:p>
    <w:p w14:paraId="4D8E5389" w14:textId="77777777" w:rsidR="006468B3" w:rsidRPr="00DF2420" w:rsidRDefault="006468B3" w:rsidP="006468B3">
      <w:pPr>
        <w:pStyle w:val="ListBullet2"/>
      </w:pPr>
      <w:r w:rsidRPr="00DF2420">
        <w:t>Home Health Physical Therapist: Peter Physical</w:t>
      </w:r>
    </w:p>
    <w:p w14:paraId="68279AE4" w14:textId="77777777" w:rsidR="006468B3" w:rsidRPr="00DF2420" w:rsidRDefault="006468B3" w:rsidP="006468B3">
      <w:pPr>
        <w:pStyle w:val="ListBullet2"/>
      </w:pPr>
      <w:r w:rsidRPr="00DF2420">
        <w:t>Primary Investigator: Dr. Rick Research</w:t>
      </w:r>
    </w:p>
    <w:p w14:paraId="526DFACA" w14:textId="77777777" w:rsidR="006468B3" w:rsidRPr="00DF2420" w:rsidRDefault="006468B3" w:rsidP="006468B3">
      <w:pPr>
        <w:pStyle w:val="ListBullet2"/>
      </w:pPr>
      <w:r w:rsidRPr="00DF2420">
        <w:t>Sub-investigator: Nurse Mary Reese</w:t>
      </w:r>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144"/>
      <w:r w:rsidR="001F4C78">
        <w:t xml:space="preserve">; </w:t>
      </w:r>
      <w:r w:rsidR="00C03E7D" w:rsidRPr="00DF2420">
        <w:rPr>
          <w:noProof w:val="0"/>
        </w:rPr>
        <w:t>Encounter-focused Care Team</w:t>
      </w:r>
      <w:r w:rsidR="001F4C78">
        <w:rPr>
          <w:noProof w:val="0"/>
        </w:rPr>
        <w:t xml:space="preserve"> </w:t>
      </w:r>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r w:rsidR="00976CF0">
        <w:rPr>
          <w:szCs w:val="24"/>
        </w:rPr>
        <w:t xml:space="preserve"> </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276D24" w:rsidRDefault="003E2AA2" w:rsidP="003E2AA2">
      <w:pPr>
        <w:pStyle w:val="BodyText"/>
      </w:pPr>
      <w:r w:rsidRPr="00276D24">
        <w:t xml:space="preserve">Dr. Primary also discusses with the patient the importance of good nutrition and medication management and exercise in achieving good control of the disease, as well as the criticality of good skin/foot care and eye care to prevent complications. Scheduling of </w:t>
      </w:r>
      <w:r w:rsidRPr="00276D24">
        <w:lastRenderedPageBreak/>
        <w:t>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r w:rsidR="00C03E7D">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276D24" w:rsidRDefault="003E2AA2" w:rsidP="00E008B6">
      <w:pPr>
        <w:pStyle w:val="BodyText"/>
      </w:pPr>
      <w:r w:rsidRPr="00276D24">
        <w:rPr>
          <w:b/>
        </w:rPr>
        <w:t xml:space="preserve">Post Condition: </w:t>
      </w:r>
      <w:r w:rsidR="00C03E7D" w:rsidRPr="00DF2420">
        <w:t xml:space="preserve">Dr. Primary draws up a customized chronic condition (Type II DM) care plan identifying the need for a condition-focused care team.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62571F2F" w:rsidR="008874BD" w:rsidRDefault="003E2AA2" w:rsidP="005B164F">
      <w:pPr>
        <w:pStyle w:val="BodyText"/>
        <w:rPr>
          <w:ins w:id="145" w:author="Jones, Emma" w:date="2019-04-29T10:04:00Z"/>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435443C9" w14:textId="78110000" w:rsidR="007835D3" w:rsidRDefault="007835D3" w:rsidP="005B164F">
      <w:pPr>
        <w:pStyle w:val="BodyText"/>
        <w:rPr>
          <w:ins w:id="146" w:author="Jones, Emma" w:date="2019-04-29T10:04:00Z"/>
          <w:szCs w:val="24"/>
        </w:rPr>
      </w:pPr>
    </w:p>
    <w:p w14:paraId="3F39F9D5" w14:textId="68748331" w:rsidR="007835D3" w:rsidRDefault="007835D3" w:rsidP="005B164F">
      <w:pPr>
        <w:pStyle w:val="BodyText"/>
        <w:rPr>
          <w:ins w:id="147" w:author="Jones, Emma" w:date="2019-04-29T10:04:00Z"/>
          <w:szCs w:val="24"/>
        </w:rPr>
      </w:pPr>
    </w:p>
    <w:p w14:paraId="58D9CCD6" w14:textId="038A3542" w:rsidR="007835D3" w:rsidRDefault="007835D3" w:rsidP="005B164F">
      <w:pPr>
        <w:pStyle w:val="BodyText"/>
        <w:rPr>
          <w:ins w:id="148" w:author="Jones, Emma" w:date="2019-04-29T10:04:00Z"/>
          <w:szCs w:val="24"/>
        </w:rPr>
      </w:pPr>
    </w:p>
    <w:p w14:paraId="6829C7AB" w14:textId="04EEE873" w:rsidR="007835D3" w:rsidRDefault="007835D3" w:rsidP="005B164F">
      <w:pPr>
        <w:pStyle w:val="BodyText"/>
        <w:rPr>
          <w:ins w:id="149" w:author="Jones, Emma" w:date="2019-04-29T10:04:00Z"/>
          <w:szCs w:val="24"/>
        </w:rPr>
      </w:pPr>
    </w:p>
    <w:p w14:paraId="5C583EBF" w14:textId="6F736C25" w:rsidR="007835D3" w:rsidRDefault="007835D3" w:rsidP="005B164F">
      <w:pPr>
        <w:pStyle w:val="BodyText"/>
        <w:rPr>
          <w:ins w:id="150" w:author="Jones, Emma" w:date="2019-04-29T10:04:00Z"/>
          <w:szCs w:val="24"/>
        </w:rPr>
      </w:pPr>
    </w:p>
    <w:p w14:paraId="3A08B2AA" w14:textId="77777777" w:rsidR="007835D3" w:rsidRPr="00276D24" w:rsidRDefault="007835D3" w:rsidP="005B164F">
      <w:pPr>
        <w:pStyle w:val="BodyText"/>
        <w:rPr>
          <w:szCs w:val="24"/>
        </w:rPr>
      </w:pP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w:lastRenderedPageBreak/>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4602F3" w:rsidRDefault="004602F3"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4602F3" w:rsidRDefault="004602F3" w:rsidP="00D251BA">
                            <w:pPr>
                              <w:pStyle w:val="TOC2"/>
                              <w:jc w:val="center"/>
                              <w:rPr>
                                <w:sz w:val="20"/>
                              </w:rPr>
                            </w:pPr>
                            <w:r w:rsidRPr="00773965">
                              <w:rPr>
                                <w:sz w:val="20"/>
                              </w:rPr>
                              <w:t>Care Plan</w:t>
                            </w:r>
                          </w:p>
                          <w:p w14:paraId="4530CE07" w14:textId="3F3664B5" w:rsidR="004602F3" w:rsidRPr="00077324" w:rsidRDefault="004602F3"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4602F3" w:rsidRDefault="004602F3"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4602F3" w:rsidRDefault="004602F3" w:rsidP="00D251BA">
                      <w:pPr>
                        <w:pStyle w:val="TOC2"/>
                        <w:jc w:val="center"/>
                        <w:rPr>
                          <w:sz w:val="20"/>
                        </w:rPr>
                      </w:pPr>
                      <w:r w:rsidRPr="00773965">
                        <w:rPr>
                          <w:sz w:val="20"/>
                        </w:rPr>
                        <w:t>Care Plan</w:t>
                      </w:r>
                    </w:p>
                    <w:p w14:paraId="4530CE07" w14:textId="3F3664B5" w:rsidR="004602F3" w:rsidRPr="00077324" w:rsidRDefault="004602F3"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4602F3" w:rsidRPr="00077324" w:rsidRDefault="004602F3"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4602F3" w:rsidRPr="00077324" w:rsidRDefault="004602F3"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4602F3" w:rsidRPr="00077324" w:rsidRDefault="004602F3"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4602F3" w:rsidRPr="00077324" w:rsidRDefault="004602F3"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4602F3" w:rsidRDefault="004602F3"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4602F3" w:rsidRDefault="004602F3"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4602F3" w:rsidRPr="00077324" w:rsidRDefault="004602F3"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4602F3" w:rsidRPr="00077324" w:rsidRDefault="004602F3"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4602F3" w:rsidRPr="009A41FE" w:rsidRDefault="004602F3"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4602F3" w:rsidRPr="009A41FE" w:rsidRDefault="004602F3"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4602F3" w:rsidRPr="00077324" w:rsidRDefault="004602F3"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4602F3" w:rsidRPr="00077324" w:rsidRDefault="004602F3"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6FAB3DB1">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4602F3" w:rsidRPr="00077324" w:rsidRDefault="004602F3"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4602F3" w:rsidRPr="00077324" w:rsidRDefault="004602F3"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4602F3" w:rsidRPr="00077324" w:rsidRDefault="004602F3"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4602F3" w:rsidRPr="00077324" w:rsidRDefault="004602F3"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4602F3" w:rsidRPr="000C7F8B" w:rsidRDefault="004602F3"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44688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4602F3" w:rsidRPr="00077324" w:rsidRDefault="004602F3"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6754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4602F3" w:rsidRPr="00077324" w:rsidRDefault="004602F3"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4602F3" w:rsidRPr="00077324" w:rsidRDefault="004602F3"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4602F3" w:rsidRPr="00077324" w:rsidRDefault="004602F3"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4602F3" w:rsidRDefault="004602F3"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66573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080" y="2165334"/>
                            <a:ext cx="232410" cy="6064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589548"/>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719" y="2221771"/>
                            <a:ext cx="1877400" cy="3677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361BA061" w:rsidR="004602F3" w:rsidRPr="000C7F8B" w:rsidRDefault="004602F3">
                              <w:pPr>
                                <w:pStyle w:val="NormalWeb"/>
                                <w:jc w:val="center"/>
                                <w:rPr>
                                  <w:sz w:val="18"/>
                                  <w:szCs w:val="18"/>
                                </w:rPr>
                                <w:pPrChange w:id="151" w:author="Jones, Emma" w:date="2019-04-29T10:05:00Z">
                                  <w:pPr>
                                    <w:pStyle w:val="NormalWeb"/>
                                  </w:pPr>
                                </w:pPrChange>
                              </w:pPr>
                              <w:r w:rsidRPr="000C7F8B">
                                <w:rPr>
                                  <w:sz w:val="18"/>
                                  <w:szCs w:val="18"/>
                                </w:rPr>
                                <w:t xml:space="preserve">Apply </w:t>
                              </w:r>
                              <w:r>
                                <w:rPr>
                                  <w:sz w:val="18"/>
                                  <w:szCs w:val="18"/>
                                </w:rPr>
                                <w:t>Activity</w:t>
                              </w:r>
                              <w:ins w:id="152" w:author="Jones, Emma" w:date="2019-04-29T10:04:00Z">
                                <w:r>
                                  <w:rPr>
                                    <w:sz w:val="18"/>
                                    <w:szCs w:val="18"/>
                                  </w:rPr>
                                  <w:t xml:space="preserve"> or Plan</w:t>
                                </w:r>
                              </w:ins>
                              <w:r>
                                <w:rPr>
                                  <w:sz w:val="18"/>
                                  <w:szCs w:val="18"/>
                                </w:rPr>
                                <w:t xml:space="preserve">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4602F3" w:rsidRPr="00077324" w:rsidRDefault="004602F3"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4602F3" w:rsidRPr="00077324" w:rsidRDefault="004602F3"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4602F3" w:rsidRPr="00077324" w:rsidRDefault="004602F3"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4602F3" w:rsidRPr="00077324" w:rsidRDefault="004602F3"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4602F3" w:rsidRPr="000C7F8B" w:rsidRDefault="004602F3"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4468;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4602F3" w:rsidRPr="00077324" w:rsidRDefault="004602F3"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6754" to="51765,2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4602F3" w:rsidRPr="00077324" w:rsidRDefault="004602F3"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4602F3" w:rsidRPr="00077324" w:rsidRDefault="004602F3"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4602F3" w:rsidRPr="00077324" w:rsidRDefault="004602F3"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4602F3" w:rsidRDefault="004602F3"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665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0;top:21653;width:232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5895" to="33883,2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7;top:22217;width:18774;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361BA061" w:rsidR="004602F3" w:rsidRPr="000C7F8B" w:rsidRDefault="004602F3">
                        <w:pPr>
                          <w:pStyle w:val="NormalWeb"/>
                          <w:jc w:val="center"/>
                          <w:rPr>
                            <w:sz w:val="18"/>
                            <w:szCs w:val="18"/>
                          </w:rPr>
                          <w:pPrChange w:id="153" w:author="Jones, Emma" w:date="2019-04-29T10:05:00Z">
                            <w:pPr>
                              <w:pStyle w:val="NormalWeb"/>
                            </w:pPr>
                          </w:pPrChange>
                        </w:pPr>
                        <w:r w:rsidRPr="000C7F8B">
                          <w:rPr>
                            <w:sz w:val="18"/>
                            <w:szCs w:val="18"/>
                          </w:rPr>
                          <w:t xml:space="preserve">Apply </w:t>
                        </w:r>
                        <w:r>
                          <w:rPr>
                            <w:sz w:val="18"/>
                            <w:szCs w:val="18"/>
                          </w:rPr>
                          <w:t>Activity</w:t>
                        </w:r>
                        <w:ins w:id="154" w:author="Jones, Emma" w:date="2019-04-29T10:04:00Z">
                          <w:r>
                            <w:rPr>
                              <w:sz w:val="18"/>
                              <w:szCs w:val="18"/>
                            </w:rPr>
                            <w:t xml:space="preserve"> or Plan</w:t>
                          </w:r>
                        </w:ins>
                        <w:r>
                          <w:rPr>
                            <w:sz w:val="18"/>
                            <w:szCs w:val="18"/>
                          </w:rPr>
                          <w:t xml:space="preserve">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pPr>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4602F3" w:rsidRDefault="004602F3"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4602F3" w:rsidRDefault="004602F3"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4602F3" w:rsidRDefault="004602F3"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4602F3" w:rsidRDefault="004602F3"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4602F3" w:rsidRDefault="004602F3"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4602F3" w:rsidRDefault="004602F3"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4602F3" w:rsidRDefault="004602F3"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4602F3" w:rsidRDefault="004602F3"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4602F3" w:rsidRDefault="004602F3"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4602F3" w:rsidRDefault="004602F3"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4602F3" w:rsidRDefault="004602F3"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4602F3" w:rsidRDefault="004602F3"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4602F3" w:rsidRDefault="004602F3"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4602F3" w:rsidRDefault="004602F3"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4602F3" w:rsidRDefault="004602F3"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4602F3" w:rsidRDefault="004602F3"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4602F3" w:rsidRDefault="004602F3"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4602F3" w:rsidRDefault="004602F3"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4602F3" w:rsidRDefault="004602F3"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4602F3" w:rsidRDefault="004602F3"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DF2420" w:rsidRDefault="00976CF0" w:rsidP="00976CF0">
      <w:pPr>
        <w:pStyle w:val="FigureTitle"/>
      </w:pPr>
      <w:r w:rsidRPr="00DF2420">
        <w:t>Figure X.4.2.1.1.1-</w:t>
      </w:r>
      <w:r>
        <w:t>3</w:t>
      </w:r>
      <w:r w:rsidRPr="00DF2420">
        <w:t xml:space="preserve">: Basic Process Flow </w:t>
      </w:r>
      <w:r w:rsidR="008346F7">
        <w:t xml:space="preserve">for </w:t>
      </w:r>
      <w:r w:rsidR="008346F7" w:rsidRPr="00DF2420">
        <w:t>Encounter-focused Care Team</w:t>
      </w:r>
    </w:p>
    <w:p w14:paraId="7124210C" w14:textId="77777777" w:rsidR="00976CF0" w:rsidRPr="00276D24" w:rsidRDefault="00976CF0" w:rsidP="007871B9">
      <w:pPr>
        <w:pStyle w:val="FigureTitle"/>
        <w:jc w:val="left"/>
      </w:pPr>
    </w:p>
    <w:p w14:paraId="221F9465" w14:textId="6F55DD23" w:rsidR="003E2AA2" w:rsidRPr="004303A2" w:rsidRDefault="007270F3" w:rsidP="004303A2">
      <w:pPr>
        <w:pStyle w:val="Heading6"/>
      </w:pPr>
      <w:bookmarkStart w:id="155"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155"/>
      <w:r w:rsidR="00821390">
        <w:t xml:space="preserve">; </w:t>
      </w:r>
      <w:r w:rsidR="00821390" w:rsidRPr="00DF2420">
        <w:rPr>
          <w:noProof w:val="0"/>
        </w:rPr>
        <w:t>Condition-focused Care Team</w:t>
      </w:r>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7871B9">
        <w:rPr>
          <w:rStyle w:val="BodyTextChar"/>
          <w:b/>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4602F3" w:rsidRPr="00077324" w:rsidRDefault="004602F3"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4602F3" w:rsidRPr="00077324" w:rsidRDefault="004602F3"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4602F3" w:rsidRPr="00077324" w:rsidRDefault="004602F3"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4602F3" w:rsidRPr="00077324" w:rsidRDefault="004602F3"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4602F3" w:rsidRPr="00077324" w:rsidRDefault="004602F3"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4602F3" w:rsidRPr="00077324" w:rsidRDefault="004602F3"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4602F3" w:rsidRPr="00077324" w:rsidRDefault="004602F3"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4602F3" w:rsidRPr="00077324" w:rsidRDefault="004602F3"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4602F3" w:rsidRPr="00CF5713" w:rsidRDefault="004602F3"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4602F3" w:rsidRPr="00CF5713" w:rsidRDefault="004602F3"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4602F3" w:rsidRPr="00077324" w:rsidRDefault="004602F3"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4602F3" w:rsidRPr="00077324" w:rsidRDefault="004602F3"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4602F3" w:rsidRPr="00CF5713" w:rsidRDefault="004602F3"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4602F3" w:rsidRPr="00CF5713" w:rsidRDefault="004602F3"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4602F3" w:rsidRPr="00077324" w:rsidRDefault="004602F3"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4602F3" w:rsidRPr="00077324" w:rsidRDefault="004602F3"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6BAE7925">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4602F3" w:rsidRPr="00077324" w:rsidRDefault="004602F3"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4602F3" w:rsidRPr="00077324" w:rsidRDefault="004602F3"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4602F3" w:rsidRPr="00077324" w:rsidRDefault="004602F3"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4602F3" w:rsidRPr="00077324" w:rsidRDefault="004602F3"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4602F3" w:rsidRPr="00077324" w:rsidRDefault="004602F3"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4602F3" w:rsidRPr="00077324" w:rsidRDefault="004602F3"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4602F3" w:rsidRPr="00077324" w:rsidRDefault="004602F3"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4602F3" w:rsidRPr="000C7F8B" w:rsidRDefault="004602F3"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4602F3" w:rsidRPr="00077324" w:rsidRDefault="004602F3"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4602F3" w:rsidRPr="00CF5713" w:rsidRDefault="004602F3"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512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450643" y="2444114"/>
                            <a:ext cx="187642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353E6AAA" w:rsidR="004602F3" w:rsidRPr="004B02F0" w:rsidRDefault="004602F3" w:rsidP="00BC6DEA">
                              <w:pPr>
                                <w:pStyle w:val="NormalWeb"/>
                                <w:rPr>
                                  <w:sz w:val="18"/>
                                  <w:szCs w:val="18"/>
                                </w:rPr>
                              </w:pPr>
                              <w:r w:rsidRPr="004B02F0">
                                <w:rPr>
                                  <w:sz w:val="18"/>
                                  <w:szCs w:val="18"/>
                                </w:rPr>
                                <w:t xml:space="preserve">Apply Activity </w:t>
                              </w:r>
                              <w:ins w:id="156" w:author="Jones, Emma" w:date="2019-04-26T18:01:00Z">
                                <w:r>
                                  <w:rPr>
                                    <w:sz w:val="18"/>
                                    <w:szCs w:val="18"/>
                                  </w:rPr>
                                  <w:t xml:space="preserve">or Plan </w:t>
                                </w:r>
                              </w:ins>
                              <w:r w:rsidRPr="004B02F0">
                                <w:rPr>
                                  <w:sz w:val="18"/>
                                  <w:szCs w:val="18"/>
                                </w:rPr>
                                <w:t>Definition Operation</w:t>
                              </w:r>
                            </w:p>
                            <w:p w14:paraId="1D067806" w14:textId="5D0E0DBC" w:rsidR="004602F3" w:rsidRDefault="004602F3"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90633"/>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Ja9xEskIAAA4WAAADgAAAAAAAAAAAAAAAAAuAgAAZHJzL2Uyb0RvYy54bWxQSwECLQAUAAYA&#10;CAAAACEAVDMfQtoAAAAFAQAADwAAAAAAAAAAAAAAAAAjCwAAZHJzL2Rvd25yZXYueG1sUEsFBgAA&#10;AAAEAAQA8wAAACoM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4602F3" w:rsidRPr="00077324" w:rsidRDefault="004602F3"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4602F3" w:rsidRPr="00077324" w:rsidRDefault="004602F3"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4602F3" w:rsidRPr="00077324" w:rsidRDefault="004602F3"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4602F3" w:rsidRPr="00077324" w:rsidRDefault="004602F3"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4602F3" w:rsidRPr="00077324" w:rsidRDefault="004602F3"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4602F3" w:rsidRPr="00077324" w:rsidRDefault="004602F3"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4602F3" w:rsidRPr="00077324" w:rsidRDefault="004602F3"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4602F3" w:rsidRPr="000C7F8B" w:rsidRDefault="004602F3"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4602F3" w:rsidRPr="00077324" w:rsidRDefault="004602F3"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4602F3" w:rsidRPr="00CF5713" w:rsidRDefault="004602F3"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4506;top:24441;width:1876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353E6AAA" w:rsidR="004602F3" w:rsidRPr="004B02F0" w:rsidRDefault="004602F3" w:rsidP="00BC6DEA">
                        <w:pPr>
                          <w:pStyle w:val="NormalWeb"/>
                          <w:rPr>
                            <w:sz w:val="18"/>
                            <w:szCs w:val="18"/>
                          </w:rPr>
                        </w:pPr>
                        <w:r w:rsidRPr="004B02F0">
                          <w:rPr>
                            <w:sz w:val="18"/>
                            <w:szCs w:val="18"/>
                          </w:rPr>
                          <w:t xml:space="preserve">Apply Activity </w:t>
                        </w:r>
                        <w:ins w:id="157" w:author="Jones, Emma" w:date="2019-04-26T18:01:00Z">
                          <w:r>
                            <w:rPr>
                              <w:sz w:val="18"/>
                              <w:szCs w:val="18"/>
                            </w:rPr>
                            <w:t xml:space="preserve">or Plan </w:t>
                          </w:r>
                        </w:ins>
                        <w:r w:rsidRPr="004B02F0">
                          <w:rPr>
                            <w:sz w:val="18"/>
                            <w:szCs w:val="18"/>
                          </w:rPr>
                          <w:t>Definition Operation</w:t>
                        </w:r>
                      </w:p>
                      <w:p w14:paraId="1D067806" w14:textId="5D0E0DBC" w:rsidR="004602F3" w:rsidRDefault="004602F3" w:rsidP="00721763">
                        <w:pPr>
                          <w:pStyle w:val="NormalWeb"/>
                        </w:pPr>
                      </w:p>
                    </w:txbxContent>
                  </v:textbox>
                </v:shape>
                <v:line id="Line 356" o:spid="_x0000_s1140" style="position:absolute;visibility:visible;mso-wrap-style:square" from="14160,27906" to="33813,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pPr>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4602F3" w:rsidRDefault="004602F3"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4602F3" w:rsidRDefault="004602F3"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4602F3" w:rsidRDefault="004602F3" w:rsidP="00472265">
                              <w:pPr>
                                <w:pStyle w:val="NormalWeb"/>
                                <w:tabs>
                                  <w:tab w:val="right" w:pos="9346"/>
                                </w:tabs>
                                <w:spacing w:before="0"/>
                                <w:ind w:left="288" w:hanging="288"/>
                                <w:jc w:val="center"/>
                              </w:pPr>
                              <w:r>
                                <w:rPr>
                                  <w:sz w:val="20"/>
                                  <w:szCs w:val="20"/>
                                </w:rPr>
                                <w:t>Patient Portal as Care Team Contributor</w:t>
                              </w:r>
                            </w:p>
                            <w:p w14:paraId="4C792037" w14:textId="77777777" w:rsidR="004602F3" w:rsidRDefault="004602F3"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4602F3" w:rsidRDefault="004602F3"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4602F3" w:rsidRDefault="004602F3" w:rsidP="00472265">
                              <w:pPr>
                                <w:pStyle w:val="NormalWeb"/>
                              </w:pPr>
                              <w:r>
                                <w:t> </w:t>
                              </w:r>
                            </w:p>
                            <w:p w14:paraId="459AC73D"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4602F3" w:rsidRDefault="004602F3" w:rsidP="00472265">
                              <w:pPr>
                                <w:pStyle w:val="NormalWeb"/>
                                <w:tabs>
                                  <w:tab w:val="right" w:pos="9346"/>
                                </w:tabs>
                                <w:spacing w:before="0"/>
                                <w:ind w:left="288" w:hanging="288"/>
                                <w:jc w:val="center"/>
                              </w:pPr>
                              <w:r>
                                <w:rPr>
                                  <w:sz w:val="18"/>
                                  <w:szCs w:val="18"/>
                                </w:rPr>
                                <w:t>Subscribe to Care Team Updates</w:t>
                              </w:r>
                            </w:p>
                            <w:p w14:paraId="6A3B6F5A" w14:textId="77777777" w:rsidR="004602F3" w:rsidRDefault="004602F3" w:rsidP="00472265">
                              <w:pPr>
                                <w:pStyle w:val="NormalWeb"/>
                              </w:pPr>
                              <w:r>
                                <w:t> </w:t>
                              </w:r>
                            </w:p>
                            <w:p w14:paraId="052BC350"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4602F3" w:rsidRDefault="004602F3" w:rsidP="00472265">
                              <w:pPr>
                                <w:pStyle w:val="NormalWeb"/>
                                <w:tabs>
                                  <w:tab w:val="right" w:pos="9346"/>
                                </w:tabs>
                                <w:spacing w:before="0"/>
                                <w:ind w:left="288" w:hanging="288"/>
                                <w:jc w:val="center"/>
                              </w:pPr>
                              <w:r>
                                <w:rPr>
                                  <w:sz w:val="18"/>
                                  <w:szCs w:val="18"/>
                                </w:rPr>
                                <w:t>Subscribe to Care Team Updates</w:t>
                              </w:r>
                            </w:p>
                            <w:p w14:paraId="22F1591B" w14:textId="77777777" w:rsidR="004602F3" w:rsidRDefault="004602F3" w:rsidP="00472265">
                              <w:pPr>
                                <w:pStyle w:val="NormalWeb"/>
                              </w:pPr>
                              <w:r>
                                <w:t> </w:t>
                              </w:r>
                            </w:p>
                            <w:p w14:paraId="1FF41D6E"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4602F3" w:rsidRDefault="004602F3"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4602F3" w:rsidRDefault="004602F3" w:rsidP="00472265">
                              <w:pPr>
                                <w:pStyle w:val="NormalWeb"/>
                              </w:pPr>
                              <w:r>
                                <w:t> </w:t>
                              </w:r>
                            </w:p>
                            <w:p w14:paraId="190BC030"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4602F3" w:rsidRDefault="004602F3" w:rsidP="00472265">
                              <w:pPr>
                                <w:pStyle w:val="NormalWeb"/>
                                <w:tabs>
                                  <w:tab w:val="right" w:pos="9346"/>
                                </w:tabs>
                                <w:spacing w:before="0"/>
                                <w:ind w:left="288" w:hanging="288"/>
                                <w:jc w:val="center"/>
                              </w:pPr>
                              <w:r>
                                <w:rPr>
                                  <w:sz w:val="22"/>
                                  <w:szCs w:val="22"/>
                                </w:rPr>
                                <w:t>Condition-Focused Care Team(s)</w:t>
                              </w:r>
                            </w:p>
                            <w:p w14:paraId="6CD19E61" w14:textId="77777777" w:rsidR="004602F3" w:rsidRDefault="004602F3" w:rsidP="00472265">
                              <w:pPr>
                                <w:pStyle w:val="NormalWeb"/>
                              </w:pPr>
                              <w:r>
                                <w:t> </w:t>
                              </w:r>
                            </w:p>
                            <w:p w14:paraId="40B5E4A7" w14:textId="77777777" w:rsidR="004602F3" w:rsidRDefault="004602F3"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4602F3" w:rsidRDefault="004602F3" w:rsidP="00472265">
                              <w:pPr>
                                <w:pStyle w:val="NormalWeb"/>
                                <w:tabs>
                                  <w:tab w:val="right" w:pos="9346"/>
                                </w:tabs>
                                <w:spacing w:before="0"/>
                                <w:ind w:left="288" w:hanging="288"/>
                                <w:jc w:val="center"/>
                              </w:pPr>
                              <w:r>
                                <w:rPr>
                                  <w:sz w:val="20"/>
                                  <w:szCs w:val="20"/>
                                </w:rPr>
                                <w:t>Update Care Team</w:t>
                              </w:r>
                            </w:p>
                            <w:p w14:paraId="76477D7F" w14:textId="77777777" w:rsidR="004602F3" w:rsidRDefault="004602F3" w:rsidP="00472265">
                              <w:pPr>
                                <w:pStyle w:val="NormalWeb"/>
                              </w:pPr>
                              <w:r>
                                <w:t> </w:t>
                              </w:r>
                            </w:p>
                            <w:p w14:paraId="2FA66C05"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4602F3" w:rsidRDefault="004602F3" w:rsidP="00472265">
                              <w:pPr>
                                <w:pStyle w:val="NormalWeb"/>
                                <w:tabs>
                                  <w:tab w:val="right" w:pos="9346"/>
                                </w:tabs>
                                <w:spacing w:before="0"/>
                                <w:ind w:left="288" w:hanging="288"/>
                                <w:jc w:val="center"/>
                              </w:pPr>
                              <w:r>
                                <w:rPr>
                                  <w:sz w:val="18"/>
                                  <w:szCs w:val="18"/>
                                </w:rPr>
                                <w:t>Provide Care Team</w:t>
                              </w:r>
                            </w:p>
                            <w:p w14:paraId="61842BE7" w14:textId="77777777" w:rsidR="004602F3" w:rsidRDefault="004602F3" w:rsidP="00472265">
                              <w:pPr>
                                <w:pStyle w:val="NormalWeb"/>
                              </w:pPr>
                              <w:r>
                                <w:t> </w:t>
                              </w:r>
                            </w:p>
                            <w:p w14:paraId="26951C87" w14:textId="77777777" w:rsidR="004602F3" w:rsidRDefault="004602F3"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4602F3" w:rsidRDefault="004602F3"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4602F3" w:rsidRDefault="004602F3"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4602F3" w:rsidRDefault="004602F3" w:rsidP="00472265">
                        <w:pPr>
                          <w:pStyle w:val="NormalWeb"/>
                          <w:tabs>
                            <w:tab w:val="right" w:pos="9346"/>
                          </w:tabs>
                          <w:spacing w:before="0"/>
                          <w:ind w:left="288" w:hanging="288"/>
                          <w:jc w:val="center"/>
                        </w:pPr>
                        <w:r>
                          <w:rPr>
                            <w:sz w:val="20"/>
                            <w:szCs w:val="20"/>
                          </w:rPr>
                          <w:t>Patient Portal as Care Team Contributor</w:t>
                        </w:r>
                      </w:p>
                      <w:p w14:paraId="4C792037" w14:textId="77777777" w:rsidR="004602F3" w:rsidRDefault="004602F3"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4602F3" w:rsidRDefault="004602F3"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4602F3" w:rsidRDefault="004602F3" w:rsidP="00472265">
                        <w:pPr>
                          <w:pStyle w:val="NormalWeb"/>
                        </w:pPr>
                        <w:r>
                          <w:t> </w:t>
                        </w:r>
                      </w:p>
                      <w:p w14:paraId="459AC73D" w14:textId="77777777" w:rsidR="004602F3" w:rsidRDefault="004602F3"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4602F3" w:rsidRDefault="004602F3" w:rsidP="00472265">
                        <w:pPr>
                          <w:pStyle w:val="NormalWeb"/>
                          <w:tabs>
                            <w:tab w:val="right" w:pos="9346"/>
                          </w:tabs>
                          <w:spacing w:before="0"/>
                          <w:ind w:left="288" w:hanging="288"/>
                          <w:jc w:val="center"/>
                        </w:pPr>
                        <w:r>
                          <w:rPr>
                            <w:sz w:val="18"/>
                            <w:szCs w:val="18"/>
                          </w:rPr>
                          <w:t>Subscribe to Care Team Updates</w:t>
                        </w:r>
                      </w:p>
                      <w:p w14:paraId="6A3B6F5A" w14:textId="77777777" w:rsidR="004602F3" w:rsidRDefault="004602F3" w:rsidP="00472265">
                        <w:pPr>
                          <w:pStyle w:val="NormalWeb"/>
                        </w:pPr>
                        <w:r>
                          <w:t> </w:t>
                        </w:r>
                      </w:p>
                      <w:p w14:paraId="052BC350" w14:textId="77777777" w:rsidR="004602F3" w:rsidRDefault="004602F3"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4602F3" w:rsidRDefault="004602F3" w:rsidP="00472265">
                        <w:pPr>
                          <w:pStyle w:val="NormalWeb"/>
                          <w:tabs>
                            <w:tab w:val="right" w:pos="9346"/>
                          </w:tabs>
                          <w:spacing w:before="0"/>
                          <w:ind w:left="288" w:hanging="288"/>
                          <w:jc w:val="center"/>
                        </w:pPr>
                        <w:r>
                          <w:rPr>
                            <w:sz w:val="18"/>
                            <w:szCs w:val="18"/>
                          </w:rPr>
                          <w:t>Subscribe to Care Team Updates</w:t>
                        </w:r>
                      </w:p>
                      <w:p w14:paraId="22F1591B" w14:textId="77777777" w:rsidR="004602F3" w:rsidRDefault="004602F3" w:rsidP="00472265">
                        <w:pPr>
                          <w:pStyle w:val="NormalWeb"/>
                        </w:pPr>
                        <w:r>
                          <w:t> </w:t>
                        </w:r>
                      </w:p>
                      <w:p w14:paraId="1FF41D6E" w14:textId="77777777" w:rsidR="004602F3" w:rsidRDefault="004602F3"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4602F3" w:rsidRDefault="004602F3"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4602F3" w:rsidRDefault="004602F3" w:rsidP="00472265">
                        <w:pPr>
                          <w:pStyle w:val="NormalWeb"/>
                        </w:pPr>
                        <w:r>
                          <w:t> </w:t>
                        </w:r>
                      </w:p>
                      <w:p w14:paraId="190BC030" w14:textId="77777777" w:rsidR="004602F3" w:rsidRDefault="004602F3"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4602F3" w:rsidRDefault="004602F3" w:rsidP="00472265">
                        <w:pPr>
                          <w:pStyle w:val="NormalWeb"/>
                          <w:tabs>
                            <w:tab w:val="right" w:pos="9346"/>
                          </w:tabs>
                          <w:spacing w:before="0"/>
                          <w:ind w:left="288" w:hanging="288"/>
                          <w:jc w:val="center"/>
                        </w:pPr>
                        <w:r>
                          <w:rPr>
                            <w:sz w:val="22"/>
                            <w:szCs w:val="22"/>
                          </w:rPr>
                          <w:t>Condition-Focused Care Team(s)</w:t>
                        </w:r>
                      </w:p>
                      <w:p w14:paraId="6CD19E61" w14:textId="77777777" w:rsidR="004602F3" w:rsidRDefault="004602F3" w:rsidP="00472265">
                        <w:pPr>
                          <w:pStyle w:val="NormalWeb"/>
                        </w:pPr>
                        <w:r>
                          <w:t> </w:t>
                        </w:r>
                      </w:p>
                      <w:p w14:paraId="40B5E4A7" w14:textId="77777777" w:rsidR="004602F3" w:rsidRDefault="004602F3"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4602F3" w:rsidRDefault="004602F3" w:rsidP="00472265">
                        <w:pPr>
                          <w:pStyle w:val="NormalWeb"/>
                          <w:tabs>
                            <w:tab w:val="right" w:pos="9346"/>
                          </w:tabs>
                          <w:spacing w:before="0"/>
                          <w:ind w:left="288" w:hanging="288"/>
                          <w:jc w:val="center"/>
                        </w:pPr>
                        <w:r>
                          <w:rPr>
                            <w:sz w:val="20"/>
                            <w:szCs w:val="20"/>
                          </w:rPr>
                          <w:t>Update Care Team</w:t>
                        </w:r>
                      </w:p>
                      <w:p w14:paraId="76477D7F" w14:textId="77777777" w:rsidR="004602F3" w:rsidRDefault="004602F3" w:rsidP="00472265">
                        <w:pPr>
                          <w:pStyle w:val="NormalWeb"/>
                        </w:pPr>
                        <w:r>
                          <w:t> </w:t>
                        </w:r>
                      </w:p>
                      <w:p w14:paraId="2FA66C05" w14:textId="77777777" w:rsidR="004602F3" w:rsidRDefault="004602F3"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4602F3" w:rsidRDefault="004602F3" w:rsidP="00472265">
                        <w:pPr>
                          <w:pStyle w:val="NormalWeb"/>
                          <w:tabs>
                            <w:tab w:val="right" w:pos="9346"/>
                          </w:tabs>
                          <w:spacing w:before="0"/>
                          <w:ind w:left="288" w:hanging="288"/>
                          <w:jc w:val="center"/>
                        </w:pPr>
                        <w:r>
                          <w:rPr>
                            <w:sz w:val="18"/>
                            <w:szCs w:val="18"/>
                          </w:rPr>
                          <w:t>Provide Care Team</w:t>
                        </w:r>
                      </w:p>
                      <w:p w14:paraId="61842BE7" w14:textId="77777777" w:rsidR="004602F3" w:rsidRDefault="004602F3" w:rsidP="00472265">
                        <w:pPr>
                          <w:pStyle w:val="NormalWeb"/>
                        </w:pPr>
                        <w:r>
                          <w:t> </w:t>
                        </w:r>
                      </w:p>
                      <w:p w14:paraId="26951C87" w14:textId="77777777" w:rsidR="004602F3" w:rsidRDefault="004602F3"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DF2420" w:rsidRDefault="00472265" w:rsidP="00472265">
      <w:pPr>
        <w:pStyle w:val="FigureTitle"/>
      </w:pPr>
      <w:r w:rsidRPr="00DF2420">
        <w:t>Figure X.4.2.1.1.2-</w:t>
      </w:r>
      <w:r>
        <w:t>3</w:t>
      </w:r>
      <w:r w:rsidRPr="00DF2420">
        <w:t xml:space="preserve">: Basic Process Flow </w:t>
      </w:r>
      <w:r>
        <w:t xml:space="preserve">for </w:t>
      </w:r>
      <w:r w:rsidRPr="00DF2420">
        <w:t>Condition-focused Care Team</w:t>
      </w:r>
    </w:p>
    <w:p w14:paraId="137FBEE0" w14:textId="433CD5D7" w:rsidR="00E61D49" w:rsidRPr="004303A2" w:rsidRDefault="00E61D49" w:rsidP="004303A2">
      <w:pPr>
        <w:pStyle w:val="Heading6"/>
      </w:pPr>
      <w:bookmarkStart w:id="158"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158"/>
      <w:r w:rsidR="000F4FBA">
        <w:t xml:space="preserve">; </w:t>
      </w:r>
      <w:r w:rsidR="000F4FBA" w:rsidRPr="00DF2420">
        <w:rPr>
          <w:noProof w:val="0"/>
        </w:rPr>
        <w:t>Episode-focused Care Team</w:t>
      </w:r>
    </w:p>
    <w:p w14:paraId="07B5F110" w14:textId="77777777" w:rsidR="005E31AB" w:rsidRPr="00F913D7" w:rsidRDefault="005E31AB" w:rsidP="005E31AB">
      <w:pPr>
        <w:pStyle w:val="BodyText"/>
      </w:pPr>
      <w:r w:rsidRPr="004A6BE3">
        <w:rPr>
          <w:b/>
          <w:bCs/>
        </w:rPr>
        <w:t>Note</w:t>
      </w:r>
      <w:r w:rsidRPr="00F913D7">
        <w:t>: "Episode" in acute care and chronic disease management usually encompasses more than one encounter event. In this use case, it includes the ED encounter and subsequent in-patient encounter</w:t>
      </w:r>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pPr>
      <w:r w:rsidRPr="00276D24">
        <w:t xml:space="preserve">Planning for discharge is initiated by the physician and the nurse assigned to care for the patient soon after admission as per hospital discharge planning protocol. </w:t>
      </w:r>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7871B9">
        <w:rPr>
          <w:rStyle w:val="BodyTextChar"/>
          <w:b/>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3E2FD15"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5E31AB">
        <w:t xml:space="preserve">, </w:t>
      </w:r>
      <w:r w:rsidR="00750207" w:rsidRPr="00276D24">
        <w:t>X.4.2.1.1.2-2</w:t>
      </w:r>
      <w:r w:rsidR="005E31AB">
        <w:t xml:space="preserve"> and </w:t>
      </w:r>
      <w:r w:rsidR="005E31AB" w:rsidRPr="00276D24">
        <w:t>X.4.2.1.1.2-</w:t>
      </w:r>
      <w:r w:rsidR="005E31AB">
        <w:t>3</w:t>
      </w:r>
    </w:p>
    <w:p w14:paraId="562FEC08" w14:textId="11653B3A" w:rsidR="008B1661" w:rsidRPr="004303A2" w:rsidRDefault="008B1661" w:rsidP="004303A2">
      <w:pPr>
        <w:pStyle w:val="Heading6"/>
      </w:pPr>
      <w:bookmarkStart w:id="159" w:name="_Toc524533422"/>
      <w:r w:rsidRPr="004303A2">
        <w:t>X.4.2.1.1.4 Encounter D: Primary Care Follow-up Visits</w:t>
      </w:r>
      <w:bookmarkEnd w:id="159"/>
      <w:r w:rsidR="00A339A0">
        <w:t xml:space="preserve">; </w:t>
      </w:r>
      <w:r w:rsidR="00A339A0" w:rsidRPr="00DF2420">
        <w:rPr>
          <w:noProof w:val="0"/>
        </w:rPr>
        <w:t>Care Coordination Focused Care Team</w:t>
      </w:r>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2F73DC1B" w14:textId="3613BF09" w:rsidR="0000066C" w:rsidRDefault="00D26F3F" w:rsidP="007871B9">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bookmarkStart w:id="160" w:name="_Toc524533423"/>
    </w:p>
    <w:p w14:paraId="10EAD113" w14:textId="7711EFD8" w:rsidR="00A339A0" w:rsidRPr="00DF2420" w:rsidRDefault="00A339A0" w:rsidP="00A339A0">
      <w:pPr>
        <w:pStyle w:val="Heading6"/>
        <w:numPr>
          <w:ilvl w:val="0"/>
          <w:numId w:val="0"/>
        </w:numPr>
        <w:ind w:left="1152" w:hanging="1152"/>
        <w:rPr>
          <w:noProof w:val="0"/>
        </w:rPr>
      </w:pPr>
      <w:bookmarkStart w:id="161" w:name="_Toc492549554"/>
      <w:r w:rsidRPr="00DF2420">
        <w:rPr>
          <w:noProof w:val="0"/>
        </w:rPr>
        <w:t>X.4.2.1.1.5 Diabetes Research Participation</w:t>
      </w:r>
      <w:bookmarkEnd w:id="161"/>
      <w:r>
        <w:rPr>
          <w:noProof w:val="0"/>
        </w:rPr>
        <w:t xml:space="preserve">; </w:t>
      </w:r>
      <w:r w:rsidRPr="00DF2420">
        <w:rPr>
          <w:noProof w:val="0"/>
        </w:rPr>
        <w:t>Research Focused Care Team</w:t>
      </w:r>
    </w:p>
    <w:p w14:paraId="1B63904F" w14:textId="77777777" w:rsidR="00A339A0" w:rsidRPr="00DF2420" w:rsidRDefault="00A339A0" w:rsidP="00A339A0">
      <w:pPr>
        <w:pStyle w:val="BodyText"/>
        <w:rPr>
          <w:b/>
          <w:szCs w:val="24"/>
        </w:rPr>
      </w:pPr>
      <w:r w:rsidRPr="00DF2420">
        <w:rPr>
          <w:b/>
          <w:szCs w:val="24"/>
        </w:rPr>
        <w:t xml:space="preserve">Pre-Condition: </w:t>
      </w:r>
      <w:r w:rsidRPr="00DF2420">
        <w:rPr>
          <w:szCs w:val="24"/>
        </w:rPr>
        <w:t>Bob has consented to participate in a diabetes research trial relating to medication adherence. Bob is accepted in the study and is enrolled</w:t>
      </w:r>
    </w:p>
    <w:p w14:paraId="55A3E856" w14:textId="77777777" w:rsidR="00A339A0" w:rsidRPr="00DF2420" w:rsidRDefault="00A339A0" w:rsidP="00A339A0">
      <w:pPr>
        <w:pStyle w:val="BodyText"/>
        <w:rPr>
          <w:b/>
        </w:rPr>
      </w:pPr>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DF2420" w:rsidRDefault="00A339A0" w:rsidP="00A339A0">
      <w:pPr>
        <w:pStyle w:val="BodyText"/>
        <w:rPr>
          <w:b/>
        </w:rPr>
      </w:pPr>
      <w:r w:rsidRPr="00DF2420">
        <w:rPr>
          <w:b/>
          <w:szCs w:val="24"/>
        </w:rPr>
        <w:t xml:space="preserve">Post Condition: </w:t>
      </w:r>
      <w:r w:rsidRPr="00DF2420">
        <w:t xml:space="preserve">Any updates or changes to Bob’s care and the various care teams are shared. </w:t>
      </w:r>
    </w:p>
    <w:p w14:paraId="1E1D408B" w14:textId="128FB806" w:rsidR="00A339A0" w:rsidRPr="00DF2420" w:rsidRDefault="00A339A0" w:rsidP="00A339A0">
      <w:pPr>
        <w:pStyle w:val="Note"/>
      </w:pPr>
      <w:r w:rsidRPr="00DF2420">
        <w:t>Note: The process flow pattern for this care coordination care team is the same as condition-focused care team. See Figure X.4.2.1.1.2-</w:t>
      </w:r>
      <w:r w:rsidR="000C6C63">
        <w:t>3</w:t>
      </w:r>
      <w:r w:rsidRPr="00DF2420">
        <w:t>.</w:t>
      </w:r>
    </w:p>
    <w:p w14:paraId="0F48D665" w14:textId="7225B3E3" w:rsidR="00CC2885" w:rsidRPr="004303A2" w:rsidRDefault="00CC2885" w:rsidP="004303A2">
      <w:pPr>
        <w:pStyle w:val="Heading4"/>
      </w:pPr>
      <w:r w:rsidRPr="004303A2">
        <w:t>X.4.2.2 Use Case: Pregnancy Plan</w:t>
      </w:r>
      <w:bookmarkEnd w:id="16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162" w:name="_Toc524533424"/>
      <w:r w:rsidRPr="00276D24">
        <w:rPr>
          <w:noProof w:val="0"/>
        </w:rPr>
        <w:t>X.4.2.2.1 Normal Pregnancy Use Case Description</w:t>
      </w:r>
      <w:bookmarkEnd w:id="162"/>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163" w:name="_Toc524533425"/>
      <w:r w:rsidRPr="00276D24">
        <w:rPr>
          <w:noProof w:val="0"/>
        </w:rPr>
        <w:t>X.4</w:t>
      </w:r>
      <w:r w:rsidR="004D3E55" w:rsidRPr="00276D24">
        <w:rPr>
          <w:noProof w:val="0"/>
        </w:rPr>
        <w:t>.2.2.1.1 Step A: Diagnosis and F</w:t>
      </w:r>
      <w:r w:rsidRPr="00276D24">
        <w:rPr>
          <w:noProof w:val="0"/>
        </w:rPr>
        <w:t>irst General Practitioner encounter</w:t>
      </w:r>
      <w:bookmarkEnd w:id="163"/>
    </w:p>
    <w:p w14:paraId="6D746133" w14:textId="258789E4" w:rsidR="00CC2885" w:rsidRDefault="00CC2885" w:rsidP="00CC2885">
      <w:pPr>
        <w:jc w:val="both"/>
        <w:rPr>
          <w:ins w:id="164" w:author="Jones, Emma" w:date="2019-04-26T17:59:00Z"/>
        </w:rPr>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5BC1C086" w14:textId="30168B34" w:rsidR="00FF1835" w:rsidRDefault="00FF1835" w:rsidP="00CC2885">
      <w:pPr>
        <w:jc w:val="both"/>
        <w:rPr>
          <w:ins w:id="165" w:author="Jones, Emma" w:date="2019-04-26T17:59:00Z"/>
        </w:rPr>
      </w:pPr>
    </w:p>
    <w:p w14:paraId="6BE71D49" w14:textId="778E1719" w:rsidR="00FF1835" w:rsidRDefault="00FF1835" w:rsidP="00CC2885">
      <w:pPr>
        <w:jc w:val="both"/>
        <w:rPr>
          <w:ins w:id="166" w:author="Jones, Emma" w:date="2019-04-26T17:59:00Z"/>
        </w:rPr>
      </w:pPr>
    </w:p>
    <w:p w14:paraId="211914D1" w14:textId="725AA2E9" w:rsidR="00FF1835" w:rsidRDefault="00FF1835" w:rsidP="00CC2885">
      <w:pPr>
        <w:jc w:val="both"/>
        <w:rPr>
          <w:ins w:id="167" w:author="Jones, Emma" w:date="2019-04-26T17:59:00Z"/>
        </w:rPr>
      </w:pPr>
    </w:p>
    <w:p w14:paraId="1A28BC02" w14:textId="3FA06107" w:rsidR="00FF1835" w:rsidRDefault="00FF1835" w:rsidP="00CC2885">
      <w:pPr>
        <w:jc w:val="both"/>
        <w:rPr>
          <w:ins w:id="168" w:author="Jones, Emma" w:date="2019-04-26T17:59:00Z"/>
        </w:rPr>
      </w:pPr>
    </w:p>
    <w:p w14:paraId="06B70DCE" w14:textId="11A58E50" w:rsidR="00FF1835" w:rsidRDefault="00FF1835" w:rsidP="00CC2885">
      <w:pPr>
        <w:jc w:val="both"/>
        <w:rPr>
          <w:ins w:id="169" w:author="Jones, Emma" w:date="2019-04-26T17:59:00Z"/>
        </w:rPr>
      </w:pPr>
    </w:p>
    <w:p w14:paraId="1751421F" w14:textId="0E7469AE" w:rsidR="00FF1835" w:rsidRDefault="00FF1835" w:rsidP="00CC2885">
      <w:pPr>
        <w:jc w:val="both"/>
        <w:rPr>
          <w:ins w:id="170" w:author="Jones, Emma" w:date="2019-04-26T17:59:00Z"/>
        </w:rPr>
      </w:pPr>
    </w:p>
    <w:p w14:paraId="2306F056" w14:textId="6FA22F48" w:rsidR="00FF1835" w:rsidRDefault="00FF1835" w:rsidP="00CC2885">
      <w:pPr>
        <w:jc w:val="both"/>
        <w:rPr>
          <w:ins w:id="171" w:author="Jones, Emma" w:date="2019-04-26T17:59:00Z"/>
        </w:rPr>
      </w:pPr>
    </w:p>
    <w:p w14:paraId="3BFCC29C" w14:textId="4A435AE2" w:rsidR="00FF1835" w:rsidRDefault="00FF1835" w:rsidP="00CC2885">
      <w:pPr>
        <w:jc w:val="both"/>
        <w:rPr>
          <w:ins w:id="172" w:author="Jones, Emma" w:date="2019-04-26T17:59:00Z"/>
        </w:rPr>
      </w:pPr>
    </w:p>
    <w:p w14:paraId="150269CB" w14:textId="0032D452" w:rsidR="00FF1835" w:rsidRDefault="00FF1835" w:rsidP="00CC2885">
      <w:pPr>
        <w:jc w:val="both"/>
        <w:rPr>
          <w:ins w:id="173" w:author="Jones, Emma" w:date="2019-04-26T17:59:00Z"/>
        </w:rPr>
      </w:pPr>
    </w:p>
    <w:p w14:paraId="3907F4E7" w14:textId="38668DB1" w:rsidR="00FF1835" w:rsidRDefault="00FF1835" w:rsidP="00CC2885">
      <w:pPr>
        <w:jc w:val="both"/>
        <w:rPr>
          <w:ins w:id="174" w:author="Jones, Emma" w:date="2019-04-26T17:59:00Z"/>
        </w:rPr>
      </w:pPr>
    </w:p>
    <w:p w14:paraId="515697A4" w14:textId="7BF5E489" w:rsidR="00FF1835" w:rsidRDefault="00FF1835" w:rsidP="00CC2885">
      <w:pPr>
        <w:jc w:val="both"/>
        <w:rPr>
          <w:ins w:id="175" w:author="Jones, Emma" w:date="2019-04-26T17:59:00Z"/>
        </w:rPr>
      </w:pPr>
    </w:p>
    <w:p w14:paraId="234D5E86" w14:textId="4F0C20F5" w:rsidR="00FF1835" w:rsidRDefault="00FF1835" w:rsidP="00CC2885">
      <w:pPr>
        <w:jc w:val="both"/>
        <w:rPr>
          <w:ins w:id="176" w:author="Jones, Emma" w:date="2019-04-26T17:59:00Z"/>
        </w:rPr>
      </w:pPr>
    </w:p>
    <w:p w14:paraId="1F5932CB" w14:textId="283A1FA0" w:rsidR="00FF1835" w:rsidRDefault="00FF1835" w:rsidP="00CC2885">
      <w:pPr>
        <w:jc w:val="both"/>
        <w:rPr>
          <w:ins w:id="177" w:author="Jones, Emma" w:date="2019-04-26T17:59:00Z"/>
        </w:rPr>
      </w:pPr>
    </w:p>
    <w:p w14:paraId="58DC1517" w14:textId="47FF988A" w:rsidR="00FF1835" w:rsidRDefault="00FF1835" w:rsidP="00CC2885">
      <w:pPr>
        <w:jc w:val="both"/>
        <w:rPr>
          <w:ins w:id="178" w:author="Jones, Emma" w:date="2019-04-26T17:59:00Z"/>
        </w:rPr>
      </w:pPr>
    </w:p>
    <w:p w14:paraId="338BD15B" w14:textId="02E01304" w:rsidR="00FF1835" w:rsidRDefault="00FF1835" w:rsidP="00CC2885">
      <w:pPr>
        <w:jc w:val="both"/>
        <w:rPr>
          <w:ins w:id="179" w:author="Jones, Emma" w:date="2019-04-26T17:59:00Z"/>
        </w:rPr>
      </w:pPr>
    </w:p>
    <w:p w14:paraId="69463281" w14:textId="07A243D3" w:rsidR="00FF1835" w:rsidRDefault="00FF1835" w:rsidP="00CC2885">
      <w:pPr>
        <w:jc w:val="both"/>
        <w:rPr>
          <w:ins w:id="180" w:author="Jones, Emma" w:date="2019-04-26T17:59:00Z"/>
        </w:rPr>
      </w:pPr>
    </w:p>
    <w:p w14:paraId="7710B3B1" w14:textId="302E0772" w:rsidR="00FF1835" w:rsidRDefault="00FF1835" w:rsidP="00CC2885">
      <w:pPr>
        <w:jc w:val="both"/>
        <w:rPr>
          <w:ins w:id="181" w:author="Jones, Emma" w:date="2019-04-26T17:59:00Z"/>
        </w:rPr>
      </w:pPr>
    </w:p>
    <w:p w14:paraId="70E05DB4" w14:textId="0D09EEA5" w:rsidR="00FF1835" w:rsidRDefault="00FF1835" w:rsidP="00CC2885">
      <w:pPr>
        <w:jc w:val="both"/>
        <w:rPr>
          <w:ins w:id="182" w:author="Jones, Emma" w:date="2019-04-26T17:59:00Z"/>
        </w:rPr>
      </w:pPr>
    </w:p>
    <w:p w14:paraId="5114E97C" w14:textId="2A4E2712" w:rsidR="00FF1835" w:rsidRDefault="00FF1835" w:rsidP="00CC2885">
      <w:pPr>
        <w:jc w:val="both"/>
        <w:rPr>
          <w:ins w:id="183" w:author="Jones, Emma" w:date="2019-04-26T17:59:00Z"/>
        </w:rPr>
      </w:pPr>
    </w:p>
    <w:p w14:paraId="133D9C08" w14:textId="77777777" w:rsidR="00FF1835" w:rsidRPr="00276D24" w:rsidRDefault="00FF1835" w:rsidP="00CC2885">
      <w:pPr>
        <w:jc w:val="both"/>
      </w:pPr>
    </w:p>
    <w:p w14:paraId="24C1CC74" w14:textId="49507843" w:rsidR="00CC2885" w:rsidRPr="00276D24" w:rsidRDefault="00106EB1" w:rsidP="00CC2885">
      <w:pPr>
        <w:jc w:val="both"/>
      </w:pPr>
      <w:r w:rsidRPr="00E1652F">
        <w:rPr>
          <w:noProof/>
        </w:rPr>
        <w:lastRenderedPageBreak/>
        <mc:AlternateContent>
          <mc:Choice Requires="wpc">
            <w:drawing>
              <wp:anchor distT="0" distB="0" distL="114300" distR="114300" simplePos="0" relativeHeight="251714560" behindDoc="1" locked="0" layoutInCell="1" allowOverlap="1" wp14:anchorId="39069934" wp14:editId="10D09E96">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4602F3" w:rsidRPr="00C95A25" w:rsidRDefault="004602F3"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4602F3" w:rsidRPr="00C95A25" w:rsidRDefault="004602F3"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4602F3" w:rsidRPr="00C95A25" w:rsidRDefault="004602F3"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4602F3" w:rsidRDefault="004602F3"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4602F3" w:rsidRPr="00C95A25" w:rsidRDefault="004602F3"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4602F3" w:rsidRDefault="004602F3"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4602F3" w:rsidRDefault="004602F3" w:rsidP="003757FF">
                              <w:pPr>
                                <w:pStyle w:val="NormalWeb"/>
                                <w:spacing w:before="0"/>
                                <w:jc w:val="center"/>
                              </w:pPr>
                              <w:r>
                                <w:rPr>
                                  <w:sz w:val="18"/>
                                  <w:szCs w:val="18"/>
                                </w:rPr>
                                <w:t>Search for PlanDefinition</w:t>
                              </w:r>
                            </w:p>
                            <w:p w14:paraId="111FAC24" w14:textId="77777777" w:rsidR="004602F3" w:rsidRDefault="004602F3"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4602F3" w:rsidRDefault="004602F3" w:rsidP="003757FF">
                              <w:pPr>
                                <w:pStyle w:val="NormalWeb"/>
                                <w:spacing w:before="0"/>
                                <w:jc w:val="center"/>
                              </w:pPr>
                              <w:r>
                                <w:rPr>
                                  <w:sz w:val="18"/>
                                  <w:szCs w:val="18"/>
                                </w:rPr>
                                <w:t>Provide ActivityDefinition</w:t>
                              </w:r>
                            </w:p>
                            <w:p w14:paraId="49E508D3" w14:textId="77777777" w:rsidR="004602F3" w:rsidRDefault="004602F3" w:rsidP="003757FF">
                              <w:pPr>
                                <w:pStyle w:val="NormalWeb"/>
                                <w:spacing w:before="0"/>
                                <w:jc w:val="both"/>
                              </w:pPr>
                              <w:r>
                                <w:rPr>
                                  <w:sz w:val="18"/>
                                  <w:szCs w:val="18"/>
                                </w:rPr>
                                <w:t> </w:t>
                              </w:r>
                            </w:p>
                            <w:p w14:paraId="72906117" w14:textId="77777777" w:rsidR="004602F3" w:rsidRDefault="004602F3" w:rsidP="003757FF">
                              <w:pPr>
                                <w:pStyle w:val="NormalWeb"/>
                                <w:spacing w:before="0"/>
                                <w:jc w:val="both"/>
                              </w:pPr>
                              <w:r>
                                <w:rPr>
                                  <w:sz w:val="18"/>
                                  <w:szCs w:val="18"/>
                                </w:rPr>
                                <w:t> </w:t>
                              </w:r>
                            </w:p>
                            <w:p w14:paraId="27E9926A" w14:textId="77777777" w:rsidR="004602F3" w:rsidRDefault="004602F3"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65190" y="255543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4602F3" w:rsidRDefault="004602F3" w:rsidP="003757FF">
                              <w:pPr>
                                <w:pStyle w:val="NormalWeb"/>
                                <w:spacing w:before="0"/>
                                <w:jc w:val="center"/>
                              </w:pPr>
                              <w:r>
                                <w:rPr>
                                  <w:sz w:val="18"/>
                                  <w:szCs w:val="18"/>
                                </w:rPr>
                                <w:t>Update Care Plan (pregnancy)</w:t>
                              </w:r>
                            </w:p>
                            <w:p w14:paraId="68A3CF6C" w14:textId="77777777" w:rsidR="004602F3" w:rsidRDefault="004602F3" w:rsidP="003757FF">
                              <w:pPr>
                                <w:pStyle w:val="NormalWeb"/>
                                <w:spacing w:before="0"/>
                                <w:jc w:val="center"/>
                              </w:pPr>
                            </w:p>
                            <w:p w14:paraId="6F59564C" w14:textId="77777777" w:rsidR="004602F3" w:rsidRDefault="004602F3" w:rsidP="003757FF">
                              <w:pPr>
                                <w:pStyle w:val="NormalWeb"/>
                                <w:spacing w:before="0"/>
                                <w:jc w:val="center"/>
                              </w:pPr>
                            </w:p>
                            <w:p w14:paraId="5150894F" w14:textId="77777777" w:rsidR="004602F3" w:rsidRDefault="004602F3"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4602F3" w:rsidRDefault="004602F3"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4602F3" w:rsidRDefault="004602F3"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4602F3" w:rsidRDefault="004602F3"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4602F3" w:rsidRDefault="004602F3"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4602F3" w:rsidRDefault="004602F3" w:rsidP="003757FF">
                              <w:pPr>
                                <w:pStyle w:val="NormalWeb"/>
                                <w:spacing w:before="0"/>
                              </w:pPr>
                              <w:r>
                                <w:rPr>
                                  <w:sz w:val="18"/>
                                  <w:szCs w:val="18"/>
                                </w:rPr>
                                <w:t> </w:t>
                              </w:r>
                            </w:p>
                            <w:p w14:paraId="1CA61852" w14:textId="6F706B00" w:rsidR="004602F3" w:rsidRDefault="004602F3"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4602F3" w:rsidRDefault="004602F3" w:rsidP="003757FF">
                              <w:pPr>
                                <w:pStyle w:val="NormalWeb"/>
                                <w:spacing w:before="0"/>
                                <w:jc w:val="both"/>
                              </w:pPr>
                              <w:r>
                                <w:rPr>
                                  <w:sz w:val="18"/>
                                  <w:szCs w:val="18"/>
                                </w:rPr>
                                <w:t>Referral Request</w:t>
                              </w:r>
                            </w:p>
                            <w:p w14:paraId="2F0D810C" w14:textId="77777777" w:rsidR="004602F3" w:rsidRDefault="004602F3" w:rsidP="003757FF">
                              <w:pPr>
                                <w:pStyle w:val="NormalWeb"/>
                                <w:spacing w:before="0"/>
                                <w:jc w:val="both"/>
                              </w:pPr>
                              <w:r>
                                <w:rPr>
                                  <w:sz w:val="18"/>
                                  <w:szCs w:val="18"/>
                                </w:rPr>
                                <w:t> </w:t>
                              </w:r>
                            </w:p>
                            <w:p w14:paraId="341C854C" w14:textId="77777777" w:rsidR="004602F3" w:rsidRDefault="004602F3" w:rsidP="003757FF">
                              <w:pPr>
                                <w:pStyle w:val="NormalWeb"/>
                                <w:spacing w:before="0"/>
                                <w:jc w:val="both"/>
                              </w:pPr>
                              <w:r>
                                <w:rPr>
                                  <w:sz w:val="18"/>
                                  <w:szCs w:val="18"/>
                                </w:rPr>
                                <w:t> </w:t>
                              </w:r>
                            </w:p>
                            <w:p w14:paraId="45328994" w14:textId="77777777" w:rsidR="004602F3" w:rsidRDefault="004602F3"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4602F3" w:rsidRDefault="004602F3"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4602F3" w:rsidRDefault="004602F3"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4602F3" w:rsidRDefault="004602F3"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4602F3" w:rsidRDefault="004602F3"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4602F3" w:rsidRDefault="004602F3"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4602F3" w:rsidRDefault="004602F3"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4602F3" w:rsidRDefault="004602F3"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4602F3" w:rsidRDefault="004602F3"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4602F3" w:rsidRDefault="004602F3"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65627"/>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32B68B87" w:rsidR="004602F3" w:rsidRPr="004B02F0" w:rsidRDefault="004602F3" w:rsidP="000C7F8B">
                              <w:pPr>
                                <w:pStyle w:val="NormalWeb"/>
                                <w:jc w:val="center"/>
                                <w:rPr>
                                  <w:sz w:val="18"/>
                                  <w:szCs w:val="18"/>
                                </w:rPr>
                              </w:pPr>
                              <w:r w:rsidRPr="004B02F0">
                                <w:rPr>
                                  <w:sz w:val="18"/>
                                  <w:szCs w:val="18"/>
                                </w:rPr>
                                <w:t xml:space="preserve">Apply Activity </w:t>
                              </w:r>
                              <w:ins w:id="184" w:author="Jones, Emma" w:date="2019-04-26T18:00:00Z">
                                <w:r>
                                  <w:rPr>
                                    <w:sz w:val="18"/>
                                    <w:szCs w:val="18"/>
                                  </w:rPr>
                                  <w:t xml:space="preserve">or Plan </w:t>
                                </w:r>
                              </w:ins>
                              <w:r w:rsidRPr="004B02F0">
                                <w:rPr>
                                  <w:sz w:val="18"/>
                                  <w:szCs w:val="18"/>
                                </w:rPr>
                                <w:t>Definition Operation</w:t>
                              </w:r>
                            </w:p>
                            <w:p w14:paraId="5463DB1A" w14:textId="59F9A315" w:rsidR="004602F3" w:rsidRDefault="004602F3">
                              <w:pPr>
                                <w:pStyle w:val="NormalWeb"/>
                                <w:spacing w:before="0"/>
                                <w:jc w:val="center"/>
                              </w:pPr>
                            </w:p>
                            <w:p w14:paraId="15D94C90" w14:textId="58F23318" w:rsidR="004602F3" w:rsidRDefault="004602F3">
                              <w:pPr>
                                <w:pStyle w:val="NormalWeb"/>
                                <w:spacing w:before="0"/>
                                <w:jc w:val="center"/>
                              </w:pPr>
                            </w:p>
                            <w:p w14:paraId="4C5AFB2A" w14:textId="77777777" w:rsidR="004602F3" w:rsidRDefault="004602F3">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19091" y="359250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4602F3" w:rsidRDefault="004602F3"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4602F3" w:rsidRDefault="004602F3" w:rsidP="00217F06">
                              <w:pPr>
                                <w:pStyle w:val="NormalWeb"/>
                                <w:spacing w:before="0"/>
                                <w:jc w:val="center"/>
                              </w:pPr>
                              <w:r>
                                <w:rPr>
                                  <w:sz w:val="18"/>
                                  <w:szCs w:val="18"/>
                                </w:rPr>
                                <w:t>Provide ActivityDefinition</w:t>
                              </w:r>
                            </w:p>
                            <w:p w14:paraId="50CF2370" w14:textId="77777777" w:rsidR="004602F3" w:rsidRDefault="004602F3" w:rsidP="00217F06">
                              <w:pPr>
                                <w:pStyle w:val="NormalWeb"/>
                                <w:spacing w:before="0"/>
                                <w:jc w:val="both"/>
                              </w:pPr>
                              <w:r>
                                <w:rPr>
                                  <w:sz w:val="18"/>
                                  <w:szCs w:val="18"/>
                                </w:rPr>
                                <w:t> </w:t>
                              </w:r>
                            </w:p>
                            <w:p w14:paraId="358F59AD" w14:textId="77777777" w:rsidR="004602F3" w:rsidRDefault="004602F3" w:rsidP="00217F06">
                              <w:pPr>
                                <w:pStyle w:val="NormalWeb"/>
                                <w:spacing w:before="0"/>
                                <w:jc w:val="both"/>
                              </w:pPr>
                              <w:r>
                                <w:rPr>
                                  <w:sz w:val="18"/>
                                  <w:szCs w:val="18"/>
                                </w:rPr>
                                <w:t> </w:t>
                              </w:r>
                            </w:p>
                            <w:p w14:paraId="57702174" w14:textId="77777777" w:rsidR="004602F3" w:rsidRDefault="004602F3"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7"/>
                            <a:ext cx="977265" cy="698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ADD50D5" w:rsidR="004602F3" w:rsidRDefault="004602F3" w:rsidP="00D251BA">
                              <w:pPr>
                                <w:pStyle w:val="NormalWeb"/>
                                <w:jc w:val="center"/>
                              </w:pPr>
                              <w:r w:rsidRPr="004B02F0">
                                <w:rPr>
                                  <w:sz w:val="18"/>
                                  <w:szCs w:val="18"/>
                                </w:rPr>
                                <w:t xml:space="preserve">Apply Activity </w:t>
                              </w:r>
                              <w:ins w:id="185" w:author="Jones, Emma" w:date="2019-04-26T17:58:00Z">
                                <w:r>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6285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55732634" w:rsidR="004602F3" w:rsidRPr="000C7F8B" w:rsidRDefault="004602F3" w:rsidP="00CB7C7C">
                              <w:pPr>
                                <w:pStyle w:val="NormalWeb"/>
                                <w:jc w:val="center"/>
                                <w:rPr>
                                  <w:sz w:val="16"/>
                                  <w:szCs w:val="16"/>
                                </w:rPr>
                              </w:pPr>
                              <w:r w:rsidRPr="000C7F8B">
                                <w:rPr>
                                  <w:sz w:val="16"/>
                                  <w:szCs w:val="16"/>
                                </w:rPr>
                                <w:t>Apply Activity</w:t>
                              </w:r>
                              <w:ins w:id="186" w:author="Jones, Emma" w:date="2019-04-26T18:00:00Z">
                                <w:r>
                                  <w:rPr>
                                    <w:sz w:val="16"/>
                                    <w:szCs w:val="16"/>
                                  </w:rPr>
                                  <w:t xml:space="preserve"> or </w:t>
                                </w:r>
                                <w:r>
                                  <w:rPr>
                                    <w:sz w:val="16"/>
                                    <w:szCs w:val="16"/>
                                  </w:rPr>
                                  <w:t xml:space="preserve">Plan </w:t>
                                </w:r>
                              </w:ins>
                              <w:r w:rsidRPr="000C7F8B">
                                <w:rPr>
                                  <w:sz w:val="16"/>
                                  <w:szCs w:val="16"/>
                                </w:rPr>
                                <w:t xml:space="preserve"> Definition Operation</w:t>
                              </w:r>
                            </w:p>
                            <w:p w14:paraId="5BC06D06" w14:textId="77777777" w:rsidR="004602F3" w:rsidRPr="000C7F8B" w:rsidRDefault="004602F3" w:rsidP="00B47D5E">
                              <w:pPr>
                                <w:pStyle w:val="NormalWeb"/>
                                <w:spacing w:before="0"/>
                                <w:jc w:val="center"/>
                                <w:rPr>
                                  <w:sz w:val="16"/>
                                  <w:szCs w:val="16"/>
                                </w:rPr>
                              </w:pPr>
                              <w:r w:rsidRPr="000C7F8B">
                                <w:rPr>
                                  <w:sz w:val="16"/>
                                  <w:szCs w:val="16"/>
                                </w:rPr>
                                <w:t> </w:t>
                              </w:r>
                            </w:p>
                            <w:p w14:paraId="00237280" w14:textId="77777777" w:rsidR="004602F3" w:rsidRPr="000C7F8B" w:rsidRDefault="004602F3" w:rsidP="00B47D5E">
                              <w:pPr>
                                <w:pStyle w:val="NormalWeb"/>
                                <w:spacing w:before="0"/>
                                <w:jc w:val="center"/>
                                <w:rPr>
                                  <w:sz w:val="16"/>
                                  <w:szCs w:val="16"/>
                                </w:rPr>
                              </w:pPr>
                              <w:r w:rsidRPr="000C7F8B">
                                <w:rPr>
                                  <w:sz w:val="16"/>
                                  <w:szCs w:val="16"/>
                                </w:rPr>
                                <w:t> </w:t>
                              </w:r>
                            </w:p>
                            <w:p w14:paraId="6AEC3A84" w14:textId="77777777" w:rsidR="004602F3" w:rsidRPr="000C7F8B" w:rsidRDefault="004602F3"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4602F3" w:rsidRDefault="004602F3"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4602F3" w:rsidRDefault="004602F3"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4602F3" w:rsidRDefault="004602F3"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4602F3" w:rsidRDefault="004602F3"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62122" y="3041241"/>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4602F3" w:rsidRPr="00C95A25" w:rsidRDefault="004602F3"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4602F3" w:rsidRPr="00C95A25" w:rsidRDefault="004602F3"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4602F3" w:rsidRPr="00C95A25" w:rsidRDefault="004602F3"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4602F3" w:rsidRDefault="004602F3" w:rsidP="003757FF">
                        <w:pPr>
                          <w:pStyle w:val="NormalWeb"/>
                          <w:jc w:val="both"/>
                        </w:pPr>
                        <w:r>
                          <w:rPr>
                            <w:sz w:val="18"/>
                            <w:szCs w:val="18"/>
                          </w:rPr>
                          <w:t xml:space="preserve">Perform Encounter </w:t>
                        </w:r>
                      </w:p>
                    </w:txbxContent>
                  </v:textbox>
                </v:shape>
                <v:shape 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4602F3" w:rsidRPr="00C95A25" w:rsidRDefault="004602F3"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4602F3" w:rsidRDefault="004602F3"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4602F3" w:rsidRDefault="004602F3" w:rsidP="003757FF">
                        <w:pPr>
                          <w:pStyle w:val="NormalWeb"/>
                          <w:spacing w:before="0"/>
                          <w:jc w:val="center"/>
                        </w:pPr>
                        <w:r>
                          <w:rPr>
                            <w:sz w:val="18"/>
                            <w:szCs w:val="18"/>
                          </w:rPr>
                          <w:t>Search for PlanDefinition</w:t>
                        </w:r>
                      </w:p>
                      <w:p w14:paraId="111FAC24" w14:textId="77777777" w:rsidR="004602F3" w:rsidRDefault="004602F3"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4602F3" w:rsidRDefault="004602F3" w:rsidP="003757FF">
                        <w:pPr>
                          <w:pStyle w:val="NormalWeb"/>
                          <w:spacing w:before="0"/>
                          <w:jc w:val="center"/>
                        </w:pPr>
                        <w:r>
                          <w:rPr>
                            <w:sz w:val="18"/>
                            <w:szCs w:val="18"/>
                          </w:rPr>
                          <w:t>Provide ActivityDefinition</w:t>
                        </w:r>
                      </w:p>
                      <w:p w14:paraId="49E508D3" w14:textId="77777777" w:rsidR="004602F3" w:rsidRDefault="004602F3" w:rsidP="003757FF">
                        <w:pPr>
                          <w:pStyle w:val="NormalWeb"/>
                          <w:spacing w:before="0"/>
                          <w:jc w:val="both"/>
                        </w:pPr>
                        <w:r>
                          <w:rPr>
                            <w:sz w:val="18"/>
                            <w:szCs w:val="18"/>
                          </w:rPr>
                          <w:t> </w:t>
                        </w:r>
                      </w:p>
                      <w:p w14:paraId="72906117" w14:textId="77777777" w:rsidR="004602F3" w:rsidRDefault="004602F3" w:rsidP="003757FF">
                        <w:pPr>
                          <w:pStyle w:val="NormalWeb"/>
                          <w:spacing w:before="0"/>
                          <w:jc w:val="both"/>
                        </w:pPr>
                        <w:r>
                          <w:rPr>
                            <w:sz w:val="18"/>
                            <w:szCs w:val="18"/>
                          </w:rPr>
                          <w:t> </w:t>
                        </w:r>
                      </w:p>
                      <w:p w14:paraId="27E9926A" w14:textId="77777777" w:rsidR="004602F3" w:rsidRDefault="004602F3" w:rsidP="003757FF">
                        <w:pPr>
                          <w:pStyle w:val="NormalWeb"/>
                          <w:spacing w:before="0"/>
                          <w:jc w:val="both"/>
                        </w:pPr>
                        <w:r>
                          <w:rPr>
                            <w:sz w:val="18"/>
                            <w:szCs w:val="18"/>
                          </w:rPr>
                          <w:t>Plan</w:t>
                        </w:r>
                      </w:p>
                    </w:txbxContent>
                  </v:textbox>
                </v:shape>
                <v:shape id="_x0000_s1189" type="#_x0000_t202" style="position:absolute;left:13651;top:25554;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4602F3" w:rsidRDefault="004602F3" w:rsidP="003757FF">
                        <w:pPr>
                          <w:pStyle w:val="NormalWeb"/>
                          <w:spacing w:before="0"/>
                          <w:jc w:val="center"/>
                        </w:pPr>
                        <w:r>
                          <w:rPr>
                            <w:sz w:val="18"/>
                            <w:szCs w:val="18"/>
                          </w:rPr>
                          <w:t>Update Care Plan (pregnancy)</w:t>
                        </w:r>
                      </w:p>
                      <w:p w14:paraId="68A3CF6C" w14:textId="77777777" w:rsidR="004602F3" w:rsidRDefault="004602F3" w:rsidP="003757FF">
                        <w:pPr>
                          <w:pStyle w:val="NormalWeb"/>
                          <w:spacing w:before="0"/>
                          <w:jc w:val="center"/>
                        </w:pPr>
                      </w:p>
                      <w:p w14:paraId="6F59564C" w14:textId="77777777" w:rsidR="004602F3" w:rsidRDefault="004602F3" w:rsidP="003757FF">
                        <w:pPr>
                          <w:pStyle w:val="NormalWeb"/>
                          <w:spacing w:before="0"/>
                          <w:jc w:val="center"/>
                        </w:pPr>
                      </w:p>
                      <w:p w14:paraId="5150894F" w14:textId="77777777" w:rsidR="004602F3" w:rsidRDefault="004602F3"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4602F3" w:rsidRDefault="004602F3"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4602F3" w:rsidRDefault="004602F3"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4602F3" w:rsidRDefault="004602F3"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4602F3" w:rsidRDefault="004602F3" w:rsidP="00D251BA">
                        <w:pPr>
                          <w:pStyle w:val="NormalWeb"/>
                          <w:spacing w:before="0"/>
                          <w:jc w:val="center"/>
                        </w:pPr>
                        <w:r>
                          <w:rPr>
                            <w:sz w:val="18"/>
                            <w:szCs w:val="18"/>
                          </w:rPr>
                          <w:t>Update Care Plan</w:t>
                        </w:r>
                      </w:p>
                    </w:txbxContent>
                  </v:textbox>
                </v:shape>
                <v:shape 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4602F3" w:rsidRDefault="004602F3" w:rsidP="003757FF">
                        <w:pPr>
                          <w:pStyle w:val="NormalWeb"/>
                          <w:spacing w:before="0"/>
                        </w:pPr>
                        <w:r>
                          <w:rPr>
                            <w:sz w:val="18"/>
                            <w:szCs w:val="18"/>
                          </w:rPr>
                          <w:t> </w:t>
                        </w:r>
                      </w:p>
                      <w:p w14:paraId="1CA61852" w14:textId="6F706B00" w:rsidR="004602F3" w:rsidRDefault="004602F3"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4602F3" w:rsidRDefault="004602F3" w:rsidP="003757FF">
                        <w:pPr>
                          <w:pStyle w:val="NormalWeb"/>
                          <w:spacing w:before="0"/>
                          <w:jc w:val="both"/>
                        </w:pPr>
                        <w:r>
                          <w:rPr>
                            <w:sz w:val="18"/>
                            <w:szCs w:val="18"/>
                          </w:rPr>
                          <w:t>Referral Request</w:t>
                        </w:r>
                      </w:p>
                      <w:p w14:paraId="2F0D810C" w14:textId="77777777" w:rsidR="004602F3" w:rsidRDefault="004602F3" w:rsidP="003757FF">
                        <w:pPr>
                          <w:pStyle w:val="NormalWeb"/>
                          <w:spacing w:before="0"/>
                          <w:jc w:val="both"/>
                        </w:pPr>
                        <w:r>
                          <w:rPr>
                            <w:sz w:val="18"/>
                            <w:szCs w:val="18"/>
                          </w:rPr>
                          <w:t> </w:t>
                        </w:r>
                      </w:p>
                      <w:p w14:paraId="341C854C" w14:textId="77777777" w:rsidR="004602F3" w:rsidRDefault="004602F3" w:rsidP="003757FF">
                        <w:pPr>
                          <w:pStyle w:val="NormalWeb"/>
                          <w:spacing w:before="0"/>
                          <w:jc w:val="both"/>
                        </w:pPr>
                        <w:r>
                          <w:rPr>
                            <w:sz w:val="18"/>
                            <w:szCs w:val="18"/>
                          </w:rPr>
                          <w:t> </w:t>
                        </w:r>
                      </w:p>
                      <w:p w14:paraId="45328994" w14:textId="77777777" w:rsidR="004602F3" w:rsidRDefault="004602F3"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4602F3" w:rsidRDefault="004602F3"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4602F3" w:rsidRDefault="004602F3" w:rsidP="00D251BA">
                        <w:pPr>
                          <w:pStyle w:val="NormalWeb"/>
                          <w:spacing w:before="0"/>
                          <w:jc w:val="center"/>
                        </w:pPr>
                        <w:r w:rsidRPr="009A41FE">
                          <w:rPr>
                            <w:sz w:val="16"/>
                            <w:szCs w:val="16"/>
                          </w:rPr>
                          <w:t>Retrieve Care Plan</w:t>
                        </w:r>
                      </w:p>
                    </w:txbxContent>
                  </v:textbox>
                </v:shape>
                <v:shape 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4602F3" w:rsidRDefault="004602F3"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4602F3" w:rsidRDefault="004602F3"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4602F3" w:rsidRDefault="004602F3"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4602F3" w:rsidRDefault="004602F3"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4602F3" w:rsidRDefault="004602F3" w:rsidP="003757FF">
                        <w:pPr>
                          <w:pStyle w:val="NormalWeb"/>
                          <w:spacing w:before="0"/>
                          <w:jc w:val="center"/>
                        </w:pPr>
                        <w:r>
                          <w:rPr>
                            <w:sz w:val="18"/>
                            <w:szCs w:val="18"/>
                          </w:rPr>
                          <w:t>Retrieve Care Plan (pregnancy)</w:t>
                        </w:r>
                      </w:p>
                    </w:txbxContent>
                  </v:textbox>
                </v:shape>
                <v:shape 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4602F3" w:rsidRDefault="004602F3"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4602F3" w:rsidRDefault="004602F3"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656;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32B68B87" w:rsidR="004602F3" w:rsidRPr="004B02F0" w:rsidRDefault="004602F3" w:rsidP="000C7F8B">
                        <w:pPr>
                          <w:pStyle w:val="NormalWeb"/>
                          <w:jc w:val="center"/>
                          <w:rPr>
                            <w:sz w:val="18"/>
                            <w:szCs w:val="18"/>
                          </w:rPr>
                        </w:pPr>
                        <w:r w:rsidRPr="004B02F0">
                          <w:rPr>
                            <w:sz w:val="18"/>
                            <w:szCs w:val="18"/>
                          </w:rPr>
                          <w:t xml:space="preserve">Apply Activity </w:t>
                        </w:r>
                        <w:ins w:id="187" w:author="Jones, Emma" w:date="2019-04-26T18:00:00Z">
                          <w:r>
                            <w:rPr>
                              <w:sz w:val="18"/>
                              <w:szCs w:val="18"/>
                            </w:rPr>
                            <w:t xml:space="preserve">or Plan </w:t>
                          </w:r>
                        </w:ins>
                        <w:r w:rsidRPr="004B02F0">
                          <w:rPr>
                            <w:sz w:val="18"/>
                            <w:szCs w:val="18"/>
                          </w:rPr>
                          <w:t>Definition Operation</w:t>
                        </w:r>
                      </w:p>
                      <w:p w14:paraId="5463DB1A" w14:textId="59F9A315" w:rsidR="004602F3" w:rsidRDefault="004602F3">
                        <w:pPr>
                          <w:pStyle w:val="NormalWeb"/>
                          <w:spacing w:before="0"/>
                          <w:jc w:val="center"/>
                        </w:pPr>
                      </w:p>
                      <w:p w14:paraId="15D94C90" w14:textId="58F23318" w:rsidR="004602F3" w:rsidRDefault="004602F3">
                        <w:pPr>
                          <w:pStyle w:val="NormalWeb"/>
                          <w:spacing w:before="0"/>
                          <w:jc w:val="center"/>
                        </w:pPr>
                      </w:p>
                      <w:p w14:paraId="4C5AFB2A" w14:textId="77777777" w:rsidR="004602F3" w:rsidRDefault="004602F3">
                        <w:pPr>
                          <w:pStyle w:val="NormalWeb"/>
                          <w:spacing w:before="0"/>
                          <w:jc w:val="center"/>
                        </w:pPr>
                        <w:r>
                          <w:rPr>
                            <w:sz w:val="18"/>
                            <w:szCs w:val="18"/>
                          </w:rPr>
                          <w:t>Care Plan</w:t>
                        </w:r>
                      </w:p>
                    </w:txbxContent>
                  </v:textbox>
                </v:shape>
                <v:line id="Line 356" o:spid="_x0000_s1224" style="position:absolute;flip:x;visibility:visible;mso-wrap-style:square" from="14190,35925" to="24922,3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4602F3" w:rsidRDefault="004602F3"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4602F3" w:rsidRDefault="004602F3" w:rsidP="00217F06">
                        <w:pPr>
                          <w:pStyle w:val="NormalWeb"/>
                          <w:spacing w:before="0"/>
                          <w:jc w:val="center"/>
                        </w:pPr>
                        <w:r>
                          <w:rPr>
                            <w:sz w:val="18"/>
                            <w:szCs w:val="18"/>
                          </w:rPr>
                          <w:t>Provide ActivityDefinition</w:t>
                        </w:r>
                      </w:p>
                      <w:p w14:paraId="50CF2370" w14:textId="77777777" w:rsidR="004602F3" w:rsidRDefault="004602F3" w:rsidP="00217F06">
                        <w:pPr>
                          <w:pStyle w:val="NormalWeb"/>
                          <w:spacing w:before="0"/>
                          <w:jc w:val="both"/>
                        </w:pPr>
                        <w:r>
                          <w:rPr>
                            <w:sz w:val="18"/>
                            <w:szCs w:val="18"/>
                          </w:rPr>
                          <w:t> </w:t>
                        </w:r>
                      </w:p>
                      <w:p w14:paraId="358F59AD" w14:textId="77777777" w:rsidR="004602F3" w:rsidRDefault="004602F3" w:rsidP="00217F06">
                        <w:pPr>
                          <w:pStyle w:val="NormalWeb"/>
                          <w:spacing w:before="0"/>
                          <w:jc w:val="both"/>
                        </w:pPr>
                        <w:r>
                          <w:rPr>
                            <w:sz w:val="18"/>
                            <w:szCs w:val="18"/>
                          </w:rPr>
                          <w:t> </w:t>
                        </w:r>
                      </w:p>
                      <w:p w14:paraId="57702174" w14:textId="77777777" w:rsidR="004602F3" w:rsidRDefault="004602F3" w:rsidP="00217F06">
                        <w:pPr>
                          <w:pStyle w:val="NormalWeb"/>
                          <w:spacing w:before="0"/>
                          <w:jc w:val="both"/>
                        </w:pPr>
                        <w:r>
                          <w:rPr>
                            <w:sz w:val="18"/>
                            <w:szCs w:val="18"/>
                          </w:rPr>
                          <w:t>Plan</w:t>
                        </w:r>
                      </w:p>
                    </w:txbxContent>
                  </v:textbox>
                </v:shape>
                <v:shape id="_x0000_s1229" type="#_x0000_t202" style="position:absolute;left:14728;top:49026;width:9773;height: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ADD50D5" w:rsidR="004602F3" w:rsidRDefault="004602F3" w:rsidP="00D251BA">
                        <w:pPr>
                          <w:pStyle w:val="NormalWeb"/>
                          <w:jc w:val="center"/>
                        </w:pPr>
                        <w:r w:rsidRPr="004B02F0">
                          <w:rPr>
                            <w:sz w:val="18"/>
                            <w:szCs w:val="18"/>
                          </w:rPr>
                          <w:t xml:space="preserve">Apply Activity </w:t>
                        </w:r>
                        <w:ins w:id="188" w:author="Jones, Emma" w:date="2019-04-26T17:58:00Z">
                          <w:r>
                            <w:rPr>
                              <w:sz w:val="18"/>
                              <w:szCs w:val="18"/>
                            </w:rPr>
                            <w:t xml:space="preserve">or Plan </w:t>
                          </w:r>
                        </w:ins>
                        <w:r w:rsidRPr="004B02F0">
                          <w:rPr>
                            <w:sz w:val="18"/>
                            <w:szCs w:val="18"/>
                          </w:rPr>
                          <w:t>Definition Operation</w:t>
                        </w:r>
                      </w:p>
                    </w:txbxContent>
                  </v:textbox>
                </v:shape>
                <v:line id="Line 356" o:spid="_x0000_s1230" style="position:absolute;flip:x;visibility:visible;mso-wrap-style:square" from="14291,56285" to="25023,5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55732634" w:rsidR="004602F3" w:rsidRPr="000C7F8B" w:rsidRDefault="004602F3" w:rsidP="00CB7C7C">
                        <w:pPr>
                          <w:pStyle w:val="NormalWeb"/>
                          <w:jc w:val="center"/>
                          <w:rPr>
                            <w:sz w:val="16"/>
                            <w:szCs w:val="16"/>
                          </w:rPr>
                        </w:pPr>
                        <w:r w:rsidRPr="000C7F8B">
                          <w:rPr>
                            <w:sz w:val="16"/>
                            <w:szCs w:val="16"/>
                          </w:rPr>
                          <w:t>Apply Activity</w:t>
                        </w:r>
                        <w:ins w:id="189" w:author="Jones, Emma" w:date="2019-04-26T18:00:00Z">
                          <w:r>
                            <w:rPr>
                              <w:sz w:val="16"/>
                              <w:szCs w:val="16"/>
                            </w:rPr>
                            <w:t xml:space="preserve"> or </w:t>
                          </w:r>
                          <w:r>
                            <w:rPr>
                              <w:sz w:val="16"/>
                              <w:szCs w:val="16"/>
                            </w:rPr>
                            <w:t xml:space="preserve">Plan </w:t>
                          </w:r>
                        </w:ins>
                        <w:r w:rsidRPr="000C7F8B">
                          <w:rPr>
                            <w:sz w:val="16"/>
                            <w:szCs w:val="16"/>
                          </w:rPr>
                          <w:t xml:space="preserve"> Definition Operation</w:t>
                        </w:r>
                      </w:p>
                      <w:p w14:paraId="5BC06D06" w14:textId="77777777" w:rsidR="004602F3" w:rsidRPr="000C7F8B" w:rsidRDefault="004602F3" w:rsidP="00B47D5E">
                        <w:pPr>
                          <w:pStyle w:val="NormalWeb"/>
                          <w:spacing w:before="0"/>
                          <w:jc w:val="center"/>
                          <w:rPr>
                            <w:sz w:val="16"/>
                            <w:szCs w:val="16"/>
                          </w:rPr>
                        </w:pPr>
                        <w:r w:rsidRPr="000C7F8B">
                          <w:rPr>
                            <w:sz w:val="16"/>
                            <w:szCs w:val="16"/>
                          </w:rPr>
                          <w:t> </w:t>
                        </w:r>
                      </w:p>
                      <w:p w14:paraId="00237280" w14:textId="77777777" w:rsidR="004602F3" w:rsidRPr="000C7F8B" w:rsidRDefault="004602F3" w:rsidP="00B47D5E">
                        <w:pPr>
                          <w:pStyle w:val="NormalWeb"/>
                          <w:spacing w:before="0"/>
                          <w:jc w:val="center"/>
                          <w:rPr>
                            <w:sz w:val="16"/>
                            <w:szCs w:val="16"/>
                          </w:rPr>
                        </w:pPr>
                        <w:r w:rsidRPr="000C7F8B">
                          <w:rPr>
                            <w:sz w:val="16"/>
                            <w:szCs w:val="16"/>
                          </w:rPr>
                          <w:t> </w:t>
                        </w:r>
                      </w:p>
                      <w:p w14:paraId="6AEC3A84" w14:textId="77777777" w:rsidR="004602F3" w:rsidRPr="000C7F8B" w:rsidRDefault="004602F3"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4602F3" w:rsidRDefault="004602F3"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4602F3" w:rsidRDefault="004602F3"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4602F3" w:rsidRDefault="004602F3"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4602F3" w:rsidRDefault="004602F3"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621,30412" to="25358,30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w:t>
      </w:r>
      <w:r w:rsidR="00CC2885" w:rsidRPr="00276D24">
        <w:lastRenderedPageBreak/>
        <w:t xml:space="preserve">Dr. Power </w:t>
      </w:r>
      <w:r w:rsidR="003B6CAA" w:rsidRPr="00276D24">
        <w:t>creates</w:t>
      </w:r>
      <w:r w:rsidR="00CA4986" w:rsidRPr="00276D24">
        <w:t xml:space="preserve"> or updates Mrs. Anywoman’s </w:t>
      </w:r>
      <w:r w:rsidR="003B6CAA" w:rsidRPr="00276D24">
        <w:t>care plan based on evidenced based clinical practice guideline</w:t>
      </w:r>
      <w:r w:rsidR="001D431E">
        <w:t xml:space="preserve"> and identifies the need for a condition-focused care team</w:t>
      </w:r>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pPr>
      <w:r w:rsidRPr="00DF2420">
        <w:t xml:space="preserve">Note: The process flow pattern for this care </w:t>
      </w:r>
      <w:r>
        <w:t>encounter</w:t>
      </w:r>
      <w:r w:rsidRPr="00DF2420">
        <w:t xml:space="preserve"> is the same as </w:t>
      </w:r>
      <w:r>
        <w:t>encounter</w:t>
      </w:r>
      <w:r w:rsidRPr="00DF2420">
        <w:t>-focused care team. See Figure X.4.2.1.1.</w:t>
      </w:r>
      <w:r>
        <w:t>1</w:t>
      </w:r>
      <w:r w:rsidRPr="00DF2420">
        <w:t>-</w:t>
      </w:r>
      <w:r>
        <w:t>3</w:t>
      </w:r>
      <w:r w:rsidRPr="00DF2420">
        <w:t>.</w:t>
      </w:r>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4602F3" w:rsidRPr="004303A2" w:rsidRDefault="004602F3"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4602F3" w:rsidRPr="004303A2" w:rsidRDefault="004602F3"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4602F3" w:rsidRPr="004303A2" w:rsidRDefault="004602F3"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4602F3" w:rsidRPr="004303A2" w:rsidRDefault="004602F3"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4602F3" w:rsidRPr="004303A2" w:rsidRDefault="004602F3"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4602F3" w:rsidRPr="004303A2" w:rsidRDefault="004602F3" w:rsidP="00763754">
                              <w:pPr>
                                <w:pStyle w:val="NormalWeb"/>
                                <w:spacing w:before="0"/>
                                <w:jc w:val="center"/>
                                <w:rPr>
                                  <w:sz w:val="18"/>
                                  <w:szCs w:val="18"/>
                                </w:rPr>
                              </w:pPr>
                              <w:r>
                                <w:rPr>
                                  <w:sz w:val="18"/>
                                  <w:szCs w:val="18"/>
                                </w:rPr>
                                <w:t> </w:t>
                              </w:r>
                            </w:p>
                            <w:p w14:paraId="01E995C8" w14:textId="4A56AF76" w:rsidR="004602F3" w:rsidRPr="004303A2" w:rsidRDefault="004602F3"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4602F3" w:rsidRPr="004303A2" w:rsidRDefault="004602F3" w:rsidP="00763754">
                              <w:pPr>
                                <w:pStyle w:val="NormalWeb"/>
                                <w:spacing w:before="0"/>
                                <w:rPr>
                                  <w:sz w:val="18"/>
                                  <w:szCs w:val="18"/>
                                </w:rPr>
                              </w:pPr>
                              <w:r>
                                <w:rPr>
                                  <w:sz w:val="18"/>
                                  <w:szCs w:val="18"/>
                                </w:rPr>
                                <w:t> </w:t>
                              </w:r>
                            </w:p>
                            <w:p w14:paraId="0E5D765D" w14:textId="7E0A0466" w:rsidR="004602F3" w:rsidRPr="004303A2" w:rsidRDefault="004602F3"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4602F3" w:rsidRPr="004303A2" w:rsidRDefault="004602F3"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4602F3" w:rsidRDefault="004602F3" w:rsidP="005C0473">
                              <w:pPr>
                                <w:pStyle w:val="NormalWeb"/>
                                <w:spacing w:before="0"/>
                                <w:jc w:val="center"/>
                              </w:pPr>
                              <w:r>
                                <w:rPr>
                                  <w:sz w:val="18"/>
                                  <w:szCs w:val="18"/>
                                </w:rPr>
                                <w:t>Search for PlanDefinition</w:t>
                              </w:r>
                            </w:p>
                            <w:p w14:paraId="04CD5D33" w14:textId="45E8F2CE" w:rsidR="004602F3" w:rsidRDefault="004602F3"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4602F3" w:rsidRDefault="004602F3" w:rsidP="009A41FE">
                              <w:pPr>
                                <w:pStyle w:val="NormalWeb"/>
                                <w:spacing w:before="0"/>
                                <w:jc w:val="center"/>
                              </w:pPr>
                              <w:r>
                                <w:rPr>
                                  <w:sz w:val="18"/>
                                  <w:szCs w:val="18"/>
                                </w:rPr>
                                <w:t>Provide ActivityDefinition</w:t>
                              </w:r>
                            </w:p>
                            <w:p w14:paraId="2E952F08" w14:textId="77777777" w:rsidR="004602F3" w:rsidRDefault="004602F3" w:rsidP="00763754">
                              <w:pPr>
                                <w:pStyle w:val="NormalWeb"/>
                                <w:spacing w:before="0"/>
                                <w:jc w:val="both"/>
                              </w:pPr>
                              <w:r>
                                <w:rPr>
                                  <w:sz w:val="18"/>
                                  <w:szCs w:val="18"/>
                                </w:rPr>
                                <w:t> </w:t>
                              </w:r>
                            </w:p>
                            <w:p w14:paraId="2C3A1389" w14:textId="77777777" w:rsidR="004602F3" w:rsidRDefault="004602F3" w:rsidP="00763754">
                              <w:pPr>
                                <w:pStyle w:val="NormalWeb"/>
                                <w:spacing w:before="0"/>
                                <w:jc w:val="both"/>
                              </w:pPr>
                              <w:r>
                                <w:rPr>
                                  <w:sz w:val="18"/>
                                  <w:szCs w:val="18"/>
                                </w:rPr>
                                <w:t> </w:t>
                              </w:r>
                            </w:p>
                            <w:p w14:paraId="4B0C2923" w14:textId="77777777" w:rsidR="004602F3" w:rsidRDefault="004602F3"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4602F3" w:rsidRDefault="004602F3" w:rsidP="009A41FE">
                              <w:pPr>
                                <w:pStyle w:val="NormalWeb"/>
                                <w:spacing w:before="0"/>
                                <w:jc w:val="center"/>
                              </w:pPr>
                              <w:r>
                                <w:rPr>
                                  <w:sz w:val="18"/>
                                  <w:szCs w:val="18"/>
                                </w:rPr>
                                <w:t>Create Care Plan (pregnancy)</w:t>
                              </w:r>
                            </w:p>
                            <w:p w14:paraId="2584F17D" w14:textId="06AA7268" w:rsidR="004602F3" w:rsidRDefault="004602F3" w:rsidP="009A41FE">
                              <w:pPr>
                                <w:pStyle w:val="NormalWeb"/>
                                <w:spacing w:before="0"/>
                                <w:jc w:val="center"/>
                              </w:pPr>
                            </w:p>
                            <w:p w14:paraId="78310313" w14:textId="53F3BAC0" w:rsidR="004602F3" w:rsidRDefault="004602F3" w:rsidP="009A41FE">
                              <w:pPr>
                                <w:pStyle w:val="NormalWeb"/>
                                <w:spacing w:before="0"/>
                                <w:jc w:val="center"/>
                              </w:pPr>
                            </w:p>
                            <w:p w14:paraId="0B4FF8BA" w14:textId="48502FB7" w:rsidR="004602F3" w:rsidRDefault="004602F3"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4602F3" w:rsidRDefault="004602F3" w:rsidP="00763754">
                              <w:pPr>
                                <w:pStyle w:val="NormalWeb"/>
                                <w:spacing w:before="0"/>
                                <w:jc w:val="both"/>
                              </w:pPr>
                              <w:r>
                                <w:rPr>
                                  <w:sz w:val="18"/>
                                  <w:szCs w:val="18"/>
                                </w:rPr>
                                <w:t>Share Lab Request</w:t>
                              </w:r>
                            </w:p>
                            <w:p w14:paraId="0467DF3B" w14:textId="77777777" w:rsidR="004602F3" w:rsidRDefault="004602F3" w:rsidP="00763754">
                              <w:pPr>
                                <w:pStyle w:val="NormalWeb"/>
                                <w:spacing w:before="0"/>
                                <w:jc w:val="both"/>
                              </w:pPr>
                              <w:r>
                                <w:rPr>
                                  <w:sz w:val="18"/>
                                  <w:szCs w:val="18"/>
                                </w:rPr>
                                <w:t> </w:t>
                              </w:r>
                            </w:p>
                            <w:p w14:paraId="1FEB91A8" w14:textId="77777777" w:rsidR="004602F3" w:rsidRDefault="004602F3" w:rsidP="00763754">
                              <w:pPr>
                                <w:pStyle w:val="NormalWeb"/>
                                <w:spacing w:before="0"/>
                                <w:jc w:val="both"/>
                              </w:pPr>
                              <w:r>
                                <w:rPr>
                                  <w:sz w:val="18"/>
                                  <w:szCs w:val="18"/>
                                </w:rPr>
                                <w:t> </w:t>
                              </w:r>
                            </w:p>
                            <w:p w14:paraId="2B3FAEDA" w14:textId="77777777" w:rsidR="004602F3" w:rsidRDefault="004602F3"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4602F3" w:rsidRDefault="004602F3" w:rsidP="00763754">
                              <w:pPr>
                                <w:pStyle w:val="NormalWeb"/>
                                <w:spacing w:before="0"/>
                                <w:jc w:val="both"/>
                              </w:pPr>
                              <w:r>
                                <w:rPr>
                                  <w:sz w:val="18"/>
                                  <w:szCs w:val="18"/>
                                </w:rPr>
                                <w:t>Share Lab Result</w:t>
                              </w:r>
                            </w:p>
                            <w:p w14:paraId="4AC5F95F" w14:textId="77777777" w:rsidR="004602F3" w:rsidRDefault="004602F3" w:rsidP="00763754">
                              <w:pPr>
                                <w:pStyle w:val="NormalWeb"/>
                                <w:spacing w:before="0"/>
                                <w:jc w:val="both"/>
                              </w:pPr>
                              <w:r>
                                <w:rPr>
                                  <w:sz w:val="18"/>
                                  <w:szCs w:val="18"/>
                                </w:rPr>
                                <w:t> </w:t>
                              </w:r>
                            </w:p>
                            <w:p w14:paraId="27FC8309" w14:textId="77777777" w:rsidR="004602F3" w:rsidRDefault="004602F3" w:rsidP="00763754">
                              <w:pPr>
                                <w:pStyle w:val="NormalWeb"/>
                                <w:spacing w:before="0"/>
                                <w:jc w:val="both"/>
                              </w:pPr>
                              <w:r>
                                <w:rPr>
                                  <w:sz w:val="18"/>
                                  <w:szCs w:val="18"/>
                                </w:rPr>
                                <w:t> </w:t>
                              </w:r>
                            </w:p>
                            <w:p w14:paraId="1D3BBBBA" w14:textId="77777777" w:rsidR="004602F3" w:rsidRDefault="004602F3"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4602F3" w:rsidRDefault="004602F3"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4602F3" w:rsidRPr="004303A2" w:rsidRDefault="004602F3"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4602F3" w:rsidRDefault="004602F3" w:rsidP="001A6373">
                              <w:pPr>
                                <w:pStyle w:val="NormalWeb"/>
                                <w:spacing w:before="0"/>
                              </w:pPr>
                              <w:r>
                                <w:rPr>
                                  <w:sz w:val="18"/>
                                  <w:szCs w:val="18"/>
                                </w:rPr>
                                <w:t> </w:t>
                              </w:r>
                            </w:p>
                            <w:p w14:paraId="6236FF68" w14:textId="2063C72B" w:rsidR="004602F3" w:rsidRDefault="004602F3"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4602F3" w:rsidRDefault="004602F3" w:rsidP="00CE7CCD">
                              <w:pPr>
                                <w:pStyle w:val="NormalWeb"/>
                                <w:spacing w:before="0"/>
                                <w:jc w:val="both"/>
                              </w:pPr>
                              <w:r>
                                <w:rPr>
                                  <w:sz w:val="18"/>
                                  <w:szCs w:val="18"/>
                                </w:rPr>
                                <w:t>Share Referral Request</w:t>
                              </w:r>
                            </w:p>
                            <w:p w14:paraId="669266FB" w14:textId="77777777" w:rsidR="004602F3" w:rsidRDefault="004602F3" w:rsidP="00CE7CCD">
                              <w:pPr>
                                <w:pStyle w:val="NormalWeb"/>
                                <w:spacing w:before="0"/>
                                <w:jc w:val="both"/>
                              </w:pPr>
                              <w:r>
                                <w:rPr>
                                  <w:sz w:val="18"/>
                                  <w:szCs w:val="18"/>
                                </w:rPr>
                                <w:t> </w:t>
                              </w:r>
                            </w:p>
                            <w:p w14:paraId="1985A791" w14:textId="77777777" w:rsidR="004602F3" w:rsidRDefault="004602F3" w:rsidP="00CE7CCD">
                              <w:pPr>
                                <w:pStyle w:val="NormalWeb"/>
                                <w:spacing w:before="0"/>
                                <w:jc w:val="both"/>
                              </w:pPr>
                              <w:r>
                                <w:rPr>
                                  <w:sz w:val="18"/>
                                  <w:szCs w:val="18"/>
                                </w:rPr>
                                <w:t> </w:t>
                              </w:r>
                            </w:p>
                            <w:p w14:paraId="377A2D3C" w14:textId="77777777" w:rsidR="004602F3" w:rsidRDefault="004602F3"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4602F3" w:rsidRPr="009A41FE" w:rsidRDefault="004602F3"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4602F3" w:rsidRPr="004303A2" w:rsidRDefault="004602F3"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4602F3" w:rsidRDefault="004602F3" w:rsidP="005C0473">
                              <w:pPr>
                                <w:pStyle w:val="NormalWeb"/>
                                <w:spacing w:before="0"/>
                              </w:pPr>
                              <w:r>
                                <w:rPr>
                                  <w:sz w:val="18"/>
                                  <w:szCs w:val="18"/>
                                </w:rPr>
                                <w:t> </w:t>
                              </w:r>
                            </w:p>
                            <w:p w14:paraId="2DA9E019" w14:textId="77777777" w:rsidR="004602F3" w:rsidRPr="004303A2" w:rsidRDefault="004602F3"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4602F3" w:rsidRPr="004303A2" w:rsidRDefault="004602F3"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4602F3" w:rsidRPr="004303A2" w:rsidRDefault="004602F3"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4602F3" w:rsidRPr="004303A2" w:rsidRDefault="004602F3"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4602F3" w:rsidRPr="00D251BA" w:rsidRDefault="004602F3" w:rsidP="00D251BA">
                              <w:pPr>
                                <w:pStyle w:val="NormalWeb"/>
                                <w:spacing w:before="0"/>
                                <w:rPr>
                                  <w:sz w:val="16"/>
                                  <w:szCs w:val="16"/>
                                </w:rPr>
                              </w:pPr>
                              <w:r w:rsidRPr="00D251BA">
                                <w:rPr>
                                  <w:sz w:val="16"/>
                                  <w:szCs w:val="16"/>
                                </w:rPr>
                                <w:t xml:space="preserve">Perform </w:t>
                              </w:r>
                            </w:p>
                            <w:p w14:paraId="361934BD" w14:textId="153F0D50" w:rsidR="004602F3" w:rsidRPr="00D251BA" w:rsidRDefault="004602F3" w:rsidP="00D251BA">
                              <w:pPr>
                                <w:pStyle w:val="NormalWeb"/>
                                <w:spacing w:before="0"/>
                                <w:rPr>
                                  <w:sz w:val="16"/>
                                  <w:szCs w:val="16"/>
                                </w:rPr>
                              </w:pPr>
                              <w:r w:rsidRPr="00D251BA">
                                <w:rPr>
                                  <w:sz w:val="16"/>
                                  <w:szCs w:val="16"/>
                                </w:rPr>
                                <w:t>Consultation</w:t>
                              </w:r>
                            </w:p>
                            <w:p w14:paraId="4FD45080" w14:textId="7F895D02" w:rsidR="004602F3" w:rsidRDefault="004602F3"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4602F3" w:rsidRDefault="004602F3" w:rsidP="000B435D">
                              <w:pPr>
                                <w:pStyle w:val="NormalWeb"/>
                                <w:spacing w:before="0"/>
                                <w:jc w:val="both"/>
                              </w:pPr>
                              <w:r>
                                <w:rPr>
                                  <w:sz w:val="18"/>
                                  <w:szCs w:val="18"/>
                                </w:rPr>
                                <w:t>Share Consultation Report</w:t>
                              </w:r>
                            </w:p>
                            <w:p w14:paraId="6BA79225" w14:textId="77777777" w:rsidR="004602F3" w:rsidRDefault="004602F3" w:rsidP="000B435D">
                              <w:pPr>
                                <w:pStyle w:val="NormalWeb"/>
                                <w:spacing w:before="0"/>
                                <w:jc w:val="both"/>
                              </w:pPr>
                              <w:r>
                                <w:rPr>
                                  <w:sz w:val="18"/>
                                  <w:szCs w:val="18"/>
                                </w:rPr>
                                <w:t> </w:t>
                              </w:r>
                            </w:p>
                            <w:p w14:paraId="169E877C" w14:textId="77777777" w:rsidR="004602F3" w:rsidRDefault="004602F3" w:rsidP="000B435D">
                              <w:pPr>
                                <w:pStyle w:val="NormalWeb"/>
                                <w:spacing w:before="0"/>
                                <w:jc w:val="both"/>
                              </w:pPr>
                              <w:r>
                                <w:rPr>
                                  <w:sz w:val="18"/>
                                  <w:szCs w:val="18"/>
                                </w:rPr>
                                <w:t> </w:t>
                              </w:r>
                            </w:p>
                            <w:p w14:paraId="5AC06534" w14:textId="77777777" w:rsidR="004602F3" w:rsidRDefault="004602F3"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4602F3" w:rsidRPr="004303A2" w:rsidRDefault="004602F3"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4602F3" w:rsidRPr="004303A2" w:rsidRDefault="004602F3"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4602F3" w:rsidRPr="004B02F0" w:rsidRDefault="004602F3" w:rsidP="00BC6DEA">
                              <w:pPr>
                                <w:pStyle w:val="NormalWeb"/>
                                <w:rPr>
                                  <w:sz w:val="18"/>
                                  <w:szCs w:val="18"/>
                                </w:rPr>
                              </w:pPr>
                              <w:r w:rsidRPr="004B02F0">
                                <w:rPr>
                                  <w:sz w:val="18"/>
                                  <w:szCs w:val="18"/>
                                </w:rPr>
                                <w:t>Apply Activity Definition Operation</w:t>
                              </w:r>
                            </w:p>
                            <w:p w14:paraId="431C6307" w14:textId="77777777" w:rsidR="004602F3" w:rsidRDefault="004602F3" w:rsidP="00BE65E4">
                              <w:pPr>
                                <w:pStyle w:val="NormalWeb"/>
                                <w:spacing w:before="0"/>
                                <w:jc w:val="center"/>
                              </w:pPr>
                              <w:r>
                                <w:t> </w:t>
                              </w:r>
                            </w:p>
                            <w:p w14:paraId="330FE600" w14:textId="77777777" w:rsidR="004602F3" w:rsidRDefault="004602F3" w:rsidP="00BE65E4">
                              <w:pPr>
                                <w:pStyle w:val="NormalWeb"/>
                                <w:spacing w:before="0"/>
                                <w:jc w:val="center"/>
                              </w:pPr>
                              <w:r>
                                <w:t> </w:t>
                              </w:r>
                            </w:p>
                            <w:p w14:paraId="03F75B68" w14:textId="77777777" w:rsidR="004602F3" w:rsidRDefault="004602F3"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4602F3" w:rsidRPr="004303A2" w:rsidRDefault="004602F3"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4602F3" w:rsidRPr="004303A2" w:rsidRDefault="004602F3" w:rsidP="00763754">
                        <w:pPr>
                          <w:pStyle w:val="NormalWeb"/>
                          <w:jc w:val="both"/>
                          <w:rPr>
                            <w:sz w:val="18"/>
                            <w:szCs w:val="18"/>
                          </w:rPr>
                        </w:pPr>
                        <w:r w:rsidRPr="00D126CA">
                          <w:rPr>
                            <w:sz w:val="18"/>
                            <w:szCs w:val="18"/>
                          </w:rPr>
                          <w:t>Positive pregnancy test</w:t>
                        </w:r>
                      </w:p>
                    </w:txbxContent>
                  </v:textbox>
                </v:shape>
                <v:shape 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4602F3" w:rsidRPr="004303A2" w:rsidRDefault="004602F3"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4602F3" w:rsidRPr="004303A2" w:rsidRDefault="004602F3"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4602F3" w:rsidRPr="004303A2" w:rsidRDefault="004602F3"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4602F3" w:rsidRPr="004303A2" w:rsidRDefault="004602F3" w:rsidP="00763754">
                        <w:pPr>
                          <w:pStyle w:val="NormalWeb"/>
                          <w:spacing w:before="0"/>
                          <w:jc w:val="center"/>
                          <w:rPr>
                            <w:sz w:val="18"/>
                            <w:szCs w:val="18"/>
                          </w:rPr>
                        </w:pPr>
                        <w:r>
                          <w:rPr>
                            <w:sz w:val="18"/>
                            <w:szCs w:val="18"/>
                          </w:rPr>
                          <w:t> </w:t>
                        </w:r>
                      </w:p>
                      <w:p w14:paraId="01E995C8" w14:textId="4A56AF76" w:rsidR="004602F3" w:rsidRPr="004303A2" w:rsidRDefault="004602F3" w:rsidP="00763754">
                        <w:pPr>
                          <w:pStyle w:val="NormalWeb"/>
                          <w:spacing w:before="0"/>
                          <w:jc w:val="center"/>
                          <w:rPr>
                            <w:b/>
                            <w:sz w:val="18"/>
                            <w:szCs w:val="18"/>
                          </w:rPr>
                        </w:pPr>
                        <w:r w:rsidRPr="00D126CA">
                          <w:rPr>
                            <w:b/>
                            <w:sz w:val="18"/>
                            <w:szCs w:val="18"/>
                          </w:rPr>
                          <w:t>Care Plan Definition Service</w:t>
                        </w:r>
                      </w:p>
                    </w:txbxContent>
                  </v:textbox>
                </v:shape>
                <v:shape 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4602F3" w:rsidRPr="004303A2" w:rsidRDefault="004602F3" w:rsidP="00763754">
                        <w:pPr>
                          <w:pStyle w:val="NormalWeb"/>
                          <w:spacing w:before="0"/>
                          <w:rPr>
                            <w:sz w:val="18"/>
                            <w:szCs w:val="18"/>
                          </w:rPr>
                        </w:pPr>
                        <w:r>
                          <w:rPr>
                            <w:sz w:val="18"/>
                            <w:szCs w:val="18"/>
                          </w:rPr>
                          <w:t> </w:t>
                        </w:r>
                      </w:p>
                      <w:p w14:paraId="0E5D765D" w14:textId="7E0A0466" w:rsidR="004602F3" w:rsidRPr="004303A2" w:rsidRDefault="004602F3"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4602F3" w:rsidRPr="004303A2" w:rsidRDefault="004602F3"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4602F3" w:rsidRDefault="004602F3" w:rsidP="005C0473">
                        <w:pPr>
                          <w:pStyle w:val="NormalWeb"/>
                          <w:spacing w:before="0"/>
                          <w:jc w:val="center"/>
                        </w:pPr>
                        <w:r>
                          <w:rPr>
                            <w:sz w:val="18"/>
                            <w:szCs w:val="18"/>
                          </w:rPr>
                          <w:t>Search for PlanDefinition</w:t>
                        </w:r>
                      </w:p>
                      <w:p w14:paraId="04CD5D33" w14:textId="45E8F2CE" w:rsidR="004602F3" w:rsidRDefault="004602F3"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4602F3" w:rsidRDefault="004602F3" w:rsidP="009A41FE">
                        <w:pPr>
                          <w:pStyle w:val="NormalWeb"/>
                          <w:spacing w:before="0"/>
                          <w:jc w:val="center"/>
                        </w:pPr>
                        <w:r>
                          <w:rPr>
                            <w:sz w:val="18"/>
                            <w:szCs w:val="18"/>
                          </w:rPr>
                          <w:t>Provide ActivityDefinition</w:t>
                        </w:r>
                      </w:p>
                      <w:p w14:paraId="2E952F08" w14:textId="77777777" w:rsidR="004602F3" w:rsidRDefault="004602F3" w:rsidP="00763754">
                        <w:pPr>
                          <w:pStyle w:val="NormalWeb"/>
                          <w:spacing w:before="0"/>
                          <w:jc w:val="both"/>
                        </w:pPr>
                        <w:r>
                          <w:rPr>
                            <w:sz w:val="18"/>
                            <w:szCs w:val="18"/>
                          </w:rPr>
                          <w:t> </w:t>
                        </w:r>
                      </w:p>
                      <w:p w14:paraId="2C3A1389" w14:textId="77777777" w:rsidR="004602F3" w:rsidRDefault="004602F3" w:rsidP="00763754">
                        <w:pPr>
                          <w:pStyle w:val="NormalWeb"/>
                          <w:spacing w:before="0"/>
                          <w:jc w:val="both"/>
                        </w:pPr>
                        <w:r>
                          <w:rPr>
                            <w:sz w:val="18"/>
                            <w:szCs w:val="18"/>
                          </w:rPr>
                          <w:t> </w:t>
                        </w:r>
                      </w:p>
                      <w:p w14:paraId="4B0C2923" w14:textId="77777777" w:rsidR="004602F3" w:rsidRDefault="004602F3"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4602F3" w:rsidRDefault="004602F3" w:rsidP="009A41FE">
                        <w:pPr>
                          <w:pStyle w:val="NormalWeb"/>
                          <w:spacing w:before="0"/>
                          <w:jc w:val="center"/>
                        </w:pPr>
                        <w:r>
                          <w:rPr>
                            <w:sz w:val="18"/>
                            <w:szCs w:val="18"/>
                          </w:rPr>
                          <w:t>Create Care Plan (pregnancy)</w:t>
                        </w:r>
                      </w:p>
                      <w:p w14:paraId="2584F17D" w14:textId="06AA7268" w:rsidR="004602F3" w:rsidRDefault="004602F3" w:rsidP="009A41FE">
                        <w:pPr>
                          <w:pStyle w:val="NormalWeb"/>
                          <w:spacing w:before="0"/>
                          <w:jc w:val="center"/>
                        </w:pPr>
                      </w:p>
                      <w:p w14:paraId="78310313" w14:textId="53F3BAC0" w:rsidR="004602F3" w:rsidRDefault="004602F3" w:rsidP="009A41FE">
                        <w:pPr>
                          <w:pStyle w:val="NormalWeb"/>
                          <w:spacing w:before="0"/>
                          <w:jc w:val="center"/>
                        </w:pPr>
                      </w:p>
                      <w:p w14:paraId="0B4FF8BA" w14:textId="48502FB7" w:rsidR="004602F3" w:rsidRDefault="004602F3"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4602F3" w:rsidRDefault="004602F3" w:rsidP="00763754">
                        <w:pPr>
                          <w:pStyle w:val="NormalWeb"/>
                          <w:spacing w:before="0"/>
                          <w:jc w:val="both"/>
                        </w:pPr>
                        <w:r>
                          <w:rPr>
                            <w:sz w:val="18"/>
                            <w:szCs w:val="18"/>
                          </w:rPr>
                          <w:t>Share Lab Request</w:t>
                        </w:r>
                      </w:p>
                      <w:p w14:paraId="0467DF3B" w14:textId="77777777" w:rsidR="004602F3" w:rsidRDefault="004602F3" w:rsidP="00763754">
                        <w:pPr>
                          <w:pStyle w:val="NormalWeb"/>
                          <w:spacing w:before="0"/>
                          <w:jc w:val="both"/>
                        </w:pPr>
                        <w:r>
                          <w:rPr>
                            <w:sz w:val="18"/>
                            <w:szCs w:val="18"/>
                          </w:rPr>
                          <w:t> </w:t>
                        </w:r>
                      </w:p>
                      <w:p w14:paraId="1FEB91A8" w14:textId="77777777" w:rsidR="004602F3" w:rsidRDefault="004602F3" w:rsidP="00763754">
                        <w:pPr>
                          <w:pStyle w:val="NormalWeb"/>
                          <w:spacing w:before="0"/>
                          <w:jc w:val="both"/>
                        </w:pPr>
                        <w:r>
                          <w:rPr>
                            <w:sz w:val="18"/>
                            <w:szCs w:val="18"/>
                          </w:rPr>
                          <w:t> </w:t>
                        </w:r>
                      </w:p>
                      <w:p w14:paraId="2B3FAEDA" w14:textId="77777777" w:rsidR="004602F3" w:rsidRDefault="004602F3"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4602F3" w:rsidRDefault="004602F3" w:rsidP="00763754">
                        <w:pPr>
                          <w:pStyle w:val="NormalWeb"/>
                          <w:spacing w:before="0"/>
                          <w:jc w:val="both"/>
                        </w:pPr>
                        <w:r>
                          <w:rPr>
                            <w:sz w:val="18"/>
                            <w:szCs w:val="18"/>
                          </w:rPr>
                          <w:t>Share Lab Result</w:t>
                        </w:r>
                      </w:p>
                      <w:p w14:paraId="4AC5F95F" w14:textId="77777777" w:rsidR="004602F3" w:rsidRDefault="004602F3" w:rsidP="00763754">
                        <w:pPr>
                          <w:pStyle w:val="NormalWeb"/>
                          <w:spacing w:before="0"/>
                          <w:jc w:val="both"/>
                        </w:pPr>
                        <w:r>
                          <w:rPr>
                            <w:sz w:val="18"/>
                            <w:szCs w:val="18"/>
                          </w:rPr>
                          <w:t> </w:t>
                        </w:r>
                      </w:p>
                      <w:p w14:paraId="27FC8309" w14:textId="77777777" w:rsidR="004602F3" w:rsidRDefault="004602F3" w:rsidP="00763754">
                        <w:pPr>
                          <w:pStyle w:val="NormalWeb"/>
                          <w:spacing w:before="0"/>
                          <w:jc w:val="both"/>
                        </w:pPr>
                        <w:r>
                          <w:rPr>
                            <w:sz w:val="18"/>
                            <w:szCs w:val="18"/>
                          </w:rPr>
                          <w:t> </w:t>
                        </w:r>
                      </w:p>
                      <w:p w14:paraId="1D3BBBBA" w14:textId="77777777" w:rsidR="004602F3" w:rsidRDefault="004602F3"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4602F3" w:rsidRDefault="004602F3"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4602F3" w:rsidRPr="004303A2" w:rsidRDefault="004602F3" w:rsidP="004303A2">
                        <w:pPr>
                          <w:pStyle w:val="NormalWeb"/>
                          <w:spacing w:before="0"/>
                          <w:jc w:val="center"/>
                          <w:rPr>
                            <w:sz w:val="18"/>
                            <w:szCs w:val="18"/>
                          </w:rPr>
                        </w:pPr>
                        <w:r w:rsidRPr="00D126CA">
                          <w:rPr>
                            <w:sz w:val="18"/>
                            <w:szCs w:val="18"/>
                          </w:rPr>
                          <w:t>Update Care Plan</w:t>
                        </w:r>
                      </w:p>
                    </w:txbxContent>
                  </v:textbox>
                </v:shape>
                <v:shape 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4602F3" w:rsidRDefault="004602F3" w:rsidP="001A6373">
                        <w:pPr>
                          <w:pStyle w:val="NormalWeb"/>
                          <w:spacing w:before="0"/>
                        </w:pPr>
                        <w:r>
                          <w:rPr>
                            <w:sz w:val="18"/>
                            <w:szCs w:val="18"/>
                          </w:rPr>
                          <w:t> </w:t>
                        </w:r>
                      </w:p>
                      <w:p w14:paraId="6236FF68" w14:textId="2063C72B" w:rsidR="004602F3" w:rsidRDefault="004602F3"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4602F3" w:rsidRDefault="004602F3" w:rsidP="00CE7CCD">
                        <w:pPr>
                          <w:pStyle w:val="NormalWeb"/>
                          <w:spacing w:before="0"/>
                          <w:jc w:val="both"/>
                        </w:pPr>
                        <w:r>
                          <w:rPr>
                            <w:sz w:val="18"/>
                            <w:szCs w:val="18"/>
                          </w:rPr>
                          <w:t>Share Referral Request</w:t>
                        </w:r>
                      </w:p>
                      <w:p w14:paraId="669266FB" w14:textId="77777777" w:rsidR="004602F3" w:rsidRDefault="004602F3" w:rsidP="00CE7CCD">
                        <w:pPr>
                          <w:pStyle w:val="NormalWeb"/>
                          <w:spacing w:before="0"/>
                          <w:jc w:val="both"/>
                        </w:pPr>
                        <w:r>
                          <w:rPr>
                            <w:sz w:val="18"/>
                            <w:szCs w:val="18"/>
                          </w:rPr>
                          <w:t> </w:t>
                        </w:r>
                      </w:p>
                      <w:p w14:paraId="1985A791" w14:textId="77777777" w:rsidR="004602F3" w:rsidRDefault="004602F3" w:rsidP="00CE7CCD">
                        <w:pPr>
                          <w:pStyle w:val="NormalWeb"/>
                          <w:spacing w:before="0"/>
                          <w:jc w:val="both"/>
                        </w:pPr>
                        <w:r>
                          <w:rPr>
                            <w:sz w:val="18"/>
                            <w:szCs w:val="18"/>
                          </w:rPr>
                          <w:t> </w:t>
                        </w:r>
                      </w:p>
                      <w:p w14:paraId="377A2D3C" w14:textId="77777777" w:rsidR="004602F3" w:rsidRDefault="004602F3"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4602F3" w:rsidRPr="009A41FE" w:rsidRDefault="004602F3"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4602F3" w:rsidRPr="004303A2" w:rsidRDefault="004602F3"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4602F3" w:rsidRDefault="004602F3" w:rsidP="005C0473">
                        <w:pPr>
                          <w:pStyle w:val="NormalWeb"/>
                          <w:spacing w:before="0"/>
                        </w:pPr>
                        <w:r>
                          <w:rPr>
                            <w:sz w:val="18"/>
                            <w:szCs w:val="18"/>
                          </w:rPr>
                          <w:t> </w:t>
                        </w:r>
                      </w:p>
                      <w:p w14:paraId="2DA9E019" w14:textId="77777777" w:rsidR="004602F3" w:rsidRPr="004303A2" w:rsidRDefault="004602F3"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4602F3" w:rsidRPr="004303A2" w:rsidRDefault="004602F3"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4602F3" w:rsidRPr="004303A2" w:rsidRDefault="004602F3"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4602F3" w:rsidRPr="004303A2" w:rsidRDefault="004602F3"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4602F3" w:rsidRPr="00D251BA" w:rsidRDefault="004602F3" w:rsidP="00D251BA">
                        <w:pPr>
                          <w:pStyle w:val="NormalWeb"/>
                          <w:spacing w:before="0"/>
                          <w:rPr>
                            <w:sz w:val="16"/>
                            <w:szCs w:val="16"/>
                          </w:rPr>
                        </w:pPr>
                        <w:r w:rsidRPr="00D251BA">
                          <w:rPr>
                            <w:sz w:val="16"/>
                            <w:szCs w:val="16"/>
                          </w:rPr>
                          <w:t xml:space="preserve">Perform </w:t>
                        </w:r>
                      </w:p>
                      <w:p w14:paraId="361934BD" w14:textId="153F0D50" w:rsidR="004602F3" w:rsidRPr="00D251BA" w:rsidRDefault="004602F3" w:rsidP="00D251BA">
                        <w:pPr>
                          <w:pStyle w:val="NormalWeb"/>
                          <w:spacing w:before="0"/>
                          <w:rPr>
                            <w:sz w:val="16"/>
                            <w:szCs w:val="16"/>
                          </w:rPr>
                        </w:pPr>
                        <w:r w:rsidRPr="00D251BA">
                          <w:rPr>
                            <w:sz w:val="16"/>
                            <w:szCs w:val="16"/>
                          </w:rPr>
                          <w:t>Consultation</w:t>
                        </w:r>
                      </w:p>
                      <w:p w14:paraId="4FD45080" w14:textId="7F895D02" w:rsidR="004602F3" w:rsidRDefault="004602F3"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4602F3" w:rsidRDefault="004602F3" w:rsidP="000B435D">
                        <w:pPr>
                          <w:pStyle w:val="NormalWeb"/>
                          <w:spacing w:before="0"/>
                          <w:jc w:val="both"/>
                        </w:pPr>
                        <w:r>
                          <w:rPr>
                            <w:sz w:val="18"/>
                            <w:szCs w:val="18"/>
                          </w:rPr>
                          <w:t>Share Consultation Report</w:t>
                        </w:r>
                      </w:p>
                      <w:p w14:paraId="6BA79225" w14:textId="77777777" w:rsidR="004602F3" w:rsidRDefault="004602F3" w:rsidP="000B435D">
                        <w:pPr>
                          <w:pStyle w:val="NormalWeb"/>
                          <w:spacing w:before="0"/>
                          <w:jc w:val="both"/>
                        </w:pPr>
                        <w:r>
                          <w:rPr>
                            <w:sz w:val="18"/>
                            <w:szCs w:val="18"/>
                          </w:rPr>
                          <w:t> </w:t>
                        </w:r>
                      </w:p>
                      <w:p w14:paraId="169E877C" w14:textId="77777777" w:rsidR="004602F3" w:rsidRDefault="004602F3" w:rsidP="000B435D">
                        <w:pPr>
                          <w:pStyle w:val="NormalWeb"/>
                          <w:spacing w:before="0"/>
                          <w:jc w:val="both"/>
                        </w:pPr>
                        <w:r>
                          <w:rPr>
                            <w:sz w:val="18"/>
                            <w:szCs w:val="18"/>
                          </w:rPr>
                          <w:t> </w:t>
                        </w:r>
                      </w:p>
                      <w:p w14:paraId="5AC06534" w14:textId="77777777" w:rsidR="004602F3" w:rsidRDefault="004602F3"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4602F3" w:rsidRPr="004303A2" w:rsidRDefault="004602F3"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4602F3" w:rsidRPr="004303A2" w:rsidRDefault="004602F3"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4602F3" w:rsidRPr="004B02F0" w:rsidRDefault="004602F3" w:rsidP="00BC6DEA">
                        <w:pPr>
                          <w:pStyle w:val="NormalWeb"/>
                          <w:rPr>
                            <w:sz w:val="18"/>
                            <w:szCs w:val="18"/>
                          </w:rPr>
                        </w:pPr>
                        <w:r w:rsidRPr="004B02F0">
                          <w:rPr>
                            <w:sz w:val="18"/>
                            <w:szCs w:val="18"/>
                          </w:rPr>
                          <w:t>Apply Activity Definition Operation</w:t>
                        </w:r>
                      </w:p>
                      <w:p w14:paraId="431C6307" w14:textId="77777777" w:rsidR="004602F3" w:rsidRDefault="004602F3" w:rsidP="00BE65E4">
                        <w:pPr>
                          <w:pStyle w:val="NormalWeb"/>
                          <w:spacing w:before="0"/>
                          <w:jc w:val="center"/>
                        </w:pPr>
                        <w:r>
                          <w:t> </w:t>
                        </w:r>
                      </w:p>
                      <w:p w14:paraId="330FE600" w14:textId="77777777" w:rsidR="004602F3" w:rsidRDefault="004602F3" w:rsidP="00BE65E4">
                        <w:pPr>
                          <w:pStyle w:val="NormalWeb"/>
                          <w:spacing w:before="0"/>
                          <w:jc w:val="center"/>
                        </w:pPr>
                        <w:r>
                          <w:t> </w:t>
                        </w:r>
                      </w:p>
                      <w:p w14:paraId="03F75B68" w14:textId="77777777" w:rsidR="004602F3" w:rsidRDefault="004602F3"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r>
        <w:t xml:space="preserve"> </w:t>
      </w:r>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190" w:name="_Toc524533426"/>
      <w:r w:rsidRPr="00276D24">
        <w:rPr>
          <w:noProof w:val="0"/>
        </w:rPr>
        <w:lastRenderedPageBreak/>
        <w:t>X.4.2.2.1.2 Step B: Medic</w:t>
      </w:r>
      <w:r w:rsidR="00AC3382" w:rsidRPr="00276D24">
        <w:rPr>
          <w:noProof w:val="0"/>
        </w:rPr>
        <w:t>al observations and treatment</w:t>
      </w:r>
      <w:r w:rsidRPr="00276D24">
        <w:rPr>
          <w:noProof w:val="0"/>
        </w:rPr>
        <w:t xml:space="preserve"> during pregnancy</w:t>
      </w:r>
      <w:bookmarkEnd w:id="190"/>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7871B9" w:rsidRDefault="00106EB1" w:rsidP="00106EB1">
      <w:pPr>
        <w:pStyle w:val="Note"/>
        <w:rPr>
          <w:sz w:val="24"/>
          <w:szCs w:val="24"/>
        </w:rPr>
      </w:pPr>
      <w:r w:rsidRPr="007871B9">
        <w:rPr>
          <w:sz w:val="24"/>
          <w:szCs w:val="24"/>
        </w:rPr>
        <w:t>Note: The process flow pattern for these care encounters are the same as condition-focused care team. See Figure X.4.2.1.1.2-3.</w:t>
      </w:r>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191"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191"/>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76254655" w14:textId="2E947CC9" w:rsidR="008815E9" w:rsidRDefault="00CC2885" w:rsidP="008815E9">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0F08228B" w:rsidR="008815E9" w:rsidRDefault="008815E9" w:rsidP="008815E9">
      <w:pPr>
        <w:jc w:val="both"/>
        <w:sectPr w:rsidR="008815E9" w:rsidSect="007871B9">
          <w:headerReference w:type="default" r:id="rId37"/>
          <w:footerReference w:type="default" r:id="rId38"/>
          <w:footerReference w:type="first" r:id="rId39"/>
          <w:pgSz w:w="15840" w:h="12240" w:orient="landscape" w:code="1"/>
          <w:pgMar w:top="1800" w:right="1440" w:bottom="1080" w:left="1440" w:header="720" w:footer="720" w:gutter="0"/>
          <w:lnNumType w:countBy="5" w:restart="continuous"/>
          <w:pgNumType w:start="1"/>
          <w:cols w:space="720"/>
          <w:titlePg/>
          <w:docGrid w:linePitch="326"/>
        </w:sectPr>
      </w:pPr>
      <w:r>
        <w:lastRenderedPageBreak/>
        <w:t>Note: The process flow pattern for these encounters are the same as the episode-focused care team and the care coordination-focused care team. See Figure X.4.2.1.1.2-3.</w:t>
      </w: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55A3721D">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4602F3" w:rsidRPr="00C95A25" w:rsidRDefault="004602F3"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4602F3" w:rsidRPr="00C95A25" w:rsidRDefault="004602F3"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4602F3" w:rsidRPr="00C95A25" w:rsidRDefault="004602F3"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65417" cy="59792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4602F3" w:rsidRDefault="004602F3"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4602F3" w:rsidRPr="00C95A25" w:rsidRDefault="004602F3"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4602F3" w:rsidRDefault="004602F3"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4602F3" w:rsidRDefault="004602F3" w:rsidP="008D1B4C">
                              <w:pPr>
                                <w:pStyle w:val="NormalWeb"/>
                                <w:spacing w:before="0"/>
                                <w:jc w:val="center"/>
                              </w:pPr>
                              <w:r>
                                <w:rPr>
                                  <w:sz w:val="18"/>
                                  <w:szCs w:val="18"/>
                                </w:rPr>
                                <w:t>Search for PlanDefinition</w:t>
                              </w:r>
                            </w:p>
                            <w:p w14:paraId="23B2A6AA" w14:textId="77777777" w:rsidR="004602F3" w:rsidRDefault="004602F3"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4602F3" w:rsidRDefault="004602F3" w:rsidP="008D1B4C">
                              <w:pPr>
                                <w:pStyle w:val="NormalWeb"/>
                                <w:spacing w:before="0"/>
                                <w:jc w:val="center"/>
                              </w:pPr>
                              <w:r>
                                <w:rPr>
                                  <w:sz w:val="18"/>
                                  <w:szCs w:val="18"/>
                                </w:rPr>
                                <w:t>Provide ActivityDefinition</w:t>
                              </w:r>
                            </w:p>
                            <w:p w14:paraId="6B4BBDBF" w14:textId="77777777" w:rsidR="004602F3" w:rsidRDefault="004602F3" w:rsidP="008D1B4C">
                              <w:pPr>
                                <w:pStyle w:val="NormalWeb"/>
                                <w:spacing w:before="0"/>
                                <w:jc w:val="both"/>
                              </w:pPr>
                              <w:r>
                                <w:rPr>
                                  <w:sz w:val="18"/>
                                  <w:szCs w:val="18"/>
                                </w:rPr>
                                <w:t> </w:t>
                              </w:r>
                            </w:p>
                            <w:p w14:paraId="53BB4152" w14:textId="77777777" w:rsidR="004602F3" w:rsidRDefault="004602F3" w:rsidP="008D1B4C">
                              <w:pPr>
                                <w:pStyle w:val="NormalWeb"/>
                                <w:spacing w:before="0"/>
                                <w:jc w:val="both"/>
                              </w:pPr>
                              <w:r>
                                <w:rPr>
                                  <w:sz w:val="18"/>
                                  <w:szCs w:val="18"/>
                                </w:rPr>
                                <w:t> </w:t>
                              </w:r>
                            </w:p>
                            <w:p w14:paraId="51C5C739" w14:textId="77777777" w:rsidR="004602F3" w:rsidRDefault="004602F3"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4602F3" w:rsidRDefault="004602F3" w:rsidP="008D1B4C">
                              <w:pPr>
                                <w:pStyle w:val="NormalWeb"/>
                                <w:spacing w:before="0"/>
                                <w:jc w:val="center"/>
                              </w:pPr>
                              <w:r>
                                <w:rPr>
                                  <w:sz w:val="18"/>
                                  <w:szCs w:val="18"/>
                                </w:rPr>
                                <w:t>Update Care Plan (pregnancy)</w:t>
                              </w:r>
                            </w:p>
                            <w:p w14:paraId="4EA30EA9" w14:textId="77777777" w:rsidR="004602F3" w:rsidRDefault="004602F3" w:rsidP="008D1B4C">
                              <w:pPr>
                                <w:pStyle w:val="NormalWeb"/>
                                <w:spacing w:before="0"/>
                                <w:jc w:val="center"/>
                              </w:pPr>
                            </w:p>
                            <w:p w14:paraId="60765896" w14:textId="77777777" w:rsidR="004602F3" w:rsidRDefault="004602F3" w:rsidP="008D1B4C">
                              <w:pPr>
                                <w:pStyle w:val="NormalWeb"/>
                                <w:spacing w:before="0"/>
                                <w:jc w:val="center"/>
                              </w:pPr>
                            </w:p>
                            <w:p w14:paraId="3731619D" w14:textId="77777777" w:rsidR="004602F3" w:rsidRDefault="004602F3"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4602F3" w:rsidRDefault="004602F3"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4602F3" w:rsidRDefault="004602F3"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4602F3" w:rsidRDefault="004602F3"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4602F3" w:rsidRDefault="004602F3"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4602F3" w:rsidRDefault="004602F3" w:rsidP="008D1B4C">
                              <w:pPr>
                                <w:pStyle w:val="NormalWeb"/>
                                <w:spacing w:before="0"/>
                              </w:pPr>
                              <w:r>
                                <w:rPr>
                                  <w:sz w:val="18"/>
                                  <w:szCs w:val="18"/>
                                </w:rPr>
                                <w:t> </w:t>
                              </w:r>
                            </w:p>
                            <w:p w14:paraId="630BB208" w14:textId="77777777" w:rsidR="004602F3" w:rsidRDefault="004602F3"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4602F3" w:rsidRDefault="004602F3" w:rsidP="008D1B4C">
                              <w:pPr>
                                <w:pStyle w:val="NormalWeb"/>
                                <w:spacing w:before="0"/>
                                <w:jc w:val="both"/>
                              </w:pPr>
                              <w:r>
                                <w:rPr>
                                  <w:sz w:val="18"/>
                                  <w:szCs w:val="18"/>
                                </w:rPr>
                                <w:t>Share Discharge Plan</w:t>
                              </w:r>
                            </w:p>
                            <w:p w14:paraId="3E983607" w14:textId="77777777" w:rsidR="004602F3" w:rsidRDefault="004602F3" w:rsidP="008D1B4C">
                              <w:pPr>
                                <w:pStyle w:val="NormalWeb"/>
                                <w:spacing w:before="0"/>
                                <w:jc w:val="both"/>
                              </w:pPr>
                              <w:r>
                                <w:rPr>
                                  <w:sz w:val="18"/>
                                  <w:szCs w:val="18"/>
                                </w:rPr>
                                <w:t> </w:t>
                              </w:r>
                            </w:p>
                            <w:p w14:paraId="705D759E" w14:textId="77777777" w:rsidR="004602F3" w:rsidRDefault="004602F3" w:rsidP="008D1B4C">
                              <w:pPr>
                                <w:pStyle w:val="NormalWeb"/>
                                <w:spacing w:before="0"/>
                                <w:jc w:val="both"/>
                              </w:pPr>
                              <w:r>
                                <w:rPr>
                                  <w:sz w:val="18"/>
                                  <w:szCs w:val="18"/>
                                </w:rPr>
                                <w:t> </w:t>
                              </w:r>
                            </w:p>
                            <w:p w14:paraId="4C762EC0" w14:textId="77777777" w:rsidR="004602F3" w:rsidRDefault="004602F3"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4602F3" w:rsidRDefault="004602F3"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4602F3" w:rsidRDefault="004602F3"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4602F3" w:rsidRDefault="004602F3"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4602F3" w:rsidRDefault="004602F3"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4602F3" w:rsidRDefault="004602F3"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4602F3" w:rsidRDefault="004602F3" w:rsidP="008D1B4C">
                              <w:pPr>
                                <w:pStyle w:val="NormalWeb"/>
                                <w:spacing w:before="0"/>
                              </w:pPr>
                              <w:r>
                                <w:rPr>
                                  <w:sz w:val="18"/>
                                  <w:szCs w:val="18"/>
                                </w:rPr>
                                <w:t> </w:t>
                              </w:r>
                            </w:p>
                            <w:p w14:paraId="1228D303" w14:textId="77777777" w:rsidR="004602F3" w:rsidRDefault="004602F3"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4602F3" w:rsidRDefault="004602F3"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820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692AF3F1" w:rsidR="004602F3" w:rsidRDefault="004602F3" w:rsidP="00D251BA">
                              <w:pPr>
                                <w:pStyle w:val="NormalWeb"/>
                                <w:jc w:val="center"/>
                              </w:pPr>
                              <w:r w:rsidRPr="004B02F0">
                                <w:rPr>
                                  <w:sz w:val="18"/>
                                  <w:szCs w:val="18"/>
                                </w:rPr>
                                <w:t xml:space="preserve">Apply Activity </w:t>
                              </w:r>
                              <w:ins w:id="195" w:author="Jones, Emma" w:date="2019-04-26T17:57:00Z">
                                <w:r>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flipV="1">
                            <a:off x="1432027" y="4019550"/>
                            <a:ext cx="1093649" cy="9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4602F3" w:rsidRDefault="004602F3" w:rsidP="008D1B4C">
                              <w:pPr>
                                <w:pStyle w:val="NormalWeb"/>
                                <w:spacing w:before="0"/>
                                <w:jc w:val="center"/>
                              </w:pPr>
                              <w:r>
                                <w:rPr>
                                  <w:sz w:val="18"/>
                                  <w:szCs w:val="18"/>
                                </w:rPr>
                                <w:t>Provide ActivityDefinition</w:t>
                              </w:r>
                            </w:p>
                            <w:p w14:paraId="23B28D13" w14:textId="77777777" w:rsidR="004602F3" w:rsidRDefault="004602F3" w:rsidP="008D1B4C">
                              <w:pPr>
                                <w:pStyle w:val="NormalWeb"/>
                                <w:spacing w:before="0"/>
                                <w:jc w:val="both"/>
                              </w:pPr>
                              <w:r>
                                <w:rPr>
                                  <w:sz w:val="18"/>
                                  <w:szCs w:val="18"/>
                                </w:rPr>
                                <w:t> </w:t>
                              </w:r>
                            </w:p>
                            <w:p w14:paraId="13DAE85F" w14:textId="77777777" w:rsidR="004602F3" w:rsidRDefault="004602F3" w:rsidP="008D1B4C">
                              <w:pPr>
                                <w:pStyle w:val="NormalWeb"/>
                                <w:spacing w:before="0"/>
                                <w:jc w:val="both"/>
                              </w:pPr>
                              <w:r>
                                <w:rPr>
                                  <w:sz w:val="18"/>
                                  <w:szCs w:val="18"/>
                                </w:rPr>
                                <w:t> </w:t>
                              </w:r>
                            </w:p>
                            <w:p w14:paraId="50114F84" w14:textId="77777777" w:rsidR="004602F3" w:rsidRDefault="004602F3"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53760"/>
                            <a:ext cx="977265" cy="74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5819E81A" w:rsidR="004602F3" w:rsidRPr="004B02F0" w:rsidRDefault="004602F3" w:rsidP="00CB7C7C">
                              <w:pPr>
                                <w:pStyle w:val="NormalWeb"/>
                                <w:jc w:val="center"/>
                                <w:rPr>
                                  <w:sz w:val="18"/>
                                  <w:szCs w:val="18"/>
                                </w:rPr>
                              </w:pPr>
                              <w:r w:rsidRPr="004B02F0">
                                <w:rPr>
                                  <w:sz w:val="18"/>
                                  <w:szCs w:val="18"/>
                                </w:rPr>
                                <w:t xml:space="preserve">Apply Activity </w:t>
                              </w:r>
                              <w:ins w:id="196" w:author="Jones, Emma" w:date="2019-04-26T17:56:00Z">
                                <w:r>
                                  <w:rPr>
                                    <w:sz w:val="18"/>
                                    <w:szCs w:val="18"/>
                                  </w:rPr>
                                  <w:t>or Plan</w:t>
                                </w:r>
                              </w:ins>
                              <w:r w:rsidRPr="004B02F0">
                                <w:rPr>
                                  <w:sz w:val="18"/>
                                  <w:szCs w:val="18"/>
                                </w:rPr>
                                <w:t>Definition Operation</w:t>
                              </w:r>
                            </w:p>
                            <w:p w14:paraId="67625B35" w14:textId="77777777" w:rsidR="004602F3" w:rsidRDefault="004602F3" w:rsidP="008D1B4C">
                              <w:pPr>
                                <w:pStyle w:val="NormalWeb"/>
                                <w:spacing w:before="0"/>
                                <w:jc w:val="center"/>
                              </w:pPr>
                              <w:r>
                                <w:t> </w:t>
                              </w:r>
                            </w:p>
                            <w:p w14:paraId="4351F91D" w14:textId="77777777" w:rsidR="004602F3" w:rsidRDefault="004602F3" w:rsidP="008D1B4C">
                              <w:pPr>
                                <w:pStyle w:val="NormalWeb"/>
                                <w:spacing w:before="0"/>
                                <w:jc w:val="center"/>
                              </w:pPr>
                              <w:r>
                                <w:t> </w:t>
                              </w:r>
                            </w:p>
                            <w:p w14:paraId="3ACEA6DA" w14:textId="77777777" w:rsidR="004602F3" w:rsidRDefault="004602F3"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52526" y="576262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706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0838F647" w:rsidR="004602F3" w:rsidRDefault="004602F3" w:rsidP="00D251BA">
                              <w:pPr>
                                <w:pStyle w:val="NormalWeb"/>
                                <w:jc w:val="center"/>
                              </w:pPr>
                              <w:r w:rsidRPr="004B02F0">
                                <w:rPr>
                                  <w:sz w:val="18"/>
                                  <w:szCs w:val="18"/>
                                </w:rPr>
                                <w:t>Apply Activity</w:t>
                              </w:r>
                              <w:ins w:id="197" w:author="Jones, Emma" w:date="2019-04-26T17:55:00Z">
                                <w:r>
                                  <w:rPr>
                                    <w:sz w:val="18"/>
                                    <w:szCs w:val="18"/>
                                  </w:rPr>
                                  <w:t xml:space="preserve"> or Plan</w:t>
                                </w:r>
                              </w:ins>
                              <w:r w:rsidRPr="004B02F0">
                                <w:rPr>
                                  <w:sz w:val="18"/>
                                  <w:szCs w:val="18"/>
                                </w:rPr>
                                <w:t xml:space="preserve">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4602F3" w:rsidRDefault="004602F3" w:rsidP="008D1B4C">
                              <w:pPr>
                                <w:pStyle w:val="NormalWeb"/>
                                <w:spacing w:before="0"/>
                                <w:jc w:val="center"/>
                              </w:pPr>
                              <w:r>
                                <w:rPr>
                                  <w:sz w:val="18"/>
                                  <w:szCs w:val="18"/>
                                </w:rPr>
                                <w:t>Search for PlanDefinition</w:t>
                              </w:r>
                            </w:p>
                            <w:p w14:paraId="6D10BF36" w14:textId="77777777" w:rsidR="004602F3" w:rsidRDefault="004602F3"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4602F3" w:rsidRDefault="004602F3" w:rsidP="008D1B4C">
                              <w:pPr>
                                <w:pStyle w:val="NormalWeb"/>
                                <w:spacing w:before="0"/>
                                <w:jc w:val="center"/>
                              </w:pPr>
                              <w:r>
                                <w:rPr>
                                  <w:sz w:val="18"/>
                                  <w:szCs w:val="18"/>
                                </w:rPr>
                                <w:t>Provide ActivityDefinition</w:t>
                              </w:r>
                            </w:p>
                            <w:p w14:paraId="02030AE1" w14:textId="77777777" w:rsidR="004602F3" w:rsidRDefault="004602F3" w:rsidP="008D1B4C">
                              <w:pPr>
                                <w:pStyle w:val="NormalWeb"/>
                                <w:spacing w:before="0"/>
                                <w:jc w:val="both"/>
                              </w:pPr>
                              <w:r>
                                <w:rPr>
                                  <w:sz w:val="18"/>
                                  <w:szCs w:val="18"/>
                                </w:rPr>
                                <w:t> </w:t>
                              </w:r>
                            </w:p>
                            <w:p w14:paraId="49C511DC" w14:textId="77777777" w:rsidR="004602F3" w:rsidRDefault="004602F3" w:rsidP="008D1B4C">
                              <w:pPr>
                                <w:pStyle w:val="NormalWeb"/>
                                <w:spacing w:before="0"/>
                                <w:jc w:val="both"/>
                              </w:pPr>
                              <w:r>
                                <w:rPr>
                                  <w:sz w:val="18"/>
                                  <w:szCs w:val="18"/>
                                </w:rPr>
                                <w:t> </w:t>
                              </w:r>
                            </w:p>
                            <w:p w14:paraId="284B00A3" w14:textId="77777777" w:rsidR="004602F3" w:rsidRDefault="004602F3"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4602F3" w:rsidRPr="004B02F0" w:rsidRDefault="004602F3" w:rsidP="00CB7C7C">
                              <w:pPr>
                                <w:pStyle w:val="NormalWeb"/>
                                <w:jc w:val="center"/>
                                <w:rPr>
                                  <w:sz w:val="18"/>
                                  <w:szCs w:val="18"/>
                                </w:rPr>
                              </w:pPr>
                              <w:r w:rsidRPr="004B02F0">
                                <w:rPr>
                                  <w:sz w:val="18"/>
                                  <w:szCs w:val="18"/>
                                </w:rPr>
                                <w:t>Apply Activity Definition Operation</w:t>
                              </w:r>
                            </w:p>
                            <w:p w14:paraId="664A5EE9" w14:textId="77777777" w:rsidR="004602F3" w:rsidRDefault="004602F3" w:rsidP="008D1B4C">
                              <w:pPr>
                                <w:pStyle w:val="NormalWeb"/>
                                <w:spacing w:before="0"/>
                                <w:jc w:val="center"/>
                              </w:pPr>
                              <w:r>
                                <w:t> </w:t>
                              </w:r>
                            </w:p>
                            <w:p w14:paraId="4E27F75F" w14:textId="77777777" w:rsidR="004602F3" w:rsidRDefault="004602F3" w:rsidP="008D1B4C">
                              <w:pPr>
                                <w:pStyle w:val="NormalWeb"/>
                                <w:spacing w:before="0"/>
                                <w:jc w:val="center"/>
                              </w:pPr>
                              <w:r>
                                <w:t> </w:t>
                              </w:r>
                            </w:p>
                            <w:p w14:paraId="6E49DDF0" w14:textId="77777777" w:rsidR="004602F3" w:rsidRDefault="004602F3"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28" y="6696075"/>
                            <a:ext cx="1073158"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4602F3" w:rsidRDefault="004602F3" w:rsidP="008D1B4C">
                              <w:pPr>
                                <w:pStyle w:val="NormalWeb"/>
                                <w:spacing w:before="0"/>
                                <w:jc w:val="center"/>
                              </w:pPr>
                              <w:r>
                                <w:rPr>
                                  <w:sz w:val="18"/>
                                  <w:szCs w:val="18"/>
                                </w:rPr>
                                <w:t>Update Care Plan</w:t>
                              </w:r>
                            </w:p>
                            <w:p w14:paraId="1875042B" w14:textId="77777777" w:rsidR="004602F3" w:rsidRDefault="004602F3" w:rsidP="008D1B4C">
                              <w:pPr>
                                <w:pStyle w:val="NormalWeb"/>
                                <w:spacing w:before="0"/>
                                <w:jc w:val="both"/>
                              </w:pPr>
                              <w:r>
                                <w:rPr>
                                  <w:sz w:val="18"/>
                                  <w:szCs w:val="18"/>
                                </w:rPr>
                                <w:t> </w:t>
                              </w:r>
                            </w:p>
                            <w:p w14:paraId="5C2D98F2" w14:textId="77777777" w:rsidR="004602F3" w:rsidRDefault="004602F3" w:rsidP="008D1B4C">
                              <w:pPr>
                                <w:pStyle w:val="NormalWeb"/>
                                <w:spacing w:before="0"/>
                                <w:jc w:val="both"/>
                              </w:pPr>
                              <w:r>
                                <w:rPr>
                                  <w:sz w:val="18"/>
                                  <w:szCs w:val="18"/>
                                </w:rPr>
                                <w:t> </w:t>
                              </w:r>
                            </w:p>
                            <w:p w14:paraId="5C516603" w14:textId="77777777" w:rsidR="004602F3" w:rsidRDefault="004602F3"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4602F3" w:rsidRDefault="004602F3" w:rsidP="008D1B4C">
                              <w:pPr>
                                <w:pStyle w:val="NormalWeb"/>
                                <w:spacing w:before="0"/>
                                <w:jc w:val="center"/>
                              </w:pPr>
                              <w:r>
                                <w:rPr>
                                  <w:sz w:val="18"/>
                                  <w:szCs w:val="18"/>
                                </w:rPr>
                                <w:t>Search for PlanDefinition</w:t>
                              </w:r>
                            </w:p>
                            <w:p w14:paraId="3485AC5F" w14:textId="77777777" w:rsidR="004602F3" w:rsidRDefault="004602F3"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4602F3" w:rsidRDefault="004602F3"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4602F3" w:rsidRPr="00C95A25" w:rsidRDefault="004602F3"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4602F3" w:rsidRPr="00C95A25" w:rsidRDefault="004602F3"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4602F3" w:rsidRPr="00C95A25" w:rsidRDefault="004602F3"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654;height:5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4602F3" w:rsidRDefault="004602F3" w:rsidP="008D1B4C">
                        <w:pPr>
                          <w:pStyle w:val="NormalWeb"/>
                          <w:jc w:val="both"/>
                        </w:pPr>
                        <w:r>
                          <w:rPr>
                            <w:sz w:val="18"/>
                            <w:szCs w:val="18"/>
                          </w:rPr>
                          <w:t xml:space="preserve">Perform Encounter </w:t>
                        </w:r>
                      </w:p>
                    </w:txbxContent>
                  </v:textbox>
                </v:shape>
                <v:shape 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4602F3" w:rsidRPr="00C95A25" w:rsidRDefault="004602F3"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4602F3" w:rsidRDefault="004602F3"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4602F3" w:rsidRDefault="004602F3" w:rsidP="008D1B4C">
                        <w:pPr>
                          <w:pStyle w:val="NormalWeb"/>
                          <w:spacing w:before="0"/>
                          <w:jc w:val="center"/>
                        </w:pPr>
                        <w:r>
                          <w:rPr>
                            <w:sz w:val="18"/>
                            <w:szCs w:val="18"/>
                          </w:rPr>
                          <w:t>Search for PlanDefinition</w:t>
                        </w:r>
                      </w:p>
                      <w:p w14:paraId="23B2A6AA" w14:textId="77777777" w:rsidR="004602F3" w:rsidRDefault="004602F3"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4602F3" w:rsidRDefault="004602F3" w:rsidP="008D1B4C">
                        <w:pPr>
                          <w:pStyle w:val="NormalWeb"/>
                          <w:spacing w:before="0"/>
                          <w:jc w:val="center"/>
                        </w:pPr>
                        <w:r>
                          <w:rPr>
                            <w:sz w:val="18"/>
                            <w:szCs w:val="18"/>
                          </w:rPr>
                          <w:t>Provide ActivityDefinition</w:t>
                        </w:r>
                      </w:p>
                      <w:p w14:paraId="6B4BBDBF" w14:textId="77777777" w:rsidR="004602F3" w:rsidRDefault="004602F3" w:rsidP="008D1B4C">
                        <w:pPr>
                          <w:pStyle w:val="NormalWeb"/>
                          <w:spacing w:before="0"/>
                          <w:jc w:val="both"/>
                        </w:pPr>
                        <w:r>
                          <w:rPr>
                            <w:sz w:val="18"/>
                            <w:szCs w:val="18"/>
                          </w:rPr>
                          <w:t> </w:t>
                        </w:r>
                      </w:p>
                      <w:p w14:paraId="53BB4152" w14:textId="77777777" w:rsidR="004602F3" w:rsidRDefault="004602F3" w:rsidP="008D1B4C">
                        <w:pPr>
                          <w:pStyle w:val="NormalWeb"/>
                          <w:spacing w:before="0"/>
                          <w:jc w:val="both"/>
                        </w:pPr>
                        <w:r>
                          <w:rPr>
                            <w:sz w:val="18"/>
                            <w:szCs w:val="18"/>
                          </w:rPr>
                          <w:t> </w:t>
                        </w:r>
                      </w:p>
                      <w:p w14:paraId="51C5C739" w14:textId="77777777" w:rsidR="004602F3" w:rsidRDefault="004602F3"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4602F3" w:rsidRDefault="004602F3" w:rsidP="008D1B4C">
                        <w:pPr>
                          <w:pStyle w:val="NormalWeb"/>
                          <w:spacing w:before="0"/>
                          <w:jc w:val="center"/>
                        </w:pPr>
                        <w:r>
                          <w:rPr>
                            <w:sz w:val="18"/>
                            <w:szCs w:val="18"/>
                          </w:rPr>
                          <w:t>Update Care Plan (pregnancy)</w:t>
                        </w:r>
                      </w:p>
                      <w:p w14:paraId="4EA30EA9" w14:textId="77777777" w:rsidR="004602F3" w:rsidRDefault="004602F3" w:rsidP="008D1B4C">
                        <w:pPr>
                          <w:pStyle w:val="NormalWeb"/>
                          <w:spacing w:before="0"/>
                          <w:jc w:val="center"/>
                        </w:pPr>
                      </w:p>
                      <w:p w14:paraId="60765896" w14:textId="77777777" w:rsidR="004602F3" w:rsidRDefault="004602F3" w:rsidP="008D1B4C">
                        <w:pPr>
                          <w:pStyle w:val="NormalWeb"/>
                          <w:spacing w:before="0"/>
                          <w:jc w:val="center"/>
                        </w:pPr>
                      </w:p>
                      <w:p w14:paraId="3731619D" w14:textId="77777777" w:rsidR="004602F3" w:rsidRDefault="004602F3"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4602F3" w:rsidRDefault="004602F3"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4602F3" w:rsidRDefault="004602F3"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4602F3" w:rsidRDefault="004602F3"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4602F3" w:rsidRDefault="004602F3" w:rsidP="00D251BA">
                        <w:pPr>
                          <w:pStyle w:val="NormalWeb"/>
                          <w:spacing w:before="0"/>
                          <w:jc w:val="center"/>
                        </w:pPr>
                        <w:r>
                          <w:rPr>
                            <w:sz w:val="18"/>
                            <w:szCs w:val="18"/>
                          </w:rPr>
                          <w:t>Update Care Plan</w:t>
                        </w:r>
                      </w:p>
                    </w:txbxContent>
                  </v:textbox>
                </v:shape>
                <v:shape 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4602F3" w:rsidRDefault="004602F3" w:rsidP="008D1B4C">
                        <w:pPr>
                          <w:pStyle w:val="NormalWeb"/>
                          <w:spacing w:before="0"/>
                        </w:pPr>
                        <w:r>
                          <w:rPr>
                            <w:sz w:val="18"/>
                            <w:szCs w:val="18"/>
                          </w:rPr>
                          <w:t> </w:t>
                        </w:r>
                      </w:p>
                      <w:p w14:paraId="630BB208" w14:textId="77777777" w:rsidR="004602F3" w:rsidRDefault="004602F3"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4602F3" w:rsidRDefault="004602F3" w:rsidP="008D1B4C">
                        <w:pPr>
                          <w:pStyle w:val="NormalWeb"/>
                          <w:spacing w:before="0"/>
                          <w:jc w:val="both"/>
                        </w:pPr>
                        <w:r>
                          <w:rPr>
                            <w:sz w:val="18"/>
                            <w:szCs w:val="18"/>
                          </w:rPr>
                          <w:t>Share Discharge Plan</w:t>
                        </w:r>
                      </w:p>
                      <w:p w14:paraId="3E983607" w14:textId="77777777" w:rsidR="004602F3" w:rsidRDefault="004602F3" w:rsidP="008D1B4C">
                        <w:pPr>
                          <w:pStyle w:val="NormalWeb"/>
                          <w:spacing w:before="0"/>
                          <w:jc w:val="both"/>
                        </w:pPr>
                        <w:r>
                          <w:rPr>
                            <w:sz w:val="18"/>
                            <w:szCs w:val="18"/>
                          </w:rPr>
                          <w:t> </w:t>
                        </w:r>
                      </w:p>
                      <w:p w14:paraId="705D759E" w14:textId="77777777" w:rsidR="004602F3" w:rsidRDefault="004602F3" w:rsidP="008D1B4C">
                        <w:pPr>
                          <w:pStyle w:val="NormalWeb"/>
                          <w:spacing w:before="0"/>
                          <w:jc w:val="both"/>
                        </w:pPr>
                        <w:r>
                          <w:rPr>
                            <w:sz w:val="18"/>
                            <w:szCs w:val="18"/>
                          </w:rPr>
                          <w:t> </w:t>
                        </w:r>
                      </w:p>
                      <w:p w14:paraId="4C762EC0" w14:textId="77777777" w:rsidR="004602F3" w:rsidRDefault="004602F3"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4602F3" w:rsidRDefault="004602F3"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4602F3" w:rsidRDefault="004602F3"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4602F3" w:rsidRDefault="004602F3"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4602F3" w:rsidRDefault="004602F3"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4602F3" w:rsidRDefault="004602F3" w:rsidP="008D1B4C">
                        <w:pPr>
                          <w:pStyle w:val="NormalWeb"/>
                          <w:spacing w:before="0"/>
                          <w:jc w:val="center"/>
                        </w:pPr>
                        <w:r>
                          <w:rPr>
                            <w:sz w:val="18"/>
                            <w:szCs w:val="18"/>
                          </w:rPr>
                          <w:t>Retrieve Care Plan (pregnancy)</w:t>
                        </w:r>
                      </w:p>
                    </w:txbxContent>
                  </v:textbox>
                </v:shape>
                <v:shape 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4602F3" w:rsidRDefault="004602F3" w:rsidP="008D1B4C">
                        <w:pPr>
                          <w:pStyle w:val="NormalWeb"/>
                          <w:spacing w:before="0"/>
                        </w:pPr>
                        <w:r>
                          <w:rPr>
                            <w:sz w:val="18"/>
                            <w:szCs w:val="18"/>
                          </w:rPr>
                          <w:t> </w:t>
                        </w:r>
                      </w:p>
                      <w:p w14:paraId="1228D303" w14:textId="77777777" w:rsidR="004602F3" w:rsidRDefault="004602F3"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4602F3" w:rsidRDefault="004602F3"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692AF3F1" w:rsidR="004602F3" w:rsidRDefault="004602F3" w:rsidP="00D251BA">
                        <w:pPr>
                          <w:pStyle w:val="NormalWeb"/>
                          <w:jc w:val="center"/>
                        </w:pPr>
                        <w:r w:rsidRPr="004B02F0">
                          <w:rPr>
                            <w:sz w:val="18"/>
                            <w:szCs w:val="18"/>
                          </w:rPr>
                          <w:t xml:space="preserve">Apply Activity </w:t>
                        </w:r>
                        <w:ins w:id="198" w:author="Jones, Emma" w:date="2019-04-26T17:57:00Z">
                          <w:r>
                            <w:rPr>
                              <w:sz w:val="18"/>
                              <w:szCs w:val="18"/>
                            </w:rPr>
                            <w:t xml:space="preserve">or Plan </w:t>
                          </w:r>
                        </w:ins>
                        <w:r w:rsidRPr="004B02F0">
                          <w:rPr>
                            <w:sz w:val="18"/>
                            <w:szCs w:val="18"/>
                          </w:rPr>
                          <w:t>Definition Operation</w:t>
                        </w:r>
                      </w:p>
                    </w:txbxContent>
                  </v:textbox>
                </v:shape>
                <v:line id="Line 356" o:spid="_x0000_s1370" style="position:absolute;flip:x y;visibility:visible;mso-wrap-style:square" from="14320,40195" to="2525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4602F3" w:rsidRDefault="004602F3" w:rsidP="008D1B4C">
                        <w:pPr>
                          <w:pStyle w:val="NormalWeb"/>
                          <w:spacing w:before="0"/>
                          <w:jc w:val="center"/>
                        </w:pPr>
                        <w:r>
                          <w:rPr>
                            <w:sz w:val="18"/>
                            <w:szCs w:val="18"/>
                          </w:rPr>
                          <w:t>Provide ActivityDefinition</w:t>
                        </w:r>
                      </w:p>
                      <w:p w14:paraId="23B28D13" w14:textId="77777777" w:rsidR="004602F3" w:rsidRDefault="004602F3" w:rsidP="008D1B4C">
                        <w:pPr>
                          <w:pStyle w:val="NormalWeb"/>
                          <w:spacing w:before="0"/>
                          <w:jc w:val="both"/>
                        </w:pPr>
                        <w:r>
                          <w:rPr>
                            <w:sz w:val="18"/>
                            <w:szCs w:val="18"/>
                          </w:rPr>
                          <w:t> </w:t>
                        </w:r>
                      </w:p>
                      <w:p w14:paraId="13DAE85F" w14:textId="77777777" w:rsidR="004602F3" w:rsidRDefault="004602F3" w:rsidP="008D1B4C">
                        <w:pPr>
                          <w:pStyle w:val="NormalWeb"/>
                          <w:spacing w:before="0"/>
                          <w:jc w:val="both"/>
                        </w:pPr>
                        <w:r>
                          <w:rPr>
                            <w:sz w:val="18"/>
                            <w:szCs w:val="18"/>
                          </w:rPr>
                          <w:t> </w:t>
                        </w:r>
                      </w:p>
                      <w:p w14:paraId="50114F84" w14:textId="77777777" w:rsidR="004602F3" w:rsidRDefault="004602F3" w:rsidP="008D1B4C">
                        <w:pPr>
                          <w:pStyle w:val="NormalWeb"/>
                          <w:spacing w:before="0"/>
                          <w:jc w:val="both"/>
                        </w:pPr>
                        <w:r>
                          <w:rPr>
                            <w:sz w:val="18"/>
                            <w:szCs w:val="18"/>
                          </w:rPr>
                          <w:t>Plan</w:t>
                        </w:r>
                      </w:p>
                    </w:txbxContent>
                  </v:textbox>
                </v:shape>
                <v:shape id="_x0000_s1375" type="#_x0000_t202" style="position:absolute;left:14906;top:49537;width:9773;height:7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5819E81A" w:rsidR="004602F3" w:rsidRPr="004B02F0" w:rsidRDefault="004602F3" w:rsidP="00CB7C7C">
                        <w:pPr>
                          <w:pStyle w:val="NormalWeb"/>
                          <w:jc w:val="center"/>
                          <w:rPr>
                            <w:sz w:val="18"/>
                            <w:szCs w:val="18"/>
                          </w:rPr>
                        </w:pPr>
                        <w:r w:rsidRPr="004B02F0">
                          <w:rPr>
                            <w:sz w:val="18"/>
                            <w:szCs w:val="18"/>
                          </w:rPr>
                          <w:t xml:space="preserve">Apply Activity </w:t>
                        </w:r>
                        <w:ins w:id="199" w:author="Jones, Emma" w:date="2019-04-26T17:56:00Z">
                          <w:r>
                            <w:rPr>
                              <w:sz w:val="18"/>
                              <w:szCs w:val="18"/>
                            </w:rPr>
                            <w:t>or Plan</w:t>
                          </w:r>
                        </w:ins>
                        <w:r w:rsidRPr="004B02F0">
                          <w:rPr>
                            <w:sz w:val="18"/>
                            <w:szCs w:val="18"/>
                          </w:rPr>
                          <w:t>Definition Operation</w:t>
                        </w:r>
                      </w:p>
                      <w:p w14:paraId="67625B35" w14:textId="77777777" w:rsidR="004602F3" w:rsidRDefault="004602F3" w:rsidP="008D1B4C">
                        <w:pPr>
                          <w:pStyle w:val="NormalWeb"/>
                          <w:spacing w:before="0"/>
                          <w:jc w:val="center"/>
                        </w:pPr>
                        <w:r>
                          <w:t> </w:t>
                        </w:r>
                      </w:p>
                      <w:p w14:paraId="4351F91D" w14:textId="77777777" w:rsidR="004602F3" w:rsidRDefault="004602F3" w:rsidP="008D1B4C">
                        <w:pPr>
                          <w:pStyle w:val="NormalWeb"/>
                          <w:spacing w:before="0"/>
                          <w:jc w:val="center"/>
                        </w:pPr>
                        <w:r>
                          <w:t> </w:t>
                        </w:r>
                      </w:p>
                      <w:p w14:paraId="3ACEA6DA" w14:textId="77777777" w:rsidR="004602F3" w:rsidRDefault="004602F3" w:rsidP="008D1B4C">
                        <w:pPr>
                          <w:pStyle w:val="NormalWeb"/>
                          <w:spacing w:before="0"/>
                          <w:jc w:val="center"/>
                        </w:pPr>
                        <w:r>
                          <w:rPr>
                            <w:sz w:val="18"/>
                            <w:szCs w:val="18"/>
                          </w:rPr>
                          <w:t>Care Plan</w:t>
                        </w:r>
                      </w:p>
                    </w:txbxContent>
                  </v:textbox>
                </v:shape>
                <v:line id="Line 356" o:spid="_x0000_s1376" style="position:absolute;flip:x;visibility:visible;mso-wrap-style:square" from="14525,57626" to="25256,5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7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0838F647" w:rsidR="004602F3" w:rsidRDefault="004602F3" w:rsidP="00D251BA">
                        <w:pPr>
                          <w:pStyle w:val="NormalWeb"/>
                          <w:jc w:val="center"/>
                        </w:pPr>
                        <w:r w:rsidRPr="004B02F0">
                          <w:rPr>
                            <w:sz w:val="18"/>
                            <w:szCs w:val="18"/>
                          </w:rPr>
                          <w:t>Apply Activity</w:t>
                        </w:r>
                        <w:ins w:id="200" w:author="Jones, Emma" w:date="2019-04-26T17:55:00Z">
                          <w:r>
                            <w:rPr>
                              <w:sz w:val="18"/>
                              <w:szCs w:val="18"/>
                            </w:rPr>
                            <w:t xml:space="preserve"> or Plan</w:t>
                          </w:r>
                        </w:ins>
                        <w:r w:rsidRPr="004B02F0">
                          <w:rPr>
                            <w:sz w:val="18"/>
                            <w:szCs w:val="18"/>
                          </w:rPr>
                          <w:t xml:space="preserve">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4602F3" w:rsidRDefault="004602F3" w:rsidP="008D1B4C">
                        <w:pPr>
                          <w:pStyle w:val="NormalWeb"/>
                          <w:spacing w:before="0"/>
                          <w:jc w:val="center"/>
                        </w:pPr>
                        <w:r>
                          <w:rPr>
                            <w:sz w:val="18"/>
                            <w:szCs w:val="18"/>
                          </w:rPr>
                          <w:t>Search for PlanDefinition</w:t>
                        </w:r>
                      </w:p>
                      <w:p w14:paraId="6D10BF36" w14:textId="77777777" w:rsidR="004602F3" w:rsidRDefault="004602F3"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4602F3" w:rsidRDefault="004602F3" w:rsidP="008D1B4C">
                        <w:pPr>
                          <w:pStyle w:val="NormalWeb"/>
                          <w:spacing w:before="0"/>
                          <w:jc w:val="center"/>
                        </w:pPr>
                        <w:r>
                          <w:rPr>
                            <w:sz w:val="18"/>
                            <w:szCs w:val="18"/>
                          </w:rPr>
                          <w:t>Provide ActivityDefinition</w:t>
                        </w:r>
                      </w:p>
                      <w:p w14:paraId="02030AE1" w14:textId="77777777" w:rsidR="004602F3" w:rsidRDefault="004602F3" w:rsidP="008D1B4C">
                        <w:pPr>
                          <w:pStyle w:val="NormalWeb"/>
                          <w:spacing w:before="0"/>
                          <w:jc w:val="both"/>
                        </w:pPr>
                        <w:r>
                          <w:rPr>
                            <w:sz w:val="18"/>
                            <w:szCs w:val="18"/>
                          </w:rPr>
                          <w:t> </w:t>
                        </w:r>
                      </w:p>
                      <w:p w14:paraId="49C511DC" w14:textId="77777777" w:rsidR="004602F3" w:rsidRDefault="004602F3" w:rsidP="008D1B4C">
                        <w:pPr>
                          <w:pStyle w:val="NormalWeb"/>
                          <w:spacing w:before="0"/>
                          <w:jc w:val="both"/>
                        </w:pPr>
                        <w:r>
                          <w:rPr>
                            <w:sz w:val="18"/>
                            <w:szCs w:val="18"/>
                          </w:rPr>
                          <w:t> </w:t>
                        </w:r>
                      </w:p>
                      <w:p w14:paraId="284B00A3" w14:textId="77777777" w:rsidR="004602F3" w:rsidRDefault="004602F3"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4602F3" w:rsidRPr="004B02F0" w:rsidRDefault="004602F3" w:rsidP="00CB7C7C">
                        <w:pPr>
                          <w:pStyle w:val="NormalWeb"/>
                          <w:jc w:val="center"/>
                          <w:rPr>
                            <w:sz w:val="18"/>
                            <w:szCs w:val="18"/>
                          </w:rPr>
                        </w:pPr>
                        <w:r w:rsidRPr="004B02F0">
                          <w:rPr>
                            <w:sz w:val="18"/>
                            <w:szCs w:val="18"/>
                          </w:rPr>
                          <w:t>Apply Activity Definition Operation</w:t>
                        </w:r>
                      </w:p>
                      <w:p w14:paraId="664A5EE9" w14:textId="77777777" w:rsidR="004602F3" w:rsidRDefault="004602F3" w:rsidP="008D1B4C">
                        <w:pPr>
                          <w:pStyle w:val="NormalWeb"/>
                          <w:spacing w:before="0"/>
                          <w:jc w:val="center"/>
                        </w:pPr>
                        <w:r>
                          <w:t> </w:t>
                        </w:r>
                      </w:p>
                      <w:p w14:paraId="4E27F75F" w14:textId="77777777" w:rsidR="004602F3" w:rsidRDefault="004602F3" w:rsidP="008D1B4C">
                        <w:pPr>
                          <w:pStyle w:val="NormalWeb"/>
                          <w:spacing w:before="0"/>
                          <w:jc w:val="center"/>
                        </w:pPr>
                        <w:r>
                          <w:t> </w:t>
                        </w:r>
                      </w:p>
                      <w:p w14:paraId="6E49DDF0" w14:textId="77777777" w:rsidR="004602F3" w:rsidRDefault="004602F3"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6960" to="25051,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4602F3" w:rsidRDefault="004602F3" w:rsidP="008D1B4C">
                        <w:pPr>
                          <w:pStyle w:val="NormalWeb"/>
                          <w:spacing w:before="0"/>
                          <w:jc w:val="center"/>
                        </w:pPr>
                        <w:r>
                          <w:rPr>
                            <w:sz w:val="18"/>
                            <w:szCs w:val="18"/>
                          </w:rPr>
                          <w:t>Update Care Plan</w:t>
                        </w:r>
                      </w:p>
                      <w:p w14:paraId="1875042B" w14:textId="77777777" w:rsidR="004602F3" w:rsidRDefault="004602F3" w:rsidP="008D1B4C">
                        <w:pPr>
                          <w:pStyle w:val="NormalWeb"/>
                          <w:spacing w:before="0"/>
                          <w:jc w:val="both"/>
                        </w:pPr>
                        <w:r>
                          <w:rPr>
                            <w:sz w:val="18"/>
                            <w:szCs w:val="18"/>
                          </w:rPr>
                          <w:t> </w:t>
                        </w:r>
                      </w:p>
                      <w:p w14:paraId="5C2D98F2" w14:textId="77777777" w:rsidR="004602F3" w:rsidRDefault="004602F3" w:rsidP="008D1B4C">
                        <w:pPr>
                          <w:pStyle w:val="NormalWeb"/>
                          <w:spacing w:before="0"/>
                          <w:jc w:val="both"/>
                        </w:pPr>
                        <w:r>
                          <w:rPr>
                            <w:sz w:val="18"/>
                            <w:szCs w:val="18"/>
                          </w:rPr>
                          <w:t> </w:t>
                        </w:r>
                      </w:p>
                      <w:p w14:paraId="5C516603" w14:textId="77777777" w:rsidR="004602F3" w:rsidRDefault="004602F3"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4602F3" w:rsidRDefault="004602F3" w:rsidP="008D1B4C">
                        <w:pPr>
                          <w:pStyle w:val="NormalWeb"/>
                          <w:spacing w:before="0"/>
                          <w:jc w:val="center"/>
                        </w:pPr>
                        <w:r>
                          <w:rPr>
                            <w:sz w:val="18"/>
                            <w:szCs w:val="18"/>
                          </w:rPr>
                          <w:t>Search for PlanDefinition</w:t>
                        </w:r>
                      </w:p>
                      <w:p w14:paraId="3485AC5F" w14:textId="77777777" w:rsidR="004602F3" w:rsidRDefault="004602F3"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4602F3" w:rsidRDefault="004602F3"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40"/>
          <w:headerReference w:type="first" r:id="rId41"/>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70DA3387">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4602F3" w:rsidRPr="00C95A25" w:rsidRDefault="004602F3"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4602F3" w:rsidRPr="00C95A25" w:rsidRDefault="004602F3"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4602F3" w:rsidRPr="00C95A25" w:rsidRDefault="004602F3"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56785" cy="61436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709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4602F3" w:rsidRDefault="004602F3"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4602F3" w:rsidRDefault="004602F3" w:rsidP="00EF6881">
                              <w:pPr>
                                <w:pStyle w:val="NormalWeb"/>
                                <w:spacing w:before="0"/>
                                <w:jc w:val="center"/>
                              </w:pPr>
                              <w:r>
                                <w:rPr>
                                  <w:sz w:val="18"/>
                                  <w:szCs w:val="18"/>
                                </w:rPr>
                                <w:t> </w:t>
                              </w:r>
                            </w:p>
                            <w:p w14:paraId="3F90C18D" w14:textId="6C4D6949" w:rsidR="004602F3" w:rsidRPr="00C95A25" w:rsidRDefault="004602F3"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4602F3" w:rsidRDefault="004602F3"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4602F3" w:rsidRDefault="004602F3"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4602F3" w:rsidRDefault="004602F3"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4602F3" w:rsidRDefault="004602F3"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4602F3" w:rsidRDefault="004602F3"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4602F3" w:rsidRDefault="004602F3"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4602F3" w:rsidRDefault="004602F3"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5234" y="50045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4602F3" w:rsidRDefault="004602F3"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4602F3" w:rsidRDefault="004602F3"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4602F3" w:rsidRDefault="004602F3" w:rsidP="00EF6881">
                              <w:pPr>
                                <w:pStyle w:val="NormalWeb"/>
                                <w:spacing w:before="0"/>
                              </w:pPr>
                              <w:r>
                                <w:rPr>
                                  <w:sz w:val="18"/>
                                  <w:szCs w:val="18"/>
                                </w:rPr>
                                <w:t> </w:t>
                              </w:r>
                            </w:p>
                            <w:p w14:paraId="1F5CADE2" w14:textId="77777777" w:rsidR="004602F3" w:rsidRDefault="004602F3"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4602F3" w:rsidRDefault="004602F3"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4602F3" w:rsidRDefault="004602F3"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4602F3" w:rsidRDefault="004602F3" w:rsidP="00EF6881">
                              <w:pPr>
                                <w:pStyle w:val="NormalWeb"/>
                                <w:spacing w:before="0"/>
                              </w:pPr>
                              <w:r>
                                <w:rPr>
                                  <w:sz w:val="18"/>
                                  <w:szCs w:val="18"/>
                                </w:rPr>
                                <w:t> </w:t>
                              </w:r>
                            </w:p>
                            <w:p w14:paraId="0D879522" w14:textId="77777777" w:rsidR="004602F3" w:rsidRDefault="004602F3"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42647" y="3818550"/>
                            <a:ext cx="977754" cy="6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65E6A8C7" w:rsidR="004602F3" w:rsidRDefault="004602F3" w:rsidP="00EF6881">
                              <w:pPr>
                                <w:pStyle w:val="NormalWeb"/>
                                <w:spacing w:before="0"/>
                                <w:jc w:val="center"/>
                                <w:rPr>
                                  <w:ins w:id="201" w:author="Jones, Emma" w:date="2019-04-26T17:52:00Z"/>
                                  <w:sz w:val="18"/>
                                  <w:szCs w:val="18"/>
                                </w:rPr>
                              </w:pPr>
                              <w:r>
                                <w:rPr>
                                  <w:sz w:val="18"/>
                                  <w:szCs w:val="18"/>
                                </w:rPr>
                                <w:t xml:space="preserve">Apply Activity </w:t>
                              </w:r>
                              <w:ins w:id="202" w:author="Jones, Emma" w:date="2019-04-29T10:07:00Z">
                                <w:r>
                                  <w:rPr>
                                    <w:sz w:val="18"/>
                                    <w:szCs w:val="18"/>
                                  </w:rPr>
                                  <w:t xml:space="preserve">or Plan </w:t>
                                </w:r>
                              </w:ins>
                              <w:r>
                                <w:rPr>
                                  <w:sz w:val="18"/>
                                  <w:szCs w:val="18"/>
                                </w:rPr>
                                <w:t>Definition Operation</w:t>
                              </w:r>
                            </w:p>
                            <w:p w14:paraId="7E122A6E" w14:textId="2B736D0D" w:rsidR="004602F3" w:rsidRPr="00631F17" w:rsidRDefault="004602F3">
                              <w:pPr>
                                <w:pStyle w:val="NormalWeb"/>
                                <w:spacing w:before="0"/>
                                <w:rPr>
                                  <w:ins w:id="203" w:author="Jones, Emma" w:date="2019-04-26T17:53:00Z"/>
                                  <w:rPrChange w:id="204" w:author="Jones, Emma" w:date="2019-04-29T10:08:00Z">
                                    <w:rPr>
                                      <w:ins w:id="205" w:author="Jones, Emma" w:date="2019-04-26T17:53:00Z"/>
                                      <w:sz w:val="18"/>
                                      <w:szCs w:val="18"/>
                                    </w:rPr>
                                  </w:rPrChange>
                                </w:rPr>
                                <w:pPrChange w:id="206" w:author="Jones, Emma" w:date="2019-04-29T10:08:00Z">
                                  <w:pPr>
                                    <w:pStyle w:val="NormalWeb"/>
                                    <w:spacing w:before="0"/>
                                    <w:jc w:val="center"/>
                                  </w:pPr>
                                </w:pPrChange>
                              </w:pPr>
                            </w:p>
                            <w:p w14:paraId="0BF82BA6" w14:textId="77777777" w:rsidR="004602F3" w:rsidRDefault="004602F3" w:rsidP="00762868">
                              <w:pPr>
                                <w:pStyle w:val="NormalWeb"/>
                                <w:spacing w:before="0"/>
                                <w:jc w:val="center"/>
                              </w:pP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72316" y="441878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4602F3" w:rsidRDefault="004602F3" w:rsidP="004303A2">
                              <w:pPr>
                                <w:pStyle w:val="NormalWeb"/>
                                <w:spacing w:before="0"/>
                                <w:jc w:val="center"/>
                              </w:pPr>
                              <w:r>
                                <w:rPr>
                                  <w:sz w:val="18"/>
                                  <w:szCs w:val="18"/>
                                </w:rPr>
                                <w:t xml:space="preserve">Provide </w:t>
                              </w:r>
                              <w:r>
                                <w:rPr>
                                  <w:sz w:val="18"/>
                                  <w:szCs w:val="18"/>
                                </w:rPr>
                                <w:t>ActivityDPlan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81236" y="5792688"/>
                            <a:ext cx="977265" cy="672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5B5FF59A" w:rsidR="004602F3" w:rsidRDefault="004602F3" w:rsidP="004303A2">
                              <w:pPr>
                                <w:pStyle w:val="NormalWeb"/>
                                <w:jc w:val="center"/>
                                <w:rPr>
                                  <w:ins w:id="207" w:author="Jones, Emma" w:date="2019-04-26T17:54:00Z"/>
                                  <w:sz w:val="18"/>
                                  <w:szCs w:val="18"/>
                                </w:rPr>
                              </w:pPr>
                              <w:r w:rsidRPr="004B02F0">
                                <w:rPr>
                                  <w:sz w:val="18"/>
                                  <w:szCs w:val="18"/>
                                </w:rPr>
                                <w:t xml:space="preserve">Apply Activity </w:t>
                              </w:r>
                              <w:ins w:id="208" w:author="Jones, Emma" w:date="2019-04-29T10:08:00Z">
                                <w:r>
                                  <w:rPr>
                                    <w:sz w:val="18"/>
                                    <w:szCs w:val="18"/>
                                  </w:rPr>
                                  <w:t xml:space="preserve">or Plan </w:t>
                                </w:r>
                              </w:ins>
                              <w:r w:rsidRPr="004B02F0">
                                <w:rPr>
                                  <w:sz w:val="18"/>
                                  <w:szCs w:val="18"/>
                                </w:rPr>
                                <w:t>Definition Operation</w:t>
                              </w:r>
                            </w:p>
                            <w:p w14:paraId="2D509C31" w14:textId="77777777" w:rsidR="004602F3" w:rsidRDefault="004602F3" w:rsidP="004303A2">
                              <w:pPr>
                                <w:pStyle w:val="NormalWeb"/>
                                <w:jc w:val="center"/>
                              </w:pP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601344" y="6464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4602F3" w:rsidRDefault="004602F3" w:rsidP="00EF6881">
                              <w:pPr>
                                <w:pStyle w:val="NormalWeb"/>
                                <w:spacing w:before="0"/>
                                <w:jc w:val="center"/>
                              </w:pPr>
                              <w:r>
                                <w:rPr>
                                  <w:sz w:val="18"/>
                                  <w:szCs w:val="18"/>
                                </w:rPr>
                                <w:t>Search for PlanDefinition</w:t>
                              </w:r>
                            </w:p>
                            <w:p w14:paraId="59FFEE7F" w14:textId="77777777" w:rsidR="004602F3" w:rsidRDefault="004602F3"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4602F3" w:rsidRPr="00C95A25" w:rsidRDefault="004602F3"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4602F3" w:rsidRPr="00C95A25" w:rsidRDefault="004602F3"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4602F3" w:rsidRPr="00C95A25" w:rsidRDefault="004602F3"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194,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4602F3" w:rsidRDefault="004602F3" w:rsidP="00EF6881">
                        <w:pPr>
                          <w:pStyle w:val="NormalWeb"/>
                          <w:jc w:val="both"/>
                        </w:pPr>
                        <w:r>
                          <w:rPr>
                            <w:sz w:val="18"/>
                            <w:szCs w:val="18"/>
                          </w:rPr>
                          <w:t xml:space="preserve">Post-Partum Encounter </w:t>
                        </w:r>
                      </w:p>
                    </w:txbxContent>
                  </v:textbox>
                </v:shape>
                <v:shape 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4602F3" w:rsidRDefault="004602F3" w:rsidP="00EF6881">
                        <w:pPr>
                          <w:pStyle w:val="NormalWeb"/>
                          <w:spacing w:before="0"/>
                          <w:jc w:val="center"/>
                        </w:pPr>
                        <w:r>
                          <w:rPr>
                            <w:sz w:val="18"/>
                            <w:szCs w:val="18"/>
                          </w:rPr>
                          <w:t> </w:t>
                        </w:r>
                      </w:p>
                      <w:p w14:paraId="3F90C18D" w14:textId="6C4D6949" w:rsidR="004602F3" w:rsidRPr="00C95A25" w:rsidRDefault="004602F3"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4602F3" w:rsidRDefault="004602F3"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4602F3" w:rsidRDefault="004602F3"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4602F3" w:rsidRDefault="004602F3"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4602F3" w:rsidRDefault="004602F3"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4602F3" w:rsidRDefault="004602F3"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4602F3" w:rsidRDefault="004602F3"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4602F3" w:rsidRDefault="004602F3"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52;top:5004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4602F3" w:rsidRDefault="004602F3"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4602F3" w:rsidRDefault="004602F3" w:rsidP="004303A2">
                        <w:pPr>
                          <w:pStyle w:val="NormalWeb"/>
                          <w:spacing w:before="0"/>
                          <w:jc w:val="center"/>
                        </w:pPr>
                        <w:r w:rsidRPr="009A41FE">
                          <w:rPr>
                            <w:sz w:val="16"/>
                            <w:szCs w:val="16"/>
                          </w:rPr>
                          <w:t>Retrieve Care Plan</w:t>
                        </w:r>
                      </w:p>
                    </w:txbxContent>
                  </v:textbox>
                </v:shape>
                <v:shape 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4602F3" w:rsidRDefault="004602F3" w:rsidP="00EF6881">
                        <w:pPr>
                          <w:pStyle w:val="NormalWeb"/>
                          <w:spacing w:before="0"/>
                        </w:pPr>
                        <w:r>
                          <w:rPr>
                            <w:sz w:val="18"/>
                            <w:szCs w:val="18"/>
                          </w:rPr>
                          <w:t> </w:t>
                        </w:r>
                      </w:p>
                      <w:p w14:paraId="1F5CADE2" w14:textId="77777777" w:rsidR="004602F3" w:rsidRDefault="004602F3"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4602F3" w:rsidRDefault="004602F3"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4602F3" w:rsidRDefault="004602F3" w:rsidP="00EF6881">
                        <w:pPr>
                          <w:pStyle w:val="NormalWeb"/>
                          <w:spacing w:before="0"/>
                          <w:jc w:val="center"/>
                        </w:pPr>
                        <w:r>
                          <w:rPr>
                            <w:sz w:val="18"/>
                            <w:szCs w:val="18"/>
                          </w:rPr>
                          <w:t>Retrieve Care Plan (post-partum)</w:t>
                        </w:r>
                      </w:p>
                    </w:txbxContent>
                  </v:textbox>
                </v:shape>
                <v:shape 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4602F3" w:rsidRDefault="004602F3" w:rsidP="00EF6881">
                        <w:pPr>
                          <w:pStyle w:val="NormalWeb"/>
                          <w:spacing w:before="0"/>
                        </w:pPr>
                        <w:r>
                          <w:rPr>
                            <w:sz w:val="18"/>
                            <w:szCs w:val="18"/>
                          </w:rPr>
                          <w:t> </w:t>
                        </w:r>
                      </w:p>
                      <w:p w14:paraId="0D879522" w14:textId="77777777" w:rsidR="004602F3" w:rsidRDefault="004602F3" w:rsidP="00EF6881">
                        <w:pPr>
                          <w:pStyle w:val="NormalWeb"/>
                          <w:spacing w:before="0"/>
                          <w:jc w:val="center"/>
                        </w:pPr>
                        <w:r>
                          <w:rPr>
                            <w:b/>
                            <w:bCs/>
                            <w:sz w:val="18"/>
                            <w:szCs w:val="18"/>
                          </w:rPr>
                          <w:t>Lab/Pharmacy/Radiology as Care Plan Contributor</w:t>
                        </w:r>
                      </w:p>
                    </w:txbxContent>
                  </v:textbox>
                </v:shape>
                <v:shape id="_x0000_s1435" type="#_x0000_t202" style="position:absolute;left:16426;top:38185;width:97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65E6A8C7" w:rsidR="004602F3" w:rsidRDefault="004602F3" w:rsidP="00EF6881">
                        <w:pPr>
                          <w:pStyle w:val="NormalWeb"/>
                          <w:spacing w:before="0"/>
                          <w:jc w:val="center"/>
                          <w:rPr>
                            <w:ins w:id="209" w:author="Jones, Emma" w:date="2019-04-26T17:52:00Z"/>
                            <w:sz w:val="18"/>
                            <w:szCs w:val="18"/>
                          </w:rPr>
                        </w:pPr>
                        <w:r>
                          <w:rPr>
                            <w:sz w:val="18"/>
                            <w:szCs w:val="18"/>
                          </w:rPr>
                          <w:t xml:space="preserve">Apply Activity </w:t>
                        </w:r>
                        <w:ins w:id="210" w:author="Jones, Emma" w:date="2019-04-29T10:07:00Z">
                          <w:r>
                            <w:rPr>
                              <w:sz w:val="18"/>
                              <w:szCs w:val="18"/>
                            </w:rPr>
                            <w:t xml:space="preserve">or Plan </w:t>
                          </w:r>
                        </w:ins>
                        <w:r>
                          <w:rPr>
                            <w:sz w:val="18"/>
                            <w:szCs w:val="18"/>
                          </w:rPr>
                          <w:t>Definition Operation</w:t>
                        </w:r>
                      </w:p>
                      <w:p w14:paraId="7E122A6E" w14:textId="2B736D0D" w:rsidR="004602F3" w:rsidRPr="00631F17" w:rsidRDefault="004602F3">
                        <w:pPr>
                          <w:pStyle w:val="NormalWeb"/>
                          <w:spacing w:before="0"/>
                          <w:rPr>
                            <w:ins w:id="211" w:author="Jones, Emma" w:date="2019-04-26T17:53:00Z"/>
                            <w:rPrChange w:id="212" w:author="Jones, Emma" w:date="2019-04-29T10:08:00Z">
                              <w:rPr>
                                <w:ins w:id="213" w:author="Jones, Emma" w:date="2019-04-26T17:53:00Z"/>
                                <w:sz w:val="18"/>
                                <w:szCs w:val="18"/>
                              </w:rPr>
                            </w:rPrChange>
                          </w:rPr>
                          <w:pPrChange w:id="214" w:author="Jones, Emma" w:date="2019-04-29T10:08:00Z">
                            <w:pPr>
                              <w:pStyle w:val="NormalWeb"/>
                              <w:spacing w:before="0"/>
                              <w:jc w:val="center"/>
                            </w:pPr>
                          </w:pPrChange>
                        </w:pPr>
                      </w:p>
                      <w:p w14:paraId="0BF82BA6" w14:textId="77777777" w:rsidR="004602F3" w:rsidRDefault="004602F3" w:rsidP="00762868">
                        <w:pPr>
                          <w:pStyle w:val="NormalWeb"/>
                          <w:spacing w:before="0"/>
                          <w:jc w:val="center"/>
                        </w:pPr>
                      </w:p>
                    </w:txbxContent>
                  </v:textbox>
                </v:shape>
                <v:line id="Line 356" o:spid="_x0000_s1436" style="position:absolute;flip:x;visibility:visible;mso-wrap-style:square" from="15723,44187" to="26454,4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4602F3" w:rsidRDefault="004602F3" w:rsidP="004303A2">
                        <w:pPr>
                          <w:pStyle w:val="NormalWeb"/>
                          <w:spacing w:before="0"/>
                          <w:jc w:val="center"/>
                        </w:pPr>
                        <w:r>
                          <w:rPr>
                            <w:sz w:val="18"/>
                            <w:szCs w:val="18"/>
                          </w:rPr>
                          <w:t xml:space="preserve">Provide </w:t>
                        </w:r>
                        <w:r>
                          <w:rPr>
                            <w:sz w:val="18"/>
                            <w:szCs w:val="18"/>
                          </w:rPr>
                          <w:t>ActivityDPlan</w:t>
                        </w:r>
                      </w:p>
                    </w:txbxContent>
                  </v:textbox>
                </v:shape>
                <v:shape id="_x0000_s1441" type="#_x0000_t202" style="position:absolute;left:16812;top:57926;width:9773;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5B5FF59A" w:rsidR="004602F3" w:rsidRDefault="004602F3" w:rsidP="004303A2">
                        <w:pPr>
                          <w:pStyle w:val="NormalWeb"/>
                          <w:jc w:val="center"/>
                          <w:rPr>
                            <w:ins w:id="215" w:author="Jones, Emma" w:date="2019-04-26T17:54:00Z"/>
                            <w:sz w:val="18"/>
                            <w:szCs w:val="18"/>
                          </w:rPr>
                        </w:pPr>
                        <w:r w:rsidRPr="004B02F0">
                          <w:rPr>
                            <w:sz w:val="18"/>
                            <w:szCs w:val="18"/>
                          </w:rPr>
                          <w:t xml:space="preserve">Apply Activity </w:t>
                        </w:r>
                        <w:ins w:id="216" w:author="Jones, Emma" w:date="2019-04-29T10:08:00Z">
                          <w:r>
                            <w:rPr>
                              <w:sz w:val="18"/>
                              <w:szCs w:val="18"/>
                            </w:rPr>
                            <w:t xml:space="preserve">or Plan </w:t>
                          </w:r>
                        </w:ins>
                        <w:r w:rsidRPr="004B02F0">
                          <w:rPr>
                            <w:sz w:val="18"/>
                            <w:szCs w:val="18"/>
                          </w:rPr>
                          <w:t>Definition Operation</w:t>
                        </w:r>
                      </w:p>
                      <w:p w14:paraId="2D509C31" w14:textId="77777777" w:rsidR="004602F3" w:rsidRDefault="004602F3" w:rsidP="004303A2">
                        <w:pPr>
                          <w:pStyle w:val="NormalWeb"/>
                          <w:jc w:val="center"/>
                        </w:pPr>
                      </w:p>
                    </w:txbxContent>
                  </v:textbox>
                </v:shape>
                <v:line id="Line 356" o:spid="_x0000_s1442" style="position:absolute;flip:x;visibility:visible;mso-wrap-style:square" from="16013,64648" to="26744,6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4602F3" w:rsidRDefault="004602F3" w:rsidP="00EF6881">
                        <w:pPr>
                          <w:pStyle w:val="NormalWeb"/>
                          <w:spacing w:before="0"/>
                          <w:jc w:val="center"/>
                        </w:pPr>
                        <w:r>
                          <w:rPr>
                            <w:sz w:val="18"/>
                            <w:szCs w:val="18"/>
                          </w:rPr>
                          <w:t>Search for PlanDefinition</w:t>
                        </w:r>
                      </w:p>
                      <w:p w14:paraId="59FFEE7F" w14:textId="77777777" w:rsidR="004602F3" w:rsidRDefault="004602F3"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217" w:name="_Toc524533428"/>
      <w:r w:rsidRPr="00276D24">
        <w:rPr>
          <w:noProof w:val="0"/>
        </w:rPr>
        <w:lastRenderedPageBreak/>
        <w:t>X.5</w:t>
      </w:r>
      <w:r w:rsidR="000E1CDD" w:rsidRPr="00276D24">
        <w:rPr>
          <w:noProof w:val="0"/>
        </w:rPr>
        <w:t xml:space="preserve"> DCP Security Considerations</w:t>
      </w:r>
      <w:bookmarkEnd w:id="217"/>
    </w:p>
    <w:p w14:paraId="064B0B45" w14:textId="24E0B05C" w:rsidR="00D145F4" w:rsidRPr="00276D24" w:rsidRDefault="00E813F6" w:rsidP="00E813F6">
      <w:pPr>
        <w:pStyle w:val="BodyText"/>
        <w:rPr>
          <w:iCs/>
        </w:rPr>
      </w:pPr>
      <w:r w:rsidRPr="00276D24">
        <w:rPr>
          <w:iCs/>
        </w:rPr>
        <w:t>See</w:t>
      </w:r>
      <w:r w:rsidRPr="00276D24">
        <w:t xml:space="preserve"> </w:t>
      </w:r>
      <w:hyperlink r:id="rId42"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218"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218"/>
    </w:p>
    <w:p w14:paraId="6C7DB4DE" w14:textId="77777777" w:rsidR="008740FA" w:rsidRPr="00276D24" w:rsidRDefault="008740FA" w:rsidP="00D251BA">
      <w:pPr>
        <w:pStyle w:val="Heading3"/>
        <w:rPr>
          <w:noProof w:val="0"/>
        </w:rPr>
      </w:pPr>
      <w:bookmarkStart w:id="219" w:name="_Toc524533430"/>
      <w:r w:rsidRPr="00276D24">
        <w:rPr>
          <w:noProof w:val="0"/>
        </w:rPr>
        <w:t>X.6.1 Reconciliation of Clinical Content and Care Providers (RECON) Profile</w:t>
      </w:r>
      <w:bookmarkEnd w:id="219"/>
    </w:p>
    <w:p w14:paraId="2D9093CC" w14:textId="1183ED8F" w:rsidR="008740FA" w:rsidRDefault="008740FA" w:rsidP="004303A2">
      <w:pPr>
        <w:pStyle w:val="BodyText"/>
      </w:pPr>
      <w:r w:rsidRPr="00276D24">
        <w:t xml:space="preserve">A Reconciliation Agent might be grouped with a Care Plan Contributor and with a Care Plan </w:t>
      </w:r>
      <w:r w:rsidR="004E5AB9" w:rsidRPr="00276D24">
        <w:t xml:space="preserve">Definition </w:t>
      </w:r>
      <w:r w:rsidRPr="00276D24">
        <w:t xml:space="preserve">Service to facilitate the </w:t>
      </w:r>
      <w:r w:rsidR="00234814">
        <w:t xml:space="preserve">planning </w:t>
      </w:r>
      <w:r w:rsidRPr="00276D24">
        <w:t>reconciliation processes</w:t>
      </w:r>
      <w:r w:rsidRPr="004303A2">
        <w:t xml:space="preserve">. </w:t>
      </w:r>
      <w:r w:rsidR="00234814">
        <w:t xml:space="preserve">It can also be grouped with a Care Team Contributor to facilitate reconciliation of Care Team members. </w:t>
      </w:r>
    </w:p>
    <w:p w14:paraId="36E67F8B" w14:textId="6D097BA5" w:rsidR="00234814" w:rsidRPr="007871B9" w:rsidRDefault="00234814" w:rsidP="00234814">
      <w:pPr>
        <w:pStyle w:val="Heading3"/>
        <w:rPr>
          <w:color w:val="70AD47" w:themeColor="accent6"/>
        </w:rPr>
      </w:pPr>
      <w:r w:rsidRPr="007871B9">
        <w:rPr>
          <w:color w:val="70AD47" w:themeColor="accent6"/>
        </w:rPr>
        <w:t>X.6.2 Alert Communication Management Profile</w:t>
      </w:r>
    </w:p>
    <w:p w14:paraId="1FD96733" w14:textId="26FFF89E" w:rsidR="00234814" w:rsidRPr="007871B9" w:rsidRDefault="007F5960" w:rsidP="00234814">
      <w:pPr>
        <w:pStyle w:val="BodyText"/>
        <w:rPr>
          <w:color w:val="70AD47" w:themeColor="accent6"/>
        </w:rPr>
      </w:pPr>
      <w:r w:rsidRPr="007871B9">
        <w:rPr>
          <w:color w:val="70AD47" w:themeColor="accent6"/>
        </w:rPr>
        <w:t xml:space="preserve">An Alert Communicator, upon receiving an alert from an Alert Manager, can send the alert to a care planning device (client application) notifying the endpoint device that a change in the </w:t>
      </w:r>
      <w:r w:rsidR="00A80BE1" w:rsidRPr="00A80BE1">
        <w:rPr>
          <w:color w:val="70AD47" w:themeColor="accent6"/>
        </w:rPr>
        <w:t>patients’</w:t>
      </w:r>
      <w:r w:rsidRPr="007871B9">
        <w:rPr>
          <w:color w:val="70AD47" w:themeColor="accent6"/>
        </w:rPr>
        <w:t xml:space="preserve"> plan may be warranted. </w:t>
      </w:r>
    </w:p>
    <w:p w14:paraId="1E82C95C" w14:textId="77777777" w:rsidR="008740FA" w:rsidRPr="00276D24" w:rsidRDefault="008740FA">
      <w:pPr>
        <w:pStyle w:val="Heading3"/>
        <w:numPr>
          <w:ilvl w:val="0"/>
          <w:numId w:val="0"/>
        </w:numPr>
        <w:rPr>
          <w:noProof w:val="0"/>
        </w:rPr>
      </w:pPr>
      <w:bookmarkStart w:id="220" w:name="_Toc524533431"/>
      <w:r w:rsidRPr="00276D24">
        <w:rPr>
          <w:noProof w:val="0"/>
        </w:rPr>
        <w:t>X.6.2 ATNA Profile</w:t>
      </w:r>
      <w:bookmarkEnd w:id="220"/>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221" w:name="_Toc336000611"/>
      <w:bookmarkStart w:id="222" w:name="_Toc524533432"/>
      <w:bookmarkEnd w:id="221"/>
      <w:r w:rsidRPr="00276D24">
        <w:lastRenderedPageBreak/>
        <w:t>Vol</w:t>
      </w:r>
      <w:r w:rsidR="00CF283F" w:rsidRPr="00276D24">
        <w:t xml:space="preserve">ume 2 </w:t>
      </w:r>
      <w:r w:rsidR="008D7642" w:rsidRPr="00276D24">
        <w:t xml:space="preserve">– </w:t>
      </w:r>
      <w:commentRangeStart w:id="223"/>
      <w:r w:rsidR="00CF283F" w:rsidRPr="00276D24">
        <w:t>Transactions</w:t>
      </w:r>
      <w:bookmarkEnd w:id="222"/>
      <w:commentRangeEnd w:id="223"/>
      <w:r w:rsidR="00A80BE1">
        <w:rPr>
          <w:rStyle w:val="CommentReference"/>
          <w:rFonts w:ascii="Times New Roman" w:hAnsi="Times New Roman" w:cs="Times New Roman"/>
          <w:b w:val="0"/>
          <w:bCs w:val="0"/>
          <w:kern w:val="0"/>
        </w:rPr>
        <w:commentReference w:id="223"/>
      </w:r>
    </w:p>
    <w:p w14:paraId="54B424F5" w14:textId="18B9D7AD" w:rsidR="00303E20" w:rsidRPr="00276D24" w:rsidRDefault="00303E20" w:rsidP="008E441F">
      <w:pPr>
        <w:pStyle w:val="EditorInstructions"/>
      </w:pPr>
      <w:bookmarkStart w:id="224"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224"/>
    </w:p>
    <w:p w14:paraId="45F49FDB" w14:textId="3C469CA6" w:rsidR="00CF283F" w:rsidRPr="00276D24" w:rsidRDefault="00CD1326" w:rsidP="00235F1F">
      <w:pPr>
        <w:pStyle w:val="Heading2"/>
        <w:numPr>
          <w:ilvl w:val="0"/>
          <w:numId w:val="0"/>
        </w:numPr>
        <w:rPr>
          <w:noProof w:val="0"/>
        </w:rPr>
      </w:pPr>
      <w:bookmarkStart w:id="225"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225"/>
    </w:p>
    <w:p w14:paraId="06377557" w14:textId="7BF46EFB" w:rsidR="008A5F94" w:rsidRPr="00276D24" w:rsidRDefault="008A5F94" w:rsidP="00235F1F">
      <w:pPr>
        <w:pStyle w:val="Heading3"/>
        <w:numPr>
          <w:ilvl w:val="0"/>
          <w:numId w:val="0"/>
        </w:numPr>
        <w:rPr>
          <w:noProof w:val="0"/>
        </w:rPr>
      </w:pPr>
      <w:bookmarkStart w:id="226" w:name="_Toc524533434"/>
      <w:r w:rsidRPr="00276D24">
        <w:rPr>
          <w:noProof w:val="0"/>
        </w:rPr>
        <w:t>3.</w:t>
      </w:r>
      <w:r w:rsidR="003A2F4B" w:rsidRPr="00276D24">
        <w:rPr>
          <w:noProof w:val="0"/>
        </w:rPr>
        <w:t>37</w:t>
      </w:r>
      <w:r w:rsidRPr="00276D24">
        <w:rPr>
          <w:noProof w:val="0"/>
        </w:rPr>
        <w:t>.1 Scope</w:t>
      </w:r>
      <w:bookmarkEnd w:id="226"/>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227"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227"/>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4602F3" w:rsidRDefault="004602F3"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4602F3" w:rsidRDefault="004602F3"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4602F3" w:rsidRDefault="004602F3"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4602F3" w:rsidRDefault="004602F3" w:rsidP="007C1AAC">
                        <w:pPr>
                          <w:jc w:val="center"/>
                          <w:rPr>
                            <w:sz w:val="18"/>
                          </w:rPr>
                        </w:pPr>
                        <w:r>
                          <w:rPr>
                            <w:sz w:val="18"/>
                          </w:rPr>
                          <w:t>Update Care Plan [PCC-37]</w:t>
                        </w:r>
                      </w:p>
                    </w:txbxContent>
                  </v:textbox>
                </v:oval>
                <v:shape 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4602F3" w:rsidRDefault="004602F3"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4602F3" w:rsidRDefault="004602F3"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228"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228"/>
    </w:p>
    <w:p w14:paraId="63CE86AB" w14:textId="02AC259E" w:rsidR="00BC7A70" w:rsidRPr="00276D24" w:rsidRDefault="002C7904" w:rsidP="00BC7A70">
      <w:pPr>
        <w:pStyle w:val="BodyText"/>
      </w:pPr>
      <w:r w:rsidRPr="00276D24">
        <w:t>HL7 FHIR standard</w:t>
      </w:r>
      <w:r w:rsidR="00BC7A70" w:rsidRPr="00276D24">
        <w:t xml:space="preserve"> </w:t>
      </w:r>
      <w:r w:rsidR="00FC2DDA">
        <w:t>R 4</w:t>
      </w:r>
    </w:p>
    <w:p w14:paraId="55EE0130" w14:textId="0FDC85BD" w:rsidR="00CF283F" w:rsidRPr="00276D24" w:rsidRDefault="00303E20" w:rsidP="00303E20">
      <w:pPr>
        <w:pStyle w:val="Heading3"/>
        <w:numPr>
          <w:ilvl w:val="0"/>
          <w:numId w:val="0"/>
        </w:numPr>
        <w:rPr>
          <w:noProof w:val="0"/>
        </w:rPr>
      </w:pPr>
      <w:bookmarkStart w:id="229"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229"/>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4602F3" w:rsidRPr="007C1AAC" w:rsidRDefault="004602F3"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4602F3" w:rsidRPr="007C1AAC" w:rsidRDefault="004602F3"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4602F3" w:rsidRPr="007C1AAC" w:rsidRDefault="004602F3"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4602F3" w:rsidRDefault="004602F3"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4602F3" w:rsidRPr="007C1AAC" w:rsidRDefault="004602F3"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4602F3" w:rsidRPr="007C1AAC" w:rsidRDefault="004602F3"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4602F3" w:rsidRPr="007C1AAC" w:rsidRDefault="004602F3" w:rsidP="007C1AAC">
                        <w:pPr>
                          <w:jc w:val="center"/>
                          <w:rPr>
                            <w:sz w:val="22"/>
                            <w:szCs w:val="22"/>
                          </w:rPr>
                        </w:pPr>
                        <w:r>
                          <w:rPr>
                            <w:sz w:val="22"/>
                            <w:szCs w:val="22"/>
                          </w:rPr>
                          <w:t>Care Plan Service</w:t>
                        </w:r>
                      </w:p>
                    </w:txbxContent>
                  </v:textbox>
                </v:shape>
                <v:shape 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4602F3" w:rsidRDefault="004602F3"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230"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230"/>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134"/>
      <w:bookmarkEnd w:id="135"/>
      <w:bookmarkEnd w:id="136"/>
      <w:bookmarkEnd w:id="137"/>
      <w:bookmarkEnd w:id="138"/>
    </w:p>
    <w:p w14:paraId="2426C5D9" w14:textId="1D8BFA85" w:rsidR="00CF283F" w:rsidRPr="00276D24" w:rsidRDefault="00303E20" w:rsidP="00303E20">
      <w:pPr>
        <w:pStyle w:val="Heading5"/>
        <w:numPr>
          <w:ilvl w:val="0"/>
          <w:numId w:val="0"/>
        </w:numPr>
        <w:rPr>
          <w:noProof w:val="0"/>
        </w:rPr>
      </w:pPr>
      <w:bookmarkStart w:id="231"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231"/>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232"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232"/>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379231B7" w:rsidR="00EC20F6" w:rsidRPr="00276D24" w:rsidRDefault="00EC20F6" w:rsidP="00235F1F">
      <w:pPr>
        <w:pStyle w:val="BodyText"/>
      </w:pPr>
      <w:r w:rsidRPr="00276D24">
        <w:t xml:space="preserve">See: </w:t>
      </w:r>
      <w:ins w:id="233"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34" w:author="Jones, Emma" w:date="2019-04-11T16:19:00Z">
        <w:r w:rsidR="007871B9">
          <w:instrText xml:space="preserve">" </w:instrText>
        </w:r>
        <w:r w:rsidR="007871B9">
          <w:fldChar w:fldCharType="separate"/>
        </w:r>
      </w:ins>
      <w:r w:rsidR="007871B9" w:rsidRPr="00DA5094">
        <w:rPr>
          <w:rStyle w:val="Hyperlink"/>
        </w:rPr>
        <w:t>http://hl7.org/fhir/R4/http.html#update</w:t>
      </w:r>
      <w:ins w:id="235" w:author="Jones, Emma" w:date="2019-04-11T16:19:00Z">
        <w:r w:rsidR="007871B9">
          <w:fldChar w:fldCharType="end"/>
        </w:r>
        <w:r w:rsidR="007871B9">
          <w:t xml:space="preserve"> </w:t>
        </w:r>
      </w:ins>
    </w:p>
    <w:p w14:paraId="61C99680" w14:textId="2C880225" w:rsidR="00CF283F" w:rsidRPr="00276D24" w:rsidRDefault="00303E20" w:rsidP="00303E20">
      <w:pPr>
        <w:pStyle w:val="Heading5"/>
        <w:numPr>
          <w:ilvl w:val="0"/>
          <w:numId w:val="0"/>
        </w:numPr>
        <w:rPr>
          <w:noProof w:val="0"/>
        </w:rPr>
      </w:pPr>
      <w:bookmarkStart w:id="236"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236"/>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237" w:name="_Toc524533442"/>
      <w:r w:rsidRPr="00276D24">
        <w:rPr>
          <w:noProof w:val="0"/>
        </w:rPr>
        <w:t>3.</w:t>
      </w:r>
      <w:r w:rsidR="003A2F4B" w:rsidRPr="00276D24">
        <w:rPr>
          <w:noProof w:val="0"/>
        </w:rPr>
        <w:t>37</w:t>
      </w:r>
      <w:r w:rsidRPr="00276D24">
        <w:rPr>
          <w:noProof w:val="0"/>
        </w:rPr>
        <w:t>.4.2 Create Care Plan</w:t>
      </w:r>
      <w:bookmarkEnd w:id="237"/>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238" w:name="_Toc524533443"/>
      <w:r w:rsidRPr="00276D24">
        <w:rPr>
          <w:noProof w:val="0"/>
        </w:rPr>
        <w:t>3.</w:t>
      </w:r>
      <w:r w:rsidR="003A2F4B" w:rsidRPr="00276D24">
        <w:rPr>
          <w:noProof w:val="0"/>
        </w:rPr>
        <w:t>37</w:t>
      </w:r>
      <w:r w:rsidRPr="00276D24">
        <w:rPr>
          <w:noProof w:val="0"/>
        </w:rPr>
        <w:t>.4.2.1 Trigger Events</w:t>
      </w:r>
      <w:bookmarkEnd w:id="238"/>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239" w:name="_Toc524533444"/>
      <w:r w:rsidRPr="00276D24">
        <w:rPr>
          <w:noProof w:val="0"/>
        </w:rPr>
        <w:t>3.</w:t>
      </w:r>
      <w:r w:rsidR="003A2F4B" w:rsidRPr="00276D24">
        <w:rPr>
          <w:noProof w:val="0"/>
        </w:rPr>
        <w:t>37</w:t>
      </w:r>
      <w:r w:rsidRPr="00276D24">
        <w:rPr>
          <w:noProof w:val="0"/>
        </w:rPr>
        <w:t>.4.2.2 Message Semantics</w:t>
      </w:r>
      <w:bookmarkEnd w:id="239"/>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2440A544" w:rsidR="0022102B" w:rsidRPr="00276D24" w:rsidRDefault="0039624B" w:rsidP="0039624B">
      <w:pPr>
        <w:pStyle w:val="BodyText"/>
      </w:pPr>
      <w:r w:rsidRPr="00276D24">
        <w:t xml:space="preserve">See </w:t>
      </w:r>
      <w:ins w:id="240"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41" w:author="Jones, Emma" w:date="2019-04-11T16:19:00Z">
        <w:r w:rsidR="007871B9">
          <w:instrText xml:space="preserve">" </w:instrText>
        </w:r>
        <w:r w:rsidR="007871B9">
          <w:fldChar w:fldCharType="separate"/>
        </w:r>
      </w:ins>
      <w:r w:rsidR="007871B9" w:rsidRPr="00DA5094">
        <w:rPr>
          <w:rStyle w:val="Hyperlink"/>
        </w:rPr>
        <w:t>http://hl7.org/fhir/R4/http.html#create</w:t>
      </w:r>
      <w:ins w:id="242" w:author="Jones, Emma" w:date="2019-04-11T16:19:00Z">
        <w:r w:rsidR="007871B9">
          <w:fldChar w:fldCharType="end"/>
        </w:r>
        <w:r w:rsidR="007871B9">
          <w:t xml:space="preserve"> </w:t>
        </w:r>
      </w:ins>
      <w:del w:id="243" w:author="Jones, Emma" w:date="2019-04-11T16:19:00Z">
        <w:r w:rsidR="00BE5305" w:rsidRPr="00276D24" w:rsidDel="007871B9">
          <w:delText>.</w:delText>
        </w:r>
      </w:del>
    </w:p>
    <w:p w14:paraId="72987A09" w14:textId="3080A272" w:rsidR="0022102B" w:rsidRPr="00276D24" w:rsidRDefault="0022102B" w:rsidP="0022102B">
      <w:pPr>
        <w:pStyle w:val="Heading5"/>
        <w:numPr>
          <w:ilvl w:val="0"/>
          <w:numId w:val="0"/>
        </w:numPr>
        <w:rPr>
          <w:noProof w:val="0"/>
        </w:rPr>
      </w:pPr>
      <w:bookmarkStart w:id="244" w:name="_Toc524533445"/>
      <w:r w:rsidRPr="00276D24">
        <w:rPr>
          <w:noProof w:val="0"/>
        </w:rPr>
        <w:t>3.</w:t>
      </w:r>
      <w:r w:rsidR="003A2F4B" w:rsidRPr="00276D24">
        <w:rPr>
          <w:noProof w:val="0"/>
        </w:rPr>
        <w:t>37</w:t>
      </w:r>
      <w:r w:rsidRPr="00276D24">
        <w:rPr>
          <w:noProof w:val="0"/>
        </w:rPr>
        <w:t>.4.2.3 Expected Actions</w:t>
      </w:r>
      <w:bookmarkEnd w:id="244"/>
    </w:p>
    <w:p w14:paraId="7AEADBBC" w14:textId="62C20C94"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ins w:id="245"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46" w:author="Jones, Emma" w:date="2019-04-11T16:19:00Z">
        <w:r w:rsidR="007871B9">
          <w:instrText xml:space="preserve">" </w:instrText>
        </w:r>
        <w:r w:rsidR="007871B9">
          <w:fldChar w:fldCharType="separate"/>
        </w:r>
      </w:ins>
      <w:r w:rsidR="007871B9" w:rsidRPr="00DA5094">
        <w:rPr>
          <w:rStyle w:val="Hyperlink"/>
        </w:rPr>
        <w:t>http://hl7.org/fhir/R4/http.html#create</w:t>
      </w:r>
      <w:ins w:id="247" w:author="Jones, Emma" w:date="2019-04-11T16:19:00Z">
        <w:r w:rsidR="007871B9">
          <w:fldChar w:fldCharType="end"/>
        </w:r>
        <w:r w:rsidR="007871B9">
          <w:t xml:space="preserve"> </w:t>
        </w:r>
      </w:ins>
      <w:r w:rsidR="00BE5305" w:rsidRPr="00276D24">
        <w:t>.</w:t>
      </w:r>
    </w:p>
    <w:p w14:paraId="57FBB644" w14:textId="5A104928" w:rsidR="00303E20" w:rsidRPr="00276D24" w:rsidRDefault="00303E20" w:rsidP="009E34B7">
      <w:pPr>
        <w:pStyle w:val="Heading3"/>
        <w:numPr>
          <w:ilvl w:val="0"/>
          <w:numId w:val="0"/>
        </w:numPr>
        <w:rPr>
          <w:noProof w:val="0"/>
        </w:rPr>
      </w:pPr>
      <w:bookmarkStart w:id="248"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248"/>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249"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249"/>
    </w:p>
    <w:p w14:paraId="3DCD2598" w14:textId="16DBD128" w:rsidR="002623D3" w:rsidRPr="00276D24" w:rsidRDefault="002623D3" w:rsidP="002623D3">
      <w:pPr>
        <w:pStyle w:val="Heading3"/>
        <w:numPr>
          <w:ilvl w:val="0"/>
          <w:numId w:val="0"/>
        </w:numPr>
        <w:rPr>
          <w:noProof w:val="0"/>
        </w:rPr>
      </w:pPr>
      <w:bookmarkStart w:id="250" w:name="_Toc524533448"/>
      <w:r w:rsidRPr="00276D24">
        <w:rPr>
          <w:noProof w:val="0"/>
        </w:rPr>
        <w:t>3.</w:t>
      </w:r>
      <w:r w:rsidR="001D25BC" w:rsidRPr="00276D24">
        <w:rPr>
          <w:noProof w:val="0"/>
        </w:rPr>
        <w:t>38</w:t>
      </w:r>
      <w:r w:rsidRPr="00276D24">
        <w:rPr>
          <w:noProof w:val="0"/>
        </w:rPr>
        <w:t>.1 Scope</w:t>
      </w:r>
      <w:bookmarkEnd w:id="250"/>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251" w:name="_Toc524533449"/>
      <w:r w:rsidRPr="00276D24">
        <w:rPr>
          <w:noProof w:val="0"/>
        </w:rPr>
        <w:lastRenderedPageBreak/>
        <w:t>3.</w:t>
      </w:r>
      <w:r w:rsidR="001D25BC" w:rsidRPr="00276D24">
        <w:rPr>
          <w:noProof w:val="0"/>
        </w:rPr>
        <w:t>38</w:t>
      </w:r>
      <w:r w:rsidRPr="00276D24">
        <w:rPr>
          <w:noProof w:val="0"/>
        </w:rPr>
        <w:t>.2 Actor Roles</w:t>
      </w:r>
      <w:bookmarkEnd w:id="251"/>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4602F3" w:rsidRDefault="004602F3"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4602F3" w:rsidRDefault="004602F3"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4602F3" w:rsidRDefault="004602F3"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4602F3" w:rsidRDefault="004602F3" w:rsidP="002623D3">
                        <w:pPr>
                          <w:jc w:val="center"/>
                          <w:rPr>
                            <w:sz w:val="18"/>
                          </w:rPr>
                        </w:pPr>
                        <w:r>
                          <w:rPr>
                            <w:sz w:val="18"/>
                          </w:rPr>
                          <w:t>Retrieve Care Plan [PCC-38]</w:t>
                        </w:r>
                      </w:p>
                    </w:txbxContent>
                  </v:textbox>
                </v:oval>
                <v:shape 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4602F3" w:rsidRDefault="004602F3"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4602F3" w:rsidRDefault="004602F3"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252" w:name="_Toc524533450"/>
      <w:r w:rsidRPr="00276D24">
        <w:rPr>
          <w:noProof w:val="0"/>
        </w:rPr>
        <w:t>3.</w:t>
      </w:r>
      <w:r w:rsidR="001D25BC" w:rsidRPr="00276D24">
        <w:rPr>
          <w:noProof w:val="0"/>
        </w:rPr>
        <w:t>38</w:t>
      </w:r>
      <w:r w:rsidRPr="00276D24">
        <w:rPr>
          <w:noProof w:val="0"/>
        </w:rPr>
        <w:t>.3 Referenced Standards</w:t>
      </w:r>
      <w:bookmarkEnd w:id="252"/>
    </w:p>
    <w:p w14:paraId="5AF9624C" w14:textId="67598CF6" w:rsidR="00C349DB" w:rsidRPr="00276D24" w:rsidRDefault="00C349DB" w:rsidP="00C349DB">
      <w:pPr>
        <w:pStyle w:val="BodyText"/>
      </w:pPr>
      <w:r w:rsidRPr="00276D24">
        <w:t xml:space="preserve">HL7 FHIR standard </w:t>
      </w:r>
      <w:del w:id="253" w:author="Jones, Emma" w:date="2019-04-11T18:14:00Z">
        <w:r w:rsidR="00FC2DDA" w:rsidDel="007C3CEE">
          <w:delText>r</w:delText>
        </w:r>
      </w:del>
      <w:del w:id="254" w:author="Jones, Emma" w:date="2019-04-11T18:16:00Z">
        <w:r w:rsidR="00FC2DDA" w:rsidDel="007C3CEE">
          <w:delText>elease 4</w:delText>
        </w:r>
        <w:r w:rsidRPr="00276D24" w:rsidDel="007C3CEE">
          <w:delText xml:space="preserve"> </w:delText>
        </w:r>
      </w:del>
      <w:ins w:id="255" w:author="Jones, Emma" w:date="2019-04-11T18:16:00Z">
        <w:r w:rsidR="007C3CEE">
          <w:t xml:space="preserve">R4 </w:t>
        </w:r>
      </w:ins>
      <w:del w:id="256" w:author="Jones, Emma" w:date="2019-04-11T18:14:00Z">
        <w:r w:rsidRPr="00276D24" w:rsidDel="007C3CEE">
          <w:delText>(STU)</w:delText>
        </w:r>
      </w:del>
    </w:p>
    <w:p w14:paraId="535DEBA2" w14:textId="7C8CBB6A" w:rsidR="002623D3" w:rsidRPr="00276D24" w:rsidRDefault="002623D3" w:rsidP="002623D3">
      <w:pPr>
        <w:pStyle w:val="Heading3"/>
        <w:numPr>
          <w:ilvl w:val="0"/>
          <w:numId w:val="0"/>
        </w:numPr>
        <w:rPr>
          <w:noProof w:val="0"/>
        </w:rPr>
      </w:pPr>
      <w:bookmarkStart w:id="257" w:name="_Toc524533451"/>
      <w:r w:rsidRPr="00276D24">
        <w:rPr>
          <w:noProof w:val="0"/>
        </w:rPr>
        <w:t>3.</w:t>
      </w:r>
      <w:r w:rsidR="001D25BC" w:rsidRPr="00276D24">
        <w:rPr>
          <w:noProof w:val="0"/>
        </w:rPr>
        <w:t>38</w:t>
      </w:r>
      <w:r w:rsidRPr="00276D24">
        <w:rPr>
          <w:noProof w:val="0"/>
        </w:rPr>
        <w:t>.4 Interaction Diagram</w:t>
      </w:r>
      <w:bookmarkEnd w:id="257"/>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4602F3" w:rsidRPr="007C1AAC" w:rsidRDefault="004602F3"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4602F3" w:rsidRPr="007C1AAC" w:rsidRDefault="004602F3"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4602F3" w:rsidRPr="007C1AAC" w:rsidRDefault="004602F3"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4602F3" w:rsidRPr="007C1AAC" w:rsidRDefault="004602F3"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4602F3" w:rsidRPr="007C1AAC" w:rsidRDefault="004602F3"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4602F3" w:rsidRPr="007C1AAC" w:rsidRDefault="004602F3"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258"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258"/>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259" w:name="_Toc524533453"/>
      <w:r w:rsidRPr="00276D24">
        <w:rPr>
          <w:noProof w:val="0"/>
        </w:rPr>
        <w:lastRenderedPageBreak/>
        <w:t>3.</w:t>
      </w:r>
      <w:r w:rsidR="001D25BC" w:rsidRPr="00276D24">
        <w:rPr>
          <w:noProof w:val="0"/>
        </w:rPr>
        <w:t>38</w:t>
      </w:r>
      <w:r w:rsidRPr="00276D24">
        <w:rPr>
          <w:noProof w:val="0"/>
        </w:rPr>
        <w:t>.4.1.1 Trigger Events</w:t>
      </w:r>
      <w:bookmarkEnd w:id="259"/>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260" w:name="_Toc524533454"/>
      <w:r w:rsidRPr="00276D24">
        <w:rPr>
          <w:noProof w:val="0"/>
        </w:rPr>
        <w:t>3.</w:t>
      </w:r>
      <w:r w:rsidR="001D25BC" w:rsidRPr="00276D24">
        <w:rPr>
          <w:noProof w:val="0"/>
        </w:rPr>
        <w:t>38</w:t>
      </w:r>
      <w:r w:rsidRPr="00276D24">
        <w:rPr>
          <w:noProof w:val="0"/>
        </w:rPr>
        <w:t>.4.1.2 Message Semantics</w:t>
      </w:r>
      <w:bookmarkEnd w:id="260"/>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261" w:name="_Toc524533455"/>
      <w:r w:rsidRPr="00276D24">
        <w:rPr>
          <w:noProof w:val="0"/>
        </w:rPr>
        <w:t>3.</w:t>
      </w:r>
      <w:r w:rsidR="001D25BC" w:rsidRPr="00276D24">
        <w:rPr>
          <w:noProof w:val="0"/>
        </w:rPr>
        <w:t>38</w:t>
      </w:r>
      <w:r w:rsidRPr="00276D24">
        <w:rPr>
          <w:noProof w:val="0"/>
        </w:rPr>
        <w:t>.4.1.3 Expected Actions</w:t>
      </w:r>
      <w:bookmarkEnd w:id="261"/>
    </w:p>
    <w:p w14:paraId="250813B2" w14:textId="23EE728D"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ins w:id="262" w:author="Jones, Emma" w:date="2019-04-11T16:20:00Z">
        <w:r w:rsidR="007871B9">
          <w:fldChar w:fldCharType="begin"/>
        </w:r>
      </w:ins>
      <w:ins w:id="263" w:author="Jones, Emma" w:date="2019-04-11T16:22:00Z">
        <w:r w:rsidR="007871B9">
          <w:instrText>HYPERLINK "http://hl7.org/fhir/R4/http.html" \l "read"</w:instrText>
        </w:r>
      </w:ins>
      <w:del w:id="264" w:author="Jones, Emma" w:date="2019-04-11T16:22:00Z">
        <w:r w:rsidR="007871B9" w:rsidRPr="00276D24" w:rsidDel="007871B9">
          <w:delInstrText>http://hl7.org/fhir/</w:delInstrText>
        </w:r>
        <w:r w:rsidR="007871B9" w:rsidDel="007871B9">
          <w:delInstrText>R4</w:delInstrText>
        </w:r>
        <w:r w:rsidR="007871B9" w:rsidRPr="00276D24" w:rsidDel="007871B9">
          <w:delInstrText>/http.html#read</w:delInstrText>
        </w:r>
      </w:del>
      <w:ins w:id="265" w:author="Jones, Emma" w:date="2019-04-11T16:20:00Z">
        <w:r w:rsidR="007871B9">
          <w:fldChar w:fldCharType="separate"/>
        </w:r>
      </w:ins>
      <w:r w:rsidR="007871B9" w:rsidRPr="00DA5094">
        <w:rPr>
          <w:rStyle w:val="Hyperlink"/>
        </w:rPr>
        <w:t>http://hl7.org/fhir/R4/http.html#read</w:t>
      </w:r>
      <w:ins w:id="266" w:author="Jones, Emma" w:date="2019-04-11T16:20:00Z">
        <w:r w:rsidR="007871B9">
          <w:fldChar w:fldCharType="end"/>
        </w:r>
        <w:r w:rsidR="007871B9">
          <w:t xml:space="preserve"> </w:t>
        </w:r>
      </w:ins>
      <w:r w:rsidR="00BE5305" w:rsidRPr="00276D24">
        <w:t>.</w:t>
      </w:r>
    </w:p>
    <w:p w14:paraId="41FE8085" w14:textId="08A313B5" w:rsidR="002623D3" w:rsidRPr="00276D24" w:rsidRDefault="002623D3" w:rsidP="002623D3">
      <w:pPr>
        <w:pStyle w:val="Heading3"/>
        <w:numPr>
          <w:ilvl w:val="0"/>
          <w:numId w:val="0"/>
        </w:numPr>
        <w:rPr>
          <w:noProof w:val="0"/>
        </w:rPr>
      </w:pPr>
      <w:bookmarkStart w:id="267" w:name="_Toc524533456"/>
      <w:r w:rsidRPr="00276D24">
        <w:rPr>
          <w:noProof w:val="0"/>
        </w:rPr>
        <w:t>3.</w:t>
      </w:r>
      <w:r w:rsidR="001D25BC" w:rsidRPr="00276D24">
        <w:rPr>
          <w:noProof w:val="0"/>
        </w:rPr>
        <w:t>38</w:t>
      </w:r>
      <w:r w:rsidRPr="00276D24">
        <w:rPr>
          <w:noProof w:val="0"/>
        </w:rPr>
        <w:t>.5 Security Considerations</w:t>
      </w:r>
      <w:bookmarkEnd w:id="267"/>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268"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268"/>
    </w:p>
    <w:p w14:paraId="4C1F700F" w14:textId="5651DCFE" w:rsidR="00D54BCF" w:rsidRPr="00276D24" w:rsidRDefault="00D54BCF" w:rsidP="00D54BCF">
      <w:pPr>
        <w:pStyle w:val="Heading3"/>
        <w:numPr>
          <w:ilvl w:val="0"/>
          <w:numId w:val="0"/>
        </w:numPr>
        <w:rPr>
          <w:noProof w:val="0"/>
        </w:rPr>
      </w:pPr>
      <w:bookmarkStart w:id="269" w:name="_Toc524533458"/>
      <w:r w:rsidRPr="00276D24">
        <w:rPr>
          <w:noProof w:val="0"/>
        </w:rPr>
        <w:t>3.</w:t>
      </w:r>
      <w:r w:rsidR="004D3D70" w:rsidRPr="00276D24">
        <w:rPr>
          <w:noProof w:val="0"/>
        </w:rPr>
        <w:t>39</w:t>
      </w:r>
      <w:r w:rsidRPr="00276D24">
        <w:rPr>
          <w:noProof w:val="0"/>
        </w:rPr>
        <w:t>.1 Scope</w:t>
      </w:r>
      <w:bookmarkEnd w:id="269"/>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132BF6BE"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r w:rsidR="0013023A">
        <w:rPr>
          <w:rStyle w:val="Hyperlink"/>
        </w:rPr>
        <w:fldChar w:fldCharType="begin"/>
      </w:r>
      <w:ins w:id="270" w:author="Jones, Emma" w:date="2019-04-11T16:22:00Z">
        <w:r w:rsidR="007871B9">
          <w:rPr>
            <w:rStyle w:val="Hyperlink"/>
          </w:rPr>
          <w:instrText>HYPERLINK "http://hl7.org/fhir/R4/http.html" \l "delete"</w:instrText>
        </w:r>
      </w:ins>
      <w:del w:id="271" w:author="Jones, Emma" w:date="2019-04-11T16:22:00Z">
        <w:r w:rsidR="0013023A" w:rsidDel="007871B9">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272" w:name="_Toc524533459"/>
      <w:r w:rsidRPr="00276D24">
        <w:rPr>
          <w:noProof w:val="0"/>
        </w:rPr>
        <w:t>3.</w:t>
      </w:r>
      <w:r w:rsidR="004D3D70" w:rsidRPr="00276D24">
        <w:rPr>
          <w:noProof w:val="0"/>
        </w:rPr>
        <w:t>39</w:t>
      </w:r>
      <w:r w:rsidRPr="00276D24">
        <w:rPr>
          <w:noProof w:val="0"/>
        </w:rPr>
        <w:t>.2 Actor Roles</w:t>
      </w:r>
      <w:bookmarkEnd w:id="272"/>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4602F3" w:rsidRDefault="004602F3"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4602F3" w:rsidRDefault="004602F3"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4602F3" w:rsidRDefault="004602F3"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4602F3" w:rsidRDefault="004602F3" w:rsidP="00D54BCF">
                        <w:pPr>
                          <w:jc w:val="center"/>
                          <w:rPr>
                            <w:sz w:val="18"/>
                          </w:rPr>
                        </w:pPr>
                        <w:r>
                          <w:rPr>
                            <w:sz w:val="18"/>
                          </w:rPr>
                          <w:t>Subscribe to Care Plan Updates [PCC-39]</w:t>
                        </w:r>
                      </w:p>
                    </w:txbxContent>
                  </v:textbox>
                </v:oval>
                <v:shape 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4602F3" w:rsidRDefault="004602F3"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4602F3" w:rsidRDefault="004602F3"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273" w:name="_Toc524533460"/>
      <w:r w:rsidRPr="00276D24">
        <w:rPr>
          <w:noProof w:val="0"/>
        </w:rPr>
        <w:t>3.</w:t>
      </w:r>
      <w:r w:rsidR="004D3D70" w:rsidRPr="00276D24">
        <w:rPr>
          <w:noProof w:val="0"/>
        </w:rPr>
        <w:t>39</w:t>
      </w:r>
      <w:r w:rsidRPr="00276D24">
        <w:rPr>
          <w:noProof w:val="0"/>
        </w:rPr>
        <w:t>.3 Referenced Standards</w:t>
      </w:r>
      <w:bookmarkEnd w:id="273"/>
    </w:p>
    <w:p w14:paraId="5FDE490B" w14:textId="1CC11087" w:rsidR="00C349DB" w:rsidRPr="00276D24" w:rsidRDefault="00C349DB" w:rsidP="00C349DB">
      <w:pPr>
        <w:pStyle w:val="BodyText"/>
      </w:pPr>
      <w:r w:rsidRPr="00276D24">
        <w:t xml:space="preserve">HL7 FHIR standard </w:t>
      </w:r>
      <w:del w:id="274" w:author="Jones, Emma" w:date="2019-04-11T18:16:00Z">
        <w:r w:rsidR="00FC2DDA" w:rsidDel="007C3CEE">
          <w:delText>release 4</w:delText>
        </w:r>
        <w:r w:rsidRPr="00276D24" w:rsidDel="007C3CEE">
          <w:delText xml:space="preserve"> (STU)</w:delText>
        </w:r>
      </w:del>
      <w:ins w:id="275" w:author="Jones, Emma" w:date="2019-04-11T18:16:00Z">
        <w:r w:rsidR="007C3CEE">
          <w:t xml:space="preserve">R4 </w:t>
        </w:r>
      </w:ins>
    </w:p>
    <w:p w14:paraId="0E852783" w14:textId="04B04B23" w:rsidR="00D54BCF" w:rsidRPr="00276D24" w:rsidRDefault="00D54BCF" w:rsidP="00D54BCF">
      <w:pPr>
        <w:pStyle w:val="Heading3"/>
        <w:numPr>
          <w:ilvl w:val="0"/>
          <w:numId w:val="0"/>
        </w:numPr>
        <w:rPr>
          <w:noProof w:val="0"/>
        </w:rPr>
      </w:pPr>
      <w:bookmarkStart w:id="276" w:name="_Toc524533461"/>
      <w:r w:rsidRPr="00276D24">
        <w:rPr>
          <w:noProof w:val="0"/>
        </w:rPr>
        <w:t>3.</w:t>
      </w:r>
      <w:r w:rsidR="004D3D70" w:rsidRPr="00276D24">
        <w:rPr>
          <w:noProof w:val="0"/>
        </w:rPr>
        <w:t>39</w:t>
      </w:r>
      <w:r w:rsidRPr="00276D24">
        <w:rPr>
          <w:noProof w:val="0"/>
        </w:rPr>
        <w:t>.4 Interaction Diagram</w:t>
      </w:r>
      <w:bookmarkEnd w:id="276"/>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4602F3" w:rsidRPr="007C1AAC" w:rsidRDefault="004602F3"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4602F3" w:rsidRPr="007C1AAC" w:rsidRDefault="004602F3"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4602F3" w:rsidRPr="007C1AAC" w:rsidRDefault="004602F3"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4602F3" w:rsidRPr="007C1AAC" w:rsidRDefault="004602F3"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4602F3" w:rsidRPr="007C1AAC" w:rsidRDefault="004602F3"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4602F3" w:rsidRPr="007C1AAC" w:rsidRDefault="004602F3"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277"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277"/>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278" w:name="_Toc524533463"/>
      <w:r w:rsidRPr="00276D24">
        <w:rPr>
          <w:noProof w:val="0"/>
        </w:rPr>
        <w:t>3.</w:t>
      </w:r>
      <w:r w:rsidR="004D3D70" w:rsidRPr="00276D24">
        <w:rPr>
          <w:noProof w:val="0"/>
        </w:rPr>
        <w:t>39</w:t>
      </w:r>
      <w:r w:rsidRPr="00276D24">
        <w:rPr>
          <w:noProof w:val="0"/>
        </w:rPr>
        <w:t>.4.1.1 Trigger Events</w:t>
      </w:r>
      <w:bookmarkEnd w:id="278"/>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279" w:name="_Toc524533464"/>
      <w:r w:rsidRPr="00276D24">
        <w:rPr>
          <w:noProof w:val="0"/>
        </w:rPr>
        <w:t>3.</w:t>
      </w:r>
      <w:r w:rsidR="004D3D70" w:rsidRPr="00276D24">
        <w:rPr>
          <w:noProof w:val="0"/>
        </w:rPr>
        <w:t>39</w:t>
      </w:r>
      <w:r w:rsidRPr="00276D24">
        <w:rPr>
          <w:noProof w:val="0"/>
        </w:rPr>
        <w:t>.4.1.2 Message Semantics</w:t>
      </w:r>
      <w:bookmarkEnd w:id="279"/>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0A1CB0C6" w:rsidR="001E6ADA" w:rsidRPr="00276D24" w:rsidRDefault="001E6ADA" w:rsidP="001E6ADA">
      <w:pPr>
        <w:pStyle w:val="BodyText"/>
      </w:pPr>
      <w:r w:rsidRPr="00276D24">
        <w:t xml:space="preserve">See </w:t>
      </w:r>
      <w:ins w:id="280"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/subscription.html</w:instrText>
      </w:r>
      <w:ins w:id="281" w:author="Jones, Emma" w:date="2019-04-11T16:23:00Z">
        <w:r w:rsidR="007871B9">
          <w:instrText xml:space="preserve">" </w:instrText>
        </w:r>
        <w:r w:rsidR="007871B9">
          <w:fldChar w:fldCharType="separate"/>
        </w:r>
      </w:ins>
      <w:r w:rsidR="007871B9" w:rsidRPr="00DA5094">
        <w:rPr>
          <w:rStyle w:val="Hyperlink"/>
        </w:rPr>
        <w:t>http://hl7.org/fhir/R4/subscription.html</w:t>
      </w:r>
      <w:ins w:id="282" w:author="Jones, Emma" w:date="2019-04-11T16:23:00Z">
        <w:r w:rsidR="007871B9">
          <w:fldChar w:fldCharType="end"/>
        </w:r>
        <w:r w:rsidR="007871B9">
          <w:t xml:space="preserve"> </w:t>
        </w:r>
      </w:ins>
      <w:r w:rsidR="00BE5305" w:rsidRPr="00276D24">
        <w:t>.</w:t>
      </w:r>
    </w:p>
    <w:p w14:paraId="7F5D7E68" w14:textId="2494278C" w:rsidR="00D54BCF" w:rsidRPr="00276D24" w:rsidRDefault="00D54BCF" w:rsidP="00D54BCF">
      <w:pPr>
        <w:pStyle w:val="Heading5"/>
        <w:numPr>
          <w:ilvl w:val="0"/>
          <w:numId w:val="0"/>
        </w:numPr>
        <w:rPr>
          <w:noProof w:val="0"/>
        </w:rPr>
      </w:pPr>
      <w:bookmarkStart w:id="283" w:name="_Toc524533465"/>
      <w:r w:rsidRPr="00276D24">
        <w:rPr>
          <w:noProof w:val="0"/>
        </w:rPr>
        <w:t>3.</w:t>
      </w:r>
      <w:r w:rsidR="004D3D70" w:rsidRPr="00276D24">
        <w:rPr>
          <w:noProof w:val="0"/>
        </w:rPr>
        <w:t>39</w:t>
      </w:r>
      <w:r w:rsidRPr="00276D24">
        <w:rPr>
          <w:noProof w:val="0"/>
        </w:rPr>
        <w:t>.4.1.3 Expected Actions</w:t>
      </w:r>
      <w:bookmarkEnd w:id="283"/>
    </w:p>
    <w:p w14:paraId="744A0110" w14:textId="4DA6D46F"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w:t>
      </w:r>
      <w:r w:rsidR="00FC2DDA">
        <w:t>R4</w:t>
      </w:r>
      <w:r w:rsidR="007B4B7C" w:rsidRPr="00276D24">
        <w:t>/</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284" w:name="_Toc524533466"/>
      <w:r w:rsidRPr="00276D24">
        <w:rPr>
          <w:noProof w:val="0"/>
        </w:rPr>
        <w:t>3.</w:t>
      </w:r>
      <w:r w:rsidR="004D3D70" w:rsidRPr="00276D24">
        <w:rPr>
          <w:noProof w:val="0"/>
        </w:rPr>
        <w:t>39</w:t>
      </w:r>
      <w:r w:rsidRPr="00276D24">
        <w:rPr>
          <w:noProof w:val="0"/>
        </w:rPr>
        <w:t>.4.2 Update Subscription to Care Plan Updates</w:t>
      </w:r>
      <w:bookmarkEnd w:id="284"/>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285" w:name="_Toc524533467"/>
      <w:r w:rsidRPr="00276D24">
        <w:rPr>
          <w:noProof w:val="0"/>
        </w:rPr>
        <w:t>3.</w:t>
      </w:r>
      <w:r w:rsidR="004D3D70" w:rsidRPr="00276D24">
        <w:rPr>
          <w:noProof w:val="0"/>
        </w:rPr>
        <w:t>39</w:t>
      </w:r>
      <w:r w:rsidRPr="00276D24">
        <w:rPr>
          <w:noProof w:val="0"/>
        </w:rPr>
        <w:t>.4.2.1 Trigger Events</w:t>
      </w:r>
      <w:bookmarkEnd w:id="285"/>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286" w:name="_Toc524533468"/>
      <w:r w:rsidRPr="00276D24">
        <w:rPr>
          <w:noProof w:val="0"/>
        </w:rPr>
        <w:t>3.</w:t>
      </w:r>
      <w:r w:rsidR="004D3D70" w:rsidRPr="00276D24">
        <w:rPr>
          <w:noProof w:val="0"/>
        </w:rPr>
        <w:t>39</w:t>
      </w:r>
      <w:r w:rsidRPr="00276D24">
        <w:rPr>
          <w:noProof w:val="0"/>
        </w:rPr>
        <w:t>.4.2.2 Message Semantics</w:t>
      </w:r>
      <w:bookmarkEnd w:id="286"/>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5B836C1D" w:rsidR="00873182" w:rsidRPr="00276D24" w:rsidRDefault="00873182" w:rsidP="004A653D">
      <w:pPr>
        <w:pStyle w:val="BodyText"/>
      </w:pPr>
      <w:r w:rsidRPr="00276D24">
        <w:t xml:space="preserve">See </w:t>
      </w:r>
      <w:ins w:id="287"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88" w:author="Jones, Emma" w:date="2019-04-11T16:23:00Z">
        <w:r w:rsidR="007871B9">
          <w:instrText xml:space="preserve">" </w:instrText>
        </w:r>
        <w:r w:rsidR="007871B9">
          <w:fldChar w:fldCharType="separate"/>
        </w:r>
      </w:ins>
      <w:r w:rsidR="007871B9" w:rsidRPr="00DA5094">
        <w:rPr>
          <w:rStyle w:val="Hyperlink"/>
        </w:rPr>
        <w:t>http://hl7.org/fhir/R4/http.html#update</w:t>
      </w:r>
      <w:ins w:id="289" w:author="Jones, Emma" w:date="2019-04-11T16:23:00Z">
        <w:r w:rsidR="007871B9">
          <w:fldChar w:fldCharType="end"/>
        </w:r>
        <w:r w:rsidR="007871B9">
          <w:t xml:space="preserve"> </w:t>
        </w:r>
      </w:ins>
      <w:r w:rsidR="00BE5305" w:rsidRPr="00276D24">
        <w:t>.</w:t>
      </w:r>
    </w:p>
    <w:p w14:paraId="02A8D19E" w14:textId="07CAFB46" w:rsidR="00873182" w:rsidRPr="00276D24" w:rsidRDefault="00873182" w:rsidP="00873182">
      <w:pPr>
        <w:pStyle w:val="Heading5"/>
        <w:numPr>
          <w:ilvl w:val="0"/>
          <w:numId w:val="0"/>
        </w:numPr>
        <w:rPr>
          <w:noProof w:val="0"/>
        </w:rPr>
      </w:pPr>
      <w:bookmarkStart w:id="290" w:name="_Toc524533469"/>
      <w:r w:rsidRPr="00276D24">
        <w:rPr>
          <w:noProof w:val="0"/>
        </w:rPr>
        <w:t>3.</w:t>
      </w:r>
      <w:r w:rsidR="004D3D70" w:rsidRPr="00276D24">
        <w:rPr>
          <w:noProof w:val="0"/>
        </w:rPr>
        <w:t>39</w:t>
      </w:r>
      <w:r w:rsidRPr="00276D24">
        <w:rPr>
          <w:noProof w:val="0"/>
        </w:rPr>
        <w:t>.4.2.3 Expected Actions</w:t>
      </w:r>
      <w:bookmarkEnd w:id="290"/>
    </w:p>
    <w:p w14:paraId="51AB2EF0" w14:textId="77BBE9DE" w:rsidR="00873182" w:rsidRPr="00276D24" w:rsidRDefault="00F5026D" w:rsidP="00A03166">
      <w:pPr>
        <w:pStyle w:val="BodyText"/>
      </w:pPr>
      <w:r w:rsidRPr="00276D24">
        <w:t xml:space="preserve">See </w:t>
      </w:r>
      <w:ins w:id="291"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92" w:author="Jones, Emma" w:date="2019-04-11T16:23:00Z">
        <w:r w:rsidR="007871B9">
          <w:instrText xml:space="preserve">" </w:instrText>
        </w:r>
        <w:r w:rsidR="007871B9">
          <w:fldChar w:fldCharType="separate"/>
        </w:r>
      </w:ins>
      <w:r w:rsidR="007871B9" w:rsidRPr="00DA5094">
        <w:rPr>
          <w:rStyle w:val="Hyperlink"/>
        </w:rPr>
        <w:t>http://hl7.org/fhir/R4/http.html#update</w:t>
      </w:r>
      <w:ins w:id="293" w:author="Jones, Emma" w:date="2019-04-11T16:23:00Z">
        <w:r w:rsidR="007871B9">
          <w:fldChar w:fldCharType="end"/>
        </w:r>
        <w:r w:rsidR="007871B9">
          <w:t xml:space="preserve"> </w:t>
        </w:r>
      </w:ins>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294" w:name="_Toc524533470"/>
      <w:r w:rsidRPr="00276D24">
        <w:rPr>
          <w:noProof w:val="0"/>
        </w:rPr>
        <w:t>3.</w:t>
      </w:r>
      <w:r w:rsidR="004D3D70" w:rsidRPr="00276D24">
        <w:rPr>
          <w:noProof w:val="0"/>
        </w:rPr>
        <w:t>39</w:t>
      </w:r>
      <w:r w:rsidRPr="00276D24">
        <w:rPr>
          <w:noProof w:val="0"/>
        </w:rPr>
        <w:t>.5 Security Considerations</w:t>
      </w:r>
      <w:bookmarkEnd w:id="294"/>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295"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295"/>
    </w:p>
    <w:p w14:paraId="474BBBDE" w14:textId="16D05486" w:rsidR="00C946C5" w:rsidRPr="00276D24" w:rsidRDefault="00C946C5" w:rsidP="00C946C5">
      <w:pPr>
        <w:pStyle w:val="Heading3"/>
        <w:numPr>
          <w:ilvl w:val="0"/>
          <w:numId w:val="0"/>
        </w:numPr>
        <w:rPr>
          <w:noProof w:val="0"/>
        </w:rPr>
      </w:pPr>
      <w:bookmarkStart w:id="296" w:name="_Toc524533472"/>
      <w:r w:rsidRPr="00276D24">
        <w:rPr>
          <w:noProof w:val="0"/>
        </w:rPr>
        <w:t>3.</w:t>
      </w:r>
      <w:r w:rsidR="00FE0205" w:rsidRPr="00276D24">
        <w:rPr>
          <w:noProof w:val="0"/>
        </w:rPr>
        <w:t>40</w:t>
      </w:r>
      <w:r w:rsidRPr="00276D24">
        <w:rPr>
          <w:noProof w:val="0"/>
        </w:rPr>
        <w:t>.1 Scope</w:t>
      </w:r>
      <w:bookmarkEnd w:id="296"/>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297" w:name="_Toc524533473"/>
      <w:r w:rsidRPr="00276D24">
        <w:rPr>
          <w:noProof w:val="0"/>
        </w:rPr>
        <w:t>3.</w:t>
      </w:r>
      <w:r w:rsidR="00FE0205" w:rsidRPr="00276D24">
        <w:rPr>
          <w:noProof w:val="0"/>
        </w:rPr>
        <w:t>40</w:t>
      </w:r>
      <w:r w:rsidRPr="00276D24">
        <w:rPr>
          <w:noProof w:val="0"/>
        </w:rPr>
        <w:t>.2 Actor Roles</w:t>
      </w:r>
      <w:bookmarkEnd w:id="297"/>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4602F3" w:rsidRDefault="004602F3"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4602F3" w:rsidRDefault="004602F3"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4602F3" w:rsidRDefault="004602F3"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4602F3" w:rsidRDefault="004602F3" w:rsidP="00C946C5">
                        <w:pPr>
                          <w:jc w:val="center"/>
                          <w:rPr>
                            <w:sz w:val="18"/>
                          </w:rPr>
                        </w:pPr>
                        <w:r>
                          <w:rPr>
                            <w:sz w:val="18"/>
                          </w:rPr>
                          <w:t>Provide Care Plan [PCC-40]</w:t>
                        </w:r>
                      </w:p>
                    </w:txbxContent>
                  </v:textbox>
                </v:oval>
                <v:shape 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4602F3" w:rsidRDefault="004602F3"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4602F3" w:rsidRDefault="004602F3"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298" w:name="_Toc524533474"/>
      <w:r w:rsidRPr="00276D24">
        <w:rPr>
          <w:noProof w:val="0"/>
        </w:rPr>
        <w:lastRenderedPageBreak/>
        <w:t>3.</w:t>
      </w:r>
      <w:r w:rsidR="00FE0205" w:rsidRPr="00276D24">
        <w:rPr>
          <w:noProof w:val="0"/>
        </w:rPr>
        <w:t>40</w:t>
      </w:r>
      <w:r w:rsidRPr="00276D24">
        <w:rPr>
          <w:noProof w:val="0"/>
        </w:rPr>
        <w:t>.3 Referenced Standards</w:t>
      </w:r>
      <w:bookmarkEnd w:id="298"/>
    </w:p>
    <w:p w14:paraId="5484878D" w14:textId="0B96AEB6" w:rsidR="00C349DB" w:rsidRPr="00276D24" w:rsidRDefault="00C349DB" w:rsidP="00C349DB">
      <w:pPr>
        <w:pStyle w:val="BodyText"/>
      </w:pPr>
      <w:r w:rsidRPr="00276D24">
        <w:t xml:space="preserve">HL7 FHIR standard </w:t>
      </w:r>
      <w:r w:rsidR="00FC2DDA">
        <w:t>release 4</w:t>
      </w:r>
      <w:del w:id="299" w:author="Jones, Emma" w:date="2019-04-11T16:23:00Z">
        <w:r w:rsidRPr="00276D24" w:rsidDel="007871B9">
          <w:delText xml:space="preserve"> (STU)</w:delText>
        </w:r>
      </w:del>
    </w:p>
    <w:p w14:paraId="28E1D564" w14:textId="7AD80545" w:rsidR="00C946C5" w:rsidRPr="00276D24" w:rsidRDefault="00C946C5" w:rsidP="00C946C5">
      <w:pPr>
        <w:pStyle w:val="Heading3"/>
        <w:numPr>
          <w:ilvl w:val="0"/>
          <w:numId w:val="0"/>
        </w:numPr>
        <w:rPr>
          <w:noProof w:val="0"/>
        </w:rPr>
      </w:pPr>
      <w:bookmarkStart w:id="300" w:name="_Toc524533475"/>
      <w:r w:rsidRPr="00276D24">
        <w:rPr>
          <w:noProof w:val="0"/>
        </w:rPr>
        <w:t>3.</w:t>
      </w:r>
      <w:r w:rsidR="00FE0205" w:rsidRPr="00276D24">
        <w:rPr>
          <w:noProof w:val="0"/>
        </w:rPr>
        <w:t>40</w:t>
      </w:r>
      <w:r w:rsidRPr="00276D24">
        <w:rPr>
          <w:noProof w:val="0"/>
        </w:rPr>
        <w:t>.4 Interaction Diagram</w:t>
      </w:r>
      <w:bookmarkEnd w:id="300"/>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4602F3" w:rsidRPr="007C1AAC" w:rsidRDefault="004602F3"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4602F3" w:rsidRPr="007C1AAC" w:rsidRDefault="004602F3"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4602F3" w:rsidRPr="007C1AAC" w:rsidRDefault="004602F3"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4602F3" w:rsidRPr="007C1AAC" w:rsidRDefault="004602F3"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4602F3" w:rsidRPr="007C1AAC" w:rsidRDefault="004602F3"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4602F3" w:rsidRPr="007C1AAC" w:rsidRDefault="004602F3"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301"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301"/>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302" w:name="_Toc524533477"/>
      <w:r w:rsidRPr="00276D24">
        <w:rPr>
          <w:noProof w:val="0"/>
        </w:rPr>
        <w:t>3.</w:t>
      </w:r>
      <w:r w:rsidR="00FE0205" w:rsidRPr="00276D24">
        <w:rPr>
          <w:noProof w:val="0"/>
        </w:rPr>
        <w:t>40</w:t>
      </w:r>
      <w:r w:rsidRPr="00276D24">
        <w:rPr>
          <w:noProof w:val="0"/>
        </w:rPr>
        <w:t>.4.1.1 Trigger Events</w:t>
      </w:r>
      <w:bookmarkEnd w:id="302"/>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303" w:name="_Toc524533478"/>
      <w:r w:rsidRPr="00276D24">
        <w:rPr>
          <w:noProof w:val="0"/>
        </w:rPr>
        <w:t>3.</w:t>
      </w:r>
      <w:r w:rsidR="00FE0205" w:rsidRPr="00276D24">
        <w:rPr>
          <w:noProof w:val="0"/>
        </w:rPr>
        <w:t>40</w:t>
      </w:r>
      <w:r w:rsidRPr="00276D24">
        <w:rPr>
          <w:noProof w:val="0"/>
        </w:rPr>
        <w:t>.4.1.2 Message Semantics</w:t>
      </w:r>
      <w:bookmarkEnd w:id="303"/>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DDC138F" w:rsidR="009516A1" w:rsidRPr="00276D24" w:rsidRDefault="009516A1" w:rsidP="00A03166">
      <w:pPr>
        <w:pStyle w:val="BodyText"/>
      </w:pPr>
      <w:r w:rsidRPr="00276D24">
        <w:t xml:space="preserve">See </w:t>
      </w:r>
      <w:ins w:id="304" w:author="Jones, Emma" w:date="2019-04-11T16:25:00Z">
        <w:r w:rsidR="007871B9">
          <w:rPr>
            <w:rStyle w:val="Hyperlink"/>
          </w:rPr>
          <w:fldChar w:fldCharType="begin"/>
        </w:r>
        <w:r w:rsidR="007871B9">
          <w:rPr>
            <w:rStyle w:val="Hyperlink"/>
          </w:rPr>
          <w:instrText xml:space="preserve"> HYPERLINK "http://hl7.org/fhir/R4/subscription.html" </w:instrText>
        </w:r>
        <w:r w:rsidR="007871B9">
          <w:rPr>
            <w:rStyle w:val="Hyperlink"/>
          </w:rPr>
          <w:fldChar w:fldCharType="separate"/>
        </w:r>
        <w:r w:rsidR="004123FE" w:rsidRPr="007871B9">
          <w:rPr>
            <w:rStyle w:val="Hyperlink"/>
          </w:rPr>
          <w:t>http://hl7.org/fhir/</w:t>
        </w:r>
        <w:r w:rsidR="00FC2DDA" w:rsidRPr="007871B9">
          <w:rPr>
            <w:rStyle w:val="Hyperlink"/>
          </w:rPr>
          <w:t>R4</w:t>
        </w:r>
        <w:r w:rsidR="004123FE" w:rsidRPr="007871B9">
          <w:rPr>
            <w:rStyle w:val="Hyperlink"/>
          </w:rPr>
          <w:t>/subscription.html</w:t>
        </w:r>
        <w:r w:rsidR="007871B9">
          <w:rPr>
            <w:rStyle w:val="Hyperlink"/>
          </w:rPr>
          <w:fldChar w:fldCharType="end"/>
        </w:r>
      </w:ins>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305" w:name="_Toc524533479"/>
      <w:r w:rsidRPr="00276D24">
        <w:rPr>
          <w:noProof w:val="0"/>
        </w:rPr>
        <w:t>3.</w:t>
      </w:r>
      <w:r w:rsidR="00FE0205" w:rsidRPr="00276D24">
        <w:rPr>
          <w:noProof w:val="0"/>
        </w:rPr>
        <w:t>40</w:t>
      </w:r>
      <w:r w:rsidRPr="00276D24">
        <w:rPr>
          <w:noProof w:val="0"/>
        </w:rPr>
        <w:t>.4.1.3 Expected Actions</w:t>
      </w:r>
      <w:bookmarkEnd w:id="305"/>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306" w:name="_Toc524533480"/>
      <w:r w:rsidRPr="00276D24">
        <w:rPr>
          <w:noProof w:val="0"/>
        </w:rPr>
        <w:t>3.</w:t>
      </w:r>
      <w:r w:rsidR="00FE0205" w:rsidRPr="00276D24">
        <w:rPr>
          <w:noProof w:val="0"/>
        </w:rPr>
        <w:t>40</w:t>
      </w:r>
      <w:r w:rsidRPr="00276D24">
        <w:rPr>
          <w:noProof w:val="0"/>
        </w:rPr>
        <w:t>.5 Security Considerations</w:t>
      </w:r>
      <w:bookmarkEnd w:id="306"/>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307"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307"/>
    </w:p>
    <w:p w14:paraId="6D8E5263" w14:textId="707C656B" w:rsidR="001277AA" w:rsidRPr="00276D24" w:rsidRDefault="001277AA" w:rsidP="001277AA">
      <w:pPr>
        <w:pStyle w:val="Heading3"/>
        <w:numPr>
          <w:ilvl w:val="0"/>
          <w:numId w:val="0"/>
        </w:numPr>
        <w:rPr>
          <w:noProof w:val="0"/>
        </w:rPr>
      </w:pPr>
      <w:bookmarkStart w:id="308" w:name="_Toc524533482"/>
      <w:r w:rsidRPr="00276D24">
        <w:rPr>
          <w:noProof w:val="0"/>
        </w:rPr>
        <w:t>3.</w:t>
      </w:r>
      <w:r w:rsidR="00293061" w:rsidRPr="00276D24">
        <w:rPr>
          <w:noProof w:val="0"/>
        </w:rPr>
        <w:t>41</w:t>
      </w:r>
      <w:r w:rsidRPr="00276D24">
        <w:rPr>
          <w:noProof w:val="0"/>
        </w:rPr>
        <w:t>.1 Scope</w:t>
      </w:r>
      <w:bookmarkEnd w:id="308"/>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309" w:name="_Toc524533483"/>
      <w:r w:rsidRPr="00276D24">
        <w:rPr>
          <w:noProof w:val="0"/>
        </w:rPr>
        <w:t>3.</w:t>
      </w:r>
      <w:r w:rsidR="00293061" w:rsidRPr="00276D24">
        <w:rPr>
          <w:noProof w:val="0"/>
        </w:rPr>
        <w:t>41</w:t>
      </w:r>
      <w:r w:rsidRPr="00276D24">
        <w:rPr>
          <w:noProof w:val="0"/>
        </w:rPr>
        <w:t>.2 Actor Roles</w:t>
      </w:r>
      <w:bookmarkEnd w:id="309"/>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4602F3" w:rsidRDefault="004602F3"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4602F3" w:rsidRDefault="004602F3"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4602F3" w:rsidRDefault="004602F3"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4602F3" w:rsidRDefault="004602F3" w:rsidP="001277AA">
                        <w:pPr>
                          <w:jc w:val="center"/>
                          <w:rPr>
                            <w:sz w:val="18"/>
                          </w:rPr>
                        </w:pPr>
                        <w:r>
                          <w:rPr>
                            <w:sz w:val="18"/>
                          </w:rPr>
                          <w:t>Search for Care Plan [PCC-41]</w:t>
                        </w:r>
                      </w:p>
                    </w:txbxContent>
                  </v:textbox>
                </v:oval>
                <v:shape 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4602F3" w:rsidRDefault="004602F3"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4602F3" w:rsidRDefault="004602F3"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310" w:name="_Toc524533484"/>
      <w:r w:rsidRPr="00276D24">
        <w:rPr>
          <w:noProof w:val="0"/>
        </w:rPr>
        <w:t>3.</w:t>
      </w:r>
      <w:r w:rsidR="00293061" w:rsidRPr="00276D24">
        <w:rPr>
          <w:noProof w:val="0"/>
        </w:rPr>
        <w:t>41</w:t>
      </w:r>
      <w:r w:rsidRPr="00276D24">
        <w:rPr>
          <w:noProof w:val="0"/>
        </w:rPr>
        <w:t>.3 Referenced Standards</w:t>
      </w:r>
      <w:bookmarkEnd w:id="310"/>
    </w:p>
    <w:p w14:paraId="4D75AF1D" w14:textId="7EBC6D36" w:rsidR="00C349DB" w:rsidRPr="00276D24" w:rsidRDefault="00C349DB" w:rsidP="00C349DB">
      <w:pPr>
        <w:pStyle w:val="BodyText"/>
      </w:pPr>
      <w:r w:rsidRPr="00276D24">
        <w:t xml:space="preserve">HL7 FHIR standard </w:t>
      </w:r>
      <w:del w:id="311" w:author="Jones, Emma" w:date="2019-04-11T18:16:00Z">
        <w:r w:rsidR="00FC2DDA" w:rsidDel="007C3CEE">
          <w:delText>release 4</w:delText>
        </w:r>
        <w:r w:rsidRPr="00276D24" w:rsidDel="007C3CEE">
          <w:delText xml:space="preserve"> </w:delText>
        </w:r>
      </w:del>
      <w:ins w:id="312" w:author="Jones, Emma" w:date="2019-04-11T18:16:00Z">
        <w:r w:rsidR="007C3CEE">
          <w:t xml:space="preserve">R4 </w:t>
        </w:r>
      </w:ins>
      <w:del w:id="313" w:author="Jones, Emma" w:date="2019-04-11T16:25:00Z">
        <w:r w:rsidRPr="00276D24" w:rsidDel="007871B9">
          <w:delText>(STU)</w:delText>
        </w:r>
      </w:del>
    </w:p>
    <w:p w14:paraId="713352D5" w14:textId="2C1B79B0" w:rsidR="001277AA" w:rsidRPr="00276D24" w:rsidRDefault="001277AA" w:rsidP="001277AA">
      <w:pPr>
        <w:pStyle w:val="Heading3"/>
        <w:numPr>
          <w:ilvl w:val="0"/>
          <w:numId w:val="0"/>
        </w:numPr>
        <w:rPr>
          <w:noProof w:val="0"/>
        </w:rPr>
      </w:pPr>
      <w:bookmarkStart w:id="314" w:name="_Toc524533485"/>
      <w:r w:rsidRPr="00276D24">
        <w:rPr>
          <w:noProof w:val="0"/>
        </w:rPr>
        <w:lastRenderedPageBreak/>
        <w:t>3.</w:t>
      </w:r>
      <w:r w:rsidR="00293061" w:rsidRPr="00276D24">
        <w:rPr>
          <w:noProof w:val="0"/>
        </w:rPr>
        <w:t>41</w:t>
      </w:r>
      <w:r w:rsidRPr="00276D24">
        <w:rPr>
          <w:noProof w:val="0"/>
        </w:rPr>
        <w:t>.4 Interaction Diagram</w:t>
      </w:r>
      <w:bookmarkEnd w:id="314"/>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4602F3" w:rsidRPr="007C1AAC" w:rsidRDefault="004602F3"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4602F3" w:rsidRPr="007C1AAC" w:rsidRDefault="004602F3"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4602F3" w:rsidRPr="007C1AAC" w:rsidRDefault="004602F3"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4602F3" w:rsidRPr="007C1AAC" w:rsidRDefault="004602F3"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4602F3" w:rsidRPr="007C1AAC" w:rsidRDefault="004602F3"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4602F3" w:rsidRPr="007C1AAC" w:rsidRDefault="004602F3"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315"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315"/>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316" w:name="_Toc524533487"/>
      <w:r w:rsidRPr="00276D24">
        <w:rPr>
          <w:noProof w:val="0"/>
        </w:rPr>
        <w:t>3.</w:t>
      </w:r>
      <w:r w:rsidR="00293061" w:rsidRPr="00276D24">
        <w:rPr>
          <w:noProof w:val="0"/>
        </w:rPr>
        <w:t>41</w:t>
      </w:r>
      <w:r w:rsidRPr="00276D24">
        <w:rPr>
          <w:noProof w:val="0"/>
        </w:rPr>
        <w:t>.4.1.1 Trigger Events</w:t>
      </w:r>
      <w:bookmarkEnd w:id="316"/>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317" w:name="_Toc524533488"/>
      <w:r w:rsidRPr="00276D24">
        <w:rPr>
          <w:noProof w:val="0"/>
        </w:rPr>
        <w:t>3.</w:t>
      </w:r>
      <w:r w:rsidR="00293061" w:rsidRPr="00276D24">
        <w:rPr>
          <w:noProof w:val="0"/>
        </w:rPr>
        <w:t>41</w:t>
      </w:r>
      <w:r w:rsidRPr="00276D24">
        <w:rPr>
          <w:noProof w:val="0"/>
        </w:rPr>
        <w:t>.4.1.2 Message Semantics</w:t>
      </w:r>
      <w:bookmarkEnd w:id="317"/>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37650EBB" w:rsidR="004C6765" w:rsidRPr="00276D24" w:rsidRDefault="004C6765" w:rsidP="00235F1F">
      <w:pPr>
        <w:pStyle w:val="BodyText"/>
      </w:pPr>
      <w:r w:rsidRPr="00276D24">
        <w:t xml:space="preserve">See the FHIR </w:t>
      </w:r>
      <w:r w:rsidR="009A57C3" w:rsidRPr="00276D24">
        <w:t xml:space="preserve">CarePlan resource Search Parameters at </w:t>
      </w:r>
      <w:r w:rsidR="0013023A">
        <w:rPr>
          <w:rStyle w:val="Hyperlink"/>
        </w:rPr>
        <w:fldChar w:fldCharType="begin"/>
      </w:r>
      <w:ins w:id="318" w:author="Jones, Emma" w:date="2019-04-11T16:26:00Z">
        <w:r w:rsidR="007871B9">
          <w:rPr>
            <w:rStyle w:val="Hyperlink"/>
          </w:rPr>
          <w:instrText>HYPERLINK "http://hl7.org/fhir/R4/careplan.html" \l "search"</w:instrText>
        </w:r>
      </w:ins>
      <w:del w:id="319" w:author="Jones, Emma" w:date="2019-04-11T16:26:00Z">
        <w:r w:rsidR="0013023A" w:rsidDel="007871B9">
          <w:rPr>
            <w:rStyle w:val="Hyperlink"/>
          </w:rPr>
          <w:delInstrText xml:space="preserve"> HYPERLINK "http://hl7.org/fhir/STU3/careplan.html" \l "search"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/careplan.html#search</w:t>
      </w:r>
      <w:r w:rsidR="0013023A">
        <w:rPr>
          <w:rStyle w:val="Hyperlink"/>
        </w:rPr>
        <w:fldChar w:fldCharType="end"/>
      </w:r>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320" w:name="_Toc524533489"/>
      <w:r w:rsidRPr="00276D24">
        <w:rPr>
          <w:noProof w:val="0"/>
        </w:rPr>
        <w:t>3.</w:t>
      </w:r>
      <w:r w:rsidR="00293061" w:rsidRPr="00276D24">
        <w:rPr>
          <w:noProof w:val="0"/>
        </w:rPr>
        <w:t>41</w:t>
      </w:r>
      <w:r w:rsidRPr="00276D24">
        <w:rPr>
          <w:noProof w:val="0"/>
        </w:rPr>
        <w:t>.4.1.3 Expected Actions</w:t>
      </w:r>
      <w:bookmarkEnd w:id="320"/>
    </w:p>
    <w:p w14:paraId="05EDA709" w14:textId="0235976F"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r w:rsidR="0013023A">
        <w:rPr>
          <w:rStyle w:val="Hyperlink"/>
        </w:rPr>
        <w:fldChar w:fldCharType="begin"/>
      </w:r>
      <w:ins w:id="321" w:author="Jones, Emma" w:date="2019-04-11T16:26:00Z">
        <w:r w:rsidR="007871B9">
          <w:rPr>
            <w:rStyle w:val="Hyperlink"/>
          </w:rPr>
          <w:instrText>HYPERLINK "http://hl7.org/fhir/R4/search.html"</w:instrText>
        </w:r>
      </w:ins>
      <w:del w:id="322" w:author="Jones, Emma" w:date="2019-04-11T16:26:00Z">
        <w:r w:rsidR="0013023A" w:rsidDel="007871B9">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r w:rsidR="0013023A">
        <w:rPr>
          <w:rStyle w:val="Hyperlink"/>
        </w:rPr>
        <w:fldChar w:fldCharType="begin"/>
      </w:r>
      <w:ins w:id="323" w:author="Jones, Emma" w:date="2019-04-11T16:27:00Z">
        <w:r w:rsidR="007871B9">
          <w:rPr>
            <w:rStyle w:val="Hyperlink"/>
          </w:rPr>
          <w:instrText>HYPERLINK "http://hl7.org/fhir/R4/bundle.html"</w:instrText>
        </w:r>
      </w:ins>
      <w:del w:id="324" w:author="Jones, Emma" w:date="2019-04-11T16:27:00Z">
        <w:r w:rsidR="0013023A" w:rsidDel="007871B9">
          <w:rPr>
            <w:rStyle w:val="Hyperlink"/>
          </w:rPr>
          <w:delInstrText xml:space="preserve"> HYPERLINK "http://hl7.org/fhir/STU3/bundle.html" </w:delInstrText>
        </w:r>
      </w:del>
      <w:r w:rsidR="0013023A">
        <w:rPr>
          <w:rStyle w:val="Hyperlink"/>
        </w:rPr>
        <w:fldChar w:fldCharType="separate"/>
      </w:r>
      <w:r w:rsidR="008A372B" w:rsidRPr="00276D24">
        <w:rPr>
          <w:rStyle w:val="Hyperlink"/>
        </w:rPr>
        <w:t>bundle</w:t>
      </w:r>
      <w:r w:rsidR="0013023A">
        <w:rPr>
          <w:rStyle w:val="Hyperlink"/>
        </w:rPr>
        <w:fldChar w:fldCharType="end"/>
      </w:r>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325" w:name="_Toc524533490"/>
      <w:r w:rsidRPr="00276D24">
        <w:rPr>
          <w:noProof w:val="0"/>
        </w:rPr>
        <w:lastRenderedPageBreak/>
        <w:t>3.</w:t>
      </w:r>
      <w:r w:rsidR="00293061" w:rsidRPr="00276D24">
        <w:rPr>
          <w:noProof w:val="0"/>
        </w:rPr>
        <w:t>41</w:t>
      </w:r>
      <w:r w:rsidRPr="00276D24">
        <w:rPr>
          <w:noProof w:val="0"/>
        </w:rPr>
        <w:t>.5 Security Considerations</w:t>
      </w:r>
      <w:bookmarkEnd w:id="325"/>
    </w:p>
    <w:p w14:paraId="77805055" w14:textId="6980D107" w:rsidR="00C946C5" w:rsidRDefault="004C1032" w:rsidP="00235F1F">
      <w:r w:rsidRPr="00276D24">
        <w:t>See X.5 DCP Security Considerations.</w:t>
      </w:r>
    </w:p>
    <w:p w14:paraId="60AD9E65" w14:textId="77777777" w:rsidR="00FC2DDA" w:rsidRPr="00DF2420" w:rsidRDefault="00FC2DDA" w:rsidP="00FC2DDA">
      <w:pPr>
        <w:pStyle w:val="Heading2"/>
        <w:numPr>
          <w:ilvl w:val="0"/>
          <w:numId w:val="0"/>
        </w:numPr>
        <w:rPr>
          <w:noProof w:val="0"/>
        </w:rPr>
      </w:pPr>
      <w:bookmarkStart w:id="326" w:name="_Toc492549559"/>
      <w:r w:rsidRPr="00DF2420">
        <w:rPr>
          <w:noProof w:val="0"/>
        </w:rPr>
        <w:t>3.</w:t>
      </w:r>
      <w:r>
        <w:rPr>
          <w:noProof w:val="0"/>
        </w:rPr>
        <w:t>45</w:t>
      </w:r>
      <w:r w:rsidRPr="00DF2420">
        <w:rPr>
          <w:noProof w:val="0"/>
        </w:rPr>
        <w:t xml:space="preserve"> Update Care Team [PCC-45]</w:t>
      </w:r>
      <w:bookmarkEnd w:id="326"/>
    </w:p>
    <w:p w14:paraId="7FA2763C" w14:textId="77777777" w:rsidR="00FC2DDA" w:rsidRPr="00DF2420" w:rsidRDefault="00FC2DDA" w:rsidP="00FC2DDA">
      <w:pPr>
        <w:pStyle w:val="Heading3"/>
        <w:numPr>
          <w:ilvl w:val="0"/>
          <w:numId w:val="0"/>
        </w:numPr>
        <w:rPr>
          <w:noProof w:val="0"/>
        </w:rPr>
      </w:pPr>
      <w:bookmarkStart w:id="327" w:name="_Toc492549560"/>
      <w:r w:rsidRPr="00DF2420">
        <w:rPr>
          <w:noProof w:val="0"/>
        </w:rPr>
        <w:t>3.</w:t>
      </w:r>
      <w:r>
        <w:rPr>
          <w:noProof w:val="0"/>
        </w:rPr>
        <w:t>45</w:t>
      </w:r>
      <w:r w:rsidRPr="00DF2420">
        <w:rPr>
          <w:noProof w:val="0"/>
        </w:rPr>
        <w:t>.1 Scope</w:t>
      </w:r>
      <w:bookmarkEnd w:id="327"/>
    </w:p>
    <w:p w14:paraId="169ECB11" w14:textId="77777777" w:rsidR="00FC2DDA" w:rsidRPr="00DF2420" w:rsidRDefault="00FC2DDA" w:rsidP="00FC2DDA">
      <w:pPr>
        <w:pStyle w:val="BodyText"/>
      </w:pPr>
      <w:r w:rsidRPr="00DF2420">
        <w:t>This transaction is used to update or to create a CareTeam resource. A CareTeam resource is submitted to a Care Team Service where the update or creation is handled.</w:t>
      </w:r>
    </w:p>
    <w:p w14:paraId="64E11AF9" w14:textId="77777777" w:rsidR="00FC2DDA" w:rsidRPr="00DF2420" w:rsidRDefault="00FC2DDA" w:rsidP="00FC2DDA">
      <w:pPr>
        <w:pStyle w:val="Heading3"/>
        <w:numPr>
          <w:ilvl w:val="0"/>
          <w:numId w:val="0"/>
        </w:numPr>
        <w:rPr>
          <w:noProof w:val="0"/>
        </w:rPr>
      </w:pPr>
      <w:bookmarkStart w:id="328" w:name="_Toc492549561"/>
      <w:r w:rsidRPr="00DF2420">
        <w:rPr>
          <w:noProof w:val="0"/>
        </w:rPr>
        <w:t>3.</w:t>
      </w:r>
      <w:r>
        <w:rPr>
          <w:noProof w:val="0"/>
        </w:rPr>
        <w:t>45</w:t>
      </w:r>
      <w:r w:rsidRPr="00DF2420">
        <w:rPr>
          <w:noProof w:val="0"/>
        </w:rPr>
        <w:t>.2 Actor Roles</w:t>
      </w:r>
      <w:bookmarkEnd w:id="328"/>
    </w:p>
    <w:p w14:paraId="2AD4AD75" w14:textId="77777777" w:rsidR="00FC2DDA" w:rsidRPr="00DF2420" w:rsidRDefault="00FC2DDA" w:rsidP="00FC2DDA">
      <w:pPr>
        <w:pStyle w:val="BodyText"/>
        <w:jc w:val="center"/>
      </w:pPr>
      <w:r w:rsidRPr="00DF242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77777777" w:rsidR="004602F3" w:rsidRDefault="004602F3" w:rsidP="00FC2DDA">
                              <w:pPr>
                                <w:jc w:val="center"/>
                                <w:rPr>
                                  <w:sz w:val="18"/>
                                </w:rPr>
                              </w:pPr>
                              <w:r>
                                <w:rPr>
                                  <w:sz w:val="18"/>
                                </w:rPr>
                                <w:t>Update CareTeam [PCC TF-2: 3.45]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4602F3" w:rsidRDefault="004602F3"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4602F3" w:rsidRDefault="004602F3"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533"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">
                <v:shape id="_x0000_s1534" type="#_x0000_t75" style="position:absolute;width:37261;height:16503;visibility:visible;mso-wrap-style:square">
                  <v:fill o:detectmouseclick="t"/>
                  <v:path o:connecttype="none"/>
                </v:shape>
                <v:oval id="_x0000_s1535"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77777777" w:rsidR="004602F3" w:rsidRDefault="004602F3" w:rsidP="00FC2DDA">
                        <w:pPr>
                          <w:jc w:val="center"/>
                          <w:rPr>
                            <w:sz w:val="18"/>
                          </w:rPr>
                        </w:pPr>
                        <w:r>
                          <w:rPr>
                            <w:sz w:val="18"/>
                          </w:rPr>
                          <w:t>Update CareTeam [PCC TF-2: 3.45]</w:t>
                        </w:r>
                      </w:p>
                    </w:txbxContent>
                  </v:textbox>
                </v:oval>
                <v:shape 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4602F3" w:rsidRDefault="004602F3" w:rsidP="00FC2DDA">
                        <w:pPr>
                          <w:rPr>
                            <w:sz w:val="18"/>
                          </w:rPr>
                        </w:pPr>
                        <w:r>
                          <w:rPr>
                            <w:sz w:val="18"/>
                          </w:rPr>
                          <w:t>Care Team Contributor</w:t>
                        </w:r>
                      </w:p>
                    </w:txbxContent>
                  </v:textbox>
                </v:shape>
                <v:line id="Line 155" o:spid="_x0000_s15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53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4602F3" w:rsidRDefault="004602F3" w:rsidP="00FC2DDA">
                        <w:pPr>
                          <w:rPr>
                            <w:sz w:val="18"/>
                          </w:rPr>
                        </w:pPr>
                        <w:r>
                          <w:rPr>
                            <w:sz w:val="18"/>
                          </w:rPr>
                          <w:t>Care Team Service</w:t>
                        </w:r>
                      </w:p>
                    </w:txbxContent>
                  </v:textbox>
                </v:shape>
                <v:line id="Line 157" o:spid="_x0000_s15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DF2420" w:rsidRDefault="00FC2DDA" w:rsidP="00FC2DDA">
      <w:pPr>
        <w:pStyle w:val="BodyText"/>
      </w:pPr>
    </w:p>
    <w:p w14:paraId="2BD81982" w14:textId="77777777" w:rsidR="00FC2DDA" w:rsidRPr="00DF2420" w:rsidRDefault="00FC2DDA" w:rsidP="00FC2DDA">
      <w:pPr>
        <w:pStyle w:val="FigureTitle"/>
      </w:pPr>
      <w:r w:rsidRPr="00DF2420">
        <w:t>Figure 3.</w:t>
      </w:r>
      <w:r>
        <w:t>45</w:t>
      </w:r>
      <w:r w:rsidRPr="00DF2420">
        <w:t>.2-1: Use Case Diagram</w:t>
      </w:r>
    </w:p>
    <w:p w14:paraId="1C576785" w14:textId="77777777" w:rsidR="00FC2DDA" w:rsidRPr="00DF2420" w:rsidRDefault="00FC2DDA" w:rsidP="00FC2DDA">
      <w:pPr>
        <w:pStyle w:val="TableTitle"/>
      </w:pPr>
      <w:r w:rsidRPr="00DF2420">
        <w:t>Table 3.</w:t>
      </w:r>
      <w:r>
        <w:t>45</w:t>
      </w:r>
      <w:r w:rsidRPr="00DF242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69FEF09" w14:textId="77777777" w:rsidTr="007871B9">
        <w:tc>
          <w:tcPr>
            <w:tcW w:w="1008" w:type="dxa"/>
            <w:shd w:val="clear" w:color="auto" w:fill="auto"/>
          </w:tcPr>
          <w:p w14:paraId="602B243E" w14:textId="77777777" w:rsidR="00FC2DDA" w:rsidRPr="00DF2420" w:rsidRDefault="00FC2DDA" w:rsidP="007871B9">
            <w:pPr>
              <w:pStyle w:val="BodyText"/>
              <w:rPr>
                <w:b/>
              </w:rPr>
            </w:pPr>
            <w:r w:rsidRPr="00DF2420">
              <w:rPr>
                <w:b/>
              </w:rPr>
              <w:t>Actor:</w:t>
            </w:r>
          </w:p>
        </w:tc>
        <w:tc>
          <w:tcPr>
            <w:tcW w:w="8568" w:type="dxa"/>
            <w:shd w:val="clear" w:color="auto" w:fill="auto"/>
          </w:tcPr>
          <w:p w14:paraId="721A50F0" w14:textId="77777777" w:rsidR="00FC2DDA" w:rsidRPr="00DF2420" w:rsidRDefault="00FC2DDA" w:rsidP="007871B9">
            <w:pPr>
              <w:pStyle w:val="BodyText"/>
            </w:pPr>
            <w:r w:rsidRPr="00DF2420">
              <w:t>Care Team Contributor</w:t>
            </w:r>
          </w:p>
        </w:tc>
      </w:tr>
      <w:tr w:rsidR="00FC2DDA" w:rsidRPr="00DF2420" w14:paraId="212D6262" w14:textId="77777777" w:rsidTr="007871B9">
        <w:tc>
          <w:tcPr>
            <w:tcW w:w="1008" w:type="dxa"/>
            <w:shd w:val="clear" w:color="auto" w:fill="auto"/>
          </w:tcPr>
          <w:p w14:paraId="70A2232E" w14:textId="77777777" w:rsidR="00FC2DDA" w:rsidRPr="00DF2420" w:rsidRDefault="00FC2DDA" w:rsidP="007871B9">
            <w:pPr>
              <w:pStyle w:val="BodyText"/>
              <w:rPr>
                <w:b/>
              </w:rPr>
            </w:pPr>
            <w:r w:rsidRPr="00DF2420">
              <w:rPr>
                <w:b/>
              </w:rPr>
              <w:t>Role:</w:t>
            </w:r>
          </w:p>
        </w:tc>
        <w:tc>
          <w:tcPr>
            <w:tcW w:w="8568" w:type="dxa"/>
            <w:shd w:val="clear" w:color="auto" w:fill="auto"/>
          </w:tcPr>
          <w:p w14:paraId="172C7FBE" w14:textId="55A3400C" w:rsidR="00FC2DDA" w:rsidRPr="00DF2420" w:rsidRDefault="00FC2DDA" w:rsidP="007871B9">
            <w:pPr>
              <w:pStyle w:val="BodyText"/>
            </w:pPr>
            <w:r w:rsidRPr="00DF2420">
              <w:t>The Care Team Contributor submits a CareTeam resource that is updated,</w:t>
            </w:r>
            <w:ins w:id="329" w:author="Jones, Emma" w:date="2019-04-11T16:27:00Z">
              <w:r w:rsidR="007871B9">
                <w:t xml:space="preserve"> </w:t>
              </w:r>
            </w:ins>
            <w:del w:id="330" w:author="Jones, Emma" w:date="2019-04-11T16:27:00Z">
              <w:r w:rsidRPr="00DF2420" w:rsidDel="007871B9">
                <w:delText xml:space="preserve"> </w:delText>
              </w:r>
            </w:del>
            <w:r w:rsidRPr="00DF2420">
              <w:t>or needs to be created.</w:t>
            </w:r>
          </w:p>
        </w:tc>
      </w:tr>
      <w:tr w:rsidR="00FC2DDA" w:rsidRPr="00DF2420" w14:paraId="27CABC33" w14:textId="77777777" w:rsidTr="007871B9">
        <w:tc>
          <w:tcPr>
            <w:tcW w:w="1008" w:type="dxa"/>
            <w:shd w:val="clear" w:color="auto" w:fill="auto"/>
          </w:tcPr>
          <w:p w14:paraId="65241294" w14:textId="77777777" w:rsidR="00FC2DDA" w:rsidRPr="00DF2420" w:rsidRDefault="00FC2DDA" w:rsidP="007871B9">
            <w:pPr>
              <w:pStyle w:val="BodyText"/>
              <w:rPr>
                <w:b/>
              </w:rPr>
            </w:pPr>
            <w:r w:rsidRPr="00DF2420">
              <w:rPr>
                <w:b/>
              </w:rPr>
              <w:t>Actor:</w:t>
            </w:r>
          </w:p>
        </w:tc>
        <w:tc>
          <w:tcPr>
            <w:tcW w:w="8568" w:type="dxa"/>
            <w:shd w:val="clear" w:color="auto" w:fill="auto"/>
          </w:tcPr>
          <w:p w14:paraId="33E9B4D2" w14:textId="77777777" w:rsidR="00FC2DDA" w:rsidRPr="00DF2420" w:rsidRDefault="00FC2DDA" w:rsidP="007871B9">
            <w:pPr>
              <w:pStyle w:val="BodyText"/>
            </w:pPr>
            <w:r w:rsidRPr="00DF2420">
              <w:t>Care Team Service</w:t>
            </w:r>
          </w:p>
        </w:tc>
      </w:tr>
      <w:tr w:rsidR="00FC2DDA" w:rsidRPr="00DF2420" w14:paraId="2FC4F2AC" w14:textId="77777777" w:rsidTr="007871B9">
        <w:tc>
          <w:tcPr>
            <w:tcW w:w="1008" w:type="dxa"/>
            <w:shd w:val="clear" w:color="auto" w:fill="auto"/>
          </w:tcPr>
          <w:p w14:paraId="27A2B730" w14:textId="77777777" w:rsidR="00FC2DDA" w:rsidRPr="00DF2420" w:rsidRDefault="00FC2DDA" w:rsidP="007871B9">
            <w:pPr>
              <w:pStyle w:val="BodyText"/>
              <w:rPr>
                <w:b/>
              </w:rPr>
            </w:pPr>
            <w:r w:rsidRPr="00DF2420">
              <w:rPr>
                <w:b/>
              </w:rPr>
              <w:t>Role:</w:t>
            </w:r>
          </w:p>
        </w:tc>
        <w:tc>
          <w:tcPr>
            <w:tcW w:w="8568" w:type="dxa"/>
            <w:shd w:val="clear" w:color="auto" w:fill="auto"/>
          </w:tcPr>
          <w:p w14:paraId="285A6AEE" w14:textId="77777777" w:rsidR="00FC2DDA" w:rsidRPr="00DF2420" w:rsidRDefault="00FC2DDA" w:rsidP="007871B9">
            <w:pPr>
              <w:pStyle w:val="BodyText"/>
            </w:pPr>
            <w:r w:rsidRPr="00DF2420">
              <w:t>The Care Team Service receives submitted CareTeam resources for management as per FHIR Resource Integrity management.</w:t>
            </w:r>
          </w:p>
        </w:tc>
      </w:tr>
    </w:tbl>
    <w:p w14:paraId="319E6B87" w14:textId="77777777" w:rsidR="00FC2DDA" w:rsidRPr="00DF2420" w:rsidRDefault="00FC2DDA" w:rsidP="00FC2DDA">
      <w:pPr>
        <w:pStyle w:val="BodyText"/>
      </w:pPr>
    </w:p>
    <w:p w14:paraId="258FF8FB" w14:textId="77777777" w:rsidR="00FC2DDA" w:rsidRPr="00DF2420" w:rsidRDefault="00FC2DDA" w:rsidP="00FC2DDA">
      <w:pPr>
        <w:pStyle w:val="Heading3"/>
        <w:numPr>
          <w:ilvl w:val="0"/>
          <w:numId w:val="0"/>
        </w:numPr>
        <w:rPr>
          <w:noProof w:val="0"/>
        </w:rPr>
      </w:pPr>
      <w:bookmarkStart w:id="331" w:name="_Toc492549562"/>
      <w:r w:rsidRPr="00DF2420">
        <w:rPr>
          <w:noProof w:val="0"/>
        </w:rPr>
        <w:t>3.</w:t>
      </w:r>
      <w:r>
        <w:rPr>
          <w:noProof w:val="0"/>
        </w:rPr>
        <w:t>45</w:t>
      </w:r>
      <w:r w:rsidRPr="00DF2420">
        <w:rPr>
          <w:noProof w:val="0"/>
        </w:rPr>
        <w:t>.3 Referenced Standards</w:t>
      </w:r>
      <w:bookmarkEnd w:id="331"/>
    </w:p>
    <w:p w14:paraId="1F4F6DFB" w14:textId="6169AA84" w:rsidR="00FC2DDA" w:rsidRPr="00DF2420" w:rsidRDefault="00FC2DDA" w:rsidP="00FC2DDA">
      <w:pPr>
        <w:pStyle w:val="BodyText"/>
      </w:pPr>
      <w:r w:rsidRPr="00DF2420">
        <w:t xml:space="preserve">HL7 FHIR standard </w:t>
      </w:r>
      <w:del w:id="332" w:author="Jones, Emma" w:date="2019-04-11T18:16:00Z">
        <w:r w:rsidDel="007C3CEE">
          <w:delText>release 4</w:delText>
        </w:r>
        <w:r w:rsidRPr="00DF2420" w:rsidDel="007C3CEE">
          <w:delText xml:space="preserve"> (STU)</w:delText>
        </w:r>
      </w:del>
      <w:ins w:id="333" w:author="Jones, Emma" w:date="2019-04-11T18:16:00Z">
        <w:r w:rsidR="007C3CEE">
          <w:t xml:space="preserve">R4 </w:t>
        </w:r>
      </w:ins>
    </w:p>
    <w:p w14:paraId="453B03E2" w14:textId="77777777" w:rsidR="00FC2DDA" w:rsidRPr="00DF2420" w:rsidRDefault="00FC2DDA" w:rsidP="00FC2DDA">
      <w:pPr>
        <w:pStyle w:val="Heading3"/>
        <w:numPr>
          <w:ilvl w:val="0"/>
          <w:numId w:val="0"/>
        </w:numPr>
        <w:rPr>
          <w:noProof w:val="0"/>
        </w:rPr>
      </w:pPr>
      <w:bookmarkStart w:id="334" w:name="_Toc492549563"/>
      <w:r w:rsidRPr="00DF2420">
        <w:rPr>
          <w:noProof w:val="0"/>
        </w:rPr>
        <w:lastRenderedPageBreak/>
        <w:t>3.</w:t>
      </w:r>
      <w:r>
        <w:rPr>
          <w:noProof w:val="0"/>
        </w:rPr>
        <w:t>45</w:t>
      </w:r>
      <w:r w:rsidRPr="00DF2420">
        <w:rPr>
          <w:noProof w:val="0"/>
        </w:rPr>
        <w:t>.4 Interaction Diagram</w:t>
      </w:r>
      <w:bookmarkEnd w:id="334"/>
    </w:p>
    <w:p w14:paraId="0410DCCE" w14:textId="77777777" w:rsidR="00FC2DDA" w:rsidRPr="00DF2420" w:rsidRDefault="00FC2DDA" w:rsidP="00FC2DDA">
      <w:pPr>
        <w:pStyle w:val="BodyText"/>
      </w:pPr>
      <w:r w:rsidRPr="00DF2420">
        <w:rPr>
          <w:noProof/>
        </w:rPr>
        <mc:AlternateContent>
          <mc:Choice Requires="wpc">
            <w:drawing>
              <wp:inline distT="0" distB="0" distL="0" distR="0" wp14:anchorId="7855EAE9" wp14:editId="1321D71F">
                <wp:extent cx="5943600" cy="2400300"/>
                <wp:effectExtent l="0" t="0" r="0" b="3175"/>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4602F3" w:rsidRPr="007C1AAC" w:rsidRDefault="004602F3"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77777777" w:rsidR="004602F3" w:rsidRPr="007C1AAC" w:rsidRDefault="004602F3" w:rsidP="00FC2DDA">
                              <w:pPr>
                                <w:rPr>
                                  <w:sz w:val="22"/>
                                  <w:szCs w:val="22"/>
                                </w:rPr>
                              </w:pPr>
                              <w:r>
                                <w:rPr>
                                  <w:sz w:val="22"/>
                                  <w:szCs w:val="22"/>
                                </w:rPr>
                                <w:t>Update Care Team</w:t>
                              </w:r>
                            </w:p>
                          </w:txbxContent>
                        </wps:txbx>
                        <wps:bodyPr rot="0" vert="horz" wrap="square" lIns="0" tIns="0" rIns="0" bIns="0" anchor="t" anchorCtr="0" upright="1">
                          <a:noAutofit/>
                        </wps:bodyPr>
                      </wps:wsp>
                      <wps:wsp>
                        <wps:cNvPr id="7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4602F3" w:rsidRPr="007C1AAC" w:rsidRDefault="004602F3"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4602F3" w:rsidRPr="007C1AAC" w:rsidRDefault="004602F3"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J9rHEFsFAAA2IgAADgAAAAAA&#10;AAAAAAAAAAAuAgAAZHJzL2Uyb0RvYy54bWxQSwECLQAUAAYACAAAACEApfDr5twAAAAFAQAADwAA&#10;AAAAAAAAAAAAAAC1BwAAZHJzL2Rvd25yZXYueG1sUEsFBgAAAAAEAAQA8wAAAL4I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4602F3" w:rsidRPr="007C1AAC" w:rsidRDefault="004602F3" w:rsidP="00FC2DDA">
                        <w:pPr>
                          <w:jc w:val="center"/>
                          <w:rPr>
                            <w:sz w:val="22"/>
                            <w:szCs w:val="22"/>
                          </w:rPr>
                        </w:pPr>
                        <w:r>
                          <w:rPr>
                            <w:sz w:val="22"/>
                            <w:szCs w:val="22"/>
                          </w:rPr>
                          <w:t>Care Team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54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77777777" w:rsidR="004602F3" w:rsidRPr="007C1AAC" w:rsidRDefault="004602F3" w:rsidP="00FC2DDA">
                        <w:pPr>
                          <w:rPr>
                            <w:sz w:val="22"/>
                            <w:szCs w:val="22"/>
                          </w:rPr>
                        </w:pPr>
                        <w:r>
                          <w:rPr>
                            <w:sz w:val="22"/>
                            <w:szCs w:val="22"/>
                          </w:rPr>
                          <w:t>Update Care Team</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4602F3" w:rsidRPr="007C1AAC" w:rsidRDefault="004602F3" w:rsidP="00FC2DDA">
                        <w:pPr>
                          <w:jc w:val="center"/>
                          <w:rPr>
                            <w:sz w:val="22"/>
                            <w:szCs w:val="22"/>
                          </w:rPr>
                        </w:pPr>
                        <w:r>
                          <w:rPr>
                            <w:sz w:val="22"/>
                            <w:szCs w:val="22"/>
                          </w:rPr>
                          <w:t>Care Team Service</w:t>
                        </w:r>
                      </w:p>
                    </w:txbxContent>
                  </v:textbox>
                </v:shape>
                <v:shape id="Text Box 169" o:spid="_x0000_s155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4602F3" w:rsidRPr="007C1AAC" w:rsidRDefault="004602F3" w:rsidP="00FC2DDA">
                        <w:pPr>
                          <w:rPr>
                            <w:sz w:val="22"/>
                            <w:szCs w:val="22"/>
                          </w:rPr>
                        </w:pPr>
                        <w:r>
                          <w:rPr>
                            <w:sz w:val="22"/>
                            <w:szCs w:val="22"/>
                          </w:rPr>
                          <w:t>Create Care Team</w:t>
                        </w:r>
                      </w:p>
                    </w:txbxContent>
                  </v:textbox>
                </v:shape>
                <v:line id="Line 289" o:spid="_x0000_s1551"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5F38D4D" w14:textId="77777777" w:rsidR="00FC2DDA" w:rsidRPr="00DF2420" w:rsidRDefault="00FC2DDA" w:rsidP="00FC2DDA">
      <w:pPr>
        <w:pStyle w:val="Heading4"/>
        <w:numPr>
          <w:ilvl w:val="0"/>
          <w:numId w:val="0"/>
        </w:numPr>
        <w:rPr>
          <w:noProof w:val="0"/>
        </w:rPr>
      </w:pPr>
      <w:bookmarkStart w:id="335" w:name="_Toc492549564"/>
      <w:r w:rsidRPr="00DF2420">
        <w:rPr>
          <w:noProof w:val="0"/>
        </w:rPr>
        <w:t>3.</w:t>
      </w:r>
      <w:r>
        <w:rPr>
          <w:noProof w:val="0"/>
        </w:rPr>
        <w:t>45</w:t>
      </w:r>
      <w:r w:rsidRPr="00DF2420">
        <w:rPr>
          <w:noProof w:val="0"/>
        </w:rPr>
        <w:t>.4.1 Update Care Team</w:t>
      </w:r>
      <w:bookmarkEnd w:id="335"/>
    </w:p>
    <w:p w14:paraId="3B807ADF" w14:textId="77777777" w:rsidR="00FC2DDA" w:rsidRPr="00DF2420" w:rsidRDefault="00FC2DDA" w:rsidP="00FC2DDA">
      <w:pPr>
        <w:pStyle w:val="BodyText"/>
      </w:pPr>
      <w:r w:rsidRPr="00DF2420">
        <w:t xml:space="preserve">The Care Team Contributor submits a CareTeam resource that has been edited to a Care Team Service. The Care Team Service handles the FHIR CareTeam resource according to FHIR Resource integrity. </w:t>
      </w:r>
    </w:p>
    <w:p w14:paraId="4AF683D2" w14:textId="77777777" w:rsidR="00FC2DDA" w:rsidRPr="00DF2420" w:rsidRDefault="00FC2DDA" w:rsidP="00FC2DDA">
      <w:pPr>
        <w:pStyle w:val="Heading5"/>
        <w:numPr>
          <w:ilvl w:val="0"/>
          <w:numId w:val="0"/>
        </w:numPr>
        <w:rPr>
          <w:noProof w:val="0"/>
        </w:rPr>
      </w:pPr>
      <w:bookmarkStart w:id="336" w:name="_Toc492549565"/>
      <w:r w:rsidRPr="00DF2420">
        <w:rPr>
          <w:noProof w:val="0"/>
        </w:rPr>
        <w:t>3.</w:t>
      </w:r>
      <w:r>
        <w:rPr>
          <w:noProof w:val="0"/>
        </w:rPr>
        <w:t>45</w:t>
      </w:r>
      <w:r w:rsidRPr="00DF2420">
        <w:rPr>
          <w:noProof w:val="0"/>
        </w:rPr>
        <w:t>.4.1.1 Trigger Events</w:t>
      </w:r>
      <w:bookmarkEnd w:id="336"/>
    </w:p>
    <w:p w14:paraId="6E2BDBB7" w14:textId="77777777" w:rsidR="00FC2DDA" w:rsidRPr="00DF2420" w:rsidRDefault="00FC2DDA" w:rsidP="00FC2DDA">
      <w:pPr>
        <w:pStyle w:val="BodyText"/>
      </w:pPr>
      <w:r w:rsidRPr="00DF2420">
        <w:t>An existing CareTeam resource has been edited, and the set of attributes for the CareTeam resource are to be committed to a Care Team Service.</w:t>
      </w:r>
    </w:p>
    <w:p w14:paraId="2398DFD0" w14:textId="77777777" w:rsidR="00FC2DDA" w:rsidRPr="00DF2420" w:rsidRDefault="00FC2DDA" w:rsidP="00FC2DDA">
      <w:pPr>
        <w:pStyle w:val="Heading5"/>
        <w:numPr>
          <w:ilvl w:val="0"/>
          <w:numId w:val="0"/>
        </w:numPr>
        <w:rPr>
          <w:noProof w:val="0"/>
        </w:rPr>
      </w:pPr>
      <w:bookmarkStart w:id="337" w:name="_Toc492549566"/>
      <w:r w:rsidRPr="00DF2420">
        <w:rPr>
          <w:noProof w:val="0"/>
        </w:rPr>
        <w:t>3.</w:t>
      </w:r>
      <w:r>
        <w:rPr>
          <w:noProof w:val="0"/>
        </w:rPr>
        <w:t>45</w:t>
      </w:r>
      <w:r w:rsidRPr="00DF2420">
        <w:rPr>
          <w:noProof w:val="0"/>
        </w:rPr>
        <w:t>.4.1.2 Message Semantics</w:t>
      </w:r>
      <w:bookmarkEnd w:id="337"/>
    </w:p>
    <w:p w14:paraId="3ACEEA6E" w14:textId="77777777" w:rsidR="00FC2DDA" w:rsidRPr="00DF2420" w:rsidRDefault="00FC2DDA" w:rsidP="00FC2DDA">
      <w:pPr>
        <w:pStyle w:val="BodyText"/>
      </w:pPr>
      <w:r w:rsidRPr="00DF2420">
        <w:t>This is an HTTP or HTTPS PUT of a CareTeam resource, as constrained by this profile. Being an update, the client must specify the logical id.</w:t>
      </w:r>
    </w:p>
    <w:p w14:paraId="2F045CD2" w14:textId="77777777" w:rsidR="00FC2DDA" w:rsidRPr="00DF2420" w:rsidRDefault="00FC2DDA" w:rsidP="00FC2DDA">
      <w:pPr>
        <w:pStyle w:val="BodyText"/>
      </w:pPr>
      <w:r w:rsidRPr="00DF2420">
        <w:t xml:space="preserve">The base URL for this is: [base]/CareTeam/[id] </w:t>
      </w:r>
    </w:p>
    <w:p w14:paraId="5569BC7B" w14:textId="77777777" w:rsidR="00FC2DDA" w:rsidRPr="00DF2420" w:rsidRDefault="00FC2DDA" w:rsidP="00FC2DDA">
      <w:pPr>
        <w:pStyle w:val="BodyText"/>
      </w:pPr>
      <w:r w:rsidRPr="00DF2420">
        <w:t xml:space="preserve">Where the body of the transaction contains the CareTeam resource. </w:t>
      </w:r>
    </w:p>
    <w:p w14:paraId="54708C81" w14:textId="77777777" w:rsidR="00FC2DDA" w:rsidRPr="00DF2420" w:rsidRDefault="00FC2DDA" w:rsidP="00FC2DDA">
      <w:pPr>
        <w:pStyle w:val="BodyText"/>
      </w:pPr>
      <w:r w:rsidRPr="00DF2420">
        <w:t xml:space="preserve">See </w:t>
      </w:r>
      <w:hyperlink r:id="rId43" w:anchor="update" w:history="1">
        <w:r w:rsidRPr="00DF2420">
          <w:rPr>
            <w:rStyle w:val="Hyperlink"/>
          </w:rPr>
          <w:t>http://hl7.org/fhir/http.html#update</w:t>
        </w:r>
      </w:hyperlink>
      <w:r>
        <w:rPr>
          <w:rStyle w:val="Hyperlink"/>
        </w:rPr>
        <w:t xml:space="preserve">. </w:t>
      </w:r>
    </w:p>
    <w:p w14:paraId="7CCB1830" w14:textId="77777777" w:rsidR="00FC2DDA" w:rsidRPr="00DF2420" w:rsidRDefault="00FC2DDA" w:rsidP="00FC2DDA">
      <w:pPr>
        <w:pStyle w:val="Heading5"/>
        <w:numPr>
          <w:ilvl w:val="0"/>
          <w:numId w:val="0"/>
        </w:numPr>
        <w:rPr>
          <w:noProof w:val="0"/>
        </w:rPr>
      </w:pPr>
      <w:bookmarkStart w:id="338" w:name="_Toc492549567"/>
      <w:r w:rsidRPr="00DF2420">
        <w:rPr>
          <w:noProof w:val="0"/>
        </w:rPr>
        <w:t>3.</w:t>
      </w:r>
      <w:r>
        <w:rPr>
          <w:noProof w:val="0"/>
        </w:rPr>
        <w:t>45</w:t>
      </w:r>
      <w:r w:rsidRPr="00DF2420">
        <w:rPr>
          <w:noProof w:val="0"/>
        </w:rPr>
        <w:t>.4.1.3 Expected Actions</w:t>
      </w:r>
      <w:bookmarkEnd w:id="338"/>
    </w:p>
    <w:p w14:paraId="166BD5C9" w14:textId="77777777" w:rsidR="00FC2DDA" w:rsidRPr="00DF2420" w:rsidRDefault="00FC2DDA" w:rsidP="00FC2DDA">
      <w:pPr>
        <w:pStyle w:val="BodyText"/>
      </w:pPr>
      <w:r w:rsidRPr="00DF2420">
        <w:t>When updating an existing CareTeam resource, the Care Team Contributor shall merge changes into a recently received CareTeam resource, leaving unchanged content unaltered.</w:t>
      </w:r>
    </w:p>
    <w:p w14:paraId="41F54CAC" w14:textId="77777777" w:rsidR="00FC2DDA" w:rsidRPr="00DF2420" w:rsidRDefault="00FC2DDA" w:rsidP="00FC2DDA">
      <w:pPr>
        <w:pStyle w:val="BodyText"/>
        <w:rPr>
          <w:szCs w:val="24"/>
        </w:rPr>
      </w:pPr>
      <w:r w:rsidRPr="00DF2420">
        <w:rPr>
          <w:szCs w:val="24"/>
        </w:rPr>
        <w:t xml:space="preserve">When a CareTeam resource is updated, a new version of the CareTeam resource is instantiated with the CareTeam resource members that are participating. If there is a need for a historical list of CareTeam resource members, use the Retrieve Care Team transaction specifying the </w:t>
      </w:r>
      <w:proofErr w:type="spellStart"/>
      <w:proofErr w:type="gramStart"/>
      <w:r w:rsidRPr="00DF2420">
        <w:rPr>
          <w:szCs w:val="24"/>
        </w:rPr>
        <w:t>CareTeam.participant.period</w:t>
      </w:r>
      <w:proofErr w:type="spellEnd"/>
      <w:proofErr w:type="gramEnd"/>
      <w:r w:rsidRPr="00DF2420">
        <w:rPr>
          <w:szCs w:val="24"/>
        </w:rPr>
        <w:t xml:space="preserve">. </w:t>
      </w:r>
    </w:p>
    <w:p w14:paraId="7A8B355A" w14:textId="77777777" w:rsidR="00FC2DDA" w:rsidRPr="00DF2420" w:rsidRDefault="00FC2DDA" w:rsidP="00FC2DDA">
      <w:pPr>
        <w:pStyle w:val="BodyText"/>
      </w:pPr>
      <w:r w:rsidRPr="00DF2420">
        <w:lastRenderedPageBreak/>
        <w:t>If the Care Team Service returns an error to the Update Care Team transaction, as would happen if the version of the CareTeam resource is old, then the Care Team Contributor should perform the steps of Retrieve Care Team, merge changes, and then attempt Update Care Team again. For example, two providers retrieved copies of a CareTeam resource, one after another, and then attempt to update the CareTeam resource later.</w:t>
      </w:r>
    </w:p>
    <w:p w14:paraId="498AB9DA" w14:textId="77777777" w:rsidR="00FC2DDA" w:rsidRPr="00DF2420" w:rsidRDefault="00FC2DDA" w:rsidP="00FC2DDA">
      <w:pPr>
        <w:pStyle w:val="BodyText"/>
      </w:pPr>
      <w:r w:rsidRPr="00DF2420">
        <w:t xml:space="preserve">Since the Care Team Service SHALL support versioning of the CareTeam resources, the response SHALL contain </w:t>
      </w:r>
      <w:proofErr w:type="spellStart"/>
      <w:proofErr w:type="gramStart"/>
      <w:r w:rsidRPr="00DF2420">
        <w:t>meta.versionId</w:t>
      </w:r>
      <w:proofErr w:type="spellEnd"/>
      <w:proofErr w:type="gramEnd"/>
      <w:r w:rsidRPr="00DF2420">
        <w:t xml:space="preserve">. See: </w:t>
      </w:r>
      <w:hyperlink r:id="rId44" w:anchor="create" w:history="1">
        <w:r w:rsidRPr="00DF2420">
          <w:rPr>
            <w:rStyle w:val="Hyperlink"/>
          </w:rPr>
          <w:t>http://hl7.org/fhir/http.html#create</w:t>
        </w:r>
      </w:hyperlink>
      <w:r w:rsidRPr="00DF2420">
        <w:t xml:space="preserve"> </w:t>
      </w:r>
      <w:r w:rsidRPr="00DF2420" w:rsidDel="00EE3B87">
        <w:t xml:space="preserve"> </w:t>
      </w:r>
      <w:r w:rsidRPr="00DF2420">
        <w:t>on the response from the Care Team Service.</w:t>
      </w:r>
    </w:p>
    <w:p w14:paraId="6A08B948" w14:textId="77777777" w:rsidR="00FC2DDA" w:rsidRPr="00DF2420" w:rsidRDefault="00FC2DDA" w:rsidP="00FC2DDA">
      <w:pPr>
        <w:pStyle w:val="Heading4"/>
        <w:numPr>
          <w:ilvl w:val="0"/>
          <w:numId w:val="0"/>
        </w:numPr>
        <w:rPr>
          <w:noProof w:val="0"/>
        </w:rPr>
      </w:pPr>
      <w:bookmarkStart w:id="339" w:name="_Toc492549568"/>
      <w:r w:rsidRPr="00DF2420">
        <w:rPr>
          <w:noProof w:val="0"/>
        </w:rPr>
        <w:t>3.</w:t>
      </w:r>
      <w:r>
        <w:rPr>
          <w:noProof w:val="0"/>
        </w:rPr>
        <w:t>45</w:t>
      </w:r>
      <w:r w:rsidRPr="00DF2420">
        <w:rPr>
          <w:noProof w:val="0"/>
        </w:rPr>
        <w:t>.4.2 Create Care Team</w:t>
      </w:r>
      <w:bookmarkEnd w:id="339"/>
    </w:p>
    <w:p w14:paraId="6BB8FE3B" w14:textId="77777777" w:rsidR="00FC2DDA" w:rsidRPr="00DF2420" w:rsidRDefault="00FC2DDA" w:rsidP="00FC2DDA">
      <w:pPr>
        <w:pStyle w:val="BodyText"/>
      </w:pPr>
      <w:r w:rsidRPr="00DF2420">
        <w:t xml:space="preserve">The Care Team Contributor submits a newly created CareTeam resource to a Care Team Service. </w:t>
      </w:r>
    </w:p>
    <w:p w14:paraId="32FE2009" w14:textId="77777777" w:rsidR="00FC2DDA" w:rsidRPr="00DF2420" w:rsidRDefault="00FC2DDA" w:rsidP="00FC2DDA">
      <w:pPr>
        <w:pStyle w:val="Heading5"/>
        <w:numPr>
          <w:ilvl w:val="0"/>
          <w:numId w:val="0"/>
        </w:numPr>
        <w:rPr>
          <w:noProof w:val="0"/>
        </w:rPr>
      </w:pPr>
      <w:bookmarkStart w:id="340" w:name="_Toc492549569"/>
      <w:r w:rsidRPr="00DF2420">
        <w:rPr>
          <w:noProof w:val="0"/>
        </w:rPr>
        <w:t>3.</w:t>
      </w:r>
      <w:r>
        <w:rPr>
          <w:noProof w:val="0"/>
        </w:rPr>
        <w:t>45</w:t>
      </w:r>
      <w:r w:rsidRPr="00DF2420">
        <w:rPr>
          <w:noProof w:val="0"/>
        </w:rPr>
        <w:t>.4.2.1 Trigger Events</w:t>
      </w:r>
      <w:bookmarkEnd w:id="340"/>
    </w:p>
    <w:p w14:paraId="5A1FC3D2" w14:textId="77777777" w:rsidR="00FC2DDA" w:rsidRPr="00DF2420" w:rsidRDefault="00FC2DDA" w:rsidP="00FC2DDA">
      <w:pPr>
        <w:pStyle w:val="BodyText"/>
      </w:pPr>
      <w:r w:rsidRPr="00DF2420">
        <w:t>Newly created CareTeam resource content is ready to be saved to a Care Team Service.</w:t>
      </w:r>
    </w:p>
    <w:p w14:paraId="0FA8453B" w14:textId="77777777" w:rsidR="00FC2DDA" w:rsidRPr="00DF2420" w:rsidRDefault="00FC2DDA" w:rsidP="00FC2DDA">
      <w:pPr>
        <w:pStyle w:val="Heading5"/>
        <w:numPr>
          <w:ilvl w:val="0"/>
          <w:numId w:val="0"/>
        </w:numPr>
        <w:rPr>
          <w:noProof w:val="0"/>
        </w:rPr>
      </w:pPr>
      <w:bookmarkStart w:id="341" w:name="_Toc492549570"/>
      <w:r w:rsidRPr="00DF2420">
        <w:rPr>
          <w:noProof w:val="0"/>
        </w:rPr>
        <w:t>3.</w:t>
      </w:r>
      <w:r>
        <w:rPr>
          <w:noProof w:val="0"/>
        </w:rPr>
        <w:t>45</w:t>
      </w:r>
      <w:r w:rsidRPr="00DF2420">
        <w:rPr>
          <w:noProof w:val="0"/>
        </w:rPr>
        <w:t>.4.2.2 Message Semantics</w:t>
      </w:r>
      <w:bookmarkEnd w:id="341"/>
    </w:p>
    <w:p w14:paraId="4574982A" w14:textId="77777777" w:rsidR="00FC2DDA" w:rsidRPr="00DF2420" w:rsidRDefault="00FC2DDA" w:rsidP="00FC2DDA">
      <w:pPr>
        <w:pStyle w:val="BodyText"/>
      </w:pPr>
      <w:r w:rsidRPr="00DF2420">
        <w:t>This is an HTTP or HTTPS POST of a CareTeam resource, as constrained by this profile.</w:t>
      </w:r>
    </w:p>
    <w:p w14:paraId="24FE51C9" w14:textId="77777777" w:rsidR="00FC2DDA" w:rsidRPr="00DF2420" w:rsidRDefault="00FC2DDA" w:rsidP="00FC2DDA">
      <w:pPr>
        <w:pStyle w:val="BodyText"/>
      </w:pPr>
      <w:r w:rsidRPr="00DF2420">
        <w:t>The base URL for this is: [base]/CareTeam</w:t>
      </w:r>
    </w:p>
    <w:p w14:paraId="4B944D48" w14:textId="77777777" w:rsidR="00FC2DDA" w:rsidRPr="00DF2420" w:rsidRDefault="00FC2DDA" w:rsidP="00FC2DDA">
      <w:pPr>
        <w:pStyle w:val="BodyText"/>
      </w:pPr>
      <w:r w:rsidRPr="00DF2420">
        <w:t xml:space="preserve">Where the body of the transaction contains the CareTeam resource. </w:t>
      </w:r>
    </w:p>
    <w:p w14:paraId="1365A504" w14:textId="77777777" w:rsidR="00FC2DDA" w:rsidRPr="00DF2420" w:rsidRDefault="00FC2DDA" w:rsidP="00FC2DDA">
      <w:pPr>
        <w:pStyle w:val="BodyText"/>
      </w:pPr>
      <w:r w:rsidRPr="00DF2420">
        <w:t xml:space="preserve">See: </w:t>
      </w:r>
      <w:hyperlink r:id="rId45" w:anchor="create" w:history="1">
        <w:r w:rsidRPr="00DF2420">
          <w:rPr>
            <w:rStyle w:val="Hyperlink"/>
          </w:rPr>
          <w:t>http://hl7.org/fhir/http.html#create</w:t>
        </w:r>
      </w:hyperlink>
      <w:r w:rsidRPr="00DF2420">
        <w:t xml:space="preserve"> </w:t>
      </w:r>
      <w:r w:rsidRPr="00DF2420" w:rsidDel="003A139E">
        <w:t xml:space="preserve"> </w:t>
      </w:r>
    </w:p>
    <w:p w14:paraId="3D784679" w14:textId="77777777" w:rsidR="00FC2DDA" w:rsidRPr="00DF2420" w:rsidRDefault="00FC2DDA" w:rsidP="00FC2DDA">
      <w:pPr>
        <w:pStyle w:val="Heading5"/>
        <w:numPr>
          <w:ilvl w:val="0"/>
          <w:numId w:val="0"/>
        </w:numPr>
        <w:rPr>
          <w:noProof w:val="0"/>
        </w:rPr>
      </w:pPr>
      <w:bookmarkStart w:id="342" w:name="_Toc492549571"/>
      <w:r w:rsidRPr="00DF2420">
        <w:rPr>
          <w:noProof w:val="0"/>
        </w:rPr>
        <w:t>3.</w:t>
      </w:r>
      <w:r>
        <w:rPr>
          <w:noProof w:val="0"/>
        </w:rPr>
        <w:t>45</w:t>
      </w:r>
      <w:r w:rsidRPr="00DF2420">
        <w:rPr>
          <w:noProof w:val="0"/>
        </w:rPr>
        <w:t>.4.2.3 Expected Actions</w:t>
      </w:r>
      <w:bookmarkEnd w:id="342"/>
    </w:p>
    <w:p w14:paraId="4A345664" w14:textId="77777777" w:rsidR="00FC2DDA" w:rsidRPr="00DF2420" w:rsidRDefault="00FC2DDA" w:rsidP="00FC2DDA">
      <w:pPr>
        <w:pStyle w:val="BodyText"/>
      </w:pPr>
      <w:r w:rsidRPr="00DF2420">
        <w:t xml:space="preserve">The Care Team Service responds, with success or error, as defined by the FHIR RESTful create interaction. See: </w:t>
      </w:r>
      <w:hyperlink r:id="rId46" w:anchor="create" w:history="1">
        <w:r w:rsidRPr="00DF2420">
          <w:rPr>
            <w:rStyle w:val="Hyperlink"/>
          </w:rPr>
          <w:t>http://hl7.org/fhir/http.html#create</w:t>
        </w:r>
      </w:hyperlink>
      <w:r w:rsidRPr="00DF2420">
        <w:t xml:space="preserve"> </w:t>
      </w:r>
      <w:r w:rsidRPr="00DF2420" w:rsidDel="00F95759">
        <w:t xml:space="preserve"> </w:t>
      </w:r>
    </w:p>
    <w:p w14:paraId="54E30A47" w14:textId="77777777" w:rsidR="00FC2DDA" w:rsidRPr="00DF2420" w:rsidRDefault="00FC2DDA" w:rsidP="00FC2DDA">
      <w:pPr>
        <w:pStyle w:val="Heading3"/>
        <w:numPr>
          <w:ilvl w:val="0"/>
          <w:numId w:val="0"/>
        </w:numPr>
        <w:rPr>
          <w:noProof w:val="0"/>
        </w:rPr>
      </w:pPr>
      <w:bookmarkStart w:id="343" w:name="_Toc492549572"/>
      <w:r w:rsidRPr="00DF2420">
        <w:rPr>
          <w:noProof w:val="0"/>
        </w:rPr>
        <w:t>3.</w:t>
      </w:r>
      <w:r>
        <w:rPr>
          <w:noProof w:val="0"/>
        </w:rPr>
        <w:t>45</w:t>
      </w:r>
      <w:r w:rsidRPr="00DF2420">
        <w:rPr>
          <w:noProof w:val="0"/>
        </w:rPr>
        <w:t>.5 Security Considerations</w:t>
      </w:r>
      <w:bookmarkEnd w:id="343"/>
    </w:p>
    <w:p w14:paraId="250E185E" w14:textId="77777777" w:rsidR="00FC2DDA" w:rsidRPr="00DF2420" w:rsidRDefault="00FC2DDA" w:rsidP="00FC2DDA">
      <w:pPr>
        <w:pStyle w:val="BodyText"/>
      </w:pPr>
      <w:r w:rsidRPr="00DF2420">
        <w:t xml:space="preserve">See X.5 DCTM Security Considerations </w:t>
      </w:r>
    </w:p>
    <w:p w14:paraId="28C98812" w14:textId="77777777" w:rsidR="00FC2DDA" w:rsidRPr="00DF2420" w:rsidRDefault="00FC2DDA" w:rsidP="00FC2DDA">
      <w:pPr>
        <w:pStyle w:val="Heading2"/>
        <w:numPr>
          <w:ilvl w:val="0"/>
          <w:numId w:val="0"/>
        </w:numPr>
        <w:rPr>
          <w:noProof w:val="0"/>
        </w:rPr>
      </w:pPr>
      <w:bookmarkStart w:id="344" w:name="_Toc492549573"/>
      <w:r w:rsidRPr="00DF2420">
        <w:rPr>
          <w:noProof w:val="0"/>
        </w:rPr>
        <w:t>3.</w:t>
      </w:r>
      <w:r>
        <w:rPr>
          <w:noProof w:val="0"/>
        </w:rPr>
        <w:t>46</w:t>
      </w:r>
      <w:r w:rsidRPr="00DF2420">
        <w:rPr>
          <w:noProof w:val="0"/>
        </w:rPr>
        <w:t xml:space="preserve"> Search for Care Team [PCC-46]</w:t>
      </w:r>
      <w:bookmarkEnd w:id="344"/>
    </w:p>
    <w:p w14:paraId="5675DDAC" w14:textId="77777777" w:rsidR="00FC2DDA" w:rsidRPr="00DF2420" w:rsidRDefault="00FC2DDA" w:rsidP="00FC2DDA">
      <w:pPr>
        <w:pStyle w:val="Heading3"/>
        <w:numPr>
          <w:ilvl w:val="0"/>
          <w:numId w:val="0"/>
        </w:numPr>
        <w:rPr>
          <w:noProof w:val="0"/>
        </w:rPr>
      </w:pPr>
      <w:bookmarkStart w:id="345" w:name="_Toc461437976"/>
      <w:bookmarkStart w:id="346" w:name="_Toc492549574"/>
      <w:r w:rsidRPr="00DF2420">
        <w:rPr>
          <w:noProof w:val="0"/>
        </w:rPr>
        <w:t>3.</w:t>
      </w:r>
      <w:r>
        <w:rPr>
          <w:noProof w:val="0"/>
        </w:rPr>
        <w:t>46</w:t>
      </w:r>
      <w:r w:rsidRPr="00DF2420">
        <w:rPr>
          <w:noProof w:val="0"/>
        </w:rPr>
        <w:t>.1 Scope</w:t>
      </w:r>
      <w:bookmarkEnd w:id="345"/>
      <w:bookmarkEnd w:id="346"/>
    </w:p>
    <w:p w14:paraId="02C6061A" w14:textId="77777777" w:rsidR="00FC2DDA" w:rsidRPr="00DF2420" w:rsidRDefault="00FC2DDA" w:rsidP="00FC2DDA">
      <w:pPr>
        <w:pStyle w:val="BodyText"/>
      </w:pPr>
      <w:r w:rsidRPr="00DF2420">
        <w:t>This transaction is used to find a CareTeam resource. The Care Team Contributor searches for a CareTeam resource of interest. A CareTeam resource located by search may then be retrieved for viewing or updating.</w:t>
      </w:r>
    </w:p>
    <w:p w14:paraId="01E4B52B" w14:textId="77777777" w:rsidR="00FC2DDA" w:rsidRPr="00DF2420" w:rsidRDefault="00FC2DDA" w:rsidP="00FC2DDA">
      <w:pPr>
        <w:pStyle w:val="Heading3"/>
        <w:numPr>
          <w:ilvl w:val="0"/>
          <w:numId w:val="0"/>
        </w:numPr>
        <w:rPr>
          <w:noProof w:val="0"/>
        </w:rPr>
      </w:pPr>
      <w:bookmarkStart w:id="347" w:name="_Toc461437977"/>
      <w:bookmarkStart w:id="348" w:name="_Toc492549575"/>
      <w:r w:rsidRPr="00DF2420">
        <w:rPr>
          <w:noProof w:val="0"/>
        </w:rPr>
        <w:lastRenderedPageBreak/>
        <w:t>3.</w:t>
      </w:r>
      <w:r>
        <w:rPr>
          <w:noProof w:val="0"/>
        </w:rPr>
        <w:t>46</w:t>
      </w:r>
      <w:r w:rsidRPr="00DF2420">
        <w:rPr>
          <w:noProof w:val="0"/>
        </w:rPr>
        <w:t>.2 Actor Roles</w:t>
      </w:r>
      <w:bookmarkEnd w:id="347"/>
      <w:bookmarkEnd w:id="348"/>
    </w:p>
    <w:p w14:paraId="3E06DC0F" w14:textId="77777777" w:rsidR="00FC2DDA" w:rsidRPr="00DF2420" w:rsidRDefault="00FC2DDA" w:rsidP="00FC2DDA">
      <w:pPr>
        <w:pStyle w:val="BodyText"/>
        <w:jc w:val="center"/>
      </w:pPr>
      <w:r w:rsidRPr="00DF242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4602F3" w:rsidRDefault="004602F3"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4602F3" w:rsidRDefault="004602F3"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4602F3" w:rsidRDefault="004602F3"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552"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">
                <v:shape id="_x0000_s1553" type="#_x0000_t75" style="position:absolute;width:35229;height:16211;visibility:visible;mso-wrap-style:square">
                  <v:fill o:detectmouseclick="t"/>
                  <v:path o:connecttype="none"/>
                </v:shape>
                <v:oval id="Oval 725" o:spid="_x0000_s1554"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4602F3" w:rsidRDefault="004602F3" w:rsidP="00FC2DDA">
                        <w:pPr>
                          <w:pStyle w:val="NormalWeb"/>
                          <w:jc w:val="center"/>
                        </w:pPr>
                        <w:r>
                          <w:rPr>
                            <w:sz w:val="18"/>
                            <w:szCs w:val="18"/>
                          </w:rPr>
                          <w:t>Search for Care Team [PCC-46]</w:t>
                        </w:r>
                      </w:p>
                    </w:txbxContent>
                  </v:textbox>
                </v:oval>
                <v:shape id="_x0000_s1555"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4602F3" w:rsidRDefault="004602F3" w:rsidP="00FC2DDA">
                        <w:pPr>
                          <w:pStyle w:val="NormalWeb"/>
                        </w:pPr>
                        <w:r>
                          <w:rPr>
                            <w:sz w:val="18"/>
                            <w:szCs w:val="18"/>
                          </w:rPr>
                          <w:t>Care Team Contributor</w:t>
                        </w:r>
                      </w:p>
                    </w:txbxContent>
                  </v:textbox>
                </v:shape>
                <v:line id="Line 155" o:spid="_x0000_s1556"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557"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4602F3" w:rsidRDefault="004602F3" w:rsidP="00FC2DDA">
                        <w:pPr>
                          <w:pStyle w:val="NormalWeb"/>
                        </w:pPr>
                        <w:r>
                          <w:rPr>
                            <w:sz w:val="18"/>
                            <w:szCs w:val="18"/>
                          </w:rPr>
                          <w:t>Care Team Service</w:t>
                        </w:r>
                      </w:p>
                    </w:txbxContent>
                  </v:textbox>
                </v:shape>
                <v:line id="Line 157" o:spid="_x0000_s1558"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282B5E" w:rsidRDefault="00FC2DDA" w:rsidP="00FC2DDA">
      <w:pPr>
        <w:pStyle w:val="BodyText"/>
      </w:pPr>
    </w:p>
    <w:p w14:paraId="155D8873" w14:textId="77777777" w:rsidR="00FC2DDA" w:rsidRPr="00DF2420" w:rsidRDefault="00FC2DDA" w:rsidP="00FC2DDA">
      <w:pPr>
        <w:pStyle w:val="FigureTitle"/>
      </w:pPr>
      <w:r w:rsidRPr="00DF2420">
        <w:t>Figure 3.</w:t>
      </w:r>
      <w:r>
        <w:t>46</w:t>
      </w:r>
      <w:r w:rsidRPr="00DF2420">
        <w:t>.2-1: Use Case Diagram</w:t>
      </w:r>
    </w:p>
    <w:p w14:paraId="404852C2" w14:textId="77777777" w:rsidR="00FC2DDA" w:rsidRPr="00DF2420" w:rsidRDefault="00FC2DDA" w:rsidP="00FC2DDA">
      <w:pPr>
        <w:pStyle w:val="TableTitle"/>
      </w:pPr>
      <w:r w:rsidRPr="00DF2420">
        <w:t>Table 3.</w:t>
      </w:r>
      <w:r>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4C71EBB4" w14:textId="77777777" w:rsidTr="007871B9">
        <w:tc>
          <w:tcPr>
            <w:tcW w:w="1008" w:type="dxa"/>
            <w:shd w:val="clear" w:color="auto" w:fill="auto"/>
          </w:tcPr>
          <w:p w14:paraId="319BB20C" w14:textId="77777777" w:rsidR="00FC2DDA" w:rsidRPr="00DF2420" w:rsidRDefault="00FC2DDA" w:rsidP="007871B9">
            <w:pPr>
              <w:pStyle w:val="BodyText"/>
              <w:rPr>
                <w:b/>
              </w:rPr>
            </w:pPr>
            <w:r w:rsidRPr="00DF2420">
              <w:rPr>
                <w:b/>
              </w:rPr>
              <w:t>Actor:</w:t>
            </w:r>
          </w:p>
        </w:tc>
        <w:tc>
          <w:tcPr>
            <w:tcW w:w="8568" w:type="dxa"/>
            <w:shd w:val="clear" w:color="auto" w:fill="auto"/>
          </w:tcPr>
          <w:p w14:paraId="3D0A3A78" w14:textId="77777777" w:rsidR="00FC2DDA" w:rsidRPr="00DF2420" w:rsidRDefault="00FC2DDA" w:rsidP="007871B9">
            <w:pPr>
              <w:pStyle w:val="BodyText"/>
            </w:pPr>
            <w:r w:rsidRPr="00DF2420">
              <w:t>Care Team Contributor</w:t>
            </w:r>
          </w:p>
        </w:tc>
      </w:tr>
      <w:tr w:rsidR="00FC2DDA" w:rsidRPr="00DF2420" w14:paraId="01B05454" w14:textId="77777777" w:rsidTr="007871B9">
        <w:tc>
          <w:tcPr>
            <w:tcW w:w="1008" w:type="dxa"/>
            <w:shd w:val="clear" w:color="auto" w:fill="auto"/>
          </w:tcPr>
          <w:p w14:paraId="496C37A0" w14:textId="77777777" w:rsidR="00FC2DDA" w:rsidRPr="00DF2420" w:rsidRDefault="00FC2DDA" w:rsidP="007871B9">
            <w:pPr>
              <w:pStyle w:val="BodyText"/>
              <w:rPr>
                <w:b/>
              </w:rPr>
            </w:pPr>
            <w:r w:rsidRPr="00DF2420">
              <w:rPr>
                <w:b/>
              </w:rPr>
              <w:t>Role:</w:t>
            </w:r>
          </w:p>
        </w:tc>
        <w:tc>
          <w:tcPr>
            <w:tcW w:w="8568" w:type="dxa"/>
            <w:shd w:val="clear" w:color="auto" w:fill="auto"/>
          </w:tcPr>
          <w:p w14:paraId="579EC9CB" w14:textId="77777777" w:rsidR="00FC2DDA" w:rsidRPr="00DF2420" w:rsidRDefault="00FC2DDA" w:rsidP="007871B9">
            <w:pPr>
              <w:pStyle w:val="BodyText"/>
            </w:pPr>
            <w:r w:rsidRPr="00DF2420">
              <w:t xml:space="preserve">The Care Team Contributor </w:t>
            </w:r>
            <w:proofErr w:type="gramStart"/>
            <w:r w:rsidRPr="00DF2420">
              <w:t>initiates</w:t>
            </w:r>
            <w:proofErr w:type="gramEnd"/>
            <w:r w:rsidRPr="00DF2420">
              <w:t xml:space="preserve"> Search for Care Team in order to locate a CareTeam resource of interest.</w:t>
            </w:r>
          </w:p>
        </w:tc>
      </w:tr>
      <w:tr w:rsidR="00FC2DDA" w:rsidRPr="00DF2420" w14:paraId="4746B1E4" w14:textId="77777777" w:rsidTr="007871B9">
        <w:tc>
          <w:tcPr>
            <w:tcW w:w="1008" w:type="dxa"/>
            <w:shd w:val="clear" w:color="auto" w:fill="auto"/>
          </w:tcPr>
          <w:p w14:paraId="649FDD5A" w14:textId="77777777" w:rsidR="00FC2DDA" w:rsidRPr="00DF2420" w:rsidRDefault="00FC2DDA" w:rsidP="007871B9">
            <w:pPr>
              <w:pStyle w:val="BodyText"/>
              <w:rPr>
                <w:b/>
              </w:rPr>
            </w:pPr>
            <w:r w:rsidRPr="00DF2420">
              <w:rPr>
                <w:b/>
              </w:rPr>
              <w:t>Actor:</w:t>
            </w:r>
          </w:p>
        </w:tc>
        <w:tc>
          <w:tcPr>
            <w:tcW w:w="8568" w:type="dxa"/>
            <w:shd w:val="clear" w:color="auto" w:fill="auto"/>
          </w:tcPr>
          <w:p w14:paraId="63FBA06F" w14:textId="77777777" w:rsidR="00FC2DDA" w:rsidRPr="00DF2420" w:rsidRDefault="00FC2DDA" w:rsidP="007871B9">
            <w:pPr>
              <w:pStyle w:val="BodyText"/>
            </w:pPr>
            <w:r w:rsidRPr="00DF2420">
              <w:t>Care Team Service</w:t>
            </w:r>
          </w:p>
        </w:tc>
      </w:tr>
      <w:tr w:rsidR="00FC2DDA" w:rsidRPr="00DF2420" w14:paraId="4F9FF34C" w14:textId="77777777" w:rsidTr="007871B9">
        <w:tc>
          <w:tcPr>
            <w:tcW w:w="1008" w:type="dxa"/>
            <w:shd w:val="clear" w:color="auto" w:fill="auto"/>
          </w:tcPr>
          <w:p w14:paraId="7E23636C" w14:textId="77777777" w:rsidR="00FC2DDA" w:rsidRPr="00DF2420" w:rsidRDefault="00FC2DDA" w:rsidP="007871B9">
            <w:pPr>
              <w:pStyle w:val="BodyText"/>
              <w:rPr>
                <w:b/>
              </w:rPr>
            </w:pPr>
            <w:r w:rsidRPr="00DF2420">
              <w:rPr>
                <w:b/>
              </w:rPr>
              <w:t>Role:</w:t>
            </w:r>
          </w:p>
        </w:tc>
        <w:tc>
          <w:tcPr>
            <w:tcW w:w="8568" w:type="dxa"/>
            <w:shd w:val="clear" w:color="auto" w:fill="auto"/>
          </w:tcPr>
          <w:p w14:paraId="2EAA2025" w14:textId="77777777" w:rsidR="00FC2DDA" w:rsidRPr="00DF2420" w:rsidRDefault="00FC2DDA" w:rsidP="007871B9">
            <w:pPr>
              <w:pStyle w:val="BodyText"/>
            </w:pPr>
            <w:r w:rsidRPr="00DF2420">
              <w:t xml:space="preserve"> The Care Team Service responds to the Search for CareTeam resource according to the search parameters and values provided in the transaction.</w:t>
            </w:r>
          </w:p>
        </w:tc>
      </w:tr>
    </w:tbl>
    <w:p w14:paraId="46458BDE" w14:textId="77777777" w:rsidR="00FC2DDA" w:rsidRPr="00DF2420" w:rsidRDefault="00FC2DDA" w:rsidP="00FC2DDA">
      <w:pPr>
        <w:pStyle w:val="BodyText"/>
      </w:pPr>
      <w:bookmarkStart w:id="349" w:name="_Toc461437978"/>
    </w:p>
    <w:p w14:paraId="751394A5" w14:textId="77777777" w:rsidR="00FC2DDA" w:rsidRPr="00DF2420" w:rsidRDefault="00FC2DDA" w:rsidP="00FC2DDA">
      <w:pPr>
        <w:pStyle w:val="Heading3"/>
        <w:numPr>
          <w:ilvl w:val="0"/>
          <w:numId w:val="0"/>
        </w:numPr>
        <w:rPr>
          <w:noProof w:val="0"/>
        </w:rPr>
      </w:pPr>
      <w:bookmarkStart w:id="350" w:name="_Toc492549576"/>
      <w:r w:rsidRPr="00DF2420">
        <w:rPr>
          <w:noProof w:val="0"/>
        </w:rPr>
        <w:t>3.</w:t>
      </w:r>
      <w:r>
        <w:rPr>
          <w:noProof w:val="0"/>
        </w:rPr>
        <w:t>46</w:t>
      </w:r>
      <w:r w:rsidRPr="00DF2420">
        <w:rPr>
          <w:noProof w:val="0"/>
        </w:rPr>
        <w:t>.3 Referenced Standards</w:t>
      </w:r>
      <w:bookmarkEnd w:id="349"/>
      <w:bookmarkEnd w:id="350"/>
    </w:p>
    <w:p w14:paraId="0B3A6559" w14:textId="0FB72620" w:rsidR="00FC2DDA" w:rsidRPr="00DF2420" w:rsidRDefault="00FC2DDA" w:rsidP="00FC2DDA">
      <w:pPr>
        <w:pStyle w:val="BodyText"/>
      </w:pPr>
      <w:r w:rsidRPr="00DF2420">
        <w:t xml:space="preserve">HL7 FHIR standard </w:t>
      </w:r>
      <w:del w:id="351" w:author="Jones, Emma" w:date="2019-04-11T18:16:00Z">
        <w:r w:rsidDel="007C3CEE">
          <w:delText>release 4</w:delText>
        </w:r>
        <w:r w:rsidRPr="00DF2420" w:rsidDel="007C3CEE">
          <w:delText xml:space="preserve"> (STU)</w:delText>
        </w:r>
      </w:del>
      <w:ins w:id="352" w:author="Jones, Emma" w:date="2019-04-11T18:16:00Z">
        <w:r w:rsidR="007C3CEE">
          <w:t xml:space="preserve">R4 </w:t>
        </w:r>
      </w:ins>
    </w:p>
    <w:p w14:paraId="5A4EADEB" w14:textId="77777777" w:rsidR="00FC2DDA" w:rsidRPr="00DF2420" w:rsidRDefault="00FC2DDA" w:rsidP="00FC2DDA">
      <w:pPr>
        <w:pStyle w:val="Heading3"/>
        <w:numPr>
          <w:ilvl w:val="0"/>
          <w:numId w:val="0"/>
        </w:numPr>
        <w:rPr>
          <w:noProof w:val="0"/>
        </w:rPr>
      </w:pPr>
      <w:bookmarkStart w:id="353" w:name="_Toc461437979"/>
      <w:bookmarkStart w:id="354" w:name="_Toc492549577"/>
      <w:r w:rsidRPr="00DF2420">
        <w:rPr>
          <w:noProof w:val="0"/>
        </w:rPr>
        <w:t>3.</w:t>
      </w:r>
      <w:r>
        <w:rPr>
          <w:noProof w:val="0"/>
        </w:rPr>
        <w:t>46</w:t>
      </w:r>
      <w:r w:rsidRPr="00DF2420">
        <w:rPr>
          <w:noProof w:val="0"/>
        </w:rPr>
        <w:t>.4 Interaction Diagram</w:t>
      </w:r>
      <w:bookmarkEnd w:id="353"/>
      <w:bookmarkEnd w:id="354"/>
    </w:p>
    <w:p w14:paraId="1772FF1E"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31968" behindDoc="0" locked="0" layoutInCell="1" allowOverlap="1" wp14:anchorId="4B8EF2ED" wp14:editId="460A5220">
                <wp:simplePos x="0" y="0"/>
                <wp:positionH relativeFrom="column">
                  <wp:posOffset>1981201</wp:posOffset>
                </wp:positionH>
                <wp:positionV relativeFrom="paragraph">
                  <wp:posOffset>615315</wp:posOffset>
                </wp:positionV>
                <wp:extent cx="1402080" cy="286385"/>
                <wp:effectExtent l="0" t="0" r="762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77777777" w:rsidR="004602F3" w:rsidRPr="007C1AAC" w:rsidRDefault="004602F3" w:rsidP="00FC2DDA">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559" type="#_x0000_t202" style="position:absolute;margin-left:156pt;margin-top:48.45pt;width:110.4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sTswIAALY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" filled="f" stroked="f">
                <v:textbox inset="0,0,0,0">
                  <w:txbxContent>
                    <w:p w14:paraId="07DDD438" w14:textId="77777777" w:rsidR="004602F3" w:rsidRPr="007C1AAC" w:rsidRDefault="004602F3" w:rsidP="00FC2DDA">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730944" behindDoc="0" locked="0" layoutInCell="1" allowOverlap="1" wp14:anchorId="14FD8246" wp14:editId="5C7B7971">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4602F3" w:rsidRPr="007C1AAC" w:rsidRDefault="004602F3"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560"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N6iAIAABs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n&#10;5x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" stroked="f">
                <v:textbox>
                  <w:txbxContent>
                    <w:p w14:paraId="34CEF7DB" w14:textId="77777777" w:rsidR="004602F3" w:rsidRPr="007C1AAC" w:rsidRDefault="004602F3"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A164DB6"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51CFA5"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DF242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14C633"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4602F3" w:rsidRPr="007C1AAC" w:rsidRDefault="004602F3"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561"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" stroked="f">
                <v:textbox>
                  <w:txbxContent>
                    <w:p w14:paraId="4AFF0A9C" w14:textId="77777777" w:rsidR="004602F3" w:rsidRPr="007C1AAC" w:rsidRDefault="004602F3" w:rsidP="00FC2DDA">
                      <w:pPr>
                        <w:jc w:val="center"/>
                        <w:rPr>
                          <w:sz w:val="22"/>
                          <w:szCs w:val="22"/>
                        </w:rPr>
                      </w:pPr>
                      <w:r>
                        <w:rPr>
                          <w:sz w:val="22"/>
                          <w:szCs w:val="22"/>
                        </w:rPr>
                        <w:t>Care Team Service</w:t>
                      </w:r>
                    </w:p>
                  </w:txbxContent>
                </v:textbox>
              </v:shape>
            </w:pict>
          </mc:Fallback>
        </mc:AlternateContent>
      </w:r>
    </w:p>
    <w:p w14:paraId="31B1E735" w14:textId="77777777" w:rsidR="00FC2DDA" w:rsidRPr="00DF2420" w:rsidRDefault="00FC2DDA" w:rsidP="00FC2DDA"/>
    <w:p w14:paraId="10FFB6C5" w14:textId="77777777" w:rsidR="00FC2DDA" w:rsidRPr="00DF2420" w:rsidRDefault="00FC2DDA" w:rsidP="00FC2DDA">
      <w:r w:rsidRPr="00DF242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806CC6"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647E3E"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DF2420" w:rsidRDefault="00FC2DDA" w:rsidP="00FC2DDA"/>
    <w:p w14:paraId="2C6BF6BC" w14:textId="77777777" w:rsidR="00FC2DDA" w:rsidRPr="00DF2420" w:rsidRDefault="00FC2DDA" w:rsidP="00FC2DDA"/>
    <w:p w14:paraId="44E55BE5" w14:textId="77777777" w:rsidR="00FC2DDA" w:rsidRPr="00DF2420" w:rsidRDefault="00FC2DDA" w:rsidP="00FC2DDA"/>
    <w:p w14:paraId="2E03329D" w14:textId="77777777" w:rsidR="00FC2DDA" w:rsidRPr="00DF2420" w:rsidRDefault="00FC2DDA" w:rsidP="00FC2DDA"/>
    <w:p w14:paraId="4BB98362" w14:textId="77777777" w:rsidR="00FC2DDA" w:rsidRPr="00DF2420" w:rsidRDefault="00FC2DDA" w:rsidP="00FC2DDA"/>
    <w:p w14:paraId="26F211FB" w14:textId="77777777" w:rsidR="00FC2DDA" w:rsidRPr="00DF2420" w:rsidRDefault="00FC2DDA" w:rsidP="00FC2DDA">
      <w:pPr>
        <w:pStyle w:val="Heading4"/>
        <w:numPr>
          <w:ilvl w:val="0"/>
          <w:numId w:val="0"/>
        </w:numPr>
        <w:rPr>
          <w:noProof w:val="0"/>
        </w:rPr>
      </w:pPr>
      <w:bookmarkStart w:id="355" w:name="_Toc461437980"/>
      <w:bookmarkStart w:id="356" w:name="_Toc492549578"/>
      <w:r w:rsidRPr="00DF2420">
        <w:rPr>
          <w:noProof w:val="0"/>
        </w:rPr>
        <w:lastRenderedPageBreak/>
        <w:t>3.</w:t>
      </w:r>
      <w:r>
        <w:rPr>
          <w:noProof w:val="0"/>
        </w:rPr>
        <w:t>46</w:t>
      </w:r>
      <w:r w:rsidRPr="00DF2420">
        <w:rPr>
          <w:noProof w:val="0"/>
        </w:rPr>
        <w:t xml:space="preserve">.4.1 Search for Care </w:t>
      </w:r>
      <w:bookmarkEnd w:id="355"/>
      <w:r w:rsidRPr="00DF2420">
        <w:rPr>
          <w:noProof w:val="0"/>
        </w:rPr>
        <w:t>Team</w:t>
      </w:r>
      <w:bookmarkEnd w:id="356"/>
    </w:p>
    <w:p w14:paraId="2FA899AF" w14:textId="77777777" w:rsidR="00FC2DDA" w:rsidRPr="00DF2420" w:rsidRDefault="00FC2DDA" w:rsidP="00FC2DDA">
      <w:pPr>
        <w:pStyle w:val="BodyText"/>
      </w:pPr>
      <w:r w:rsidRPr="00DF2420">
        <w:t>The Search for Care Team is implemented through the FHIR search operation using the REST platform constrained to the HTTP or HTTPS GET.</w:t>
      </w:r>
    </w:p>
    <w:p w14:paraId="721C9DB2" w14:textId="77777777" w:rsidR="00FC2DDA" w:rsidRPr="00DF2420" w:rsidRDefault="00FC2DDA" w:rsidP="00FC2DDA">
      <w:pPr>
        <w:pStyle w:val="Heading5"/>
        <w:numPr>
          <w:ilvl w:val="0"/>
          <w:numId w:val="0"/>
        </w:numPr>
        <w:rPr>
          <w:noProof w:val="0"/>
        </w:rPr>
      </w:pPr>
      <w:bookmarkStart w:id="357" w:name="_Toc461437981"/>
      <w:bookmarkStart w:id="358" w:name="_Toc492549579"/>
      <w:r w:rsidRPr="00DF2420">
        <w:rPr>
          <w:noProof w:val="0"/>
        </w:rPr>
        <w:t>3.</w:t>
      </w:r>
      <w:r>
        <w:rPr>
          <w:noProof w:val="0"/>
        </w:rPr>
        <w:t>46</w:t>
      </w:r>
      <w:r w:rsidRPr="00DF2420">
        <w:rPr>
          <w:noProof w:val="0"/>
        </w:rPr>
        <w:t>.4.1.1 Trigger Events</w:t>
      </w:r>
      <w:bookmarkEnd w:id="357"/>
      <w:bookmarkEnd w:id="358"/>
    </w:p>
    <w:p w14:paraId="4EDAAEAC" w14:textId="77777777" w:rsidR="00FC2DDA" w:rsidRPr="00DF2420" w:rsidRDefault="00FC2DDA" w:rsidP="00FC2DDA">
      <w:pPr>
        <w:pStyle w:val="BodyText"/>
      </w:pPr>
      <w:r w:rsidRPr="00DF2420">
        <w:t>The Search for Care Team may be initiated for a number of different reasons:</w:t>
      </w:r>
    </w:p>
    <w:p w14:paraId="366BE3D0" w14:textId="77777777" w:rsidR="00FC2DDA" w:rsidRPr="00DF2420" w:rsidRDefault="00FC2DDA" w:rsidP="00FC2DDA">
      <w:pPr>
        <w:pStyle w:val="ListNumber2"/>
        <w:numPr>
          <w:ilvl w:val="0"/>
          <w:numId w:val="15"/>
        </w:numPr>
      </w:pPr>
      <w:r w:rsidRPr="00DF2420">
        <w:t>need to view a CareTeam resource;</w:t>
      </w:r>
    </w:p>
    <w:p w14:paraId="640F688B" w14:textId="77777777" w:rsidR="00FC2DDA" w:rsidRPr="00DF2420" w:rsidRDefault="00FC2DDA" w:rsidP="00FC2DDA">
      <w:pPr>
        <w:pStyle w:val="ListNumber2"/>
      </w:pPr>
      <w:r w:rsidRPr="00DF2420">
        <w:t>need to update a portion of a CareTeam resource</w:t>
      </w:r>
    </w:p>
    <w:p w14:paraId="3E2A8F5D" w14:textId="77777777" w:rsidR="00FC2DDA" w:rsidRPr="00DF2420" w:rsidRDefault="00FC2DDA" w:rsidP="00FC2DDA">
      <w:pPr>
        <w:pStyle w:val="ListNumber2"/>
      </w:pPr>
      <w:r w:rsidRPr="00DF2420">
        <w:t>in response to subscription to provide update for a CareTeam resource</w:t>
      </w:r>
    </w:p>
    <w:p w14:paraId="01CAA7B9" w14:textId="77777777" w:rsidR="00FC2DDA" w:rsidRPr="00DF2420" w:rsidRDefault="00FC2DDA" w:rsidP="00FC2DDA">
      <w:pPr>
        <w:pStyle w:val="Heading5"/>
        <w:numPr>
          <w:ilvl w:val="0"/>
          <w:numId w:val="0"/>
        </w:numPr>
        <w:rPr>
          <w:noProof w:val="0"/>
        </w:rPr>
      </w:pPr>
      <w:bookmarkStart w:id="359" w:name="_Toc461437982"/>
      <w:bookmarkStart w:id="360" w:name="_Toc492549580"/>
      <w:r w:rsidRPr="00DF2420">
        <w:rPr>
          <w:noProof w:val="0"/>
        </w:rPr>
        <w:t>3.</w:t>
      </w:r>
      <w:r>
        <w:rPr>
          <w:noProof w:val="0"/>
        </w:rPr>
        <w:t>46</w:t>
      </w:r>
      <w:r w:rsidRPr="00DF2420">
        <w:rPr>
          <w:noProof w:val="0"/>
        </w:rPr>
        <w:t>.4.1.2 Message Semantics</w:t>
      </w:r>
      <w:bookmarkEnd w:id="359"/>
      <w:bookmarkEnd w:id="360"/>
    </w:p>
    <w:p w14:paraId="56911BE1" w14:textId="77777777" w:rsidR="00FC2DDA" w:rsidRPr="00DF2420" w:rsidRDefault="00FC2DDA" w:rsidP="00FC2DDA">
      <w:pPr>
        <w:pStyle w:val="BodyText"/>
      </w:pPr>
      <w:r w:rsidRPr="00DF2420">
        <w:t>This is a standard FHIR search operation on the CareTeam resource. It SHALL use the HTTP or HTTPS GET protocol</w:t>
      </w:r>
    </w:p>
    <w:p w14:paraId="17E75F02" w14:textId="77777777" w:rsidR="00FC2DDA" w:rsidRPr="00DF2420" w:rsidRDefault="00FC2DDA" w:rsidP="00FC2DDA">
      <w:pPr>
        <w:pStyle w:val="BodyText"/>
      </w:pPr>
      <w:r w:rsidRPr="00DF2420">
        <w:t>The URL for this operation is: [base]/CareTeam/_search</w:t>
      </w:r>
    </w:p>
    <w:p w14:paraId="22349929" w14:textId="7BB27BCC" w:rsidR="00FC2DDA" w:rsidRPr="00DF2420" w:rsidRDefault="00FC2DDA" w:rsidP="00FC2DDA">
      <w:pPr>
        <w:pStyle w:val="BodyText"/>
      </w:pPr>
      <w:r w:rsidRPr="00DF2420">
        <w:t xml:space="preserve">See the FHIR CareTeam resource Search Parameters at </w:t>
      </w:r>
      <w:r>
        <w:rPr>
          <w:rStyle w:val="Hyperlink"/>
        </w:rPr>
        <w:fldChar w:fldCharType="begin"/>
      </w:r>
      <w:ins w:id="361" w:author="Jones, Emma" w:date="2019-04-11T16:30:00Z">
        <w:r w:rsidR="004965A7">
          <w:rPr>
            <w:rStyle w:val="Hyperlink"/>
          </w:rPr>
          <w:instrText>HYPERLINK "http://hl7.org/fhir/R4/careteam.html" \l "search"</w:instrText>
        </w:r>
      </w:ins>
      <w:del w:id="362" w:author="Jones, Emma" w:date="2019-04-11T16:30:00Z">
        <w:r w:rsidDel="004965A7">
          <w:rPr>
            <w:rStyle w:val="Hyperlink"/>
          </w:rPr>
          <w:delInstrText xml:space="preserve"> HYPERLINK "http://build.fhir.org/careteam.html" \l "search" </w:delInstrText>
        </w:r>
      </w:del>
      <w:r>
        <w:rPr>
          <w:rStyle w:val="Hyperlink"/>
        </w:rPr>
        <w:fldChar w:fldCharType="separate"/>
      </w:r>
      <w:del w:id="363" w:author="Jones, Emma" w:date="2019-04-11T16:30:00Z">
        <w:r w:rsidRPr="00DF2420" w:rsidDel="004965A7">
          <w:rPr>
            <w:rStyle w:val="Hyperlink"/>
          </w:rPr>
          <w:delText>http://build.fhir.org/careteam.html#search</w:delText>
        </w:r>
      </w:del>
      <w:ins w:id="364" w:author="Jones, Emma" w:date="2019-04-11T16:30:00Z">
        <w:r w:rsidR="004965A7">
          <w:rPr>
            <w:rStyle w:val="Hyperlink"/>
          </w:rPr>
          <w:t>http://hl7.org/fhir/R4/careteam.html#search</w:t>
        </w:r>
      </w:ins>
      <w:r>
        <w:rPr>
          <w:rStyle w:val="Hyperlink"/>
        </w:rPr>
        <w:fldChar w:fldCharType="end"/>
      </w:r>
      <w:r w:rsidRPr="00DF2420">
        <w:t xml:space="preserve"> </w:t>
      </w:r>
    </w:p>
    <w:p w14:paraId="56E46DAB" w14:textId="77777777" w:rsidR="00FC2DDA" w:rsidRPr="00DF2420" w:rsidRDefault="00FC2DDA" w:rsidP="00FC2DDA">
      <w:pPr>
        <w:pStyle w:val="Heading5"/>
        <w:numPr>
          <w:ilvl w:val="0"/>
          <w:numId w:val="0"/>
        </w:numPr>
        <w:rPr>
          <w:noProof w:val="0"/>
        </w:rPr>
      </w:pPr>
      <w:bookmarkStart w:id="365" w:name="_Toc461437983"/>
      <w:bookmarkStart w:id="366" w:name="_Toc492549581"/>
      <w:r w:rsidRPr="00DF2420">
        <w:rPr>
          <w:noProof w:val="0"/>
        </w:rPr>
        <w:t>3.</w:t>
      </w:r>
      <w:r>
        <w:rPr>
          <w:noProof w:val="0"/>
        </w:rPr>
        <w:t>46</w:t>
      </w:r>
      <w:r w:rsidRPr="00DF2420">
        <w:rPr>
          <w:noProof w:val="0"/>
        </w:rPr>
        <w:t>.4.1.3 Expected Actions</w:t>
      </w:r>
      <w:bookmarkEnd w:id="365"/>
      <w:bookmarkEnd w:id="366"/>
    </w:p>
    <w:p w14:paraId="145026AB" w14:textId="77777777" w:rsidR="00FC2DDA" w:rsidRPr="00DF2420" w:rsidRDefault="00FC2DDA" w:rsidP="00FC2DDA">
      <w:pPr>
        <w:pStyle w:val="BodyText"/>
      </w:pPr>
      <w:r w:rsidRPr="00DF2420">
        <w:t xml:space="preserve">The Care Team Contributor initiates the search using HTTP or HTTPS GET, and the Care Team Service responds according to the </w:t>
      </w:r>
      <w:hyperlink r:id="rId47" w:history="1">
        <w:r w:rsidRPr="00DF2420">
          <w:rPr>
            <w:rStyle w:val="Hyperlink"/>
          </w:rPr>
          <w:t>FHIR Search specification</w:t>
        </w:r>
      </w:hyperlink>
      <w:r w:rsidRPr="00DF2420">
        <w:t xml:space="preserve"> with zero or more CareTeam resources that match the search parameter values supplied with the search message. Specifically, the Care Team Service returns a </w:t>
      </w:r>
      <w:hyperlink r:id="rId48" w:history="1">
        <w:r w:rsidRPr="00DF2420">
          <w:rPr>
            <w:rStyle w:val="Hyperlink"/>
          </w:rPr>
          <w:t>bundle</w:t>
        </w:r>
      </w:hyperlink>
      <w:r w:rsidRPr="00DF2420">
        <w:t xml:space="preserve"> as the HTTP Response, where the bundle includes the resources that are the results of the search.</w:t>
      </w:r>
    </w:p>
    <w:p w14:paraId="61E83706" w14:textId="77777777" w:rsidR="00FC2DDA" w:rsidRPr="00DF2420" w:rsidRDefault="00FC2DDA" w:rsidP="00FC2DDA">
      <w:pPr>
        <w:pStyle w:val="Heading3"/>
        <w:numPr>
          <w:ilvl w:val="0"/>
          <w:numId w:val="0"/>
        </w:numPr>
        <w:rPr>
          <w:noProof w:val="0"/>
        </w:rPr>
      </w:pPr>
      <w:bookmarkStart w:id="367" w:name="_Toc461437984"/>
      <w:bookmarkStart w:id="368" w:name="_Toc492549582"/>
      <w:r w:rsidRPr="00DF2420">
        <w:rPr>
          <w:noProof w:val="0"/>
        </w:rPr>
        <w:t>3.</w:t>
      </w:r>
      <w:r>
        <w:rPr>
          <w:noProof w:val="0"/>
        </w:rPr>
        <w:t>46</w:t>
      </w:r>
      <w:r w:rsidRPr="00DF2420">
        <w:rPr>
          <w:noProof w:val="0"/>
        </w:rPr>
        <w:t>.5 Security Considerations</w:t>
      </w:r>
      <w:bookmarkEnd w:id="367"/>
      <w:bookmarkEnd w:id="368"/>
    </w:p>
    <w:p w14:paraId="2493D745" w14:textId="77777777" w:rsidR="00FC2DDA" w:rsidRPr="00DF2420" w:rsidRDefault="00FC2DDA" w:rsidP="00FC2DDA">
      <w:r w:rsidRPr="00DF2420">
        <w:t>See PCC</w:t>
      </w:r>
      <w:r>
        <w:t xml:space="preserve"> TF</w:t>
      </w:r>
      <w:r w:rsidRPr="00DF2420">
        <w:t>-1</w:t>
      </w:r>
      <w:r>
        <w:t>:</w:t>
      </w:r>
      <w:r w:rsidRPr="00DF2420">
        <w:t xml:space="preserve"> X.5 for DCTM Security Considerations.</w:t>
      </w:r>
    </w:p>
    <w:p w14:paraId="56B62FBB" w14:textId="77777777" w:rsidR="00FC2DDA" w:rsidRPr="00DF2420" w:rsidRDefault="00FC2DDA" w:rsidP="00FC2DDA">
      <w:pPr>
        <w:pStyle w:val="Heading2"/>
        <w:numPr>
          <w:ilvl w:val="0"/>
          <w:numId w:val="0"/>
        </w:numPr>
        <w:rPr>
          <w:noProof w:val="0"/>
        </w:rPr>
      </w:pPr>
      <w:bookmarkStart w:id="369" w:name="_Toc461437941"/>
      <w:bookmarkStart w:id="370" w:name="_Toc492549583"/>
      <w:r w:rsidRPr="00DF2420">
        <w:rPr>
          <w:noProof w:val="0"/>
        </w:rPr>
        <w:t>3.</w:t>
      </w:r>
      <w:r>
        <w:rPr>
          <w:noProof w:val="0"/>
        </w:rPr>
        <w:t>47</w:t>
      </w:r>
      <w:r w:rsidRPr="00DF2420">
        <w:rPr>
          <w:noProof w:val="0"/>
        </w:rPr>
        <w:t xml:space="preserve"> Retrieve Care Team [PCC-47]</w:t>
      </w:r>
      <w:bookmarkEnd w:id="369"/>
      <w:bookmarkEnd w:id="370"/>
    </w:p>
    <w:p w14:paraId="26520595" w14:textId="77777777" w:rsidR="00FC2DDA" w:rsidRPr="00DF2420" w:rsidRDefault="00FC2DDA" w:rsidP="00FC2DDA">
      <w:pPr>
        <w:pStyle w:val="Heading3"/>
        <w:numPr>
          <w:ilvl w:val="0"/>
          <w:numId w:val="0"/>
        </w:numPr>
        <w:rPr>
          <w:noProof w:val="0"/>
        </w:rPr>
      </w:pPr>
      <w:bookmarkStart w:id="371" w:name="_Toc461437942"/>
      <w:bookmarkStart w:id="372" w:name="_Toc492549584"/>
      <w:r w:rsidRPr="00DF2420">
        <w:rPr>
          <w:noProof w:val="0"/>
        </w:rPr>
        <w:t>3.</w:t>
      </w:r>
      <w:r>
        <w:rPr>
          <w:noProof w:val="0"/>
        </w:rPr>
        <w:t>47</w:t>
      </w:r>
      <w:r w:rsidRPr="00DF2420">
        <w:rPr>
          <w:noProof w:val="0"/>
        </w:rPr>
        <w:t>.1 Scope</w:t>
      </w:r>
      <w:bookmarkEnd w:id="371"/>
      <w:bookmarkEnd w:id="372"/>
    </w:p>
    <w:p w14:paraId="33ACE724" w14:textId="77777777" w:rsidR="00FC2DDA" w:rsidRPr="00DF2420" w:rsidRDefault="00FC2DDA" w:rsidP="00FC2DDA">
      <w:pPr>
        <w:pStyle w:val="BodyText"/>
      </w:pPr>
      <w:r w:rsidRPr="00DF2420">
        <w:t>This transaction is used to retrieve a specific CareTeam resource using a known FHIR CareTeam resource id.</w:t>
      </w:r>
    </w:p>
    <w:p w14:paraId="0B2C2AE5" w14:textId="77777777" w:rsidR="00FC2DDA" w:rsidRPr="00DF2420" w:rsidRDefault="00FC2DDA" w:rsidP="00FC2DDA">
      <w:pPr>
        <w:pStyle w:val="Heading3"/>
        <w:numPr>
          <w:ilvl w:val="0"/>
          <w:numId w:val="0"/>
        </w:numPr>
        <w:rPr>
          <w:noProof w:val="0"/>
        </w:rPr>
      </w:pPr>
      <w:bookmarkStart w:id="373" w:name="_Toc461437943"/>
      <w:bookmarkStart w:id="374" w:name="_Toc492549585"/>
      <w:r w:rsidRPr="00DF2420">
        <w:rPr>
          <w:noProof w:val="0"/>
        </w:rPr>
        <w:lastRenderedPageBreak/>
        <w:t>3.</w:t>
      </w:r>
      <w:r>
        <w:rPr>
          <w:noProof w:val="0"/>
        </w:rPr>
        <w:t>47</w:t>
      </w:r>
      <w:r w:rsidRPr="00DF2420">
        <w:rPr>
          <w:noProof w:val="0"/>
        </w:rPr>
        <w:t>.2 Actor Roles</w:t>
      </w:r>
      <w:bookmarkEnd w:id="373"/>
      <w:bookmarkEnd w:id="374"/>
    </w:p>
    <w:p w14:paraId="38764C5D" w14:textId="77777777" w:rsidR="00FC2DDA" w:rsidRPr="00DF2420" w:rsidRDefault="00FC2DDA" w:rsidP="00FC2DDA">
      <w:pPr>
        <w:pStyle w:val="BodyText"/>
        <w:jc w:val="center"/>
      </w:pPr>
      <w:r w:rsidRPr="00DF2420">
        <w:rPr>
          <w:noProof/>
        </w:rPr>
        <mc:AlternateContent>
          <mc:Choice Requires="wpc">
            <w:drawing>
              <wp:inline distT="0" distB="0" distL="0" distR="0" wp14:anchorId="1C34160C" wp14:editId="153E9DC2">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4602F3" w:rsidRDefault="004602F3"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4602F3" w:rsidRDefault="004602F3"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0BFC5A35" w14:textId="77777777" w:rsidR="004602F3" w:rsidRDefault="004602F3"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562"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OB4nMzqAwAAzg8AAA4AAAAAAAAAAAAAAAAALgIAAGRycy9lMm9Eb2MueG1s&#10;UEsBAi0AFAAGAAgAAAAhAD4TXandAAAABQEAAA8AAAAAAAAAAAAAAAAARAYAAGRycy9kb3ducmV2&#10;LnhtbFBLBQYAAAAABAAEAPMAAABOBwAAAAA=&#10;">
                <v:shape id="_x0000_s1563" type="#_x0000_t75" style="position:absolute;width:37185;height:18897;visibility:visible;mso-wrap-style:square">
                  <v:fill o:detectmouseclick="t"/>
                  <v:path o:connecttype="none"/>
                </v:shape>
                <v:shape id="_x0000_s1564"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4602F3" w:rsidRDefault="004602F3" w:rsidP="00FC2DDA">
                        <w:pPr>
                          <w:pStyle w:val="NormalWeb"/>
                        </w:pPr>
                        <w:r>
                          <w:rPr>
                            <w:sz w:val="18"/>
                            <w:szCs w:val="18"/>
                          </w:rPr>
                          <w:t>Care Team Contributor</w:t>
                        </w:r>
                      </w:p>
                    </w:txbxContent>
                  </v:textbox>
                </v:shape>
                <v:line id="Line 155" o:spid="_x0000_s1565"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566"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4602F3" w:rsidRDefault="004602F3" w:rsidP="00FC2DDA">
                        <w:pPr>
                          <w:pStyle w:val="NormalWeb"/>
                        </w:pPr>
                        <w:r>
                          <w:rPr>
                            <w:sz w:val="18"/>
                            <w:szCs w:val="18"/>
                          </w:rPr>
                          <w:t>Care Team Service</w:t>
                        </w:r>
                      </w:p>
                    </w:txbxContent>
                  </v:textbox>
                </v:shape>
                <v:line id="Line 157" o:spid="_x0000_s1567"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568"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4602F3" w:rsidRDefault="004602F3"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DF2420" w:rsidRDefault="00FC2DDA" w:rsidP="00FC2DDA">
      <w:pPr>
        <w:pStyle w:val="FigureTitle"/>
      </w:pPr>
      <w:r w:rsidRPr="00DF2420">
        <w:t>Figure 3.</w:t>
      </w:r>
      <w:r>
        <w:t>47</w:t>
      </w:r>
      <w:r w:rsidRPr="00DF2420">
        <w:t>.2-1: Use Case Diagram</w:t>
      </w:r>
    </w:p>
    <w:p w14:paraId="4A5AB7D3" w14:textId="77777777" w:rsidR="00FC2DDA" w:rsidRPr="00DF2420" w:rsidRDefault="00FC2DDA" w:rsidP="00FC2DDA">
      <w:pPr>
        <w:pStyle w:val="TableTitle"/>
      </w:pPr>
      <w:r w:rsidRPr="00DF2420">
        <w:t>Table 3.</w:t>
      </w:r>
      <w:r>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056D233" w14:textId="77777777" w:rsidTr="007871B9">
        <w:tc>
          <w:tcPr>
            <w:tcW w:w="1008" w:type="dxa"/>
            <w:shd w:val="clear" w:color="auto" w:fill="auto"/>
          </w:tcPr>
          <w:p w14:paraId="154B045A" w14:textId="77777777" w:rsidR="00FC2DDA" w:rsidRPr="00DF2420" w:rsidRDefault="00FC2DDA" w:rsidP="007871B9">
            <w:pPr>
              <w:pStyle w:val="BodyText"/>
              <w:rPr>
                <w:b/>
              </w:rPr>
            </w:pPr>
            <w:r w:rsidRPr="00DF2420">
              <w:rPr>
                <w:b/>
              </w:rPr>
              <w:t>Actor:</w:t>
            </w:r>
          </w:p>
        </w:tc>
        <w:tc>
          <w:tcPr>
            <w:tcW w:w="8568" w:type="dxa"/>
            <w:shd w:val="clear" w:color="auto" w:fill="auto"/>
          </w:tcPr>
          <w:p w14:paraId="79F2BD58" w14:textId="77777777" w:rsidR="00FC2DDA" w:rsidRPr="00DF2420" w:rsidRDefault="00FC2DDA" w:rsidP="007871B9">
            <w:pPr>
              <w:pStyle w:val="BodyText"/>
            </w:pPr>
            <w:r w:rsidRPr="00DF2420">
              <w:t>Care Team Contributor</w:t>
            </w:r>
          </w:p>
        </w:tc>
      </w:tr>
      <w:tr w:rsidR="00FC2DDA" w:rsidRPr="00DF2420" w14:paraId="1AA46A42" w14:textId="77777777" w:rsidTr="007871B9">
        <w:tc>
          <w:tcPr>
            <w:tcW w:w="1008" w:type="dxa"/>
            <w:shd w:val="clear" w:color="auto" w:fill="auto"/>
          </w:tcPr>
          <w:p w14:paraId="4DCAEAD5" w14:textId="77777777" w:rsidR="00FC2DDA" w:rsidRPr="00DF2420" w:rsidRDefault="00FC2DDA" w:rsidP="007871B9">
            <w:pPr>
              <w:pStyle w:val="BodyText"/>
              <w:rPr>
                <w:b/>
              </w:rPr>
            </w:pPr>
            <w:r w:rsidRPr="00DF2420">
              <w:rPr>
                <w:b/>
              </w:rPr>
              <w:t>Role:</w:t>
            </w:r>
          </w:p>
        </w:tc>
        <w:tc>
          <w:tcPr>
            <w:tcW w:w="8568" w:type="dxa"/>
            <w:shd w:val="clear" w:color="auto" w:fill="auto"/>
          </w:tcPr>
          <w:p w14:paraId="7C9FD467" w14:textId="77777777" w:rsidR="00FC2DDA" w:rsidRPr="00DF2420" w:rsidRDefault="00FC2DDA" w:rsidP="007871B9">
            <w:pPr>
              <w:pStyle w:val="BodyText"/>
            </w:pPr>
            <w:r w:rsidRPr="00DF2420">
              <w:t>The Care Team Contributor requests a specific CareTeam resource using the CareTeam resource id</w:t>
            </w:r>
          </w:p>
        </w:tc>
      </w:tr>
      <w:tr w:rsidR="00FC2DDA" w:rsidRPr="00DF2420" w14:paraId="560E6024" w14:textId="77777777" w:rsidTr="007871B9">
        <w:tc>
          <w:tcPr>
            <w:tcW w:w="1008" w:type="dxa"/>
            <w:shd w:val="clear" w:color="auto" w:fill="auto"/>
          </w:tcPr>
          <w:p w14:paraId="308D1CC0" w14:textId="77777777" w:rsidR="00FC2DDA" w:rsidRPr="00DF2420" w:rsidRDefault="00FC2DDA" w:rsidP="007871B9">
            <w:pPr>
              <w:pStyle w:val="BodyText"/>
              <w:rPr>
                <w:b/>
              </w:rPr>
            </w:pPr>
            <w:r w:rsidRPr="00DF2420">
              <w:rPr>
                <w:b/>
              </w:rPr>
              <w:t>Actor:</w:t>
            </w:r>
          </w:p>
        </w:tc>
        <w:tc>
          <w:tcPr>
            <w:tcW w:w="8568" w:type="dxa"/>
            <w:shd w:val="clear" w:color="auto" w:fill="auto"/>
          </w:tcPr>
          <w:p w14:paraId="3094C320" w14:textId="77777777" w:rsidR="00FC2DDA" w:rsidRPr="00DF2420" w:rsidRDefault="00FC2DDA" w:rsidP="007871B9">
            <w:pPr>
              <w:pStyle w:val="BodyText"/>
            </w:pPr>
            <w:r w:rsidRPr="00DF2420">
              <w:t>Care Team Service</w:t>
            </w:r>
          </w:p>
        </w:tc>
      </w:tr>
      <w:tr w:rsidR="00FC2DDA" w:rsidRPr="00DF2420" w14:paraId="21193548" w14:textId="77777777" w:rsidTr="007871B9">
        <w:tc>
          <w:tcPr>
            <w:tcW w:w="1008" w:type="dxa"/>
            <w:shd w:val="clear" w:color="auto" w:fill="auto"/>
          </w:tcPr>
          <w:p w14:paraId="008B23CB" w14:textId="77777777" w:rsidR="00FC2DDA" w:rsidRPr="00DF2420" w:rsidRDefault="00FC2DDA" w:rsidP="007871B9">
            <w:pPr>
              <w:pStyle w:val="BodyText"/>
              <w:rPr>
                <w:b/>
              </w:rPr>
            </w:pPr>
            <w:r w:rsidRPr="00DF2420">
              <w:rPr>
                <w:b/>
              </w:rPr>
              <w:t>Role:</w:t>
            </w:r>
          </w:p>
        </w:tc>
        <w:tc>
          <w:tcPr>
            <w:tcW w:w="8568" w:type="dxa"/>
            <w:shd w:val="clear" w:color="auto" w:fill="auto"/>
          </w:tcPr>
          <w:p w14:paraId="74E8C6A2" w14:textId="77777777" w:rsidR="00FC2DDA" w:rsidRPr="00DF2420" w:rsidRDefault="00FC2DDA" w:rsidP="007871B9">
            <w:pPr>
              <w:pStyle w:val="BodyText"/>
            </w:pPr>
            <w:r w:rsidRPr="00DF2420">
              <w:t xml:space="preserve"> The Care Team Service returns the requested CareTeam resource, or an error if the requested resource does not exist.</w:t>
            </w:r>
          </w:p>
        </w:tc>
      </w:tr>
    </w:tbl>
    <w:p w14:paraId="5F1DD6E8" w14:textId="77777777" w:rsidR="00FC2DDA" w:rsidRPr="00DF2420" w:rsidRDefault="00FC2DDA" w:rsidP="00FC2DDA">
      <w:pPr>
        <w:pStyle w:val="BodyText"/>
      </w:pPr>
      <w:bookmarkStart w:id="375" w:name="_Toc461437944"/>
    </w:p>
    <w:p w14:paraId="16CA74A0" w14:textId="77777777" w:rsidR="00FC2DDA" w:rsidRPr="00DF2420" w:rsidRDefault="00FC2DDA" w:rsidP="00FC2DDA">
      <w:pPr>
        <w:pStyle w:val="Heading3"/>
        <w:numPr>
          <w:ilvl w:val="0"/>
          <w:numId w:val="0"/>
        </w:numPr>
        <w:rPr>
          <w:noProof w:val="0"/>
        </w:rPr>
      </w:pPr>
      <w:bookmarkStart w:id="376" w:name="_Toc492549586"/>
      <w:r w:rsidRPr="00DF2420">
        <w:rPr>
          <w:noProof w:val="0"/>
        </w:rPr>
        <w:t>3.</w:t>
      </w:r>
      <w:r>
        <w:rPr>
          <w:noProof w:val="0"/>
        </w:rPr>
        <w:t>47</w:t>
      </w:r>
      <w:r w:rsidRPr="00DF2420">
        <w:rPr>
          <w:noProof w:val="0"/>
        </w:rPr>
        <w:t>.3 Referenced Standards</w:t>
      </w:r>
      <w:bookmarkEnd w:id="375"/>
      <w:bookmarkEnd w:id="376"/>
    </w:p>
    <w:p w14:paraId="6FE8D8A4" w14:textId="079FF027" w:rsidR="00FC2DDA" w:rsidRPr="00DF2420" w:rsidRDefault="00FC2DDA" w:rsidP="00FC2DDA">
      <w:pPr>
        <w:pStyle w:val="BodyText"/>
      </w:pPr>
      <w:r w:rsidRPr="00DF2420">
        <w:t xml:space="preserve">HL7 FHIR standard </w:t>
      </w:r>
      <w:del w:id="377" w:author="Jones, Emma" w:date="2019-04-11T18:16:00Z">
        <w:r w:rsidDel="007C3CEE">
          <w:delText>release 4</w:delText>
        </w:r>
        <w:r w:rsidRPr="00DF2420" w:rsidDel="007C3CEE">
          <w:delText xml:space="preserve"> (STU)</w:delText>
        </w:r>
      </w:del>
      <w:ins w:id="378" w:author="Jones, Emma" w:date="2019-04-11T18:16:00Z">
        <w:r w:rsidR="007C3CEE">
          <w:t xml:space="preserve">R4 </w:t>
        </w:r>
      </w:ins>
    </w:p>
    <w:p w14:paraId="52CC0676" w14:textId="77777777" w:rsidR="00FC2DDA" w:rsidRPr="00DF2420" w:rsidRDefault="00FC2DDA" w:rsidP="00FC2DDA">
      <w:pPr>
        <w:pStyle w:val="Heading3"/>
        <w:numPr>
          <w:ilvl w:val="0"/>
          <w:numId w:val="0"/>
        </w:numPr>
        <w:rPr>
          <w:noProof w:val="0"/>
        </w:rPr>
      </w:pPr>
      <w:bookmarkStart w:id="379" w:name="_Toc461437945"/>
      <w:bookmarkStart w:id="380" w:name="_Toc492549587"/>
      <w:r w:rsidRPr="00DF2420">
        <w:rPr>
          <w:noProof w:val="0"/>
        </w:rPr>
        <w:t>3.</w:t>
      </w:r>
      <w:r>
        <w:rPr>
          <w:noProof w:val="0"/>
        </w:rPr>
        <w:t>47</w:t>
      </w:r>
      <w:r w:rsidRPr="00DF2420">
        <w:rPr>
          <w:noProof w:val="0"/>
        </w:rPr>
        <w:t>.4 Interaction Diagram</w:t>
      </w:r>
      <w:bookmarkEnd w:id="379"/>
      <w:bookmarkEnd w:id="380"/>
    </w:p>
    <w:p w14:paraId="7820B282"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4602F3" w:rsidRPr="007C1AAC" w:rsidRDefault="004602F3"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569"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" stroked="f">
                <v:textbox>
                  <w:txbxContent>
                    <w:p w14:paraId="5D5BEF36" w14:textId="77777777" w:rsidR="004602F3" w:rsidRPr="007C1AAC" w:rsidRDefault="004602F3"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4602F3" w:rsidRPr="007C1AAC" w:rsidRDefault="004602F3"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570"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3ZigIAABw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" stroked="f">
                <v:textbox>
                  <w:txbxContent>
                    <w:p w14:paraId="0C9CFD1C" w14:textId="77777777" w:rsidR="004602F3" w:rsidRPr="007C1AAC" w:rsidRDefault="004602F3"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30176A"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DF242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ECE8EA"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DF2420" w:rsidRDefault="00FC2DDA" w:rsidP="00FC2DDA">
      <w:pPr>
        <w:pStyle w:val="BodyText"/>
      </w:pPr>
    </w:p>
    <w:p w14:paraId="090B7843" w14:textId="77777777" w:rsidR="00FC2DDA" w:rsidRPr="00DF2420" w:rsidRDefault="00FC2DDA" w:rsidP="00FC2DDA">
      <w:r w:rsidRPr="00DF2420">
        <w:rPr>
          <w:noProof/>
        </w:rPr>
        <mc:AlternateContent>
          <mc:Choice Requires="wps">
            <w:drawing>
              <wp:anchor distT="0" distB="0" distL="114300" distR="114300" simplePos="0" relativeHeight="251738112" behindDoc="0" locked="0" layoutInCell="1" allowOverlap="1" wp14:anchorId="42CD18C5" wp14:editId="513C0619">
                <wp:simplePos x="0" y="0"/>
                <wp:positionH relativeFrom="column">
                  <wp:posOffset>1867662</wp:posOffset>
                </wp:positionH>
                <wp:positionV relativeFrom="paragraph">
                  <wp:posOffset>222885</wp:posOffset>
                </wp:positionV>
                <wp:extent cx="1584960" cy="268224"/>
                <wp:effectExtent l="0" t="0" r="15240"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77777777" w:rsidR="004602F3" w:rsidRPr="007C1AAC" w:rsidRDefault="004602F3" w:rsidP="00FC2DDA">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571" type="#_x0000_t202" style="position:absolute;margin-left:147.05pt;margin-top:17.55pt;width:124.8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isQIAALY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" filled="f" stroked="f">
                <v:textbox inset="0,0,0,0">
                  <w:txbxContent>
                    <w:p w14:paraId="0238D4A8" w14:textId="77777777" w:rsidR="004602F3" w:rsidRPr="007C1AAC" w:rsidRDefault="004602F3" w:rsidP="00FC2DDA">
                      <w:pPr>
                        <w:rPr>
                          <w:sz w:val="22"/>
                          <w:szCs w:val="22"/>
                        </w:rPr>
                      </w:pPr>
                      <w:r>
                        <w:rPr>
                          <w:sz w:val="22"/>
                          <w:szCs w:val="22"/>
                        </w:rPr>
                        <w:t>Retrieve Care Team</w:t>
                      </w:r>
                    </w:p>
                  </w:txbxContent>
                </v:textbox>
              </v:shape>
            </w:pict>
          </mc:Fallback>
        </mc:AlternateContent>
      </w:r>
      <w:r w:rsidRPr="00DF242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A7A811"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C7D96B"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DF2420" w:rsidRDefault="00FC2DDA" w:rsidP="00FC2DDA"/>
    <w:p w14:paraId="6F0A0295" w14:textId="77777777" w:rsidR="00FC2DDA" w:rsidRPr="00DF2420" w:rsidRDefault="00FC2DDA" w:rsidP="00FC2DDA">
      <w:r w:rsidRPr="00DF242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3BD09"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DF2420" w:rsidRDefault="00FC2DDA" w:rsidP="00FC2DDA"/>
    <w:p w14:paraId="44389603" w14:textId="77777777" w:rsidR="00FC2DDA" w:rsidRPr="00DF2420" w:rsidRDefault="00FC2DDA" w:rsidP="00FC2DDA"/>
    <w:p w14:paraId="49DFB772" w14:textId="77777777" w:rsidR="00FC2DDA" w:rsidRPr="00DF2420" w:rsidRDefault="00FC2DDA" w:rsidP="00FC2DDA"/>
    <w:p w14:paraId="268D7FC2" w14:textId="77777777" w:rsidR="00FC2DDA" w:rsidRPr="00DF2420" w:rsidRDefault="00FC2DDA" w:rsidP="00FC2DDA">
      <w:pPr>
        <w:pStyle w:val="Heading4"/>
        <w:numPr>
          <w:ilvl w:val="0"/>
          <w:numId w:val="0"/>
        </w:numPr>
        <w:rPr>
          <w:noProof w:val="0"/>
        </w:rPr>
      </w:pPr>
      <w:bookmarkStart w:id="381" w:name="_Toc461437946"/>
      <w:bookmarkStart w:id="382" w:name="_Toc492549588"/>
      <w:r w:rsidRPr="00DF2420">
        <w:rPr>
          <w:noProof w:val="0"/>
        </w:rPr>
        <w:lastRenderedPageBreak/>
        <w:t>3.</w:t>
      </w:r>
      <w:r>
        <w:rPr>
          <w:noProof w:val="0"/>
        </w:rPr>
        <w:t>47</w:t>
      </w:r>
      <w:r w:rsidRPr="00DF2420">
        <w:rPr>
          <w:noProof w:val="0"/>
        </w:rPr>
        <w:t xml:space="preserve">.4.1 Retrieve Care </w:t>
      </w:r>
      <w:bookmarkEnd w:id="381"/>
      <w:r w:rsidRPr="00DF2420">
        <w:rPr>
          <w:noProof w:val="0"/>
        </w:rPr>
        <w:t>Team</w:t>
      </w:r>
      <w:bookmarkEnd w:id="382"/>
    </w:p>
    <w:p w14:paraId="1D6B0C2C" w14:textId="77777777" w:rsidR="00FC2DDA" w:rsidRPr="00DF2420" w:rsidRDefault="00FC2DDA" w:rsidP="00FC2DDA">
      <w:pPr>
        <w:pStyle w:val="BodyText"/>
      </w:pPr>
      <w:r w:rsidRPr="00DF2420">
        <w:t>The Care Team Contributor retrieves a specific CareTeam resource from the Care Team Service.</w:t>
      </w:r>
    </w:p>
    <w:p w14:paraId="2EBEAD88" w14:textId="77777777" w:rsidR="00FC2DDA" w:rsidRPr="00DF2420" w:rsidRDefault="00FC2DDA" w:rsidP="00FC2DDA">
      <w:pPr>
        <w:pStyle w:val="Heading5"/>
        <w:numPr>
          <w:ilvl w:val="0"/>
          <w:numId w:val="0"/>
        </w:numPr>
        <w:rPr>
          <w:noProof w:val="0"/>
        </w:rPr>
      </w:pPr>
      <w:bookmarkStart w:id="383" w:name="_Toc461437947"/>
      <w:bookmarkStart w:id="384" w:name="_Toc492549589"/>
      <w:r w:rsidRPr="00DF2420">
        <w:rPr>
          <w:noProof w:val="0"/>
        </w:rPr>
        <w:t>3.</w:t>
      </w:r>
      <w:r>
        <w:rPr>
          <w:noProof w:val="0"/>
        </w:rPr>
        <w:t>47</w:t>
      </w:r>
      <w:r w:rsidRPr="00DF2420">
        <w:rPr>
          <w:noProof w:val="0"/>
        </w:rPr>
        <w:t>.4.1.1 Trigger Events</w:t>
      </w:r>
      <w:bookmarkEnd w:id="383"/>
      <w:bookmarkEnd w:id="384"/>
    </w:p>
    <w:p w14:paraId="64140110" w14:textId="77777777" w:rsidR="00FC2DDA" w:rsidRPr="00DF2420" w:rsidRDefault="00FC2DDA" w:rsidP="00FC2DDA">
      <w:pPr>
        <w:pStyle w:val="BodyText"/>
      </w:pPr>
      <w:r w:rsidRPr="00DF2420">
        <w:t>Any time a specific CareTeam resource needs to be retrieved, for the purposes of viewing or in conjunction with the preparation for an update to a CareTeam resource.</w:t>
      </w:r>
    </w:p>
    <w:p w14:paraId="6E79A7AA" w14:textId="77777777" w:rsidR="00FC2DDA" w:rsidRPr="00DF2420" w:rsidRDefault="00FC2DDA" w:rsidP="00FC2DDA">
      <w:pPr>
        <w:pStyle w:val="Heading5"/>
        <w:numPr>
          <w:ilvl w:val="0"/>
          <w:numId w:val="0"/>
        </w:numPr>
        <w:rPr>
          <w:noProof w:val="0"/>
        </w:rPr>
      </w:pPr>
      <w:bookmarkStart w:id="385" w:name="_Toc461437948"/>
      <w:bookmarkStart w:id="386" w:name="_Toc492549590"/>
      <w:r w:rsidRPr="00DF2420">
        <w:rPr>
          <w:noProof w:val="0"/>
        </w:rPr>
        <w:t>3.</w:t>
      </w:r>
      <w:r>
        <w:rPr>
          <w:noProof w:val="0"/>
        </w:rPr>
        <w:t>47</w:t>
      </w:r>
      <w:r w:rsidRPr="00DF2420">
        <w:rPr>
          <w:noProof w:val="0"/>
        </w:rPr>
        <w:t>.4.1.2 Message Semantics</w:t>
      </w:r>
      <w:bookmarkEnd w:id="385"/>
      <w:bookmarkEnd w:id="386"/>
    </w:p>
    <w:p w14:paraId="4C221154" w14:textId="77777777" w:rsidR="00FC2DDA" w:rsidRPr="00DF2420" w:rsidRDefault="00FC2DDA" w:rsidP="00FC2DDA">
      <w:pPr>
        <w:pStyle w:val="BodyText"/>
      </w:pPr>
      <w:r w:rsidRPr="00DF2420">
        <w:t>The message is a FHIR HTTP or HTTPS GET of a CareTeam resources where the parameter provided is the CareTeam.id with an option to ask for a specific version of the given CareTeam resource</w:t>
      </w:r>
    </w:p>
    <w:p w14:paraId="51FFA4FF" w14:textId="77777777" w:rsidR="00FC2DDA" w:rsidRPr="00DF2420" w:rsidRDefault="00FC2DDA" w:rsidP="00FC2DDA">
      <w:pPr>
        <w:pStyle w:val="BodyText"/>
      </w:pPr>
      <w:r w:rsidRPr="00DF2420">
        <w:t>The URL for this operation is: [base]/CareTeam/[id]</w:t>
      </w:r>
    </w:p>
    <w:p w14:paraId="5769B08A" w14:textId="77777777" w:rsidR="00FC2DDA" w:rsidRPr="00DF2420" w:rsidRDefault="00FC2DDA" w:rsidP="00FC2DDA">
      <w:pPr>
        <w:pStyle w:val="BodyText"/>
      </w:pPr>
      <w:r w:rsidRPr="00DF2420">
        <w:t>or, if this is an historical, version specific retrieval: [base]/CareTeam/[id]/_history/[vid]</w:t>
      </w:r>
    </w:p>
    <w:p w14:paraId="0CA6792D" w14:textId="77777777" w:rsidR="00FC2DDA" w:rsidRPr="00DF2420" w:rsidRDefault="00FC2DDA" w:rsidP="00FC2DDA">
      <w:pPr>
        <w:pStyle w:val="Heading5"/>
        <w:numPr>
          <w:ilvl w:val="0"/>
          <w:numId w:val="0"/>
        </w:numPr>
        <w:rPr>
          <w:noProof w:val="0"/>
        </w:rPr>
      </w:pPr>
      <w:bookmarkStart w:id="387" w:name="_Toc461437949"/>
      <w:bookmarkStart w:id="388" w:name="_Toc492549591"/>
      <w:r w:rsidRPr="00DF2420">
        <w:rPr>
          <w:noProof w:val="0"/>
        </w:rPr>
        <w:t>3.</w:t>
      </w:r>
      <w:r>
        <w:rPr>
          <w:noProof w:val="0"/>
        </w:rPr>
        <w:t>47</w:t>
      </w:r>
      <w:r w:rsidRPr="00DF2420">
        <w:rPr>
          <w:noProof w:val="0"/>
        </w:rPr>
        <w:t>.4.1.3 Expected Actions</w:t>
      </w:r>
      <w:bookmarkEnd w:id="387"/>
      <w:bookmarkEnd w:id="388"/>
    </w:p>
    <w:p w14:paraId="69835B0F" w14:textId="77777777" w:rsidR="00FC2DDA" w:rsidRPr="00DF2420" w:rsidRDefault="00FC2DDA" w:rsidP="00FC2DDA">
      <w:pPr>
        <w:pStyle w:val="BodyText"/>
      </w:pPr>
      <w:r w:rsidRPr="00DF2420">
        <w:t xml:space="preserve">The Care Team Contributor initiates the retrieve request using HTTP or HTTPS GET, and the Care Team Service responds according to the FHIR GET specification with the requested CareTeam resource or an error message. See: </w:t>
      </w:r>
      <w:hyperlink r:id="rId49" w:anchor="read" w:history="1">
        <w:r w:rsidRPr="00DF2420">
          <w:rPr>
            <w:rStyle w:val="Hyperlink"/>
          </w:rPr>
          <w:t>http://hl7.org/fhir/http.html#read</w:t>
        </w:r>
      </w:hyperlink>
    </w:p>
    <w:p w14:paraId="6F4932A0" w14:textId="77777777" w:rsidR="00FC2DDA" w:rsidRPr="00DF2420" w:rsidRDefault="00FC2DDA" w:rsidP="00FC2DDA">
      <w:pPr>
        <w:pStyle w:val="Heading3"/>
        <w:numPr>
          <w:ilvl w:val="0"/>
          <w:numId w:val="0"/>
        </w:numPr>
        <w:rPr>
          <w:noProof w:val="0"/>
        </w:rPr>
      </w:pPr>
      <w:bookmarkStart w:id="389" w:name="_Toc461437950"/>
      <w:bookmarkStart w:id="390" w:name="_Toc492549592"/>
      <w:r w:rsidRPr="00DF2420">
        <w:rPr>
          <w:noProof w:val="0"/>
        </w:rPr>
        <w:t>3.</w:t>
      </w:r>
      <w:r>
        <w:rPr>
          <w:noProof w:val="0"/>
        </w:rPr>
        <w:t>47</w:t>
      </w:r>
      <w:r w:rsidRPr="00DF2420">
        <w:rPr>
          <w:noProof w:val="0"/>
        </w:rPr>
        <w:t>.5 Security Considerations</w:t>
      </w:r>
      <w:bookmarkEnd w:id="389"/>
      <w:bookmarkEnd w:id="390"/>
    </w:p>
    <w:p w14:paraId="66281EB5" w14:textId="77777777" w:rsidR="00FC2DDA" w:rsidRPr="00DF2420" w:rsidRDefault="00FC2DDA" w:rsidP="00FC2DDA">
      <w:r w:rsidRPr="00DF2420">
        <w:t>See X.5 DCTM Security Considerations.</w:t>
      </w:r>
    </w:p>
    <w:p w14:paraId="2C2EE5E3" w14:textId="77777777" w:rsidR="00FC2DDA" w:rsidRPr="00DF2420" w:rsidRDefault="00FC2DDA" w:rsidP="00FC2DDA">
      <w:pPr>
        <w:pStyle w:val="Heading2"/>
        <w:numPr>
          <w:ilvl w:val="0"/>
          <w:numId w:val="0"/>
        </w:numPr>
        <w:rPr>
          <w:noProof w:val="0"/>
        </w:rPr>
      </w:pPr>
      <w:bookmarkStart w:id="391" w:name="_Toc461437951"/>
      <w:bookmarkStart w:id="392" w:name="_Toc492549593"/>
      <w:r w:rsidRPr="00DF2420">
        <w:rPr>
          <w:noProof w:val="0"/>
        </w:rPr>
        <w:t>3.</w:t>
      </w:r>
      <w:r>
        <w:rPr>
          <w:noProof w:val="0"/>
        </w:rPr>
        <w:t>48</w:t>
      </w:r>
      <w:r w:rsidRPr="00DF2420">
        <w:rPr>
          <w:noProof w:val="0"/>
        </w:rPr>
        <w:t xml:space="preserve"> Subscribe to Care Team Updates [PCC-48]</w:t>
      </w:r>
      <w:bookmarkEnd w:id="391"/>
      <w:bookmarkEnd w:id="392"/>
    </w:p>
    <w:p w14:paraId="1E361108" w14:textId="77777777" w:rsidR="00FC2DDA" w:rsidRPr="00DF2420" w:rsidRDefault="00FC2DDA" w:rsidP="00FC2DDA">
      <w:pPr>
        <w:pStyle w:val="Heading3"/>
        <w:numPr>
          <w:ilvl w:val="0"/>
          <w:numId w:val="0"/>
        </w:numPr>
        <w:rPr>
          <w:noProof w:val="0"/>
        </w:rPr>
      </w:pPr>
      <w:bookmarkStart w:id="393" w:name="_Toc461437952"/>
      <w:bookmarkStart w:id="394" w:name="_Toc492549594"/>
      <w:r w:rsidRPr="00DF2420">
        <w:rPr>
          <w:noProof w:val="0"/>
        </w:rPr>
        <w:t>3.</w:t>
      </w:r>
      <w:r>
        <w:rPr>
          <w:noProof w:val="0"/>
        </w:rPr>
        <w:t>48</w:t>
      </w:r>
      <w:r w:rsidRPr="00DF2420">
        <w:rPr>
          <w:noProof w:val="0"/>
        </w:rPr>
        <w:t>.1 Scope</w:t>
      </w:r>
      <w:bookmarkEnd w:id="393"/>
      <w:bookmarkEnd w:id="394"/>
    </w:p>
    <w:p w14:paraId="1B381209" w14:textId="77777777" w:rsidR="00FC2DDA" w:rsidRPr="00DF2420" w:rsidRDefault="00FC2DDA" w:rsidP="00FC2DDA">
      <w:pPr>
        <w:pStyle w:val="BodyText"/>
      </w:pPr>
      <w:r w:rsidRPr="00DF2420">
        <w:t xml:space="preserve">This transaction is used to subscribe to updates made to a CareTeam resource. </w:t>
      </w:r>
    </w:p>
    <w:p w14:paraId="5118AA9A" w14:textId="77777777" w:rsidR="00FC2DDA" w:rsidRPr="00DF2420" w:rsidRDefault="00FC2DDA" w:rsidP="00FC2DDA">
      <w:pPr>
        <w:pStyle w:val="BodyText"/>
      </w:pPr>
      <w:r w:rsidRPr="00DF2420">
        <w:t xml:space="preserve">As noted in </w:t>
      </w:r>
      <w:r>
        <w:t xml:space="preserve">Section </w:t>
      </w:r>
      <w:r w:rsidRPr="00DF2420">
        <w:t xml:space="preserve">X.1.1.2, the Care Team Service SHALL support RESTful delete of the subscription, as well as the following messages for creating and updating a Subscription. See: </w:t>
      </w:r>
      <w:hyperlink r:id="rId50" w:history="1">
        <w:r w:rsidRPr="00DF2420">
          <w:rPr>
            <w:rStyle w:val="Hyperlink"/>
          </w:rPr>
          <w:t>http://hl7.org/fhir/subscription.html</w:t>
        </w:r>
      </w:hyperlink>
    </w:p>
    <w:p w14:paraId="3A55ACCA" w14:textId="77777777" w:rsidR="00FC2DDA" w:rsidRPr="00DF2420" w:rsidRDefault="00FC2DDA" w:rsidP="00FC2DDA">
      <w:pPr>
        <w:pStyle w:val="Heading3"/>
        <w:numPr>
          <w:ilvl w:val="0"/>
          <w:numId w:val="0"/>
        </w:numPr>
        <w:rPr>
          <w:noProof w:val="0"/>
        </w:rPr>
      </w:pPr>
      <w:bookmarkStart w:id="395" w:name="_Toc461437953"/>
      <w:bookmarkStart w:id="396" w:name="_Toc492549595"/>
      <w:r w:rsidRPr="00DF2420">
        <mc:AlternateContent>
          <mc:Choice Requires="wps">
            <w:drawing>
              <wp:anchor distT="0" distB="0" distL="114300" distR="114300" simplePos="0" relativeHeight="251745280" behindDoc="0" locked="0" layoutInCell="1" allowOverlap="1" wp14:anchorId="333E77E7" wp14:editId="7E8AB8E6">
                <wp:simplePos x="0" y="0"/>
                <wp:positionH relativeFrom="column">
                  <wp:posOffset>2954655</wp:posOffset>
                </wp:positionH>
                <wp:positionV relativeFrom="paragraph">
                  <wp:posOffset>368935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4602F3" w:rsidRDefault="004602F3"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572" type="#_x0000_t202" style="position:absolute;margin-left:232.65pt;margin-top:29.0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">
                <v:textbox>
                  <w:txbxContent>
                    <w:p w14:paraId="737C40F9" w14:textId="77777777" w:rsidR="004602F3" w:rsidRDefault="004602F3" w:rsidP="00FC2DDA">
                      <w:pPr>
                        <w:rPr>
                          <w:sz w:val="18"/>
                        </w:rPr>
                      </w:pPr>
                      <w:r>
                        <w:rPr>
                          <w:sz w:val="18"/>
                        </w:rPr>
                        <w:t>Care Team Service</w:t>
                      </w:r>
                    </w:p>
                  </w:txbxContent>
                </v:textbox>
              </v:shape>
            </w:pict>
          </mc:Fallback>
        </mc:AlternateContent>
      </w:r>
      <w:r w:rsidRPr="00DF2420">
        <w:rPr>
          <w:noProof w:val="0"/>
        </w:rPr>
        <w:t>3.</w:t>
      </w:r>
      <w:r>
        <w:rPr>
          <w:noProof w:val="0"/>
        </w:rPr>
        <w:t>48</w:t>
      </w:r>
      <w:r w:rsidRPr="00DF2420">
        <w:rPr>
          <w:noProof w:val="0"/>
        </w:rPr>
        <w:t>.2 Actor Roles</w:t>
      </w:r>
      <w:bookmarkEnd w:id="395"/>
      <w:bookmarkEnd w:id="396"/>
    </w:p>
    <w:p w14:paraId="03D288DE" w14:textId="77777777" w:rsidR="00FC2DDA" w:rsidRPr="00DF2420" w:rsidRDefault="00FC2DDA" w:rsidP="00FC2DDA">
      <w:r w:rsidRPr="00DF2420">
        <w:rPr>
          <w:noProof/>
        </w:rPr>
        <mc:AlternateContent>
          <mc:Choice Requires="wps">
            <w:drawing>
              <wp:anchor distT="0" distB="0" distL="114300" distR="114300" simplePos="0" relativeHeight="251742208" behindDoc="0" locked="0" layoutInCell="1" allowOverlap="1" wp14:anchorId="2AE4438C" wp14:editId="12000C3B">
                <wp:simplePos x="0" y="0"/>
                <wp:positionH relativeFrom="column">
                  <wp:posOffset>1866900</wp:posOffset>
                </wp:positionH>
                <wp:positionV relativeFrom="paragraph">
                  <wp:posOffset>751205</wp:posOffset>
                </wp:positionV>
                <wp:extent cx="1628775" cy="490220"/>
                <wp:effectExtent l="0" t="0" r="0" b="0"/>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17AC0827" w14:textId="77777777" w:rsidR="004602F3" w:rsidRDefault="004602F3"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2AE4438C" id="Oval 153" o:spid="_x0000_s1573" style="position:absolute;margin-left:147pt;margin-top:59.15pt;width:128.25pt;height:3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">
                <v:textbox inset="0,.72pt,0,.72pt">
                  <w:txbxContent>
                    <w:p w14:paraId="17AC0827" w14:textId="77777777" w:rsidR="004602F3" w:rsidRDefault="004602F3" w:rsidP="00FC2DDA">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43232" behindDoc="0" locked="0" layoutInCell="1" allowOverlap="1" wp14:anchorId="26E1FA05" wp14:editId="46414957">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4602F3" w:rsidRDefault="004602F3"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74"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W+dU7i8CAABdBAAADgAAAAAAAAAAAAAAAAAuAgAA&#10;ZHJzL2Uyb0RvYy54bWxQSwECLQAUAAYACAAAACEAJ3OHKd4AAAAIAQAADwAAAAAAAAAAAAAAAACJ&#10;BAAAZHJzL2Rvd25yZXYueG1sUEsFBgAAAAAEAAQA8wAAAJQFAAAAAA==&#10;">
                <v:textbox>
                  <w:txbxContent>
                    <w:p w14:paraId="43E8624F" w14:textId="77777777" w:rsidR="004602F3" w:rsidRDefault="004602F3"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C7C4A2"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DF2420" w:rsidRDefault="00FC2DDA" w:rsidP="00FC2DDA">
      <w:r w:rsidRPr="00DF2420">
        <w:rPr>
          <w:noProof/>
        </w:rPr>
        <mc:AlternateContent>
          <mc:Choice Requires="wps">
            <w:drawing>
              <wp:anchor distT="0" distB="0" distL="114300" distR="114300" simplePos="0" relativeHeight="251746304" behindDoc="0" locked="0" layoutInCell="1" allowOverlap="1" wp14:anchorId="06801905" wp14:editId="7B4C7BDA">
                <wp:simplePos x="0" y="0"/>
                <wp:positionH relativeFrom="column">
                  <wp:posOffset>3171824</wp:posOffset>
                </wp:positionH>
                <wp:positionV relativeFrom="paragraph">
                  <wp:posOffset>226695</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B935EE"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BRyplkjAgAAOgQAAA4AAAAAAAAAAAAAAAAALgIAAGRycy9lMm9Eb2Mu&#10;eG1sUEsBAi0AFAAGAAgAAAAhANDNW5/fAAAACQEAAA8AAAAAAAAAAAAAAAAAfQQAAGRycy9kb3du&#10;cmV2LnhtbFBLBQYAAAAABAAEAPMAAACJBQAAAAA=&#10;"/>
            </w:pict>
          </mc:Fallback>
        </mc:AlternateContent>
      </w:r>
    </w:p>
    <w:p w14:paraId="35ED2A6B" w14:textId="77777777" w:rsidR="00FC2DDA" w:rsidRPr="00DF2420" w:rsidRDefault="00FC2DDA" w:rsidP="00FC2DDA"/>
    <w:p w14:paraId="66810A09" w14:textId="77777777" w:rsidR="00FC2DDA" w:rsidRPr="00DF2420" w:rsidRDefault="00FC2DDA" w:rsidP="00FC2DDA"/>
    <w:p w14:paraId="7F6AD9D3" w14:textId="77777777" w:rsidR="00FC2DDA" w:rsidRPr="00DF2420" w:rsidRDefault="00FC2DDA" w:rsidP="00FC2DDA"/>
    <w:p w14:paraId="41337CB2" w14:textId="77777777" w:rsidR="00FC2DDA" w:rsidRPr="00DF2420" w:rsidRDefault="00FC2DDA" w:rsidP="00FC2DDA">
      <w:pPr>
        <w:pStyle w:val="FigureTitle"/>
      </w:pPr>
      <w:r w:rsidRPr="00DF2420">
        <w:t>Figure 3.</w:t>
      </w:r>
      <w:r>
        <w:t>48</w:t>
      </w:r>
      <w:r w:rsidRPr="00DF2420">
        <w:t>.2-1: Use Case Diagram</w:t>
      </w:r>
    </w:p>
    <w:p w14:paraId="6F439B0B" w14:textId="77777777" w:rsidR="00FC2DDA" w:rsidRPr="00DF2420" w:rsidRDefault="00FC2DDA" w:rsidP="00FC2DDA">
      <w:pPr>
        <w:pStyle w:val="TableTitle"/>
      </w:pPr>
      <w:r w:rsidRPr="00DF2420">
        <w:lastRenderedPageBreak/>
        <w:t>Table 3.</w:t>
      </w:r>
      <w:r>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1142973D" w14:textId="77777777" w:rsidTr="007871B9">
        <w:tc>
          <w:tcPr>
            <w:tcW w:w="1008" w:type="dxa"/>
            <w:shd w:val="clear" w:color="auto" w:fill="auto"/>
          </w:tcPr>
          <w:p w14:paraId="0F9FE1CC" w14:textId="77777777" w:rsidR="00FC2DDA" w:rsidRPr="00DF2420" w:rsidRDefault="00FC2DDA" w:rsidP="007871B9">
            <w:pPr>
              <w:pStyle w:val="BodyText"/>
              <w:rPr>
                <w:b/>
              </w:rPr>
            </w:pPr>
            <w:r w:rsidRPr="00DF2420">
              <w:rPr>
                <w:b/>
              </w:rPr>
              <w:t>Actor:</w:t>
            </w:r>
          </w:p>
        </w:tc>
        <w:tc>
          <w:tcPr>
            <w:tcW w:w="8568" w:type="dxa"/>
            <w:shd w:val="clear" w:color="auto" w:fill="auto"/>
          </w:tcPr>
          <w:p w14:paraId="03A5F8B3" w14:textId="77777777" w:rsidR="00FC2DDA" w:rsidRPr="00DF2420" w:rsidRDefault="00FC2DDA" w:rsidP="007871B9">
            <w:pPr>
              <w:pStyle w:val="BodyText"/>
            </w:pPr>
            <w:r w:rsidRPr="00DF2420">
              <w:t>Care Team Contributor</w:t>
            </w:r>
          </w:p>
        </w:tc>
      </w:tr>
      <w:tr w:rsidR="00FC2DDA" w:rsidRPr="00DF2420" w14:paraId="28B7B874" w14:textId="77777777" w:rsidTr="007871B9">
        <w:tc>
          <w:tcPr>
            <w:tcW w:w="1008" w:type="dxa"/>
            <w:shd w:val="clear" w:color="auto" w:fill="auto"/>
          </w:tcPr>
          <w:p w14:paraId="42B0B914" w14:textId="77777777" w:rsidR="00FC2DDA" w:rsidRPr="00DF2420" w:rsidRDefault="00FC2DDA" w:rsidP="007871B9">
            <w:pPr>
              <w:pStyle w:val="BodyText"/>
              <w:rPr>
                <w:b/>
              </w:rPr>
            </w:pPr>
            <w:r w:rsidRPr="00DF2420">
              <w:rPr>
                <w:b/>
              </w:rPr>
              <w:t>Role:</w:t>
            </w:r>
          </w:p>
        </w:tc>
        <w:tc>
          <w:tcPr>
            <w:tcW w:w="8568" w:type="dxa"/>
            <w:shd w:val="clear" w:color="auto" w:fill="auto"/>
          </w:tcPr>
          <w:p w14:paraId="10B91DC5" w14:textId="77777777" w:rsidR="00FC2DDA" w:rsidRPr="00DF2420" w:rsidRDefault="00FC2DDA" w:rsidP="007871B9">
            <w:pPr>
              <w:pStyle w:val="BodyText"/>
            </w:pPr>
            <w:r w:rsidRPr="00DF2420">
              <w:t>The Care Team Contributor subscribes to updates based upon changes to a CareTeam resource.</w:t>
            </w:r>
          </w:p>
        </w:tc>
      </w:tr>
      <w:tr w:rsidR="00FC2DDA" w:rsidRPr="00DF2420" w14:paraId="7E4583DB" w14:textId="77777777" w:rsidTr="007871B9">
        <w:tc>
          <w:tcPr>
            <w:tcW w:w="1008" w:type="dxa"/>
            <w:shd w:val="clear" w:color="auto" w:fill="auto"/>
          </w:tcPr>
          <w:p w14:paraId="2B2C0239" w14:textId="77777777" w:rsidR="00FC2DDA" w:rsidRPr="00DF2420" w:rsidRDefault="00FC2DDA" w:rsidP="007871B9">
            <w:pPr>
              <w:pStyle w:val="BodyText"/>
              <w:rPr>
                <w:b/>
              </w:rPr>
            </w:pPr>
            <w:r w:rsidRPr="00DF2420">
              <w:rPr>
                <w:b/>
              </w:rPr>
              <w:t>Actor:</w:t>
            </w:r>
          </w:p>
        </w:tc>
        <w:tc>
          <w:tcPr>
            <w:tcW w:w="8568" w:type="dxa"/>
            <w:shd w:val="clear" w:color="auto" w:fill="auto"/>
          </w:tcPr>
          <w:p w14:paraId="525E1481" w14:textId="77777777" w:rsidR="00FC2DDA" w:rsidRPr="00DF2420" w:rsidRDefault="00FC2DDA" w:rsidP="007871B9">
            <w:pPr>
              <w:pStyle w:val="BodyText"/>
            </w:pPr>
            <w:r w:rsidRPr="00DF2420">
              <w:t>Care Team Service</w:t>
            </w:r>
          </w:p>
        </w:tc>
      </w:tr>
      <w:tr w:rsidR="00FC2DDA" w:rsidRPr="00DF2420" w14:paraId="7CC7B76B" w14:textId="77777777" w:rsidTr="007871B9">
        <w:tc>
          <w:tcPr>
            <w:tcW w:w="1008" w:type="dxa"/>
            <w:shd w:val="clear" w:color="auto" w:fill="auto"/>
          </w:tcPr>
          <w:p w14:paraId="4BE07772" w14:textId="77777777" w:rsidR="00FC2DDA" w:rsidRPr="00DF2420" w:rsidRDefault="00FC2DDA" w:rsidP="007871B9">
            <w:pPr>
              <w:pStyle w:val="BodyText"/>
              <w:rPr>
                <w:b/>
              </w:rPr>
            </w:pPr>
            <w:r w:rsidRPr="00DF2420">
              <w:rPr>
                <w:b/>
              </w:rPr>
              <w:t>Role:</w:t>
            </w:r>
          </w:p>
        </w:tc>
        <w:tc>
          <w:tcPr>
            <w:tcW w:w="8568" w:type="dxa"/>
            <w:shd w:val="clear" w:color="auto" w:fill="auto"/>
          </w:tcPr>
          <w:p w14:paraId="7D53393C" w14:textId="77777777" w:rsidR="00FC2DDA" w:rsidRPr="00DF2420" w:rsidRDefault="00FC2DDA" w:rsidP="007871B9">
            <w:pPr>
              <w:pStyle w:val="BodyText"/>
            </w:pPr>
            <w:r w:rsidRPr="00DF2420">
              <w:t xml:space="preserve"> The Care Team Service evaluates the involved resources of the Subscription and uses the defined channel to notify a Care Team Contributor about changes.</w:t>
            </w:r>
          </w:p>
        </w:tc>
      </w:tr>
    </w:tbl>
    <w:p w14:paraId="14D47132" w14:textId="77777777" w:rsidR="00FC2DDA" w:rsidRPr="00DF2420" w:rsidRDefault="00FC2DDA" w:rsidP="00FC2DDA">
      <w:pPr>
        <w:pStyle w:val="Heading3"/>
        <w:numPr>
          <w:ilvl w:val="0"/>
          <w:numId w:val="0"/>
        </w:numPr>
        <w:rPr>
          <w:noProof w:val="0"/>
        </w:rPr>
      </w:pPr>
      <w:bookmarkStart w:id="397" w:name="_Toc461437954"/>
      <w:bookmarkStart w:id="398" w:name="_Toc492549596"/>
      <w:r w:rsidRPr="00DF2420">
        <w:rPr>
          <w:noProof w:val="0"/>
        </w:rPr>
        <w:t>3.</w:t>
      </w:r>
      <w:r>
        <w:rPr>
          <w:noProof w:val="0"/>
        </w:rPr>
        <w:t>48</w:t>
      </w:r>
      <w:r w:rsidRPr="00DF2420">
        <w:rPr>
          <w:noProof w:val="0"/>
        </w:rPr>
        <w:t>.3 Referenced Standards</w:t>
      </w:r>
      <w:bookmarkEnd w:id="397"/>
      <w:bookmarkEnd w:id="398"/>
    </w:p>
    <w:p w14:paraId="35073F3D" w14:textId="0C1B0BFB" w:rsidR="00FC2DDA" w:rsidRPr="00DF2420" w:rsidRDefault="00FC2DDA" w:rsidP="00FC2DDA">
      <w:pPr>
        <w:pStyle w:val="BodyText"/>
      </w:pPr>
      <w:r w:rsidRPr="00DF2420">
        <w:t xml:space="preserve">HL7 FHIR standard </w:t>
      </w:r>
      <w:del w:id="399" w:author="Jones, Emma" w:date="2019-04-11T18:16:00Z">
        <w:r w:rsidDel="007C3CEE">
          <w:delText>release 4</w:delText>
        </w:r>
        <w:r w:rsidRPr="00DF2420" w:rsidDel="007C3CEE">
          <w:delText xml:space="preserve"> (STU)</w:delText>
        </w:r>
      </w:del>
      <w:ins w:id="400" w:author="Jones, Emma" w:date="2019-04-11T18:16:00Z">
        <w:r w:rsidR="007C3CEE">
          <w:t xml:space="preserve">R4 </w:t>
        </w:r>
      </w:ins>
    </w:p>
    <w:p w14:paraId="7211EA36" w14:textId="77777777" w:rsidR="00FC2DDA" w:rsidRPr="00DF2420" w:rsidRDefault="00FC2DDA" w:rsidP="00FC2DDA">
      <w:pPr>
        <w:pStyle w:val="Heading3"/>
        <w:numPr>
          <w:ilvl w:val="0"/>
          <w:numId w:val="0"/>
        </w:numPr>
        <w:rPr>
          <w:noProof w:val="0"/>
        </w:rPr>
      </w:pPr>
      <w:bookmarkStart w:id="401" w:name="_Toc461437955"/>
      <w:bookmarkStart w:id="402" w:name="_Toc492549597"/>
      <w:r w:rsidRPr="00DF2420">
        <w:rPr>
          <w:noProof w:val="0"/>
        </w:rPr>
        <w:t>3.</w:t>
      </w:r>
      <w:r>
        <w:rPr>
          <w:noProof w:val="0"/>
        </w:rPr>
        <w:t>48</w:t>
      </w:r>
      <w:r w:rsidRPr="00DF2420">
        <w:rPr>
          <w:noProof w:val="0"/>
        </w:rPr>
        <w:t>.4 Interaction Diagram</w:t>
      </w:r>
      <w:bookmarkEnd w:id="401"/>
      <w:bookmarkEnd w:id="402"/>
    </w:p>
    <w:p w14:paraId="34531EC4"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4602F3" w:rsidRPr="007C1AAC" w:rsidRDefault="004602F3"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75"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LwiAIAABs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" stroked="f">
                <v:textbox>
                  <w:txbxContent>
                    <w:p w14:paraId="1E9DAF92" w14:textId="77777777" w:rsidR="004602F3" w:rsidRPr="007C1AAC" w:rsidRDefault="004602F3"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53472" behindDoc="0" locked="0" layoutInCell="1" allowOverlap="1" wp14:anchorId="3F7B7B68" wp14:editId="7F3A19AC">
                <wp:simplePos x="0" y="0"/>
                <wp:positionH relativeFrom="column">
                  <wp:posOffset>1751965</wp:posOffset>
                </wp:positionH>
                <wp:positionV relativeFrom="paragraph">
                  <wp:posOffset>945515</wp:posOffset>
                </wp:positionV>
                <wp:extent cx="2007870" cy="0"/>
                <wp:effectExtent l="0" t="0" r="0" b="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1B37E2E"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52448" behindDoc="0" locked="0" layoutInCell="1" allowOverlap="1" wp14:anchorId="72F7D3F7" wp14:editId="288BADEF">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606D5"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73D802"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138F35"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49376" behindDoc="0" locked="0" layoutInCell="1" allowOverlap="1" wp14:anchorId="2C3E03E5" wp14:editId="622832AB">
                <wp:simplePos x="0" y="0"/>
                <wp:positionH relativeFrom="column">
                  <wp:posOffset>2176780</wp:posOffset>
                </wp:positionH>
                <wp:positionV relativeFrom="paragraph">
                  <wp:posOffset>526415</wp:posOffset>
                </wp:positionV>
                <wp:extent cx="1221105"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77777777" w:rsidR="004602F3" w:rsidRPr="007C1AAC" w:rsidRDefault="004602F3" w:rsidP="00FC2DDA">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2C3E03E5" id="_x0000_s1576" type="#_x0000_t202" style="position:absolute;margin-left:171.4pt;margin-top:41.45pt;width:96.15pt;height:3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" filled="f" stroked="f">
                <v:textbox inset="0,0,0,0">
                  <w:txbxContent>
                    <w:p w14:paraId="2280ACE3" w14:textId="77777777" w:rsidR="004602F3" w:rsidRPr="007C1AAC" w:rsidRDefault="004602F3" w:rsidP="00FC2DDA">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48352" behindDoc="0" locked="0" layoutInCell="1" allowOverlap="1" wp14:anchorId="3B2CB917" wp14:editId="3DC58192">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5C28E8"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4602F3" w:rsidRPr="007C1AAC" w:rsidRDefault="004602F3"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77"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LhwIAABs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9uiS4cCAAAbBQAADgAAAAAAAAAAAAAAAAAuAgAAZHJzL2Uyb0RvYy54bWxQSwECLQAUAAYACAAA&#10;ACEA5+enyN0AAAAJAQAADwAAAAAAAAAAAAAAAADhBAAAZHJzL2Rvd25yZXYueG1sUEsFBgAAAAAE&#10;AAQA8wAAAOsFAAAAAA==&#10;" stroked="f">
                <v:textbox>
                  <w:txbxContent>
                    <w:p w14:paraId="584D2892" w14:textId="77777777" w:rsidR="004602F3" w:rsidRPr="007C1AAC" w:rsidRDefault="004602F3" w:rsidP="00FC2DDA">
                      <w:pPr>
                        <w:jc w:val="center"/>
                        <w:rPr>
                          <w:sz w:val="22"/>
                          <w:szCs w:val="22"/>
                        </w:rPr>
                      </w:pPr>
                      <w:r>
                        <w:rPr>
                          <w:sz w:val="22"/>
                          <w:szCs w:val="22"/>
                        </w:rPr>
                        <w:t>Care Team Contributor</w:t>
                      </w:r>
                    </w:p>
                  </w:txbxContent>
                </v:textbox>
              </v:shape>
            </w:pict>
          </mc:Fallback>
        </mc:AlternateContent>
      </w:r>
    </w:p>
    <w:p w14:paraId="73D0167F" w14:textId="77777777" w:rsidR="00FC2DDA" w:rsidRPr="00DF2420" w:rsidRDefault="00FC2DDA" w:rsidP="00FC2DDA"/>
    <w:p w14:paraId="10FC096A" w14:textId="77777777" w:rsidR="00FC2DDA" w:rsidRPr="00DF2420" w:rsidRDefault="00FC2DDA" w:rsidP="00FC2DDA"/>
    <w:p w14:paraId="3001E3FA" w14:textId="77777777" w:rsidR="00FC2DDA" w:rsidRPr="00DF2420" w:rsidRDefault="00FC2DDA" w:rsidP="00FC2DDA"/>
    <w:p w14:paraId="5393B7B3" w14:textId="77777777" w:rsidR="00FC2DDA" w:rsidRPr="00DF2420" w:rsidRDefault="00FC2DDA" w:rsidP="00FC2DDA"/>
    <w:p w14:paraId="64FB2B9C" w14:textId="77777777" w:rsidR="00FC2DDA" w:rsidRPr="00DF2420" w:rsidRDefault="00FC2DDA" w:rsidP="00FC2DDA"/>
    <w:p w14:paraId="12C4FADB" w14:textId="77777777" w:rsidR="00FC2DDA" w:rsidRPr="00DF2420" w:rsidRDefault="00FC2DDA" w:rsidP="00FC2DDA"/>
    <w:p w14:paraId="29D86EB7" w14:textId="77777777" w:rsidR="00FC2DDA" w:rsidRPr="00DF2420" w:rsidRDefault="00FC2DDA" w:rsidP="00FC2DDA"/>
    <w:p w14:paraId="6F1C1D12" w14:textId="77777777" w:rsidR="00FC2DDA" w:rsidRPr="00DF2420" w:rsidRDefault="00FC2DDA" w:rsidP="00FC2DDA">
      <w:pPr>
        <w:pStyle w:val="Heading4"/>
        <w:numPr>
          <w:ilvl w:val="0"/>
          <w:numId w:val="0"/>
        </w:numPr>
        <w:rPr>
          <w:noProof w:val="0"/>
        </w:rPr>
      </w:pPr>
      <w:bookmarkStart w:id="403" w:name="_Toc461437956"/>
      <w:bookmarkStart w:id="404" w:name="_Toc492549598"/>
      <w:r w:rsidRPr="00DF2420">
        <w:rPr>
          <w:noProof w:val="0"/>
        </w:rPr>
        <w:t>3.</w:t>
      </w:r>
      <w:r>
        <w:rPr>
          <w:noProof w:val="0"/>
        </w:rPr>
        <w:t>48</w:t>
      </w:r>
      <w:r w:rsidRPr="00DF2420">
        <w:rPr>
          <w:noProof w:val="0"/>
        </w:rPr>
        <w:t>.4.1 Subscribe to Care Team Updates</w:t>
      </w:r>
      <w:bookmarkEnd w:id="403"/>
      <w:bookmarkEnd w:id="404"/>
    </w:p>
    <w:p w14:paraId="24943D64" w14:textId="77777777" w:rsidR="00FC2DDA" w:rsidRPr="00DF2420" w:rsidRDefault="00FC2DDA" w:rsidP="00FC2DDA">
      <w:pPr>
        <w:pStyle w:val="BodyText"/>
      </w:pPr>
      <w:r w:rsidRPr="00DF2420">
        <w:t xml:space="preserve">A Care Team Contributor may choose to receive updates as CareTeam resources are changed by using the Subscribe to Care Team Updates transaction. </w:t>
      </w:r>
    </w:p>
    <w:p w14:paraId="6603F6EC" w14:textId="77777777" w:rsidR="00FC2DDA" w:rsidRPr="00DF2420" w:rsidRDefault="00FC2DDA" w:rsidP="00FC2DDA">
      <w:pPr>
        <w:pStyle w:val="BodyText"/>
      </w:pPr>
      <w:r w:rsidRPr="00DF2420">
        <w:t>When the criteria of a subscription request are satisfied, the Care Team Service sends the entire CareTeam resource, using the Provide Care Team [PCC-49] transaction to the subscribing Care Team Contributor.</w:t>
      </w:r>
    </w:p>
    <w:p w14:paraId="4124B485" w14:textId="77777777" w:rsidR="00FC2DDA" w:rsidRPr="00DF2420" w:rsidRDefault="00FC2DDA" w:rsidP="00FC2DDA">
      <w:pPr>
        <w:pStyle w:val="Heading5"/>
        <w:numPr>
          <w:ilvl w:val="0"/>
          <w:numId w:val="0"/>
        </w:numPr>
        <w:rPr>
          <w:noProof w:val="0"/>
        </w:rPr>
      </w:pPr>
      <w:bookmarkStart w:id="405" w:name="_Toc461437957"/>
      <w:bookmarkStart w:id="406" w:name="_Toc492549599"/>
      <w:r w:rsidRPr="00DF2420">
        <w:rPr>
          <w:noProof w:val="0"/>
        </w:rPr>
        <w:t>3.</w:t>
      </w:r>
      <w:r>
        <w:rPr>
          <w:noProof w:val="0"/>
        </w:rPr>
        <w:t>48</w:t>
      </w:r>
      <w:r w:rsidRPr="00DF2420">
        <w:rPr>
          <w:noProof w:val="0"/>
        </w:rPr>
        <w:t>.4.1.1 Trigger Events</w:t>
      </w:r>
      <w:bookmarkEnd w:id="405"/>
      <w:bookmarkEnd w:id="406"/>
    </w:p>
    <w:p w14:paraId="382E24AA" w14:textId="77777777" w:rsidR="00FC2DDA" w:rsidRPr="00DF2420" w:rsidRDefault="00FC2DDA" w:rsidP="00FC2DDA">
      <w:pPr>
        <w:pStyle w:val="BodyText"/>
      </w:pPr>
      <w:r w:rsidRPr="00DF2420">
        <w:t>Subscribing to Care Team Updates is a business and workflow decision, and the use of this is optional in the DCTM Profile.</w:t>
      </w:r>
    </w:p>
    <w:p w14:paraId="5D415922" w14:textId="77777777" w:rsidR="00FC2DDA" w:rsidRPr="00DF2420" w:rsidRDefault="00FC2DDA" w:rsidP="00FC2DDA">
      <w:pPr>
        <w:pStyle w:val="BodyText"/>
      </w:pPr>
      <w:r w:rsidRPr="00DF2420">
        <w:t>The Subscription criteria, used to trigger updates, may be simple or complex.</w:t>
      </w:r>
    </w:p>
    <w:p w14:paraId="2F056337" w14:textId="77777777" w:rsidR="00FC2DDA" w:rsidRPr="00DF2420" w:rsidRDefault="00FC2DDA" w:rsidP="00FC2DDA">
      <w:pPr>
        <w:pStyle w:val="BodyText"/>
      </w:pPr>
      <w:r w:rsidRPr="00DF2420">
        <w:t xml:space="preserve">A </w:t>
      </w:r>
      <w:proofErr w:type="gramStart"/>
      <w:r w:rsidRPr="00DF2420">
        <w:t>simple Subscription criteria</w:t>
      </w:r>
      <w:proofErr w:type="gramEnd"/>
      <w:r w:rsidRPr="00DF2420">
        <w:t xml:space="preserve"> includes only query parameters about a CareTeam resource, such as the id. A </w:t>
      </w:r>
      <w:proofErr w:type="gramStart"/>
      <w:r w:rsidRPr="00DF2420">
        <w:t>simple Subscription criteria</w:t>
      </w:r>
      <w:proofErr w:type="gramEnd"/>
      <w:r w:rsidRPr="00DF2420">
        <w:t xml:space="preserve"> results in notifications of changes to the CareTeam </w:t>
      </w:r>
      <w:r w:rsidRPr="00DF2420">
        <w:lastRenderedPageBreak/>
        <w:t xml:space="preserve">resource itself, but the subscription update would not be triggered by changes to a resource referenced by the CareTeam resource. </w:t>
      </w:r>
    </w:p>
    <w:p w14:paraId="7CBC041A" w14:textId="77777777" w:rsidR="00FC2DDA" w:rsidRPr="00DF2420" w:rsidRDefault="00FC2DDA" w:rsidP="00FC2DDA">
      <w:pPr>
        <w:pStyle w:val="BodyText"/>
      </w:pPr>
      <w:r w:rsidRPr="00DF2420">
        <w:t xml:space="preserve">A </w:t>
      </w:r>
      <w:proofErr w:type="gramStart"/>
      <w:r w:rsidRPr="00DF2420">
        <w:t>complex Subscription criteria</w:t>
      </w:r>
      <w:proofErr w:type="gramEnd"/>
      <w:r w:rsidRPr="00DF2420">
        <w:t xml:space="preserve"> contains chained parameters, such as parameters about resources that are referenced within the CareTeam resource. For example, chaining parameters about a practitioner referenced from a CareTeam resource results in notifications of changes to either the CareTeam resource or to the referenced practitioner.</w:t>
      </w:r>
    </w:p>
    <w:p w14:paraId="53F65274" w14:textId="77777777" w:rsidR="00FC2DDA" w:rsidRPr="00DF2420" w:rsidRDefault="00FC2DDA" w:rsidP="00FC2DDA">
      <w:pPr>
        <w:pStyle w:val="Heading5"/>
        <w:numPr>
          <w:ilvl w:val="0"/>
          <w:numId w:val="0"/>
        </w:numPr>
        <w:rPr>
          <w:noProof w:val="0"/>
        </w:rPr>
      </w:pPr>
      <w:bookmarkStart w:id="407" w:name="_Toc461437958"/>
      <w:bookmarkStart w:id="408" w:name="_Toc492549600"/>
      <w:r w:rsidRPr="00DF2420">
        <w:rPr>
          <w:noProof w:val="0"/>
        </w:rPr>
        <w:t>3.</w:t>
      </w:r>
      <w:r>
        <w:rPr>
          <w:noProof w:val="0"/>
        </w:rPr>
        <w:t>48</w:t>
      </w:r>
      <w:r w:rsidRPr="00DF2420">
        <w:rPr>
          <w:noProof w:val="0"/>
        </w:rPr>
        <w:t>.4.1.2 Message Semantics</w:t>
      </w:r>
      <w:bookmarkEnd w:id="407"/>
      <w:bookmarkEnd w:id="408"/>
    </w:p>
    <w:p w14:paraId="2BC61378" w14:textId="77777777" w:rsidR="00FC2DDA" w:rsidRPr="00DF2420" w:rsidRDefault="00FC2DDA" w:rsidP="00FC2DDA">
      <w:pPr>
        <w:pStyle w:val="BodyText"/>
      </w:pPr>
      <w:r w:rsidRPr="00DF2420">
        <w:t>This is an HTTP or HTTPS POST of a Subscription resource, as constrained by this profile.</w:t>
      </w:r>
    </w:p>
    <w:p w14:paraId="68E5A893" w14:textId="77777777" w:rsidR="00FC2DDA" w:rsidRPr="00DF2420" w:rsidRDefault="00FC2DDA" w:rsidP="00FC2DDA">
      <w:pPr>
        <w:pStyle w:val="BodyText"/>
      </w:pPr>
      <w:r w:rsidRPr="00DF2420">
        <w:t>The base URL for this is: [base]/Subscription</w:t>
      </w:r>
    </w:p>
    <w:p w14:paraId="4D810244" w14:textId="77777777" w:rsidR="00FC2DDA" w:rsidRPr="00DF2420" w:rsidRDefault="00FC2DDA" w:rsidP="00FC2DDA">
      <w:pPr>
        <w:pStyle w:val="BodyText"/>
      </w:pPr>
      <w:r w:rsidRPr="00DF2420">
        <w:t xml:space="preserve">Where the body of the transaction contains the Subscription resource. </w:t>
      </w:r>
    </w:p>
    <w:p w14:paraId="6940D600" w14:textId="77777777" w:rsidR="00FC2DDA" w:rsidRPr="00DF2420" w:rsidRDefault="00FC2DDA" w:rsidP="00FC2DDA">
      <w:pPr>
        <w:pStyle w:val="Heading5"/>
        <w:numPr>
          <w:ilvl w:val="0"/>
          <w:numId w:val="0"/>
        </w:numPr>
        <w:rPr>
          <w:noProof w:val="0"/>
        </w:rPr>
      </w:pPr>
      <w:bookmarkStart w:id="409" w:name="_Toc461437959"/>
      <w:bookmarkStart w:id="410" w:name="_Toc492549601"/>
      <w:r w:rsidRPr="00DF2420">
        <w:rPr>
          <w:noProof w:val="0"/>
        </w:rPr>
        <w:t>3.</w:t>
      </w:r>
      <w:r>
        <w:rPr>
          <w:noProof w:val="0"/>
        </w:rPr>
        <w:t>48</w:t>
      </w:r>
      <w:r w:rsidRPr="00DF2420">
        <w:rPr>
          <w:noProof w:val="0"/>
        </w:rPr>
        <w:t>.4.1.3 Expected Actions</w:t>
      </w:r>
      <w:bookmarkEnd w:id="409"/>
      <w:bookmarkEnd w:id="410"/>
    </w:p>
    <w:p w14:paraId="775E9C08" w14:textId="77777777" w:rsidR="00FC2DDA" w:rsidRPr="00DF2420" w:rsidRDefault="00FC2DDA" w:rsidP="00FC2DDA">
      <w:pPr>
        <w:pStyle w:val="BodyText"/>
      </w:pPr>
      <w:r w:rsidRPr="00DF2420">
        <w:t xml:space="preserve">The Care Team Contributor shall inspect the response from the Care Team Service. See </w:t>
      </w:r>
      <w:hyperlink r:id="rId51" w:anchor="create" w:history="1">
        <w:r w:rsidRPr="00DF2420">
          <w:rPr>
            <w:rStyle w:val="Hyperlink"/>
          </w:rPr>
          <w:t>http://hl7.org/fhir/http.html#create</w:t>
        </w:r>
      </w:hyperlink>
      <w:r w:rsidRPr="00DF2420">
        <w:t xml:space="preserve"> for details.</w:t>
      </w:r>
    </w:p>
    <w:p w14:paraId="0394DD8A" w14:textId="77777777" w:rsidR="00FC2DDA" w:rsidRPr="00DF2420" w:rsidRDefault="00FC2DDA" w:rsidP="00FC2DDA">
      <w:pPr>
        <w:pStyle w:val="BodyText"/>
      </w:pPr>
      <w:r w:rsidRPr="00DF2420">
        <w:t xml:space="preserve">The Care Team Service shall check that the Subscription resource meets the constraints defined by this profile, in PCC TF-3: 6.6.2 </w:t>
      </w:r>
    </w:p>
    <w:p w14:paraId="0103A9B7" w14:textId="77777777" w:rsidR="00FC2DDA" w:rsidRPr="00DF2420" w:rsidRDefault="00FC2DDA" w:rsidP="00FC2DDA">
      <w:pPr>
        <w:pStyle w:val="BodyText"/>
      </w:pPr>
      <w:r w:rsidRPr="00DF2420">
        <w:t xml:space="preserve">Also see </w:t>
      </w:r>
      <w:hyperlink r:id="rId52" w:history="1">
        <w:r w:rsidRPr="00DF2420">
          <w:rPr>
            <w:rStyle w:val="Hyperlink"/>
          </w:rPr>
          <w:t>http://hl7.org/fhir/subscription.html</w:t>
        </w:r>
      </w:hyperlink>
      <w:r w:rsidRPr="00DF2420">
        <w:t xml:space="preserve">  for details.</w:t>
      </w:r>
    </w:p>
    <w:p w14:paraId="049275E6" w14:textId="77777777" w:rsidR="00FC2DDA" w:rsidRPr="00DF2420" w:rsidRDefault="00FC2DDA" w:rsidP="00FC2DDA">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77777777" w:rsidR="00FC2DDA" w:rsidRPr="00DF2420" w:rsidRDefault="00FC2DDA" w:rsidP="00FC2DDA">
      <w:pPr>
        <w:pStyle w:val="BodyText"/>
      </w:pPr>
      <w:r w:rsidRPr="00DF2420">
        <w:t>A Subscription may be rejected by the Care Team Service for a number of reasons, such as if the Subscription is incomplete or does not meet the requirements of this profile as in PCC TF-3: 6.6.2</w:t>
      </w:r>
    </w:p>
    <w:p w14:paraId="7F89B9B5" w14:textId="77777777" w:rsidR="00FC2DDA" w:rsidRPr="00DF2420" w:rsidRDefault="00FC2DDA" w:rsidP="00FC2DDA">
      <w:pPr>
        <w:pStyle w:val="BodyText"/>
      </w:pPr>
      <w:r w:rsidRPr="00DF2420">
        <w:t>As per FHIR POST protocol, a rejected transaction results in the return of a 406 – rejected HTTP response.</w:t>
      </w:r>
    </w:p>
    <w:p w14:paraId="61A651C9" w14:textId="77777777" w:rsidR="00FC2DDA" w:rsidRPr="00DF2420" w:rsidRDefault="00FC2DDA" w:rsidP="00FC2DDA">
      <w:pPr>
        <w:pStyle w:val="Heading4"/>
        <w:numPr>
          <w:ilvl w:val="0"/>
          <w:numId w:val="0"/>
        </w:numPr>
        <w:rPr>
          <w:noProof w:val="0"/>
        </w:rPr>
      </w:pPr>
      <w:bookmarkStart w:id="411" w:name="_Toc461437960"/>
      <w:bookmarkStart w:id="412" w:name="_Toc492549602"/>
      <w:r w:rsidRPr="00DF2420">
        <w:rPr>
          <w:noProof w:val="0"/>
        </w:rPr>
        <w:t>3.</w:t>
      </w:r>
      <w:r>
        <w:rPr>
          <w:noProof w:val="0"/>
        </w:rPr>
        <w:t>48</w:t>
      </w:r>
      <w:r w:rsidRPr="00DF2420">
        <w:rPr>
          <w:noProof w:val="0"/>
        </w:rPr>
        <w:t>.4.2 Update Subscription to Care Team Updates</w:t>
      </w:r>
      <w:bookmarkEnd w:id="411"/>
      <w:bookmarkEnd w:id="412"/>
    </w:p>
    <w:p w14:paraId="449C833B" w14:textId="77777777" w:rsidR="00FC2DDA" w:rsidRPr="00DF2420" w:rsidRDefault="00FC2DDA" w:rsidP="00FC2DDA">
      <w:pPr>
        <w:pStyle w:val="BodyText"/>
      </w:pPr>
      <w:r w:rsidRPr="00DF2420">
        <w:t>An existing subscription may be updated by a Care Team Contributor, for example to refine the search criteria.</w:t>
      </w:r>
    </w:p>
    <w:p w14:paraId="436347E6" w14:textId="77777777" w:rsidR="00FC2DDA" w:rsidRPr="00DF2420" w:rsidRDefault="00FC2DDA" w:rsidP="00FC2DDA">
      <w:pPr>
        <w:pStyle w:val="Heading5"/>
        <w:numPr>
          <w:ilvl w:val="0"/>
          <w:numId w:val="0"/>
        </w:numPr>
        <w:rPr>
          <w:noProof w:val="0"/>
        </w:rPr>
      </w:pPr>
      <w:bookmarkStart w:id="413" w:name="_Toc461437961"/>
      <w:bookmarkStart w:id="414" w:name="_Toc492549603"/>
      <w:r w:rsidRPr="00DF2420">
        <w:rPr>
          <w:noProof w:val="0"/>
        </w:rPr>
        <w:t>3.</w:t>
      </w:r>
      <w:r>
        <w:rPr>
          <w:noProof w:val="0"/>
        </w:rPr>
        <w:t>48</w:t>
      </w:r>
      <w:r w:rsidRPr="00DF2420">
        <w:rPr>
          <w:noProof w:val="0"/>
        </w:rPr>
        <w:t>.4.2.1 Trigger Events</w:t>
      </w:r>
      <w:bookmarkEnd w:id="413"/>
      <w:bookmarkEnd w:id="414"/>
    </w:p>
    <w:p w14:paraId="52CA17BF" w14:textId="77777777" w:rsidR="00FC2DDA" w:rsidRPr="00DF2420" w:rsidRDefault="00FC2DDA" w:rsidP="00FC2DDA">
      <w:pPr>
        <w:pStyle w:val="BodyText"/>
      </w:pPr>
      <w:r w:rsidRPr="00DF2420">
        <w:t>An existing subscription needs to be updated.</w:t>
      </w:r>
    </w:p>
    <w:p w14:paraId="2DFDE862" w14:textId="77777777" w:rsidR="00FC2DDA" w:rsidRPr="00DF2420" w:rsidRDefault="00FC2DDA" w:rsidP="00FC2DDA">
      <w:pPr>
        <w:pStyle w:val="Heading5"/>
        <w:numPr>
          <w:ilvl w:val="0"/>
          <w:numId w:val="0"/>
        </w:numPr>
        <w:rPr>
          <w:noProof w:val="0"/>
        </w:rPr>
      </w:pPr>
      <w:bookmarkStart w:id="415" w:name="_Toc461437962"/>
      <w:bookmarkStart w:id="416" w:name="_Toc492549604"/>
      <w:r w:rsidRPr="00DF2420">
        <w:rPr>
          <w:noProof w:val="0"/>
        </w:rPr>
        <w:t>3.</w:t>
      </w:r>
      <w:r>
        <w:rPr>
          <w:noProof w:val="0"/>
        </w:rPr>
        <w:t>48</w:t>
      </w:r>
      <w:r w:rsidRPr="00DF2420">
        <w:rPr>
          <w:noProof w:val="0"/>
        </w:rPr>
        <w:t>.4.2.2 Message Semantics</w:t>
      </w:r>
      <w:bookmarkEnd w:id="415"/>
      <w:bookmarkEnd w:id="416"/>
    </w:p>
    <w:p w14:paraId="00C8C3F5" w14:textId="77777777" w:rsidR="00FC2DDA" w:rsidRPr="00DF2420" w:rsidRDefault="00FC2DDA" w:rsidP="00FC2DDA">
      <w:pPr>
        <w:pStyle w:val="BodyText"/>
      </w:pPr>
      <w:r w:rsidRPr="00DF2420">
        <w:t>This is an HTTP or HTTPS PUT of a Subscription resource, as constrained by this profile. Using the update requires the client to specify the logical id.</w:t>
      </w:r>
    </w:p>
    <w:p w14:paraId="31124501" w14:textId="77777777" w:rsidR="00FC2DDA" w:rsidRPr="00DF2420" w:rsidRDefault="00FC2DDA" w:rsidP="00FC2DDA">
      <w:pPr>
        <w:pStyle w:val="BodyText"/>
      </w:pPr>
      <w:r w:rsidRPr="00DF2420">
        <w:lastRenderedPageBreak/>
        <w:t>The base URL for this is: [base]/Subscription/[id]</w:t>
      </w:r>
    </w:p>
    <w:p w14:paraId="24EDF748" w14:textId="77777777" w:rsidR="00FC2DDA" w:rsidRPr="00DF2420" w:rsidRDefault="00FC2DDA" w:rsidP="00FC2DDA">
      <w:pPr>
        <w:pStyle w:val="BodyText"/>
      </w:pPr>
      <w:r w:rsidRPr="00DF2420">
        <w:t xml:space="preserve">Where the body of the transaction contains the Subscription resource. </w:t>
      </w:r>
    </w:p>
    <w:p w14:paraId="583441CF" w14:textId="77777777" w:rsidR="00FC2DDA" w:rsidRPr="00DF2420" w:rsidRDefault="00FC2DDA" w:rsidP="00FC2DDA">
      <w:pPr>
        <w:pStyle w:val="BodyText"/>
      </w:pPr>
      <w:r w:rsidRPr="00DF2420">
        <w:t xml:space="preserve">See: </w:t>
      </w:r>
      <w:hyperlink r:id="rId53" w:anchor="update" w:history="1">
        <w:r w:rsidRPr="00DF2420">
          <w:rPr>
            <w:rStyle w:val="Hyperlink"/>
          </w:rPr>
          <w:t>http://hl7.org/fhir/http.html#update</w:t>
        </w:r>
      </w:hyperlink>
      <w:r w:rsidRPr="00DF2420">
        <w:t xml:space="preserve"> </w:t>
      </w:r>
    </w:p>
    <w:p w14:paraId="67CD90AE" w14:textId="77777777" w:rsidR="00FC2DDA" w:rsidRPr="00DF2420" w:rsidRDefault="00FC2DDA" w:rsidP="00FC2DDA">
      <w:pPr>
        <w:pStyle w:val="Heading5"/>
        <w:numPr>
          <w:ilvl w:val="0"/>
          <w:numId w:val="0"/>
        </w:numPr>
        <w:rPr>
          <w:noProof w:val="0"/>
        </w:rPr>
      </w:pPr>
      <w:bookmarkStart w:id="417" w:name="_Toc461437963"/>
      <w:bookmarkStart w:id="418" w:name="_Toc492549605"/>
      <w:r w:rsidRPr="00DF2420">
        <w:rPr>
          <w:noProof w:val="0"/>
        </w:rPr>
        <w:t>3.</w:t>
      </w:r>
      <w:r>
        <w:rPr>
          <w:noProof w:val="0"/>
        </w:rPr>
        <w:t>48</w:t>
      </w:r>
      <w:r w:rsidRPr="00DF2420">
        <w:rPr>
          <w:noProof w:val="0"/>
        </w:rPr>
        <w:t>.4.2.3 Expected Actions</w:t>
      </w:r>
      <w:bookmarkEnd w:id="417"/>
      <w:bookmarkEnd w:id="418"/>
    </w:p>
    <w:p w14:paraId="543449B6" w14:textId="77777777" w:rsidR="00FC2DDA" w:rsidRPr="00DF2420" w:rsidRDefault="00FC2DDA" w:rsidP="00FC2DDA">
      <w:pPr>
        <w:pStyle w:val="BodyText"/>
      </w:pPr>
      <w:r w:rsidRPr="00DF2420">
        <w:t xml:space="preserve">See </w:t>
      </w:r>
      <w:hyperlink r:id="rId54" w:anchor="update" w:history="1">
        <w:r w:rsidRPr="00DF2420">
          <w:rPr>
            <w:rStyle w:val="Hyperlink"/>
          </w:rPr>
          <w:t>http://hl7.org/fhir/http.html#update</w:t>
        </w:r>
      </w:hyperlink>
      <w:r w:rsidRPr="00DF2420">
        <w:t xml:space="preserve"> </w:t>
      </w:r>
    </w:p>
    <w:p w14:paraId="74FCB789" w14:textId="77777777" w:rsidR="00FC2DDA" w:rsidRPr="00DF2420" w:rsidRDefault="00FC2DDA" w:rsidP="00FC2DDA">
      <w:pPr>
        <w:pStyle w:val="Heading3"/>
        <w:numPr>
          <w:ilvl w:val="0"/>
          <w:numId w:val="0"/>
        </w:numPr>
        <w:rPr>
          <w:noProof w:val="0"/>
        </w:rPr>
      </w:pPr>
      <w:bookmarkStart w:id="419" w:name="_Toc461437964"/>
      <w:bookmarkStart w:id="420" w:name="_Toc492549606"/>
      <w:r w:rsidRPr="00DF2420">
        <w:rPr>
          <w:noProof w:val="0"/>
        </w:rPr>
        <w:t>3.</w:t>
      </w:r>
      <w:r>
        <w:rPr>
          <w:noProof w:val="0"/>
        </w:rPr>
        <w:t>48</w:t>
      </w:r>
      <w:r w:rsidRPr="00DF2420">
        <w:rPr>
          <w:noProof w:val="0"/>
        </w:rPr>
        <w:t>.5 Security Considerations</w:t>
      </w:r>
      <w:bookmarkEnd w:id="419"/>
      <w:bookmarkEnd w:id="420"/>
    </w:p>
    <w:p w14:paraId="1E19FC9B" w14:textId="77777777" w:rsidR="00FC2DDA" w:rsidRPr="00DF2420" w:rsidRDefault="00FC2DDA" w:rsidP="00FC2DDA">
      <w:pPr>
        <w:pStyle w:val="BodyText"/>
      </w:pPr>
      <w:r w:rsidRPr="00DF2420">
        <w:t xml:space="preserve">See X.5 DCTM Security Considerations </w:t>
      </w:r>
    </w:p>
    <w:p w14:paraId="65FC8745" w14:textId="77777777" w:rsidR="00FC2DDA" w:rsidRPr="00DF2420" w:rsidRDefault="00FC2DDA" w:rsidP="00FC2DDA">
      <w:pPr>
        <w:pStyle w:val="Heading2"/>
        <w:numPr>
          <w:ilvl w:val="0"/>
          <w:numId w:val="0"/>
        </w:numPr>
        <w:rPr>
          <w:noProof w:val="0"/>
        </w:rPr>
      </w:pPr>
      <w:bookmarkStart w:id="421" w:name="_Toc461437965"/>
      <w:bookmarkStart w:id="422" w:name="_Toc492549607"/>
      <w:r w:rsidRPr="00DF2420">
        <w:rPr>
          <w:noProof w:val="0"/>
        </w:rPr>
        <w:t>3.</w:t>
      </w:r>
      <w:r>
        <w:rPr>
          <w:noProof w:val="0"/>
        </w:rPr>
        <w:t>49</w:t>
      </w:r>
      <w:r w:rsidRPr="00DF2420">
        <w:rPr>
          <w:noProof w:val="0"/>
        </w:rPr>
        <w:t xml:space="preserve"> Provide Care Team [PCC-49]</w:t>
      </w:r>
      <w:bookmarkEnd w:id="421"/>
      <w:bookmarkEnd w:id="422"/>
    </w:p>
    <w:p w14:paraId="23DE4E6A" w14:textId="77777777" w:rsidR="00FC2DDA" w:rsidRPr="00DF2420" w:rsidRDefault="00FC2DDA" w:rsidP="00FC2DDA">
      <w:pPr>
        <w:pStyle w:val="Heading3"/>
        <w:numPr>
          <w:ilvl w:val="0"/>
          <w:numId w:val="0"/>
        </w:numPr>
        <w:rPr>
          <w:noProof w:val="0"/>
        </w:rPr>
      </w:pPr>
      <w:bookmarkStart w:id="423" w:name="_Toc461437966"/>
      <w:bookmarkStart w:id="424" w:name="_Toc492549608"/>
      <w:r w:rsidRPr="00DF2420">
        <w:rPr>
          <w:noProof w:val="0"/>
        </w:rPr>
        <w:t>3.</w:t>
      </w:r>
      <w:r>
        <w:rPr>
          <w:noProof w:val="0"/>
        </w:rPr>
        <w:t>49</w:t>
      </w:r>
      <w:r w:rsidRPr="00DF2420">
        <w:rPr>
          <w:noProof w:val="0"/>
        </w:rPr>
        <w:t>.1 Scope</w:t>
      </w:r>
      <w:bookmarkEnd w:id="423"/>
      <w:bookmarkEnd w:id="424"/>
    </w:p>
    <w:p w14:paraId="22730503" w14:textId="77777777" w:rsidR="00FC2DDA" w:rsidRPr="00DF2420" w:rsidRDefault="00FC2DDA" w:rsidP="00FC2DDA">
      <w:pPr>
        <w:pStyle w:val="BodyText"/>
      </w:pPr>
      <w:r w:rsidRPr="00DF2420">
        <w:t>This transaction is used to provide an updated CareTeam resource to a Care Team Contributor that has subscribed to updates.</w:t>
      </w:r>
    </w:p>
    <w:p w14:paraId="31940906" w14:textId="77777777" w:rsidR="00FC2DDA" w:rsidRPr="00DF2420" w:rsidRDefault="00FC2DDA" w:rsidP="00FC2DDA">
      <w:pPr>
        <w:pStyle w:val="Heading3"/>
        <w:numPr>
          <w:ilvl w:val="0"/>
          <w:numId w:val="0"/>
        </w:numPr>
        <w:rPr>
          <w:noProof w:val="0"/>
        </w:rPr>
      </w:pPr>
      <w:bookmarkStart w:id="425" w:name="_Toc461437967"/>
      <w:bookmarkStart w:id="426" w:name="_Toc492549609"/>
      <w:r w:rsidRPr="00DF2420">
        <w:rPr>
          <w:noProof w:val="0"/>
        </w:rPr>
        <w:t>3.</w:t>
      </w:r>
      <w:r>
        <w:rPr>
          <w:noProof w:val="0"/>
        </w:rPr>
        <w:t>49</w:t>
      </w:r>
      <w:r w:rsidRPr="00DF2420">
        <w:rPr>
          <w:noProof w:val="0"/>
        </w:rPr>
        <w:t>.2 Actor Roles</w:t>
      </w:r>
      <w:bookmarkEnd w:id="425"/>
      <w:bookmarkEnd w:id="426"/>
    </w:p>
    <w:p w14:paraId="172B093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847E7F"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DF242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4602F3" w:rsidRDefault="004602F3"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78"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">
                <v:textbox>
                  <w:txbxContent>
                    <w:p w14:paraId="41E91EE2" w14:textId="77777777" w:rsidR="004602F3" w:rsidRDefault="004602F3"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5C9D2"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DF242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4602F3" w:rsidRDefault="004602F3"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79"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">
                <v:textbox>
                  <w:txbxContent>
                    <w:p w14:paraId="28D24918" w14:textId="77777777" w:rsidR="004602F3" w:rsidRDefault="004602F3" w:rsidP="00FC2DDA">
                      <w:pPr>
                        <w:rPr>
                          <w:sz w:val="18"/>
                        </w:rPr>
                      </w:pPr>
                      <w:r>
                        <w:rPr>
                          <w:sz w:val="18"/>
                        </w:rPr>
                        <w:t>Care Team Service</w:t>
                      </w:r>
                    </w:p>
                  </w:txbxContent>
                </v:textbox>
              </v:shape>
            </w:pict>
          </mc:Fallback>
        </mc:AlternateContent>
      </w:r>
    </w:p>
    <w:p w14:paraId="690D5B3E" w14:textId="77777777" w:rsidR="00FC2DDA" w:rsidRPr="00DF2420" w:rsidRDefault="00FC2DDA" w:rsidP="00FC2DDA">
      <w:pPr>
        <w:pStyle w:val="BodyText"/>
      </w:pPr>
    </w:p>
    <w:p w14:paraId="407258AD" w14:textId="77777777" w:rsidR="00FC2DDA" w:rsidRPr="00DF2420" w:rsidRDefault="00FC2DDA" w:rsidP="00FC2DDA">
      <w:pPr>
        <w:pStyle w:val="BodyText"/>
      </w:pPr>
    </w:p>
    <w:p w14:paraId="7DC0C80D" w14:textId="77777777" w:rsidR="00FC2DDA" w:rsidRPr="00DF2420" w:rsidRDefault="00FC2DDA" w:rsidP="00FC2DDA">
      <w:r w:rsidRPr="00DF2420">
        <w:rPr>
          <w:noProof/>
        </w:rPr>
        <mc:AlternateContent>
          <mc:Choice Requires="wps">
            <w:drawing>
              <wp:anchor distT="0" distB="0" distL="114300" distR="114300" simplePos="0" relativeHeight="251755520" behindDoc="0" locked="0" layoutInCell="1" allowOverlap="1" wp14:anchorId="4EA1EC2A" wp14:editId="34EDDC61">
                <wp:simplePos x="0" y="0"/>
                <wp:positionH relativeFrom="column">
                  <wp:posOffset>2114550</wp:posOffset>
                </wp:positionH>
                <wp:positionV relativeFrom="paragraph">
                  <wp:posOffset>60960</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4602F3" w:rsidRDefault="004602F3"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80" style="position:absolute;margin-left:166.5pt;margin-top:4.8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">
                <v:textbox inset="0,.72pt,0,.72pt">
                  <w:txbxContent>
                    <w:p w14:paraId="21B24108" w14:textId="77777777" w:rsidR="004602F3" w:rsidRDefault="004602F3" w:rsidP="00FC2DDA">
                      <w:pPr>
                        <w:jc w:val="center"/>
                        <w:rPr>
                          <w:sz w:val="18"/>
                        </w:rPr>
                      </w:pPr>
                      <w:r>
                        <w:rPr>
                          <w:sz w:val="18"/>
                        </w:rPr>
                        <w:t>Provide Care Team [PCC-49]</w:t>
                      </w:r>
                    </w:p>
                  </w:txbxContent>
                </v:textbox>
              </v:oval>
            </w:pict>
          </mc:Fallback>
        </mc:AlternateContent>
      </w:r>
    </w:p>
    <w:p w14:paraId="67C78771" w14:textId="77777777" w:rsidR="00FC2DDA" w:rsidRPr="00DF2420" w:rsidRDefault="00FC2DDA" w:rsidP="00FC2DDA"/>
    <w:p w14:paraId="6CA3E977" w14:textId="77777777" w:rsidR="00FC2DDA" w:rsidRPr="00DF2420" w:rsidRDefault="00FC2DDA" w:rsidP="00FC2DDA">
      <w:pPr>
        <w:pStyle w:val="BodyText"/>
      </w:pPr>
    </w:p>
    <w:p w14:paraId="67407E41" w14:textId="77777777" w:rsidR="00FC2DDA" w:rsidRPr="00DF2420" w:rsidRDefault="00FC2DDA" w:rsidP="00FC2DDA">
      <w:pPr>
        <w:pStyle w:val="FigureTitle"/>
      </w:pPr>
      <w:r w:rsidRPr="00DF2420">
        <w:t>Figure 3.</w:t>
      </w:r>
      <w:r>
        <w:t>49</w:t>
      </w:r>
      <w:r w:rsidRPr="00DF2420">
        <w:t>.2-1: Use Case Diagram</w:t>
      </w:r>
    </w:p>
    <w:p w14:paraId="30385F8D" w14:textId="77777777" w:rsidR="00FC2DDA" w:rsidRPr="00DF2420" w:rsidRDefault="00FC2DDA" w:rsidP="00FC2DDA">
      <w:pPr>
        <w:pStyle w:val="TableTitle"/>
      </w:pPr>
      <w:r w:rsidRPr="00DF2420">
        <w:t>Table 3.</w:t>
      </w:r>
      <w:r>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233E749F" w14:textId="77777777" w:rsidTr="007871B9">
        <w:tc>
          <w:tcPr>
            <w:tcW w:w="1008" w:type="dxa"/>
            <w:shd w:val="clear" w:color="auto" w:fill="auto"/>
          </w:tcPr>
          <w:p w14:paraId="7DB67930" w14:textId="77777777" w:rsidR="00FC2DDA" w:rsidRPr="00DF2420" w:rsidRDefault="00FC2DDA" w:rsidP="007871B9">
            <w:pPr>
              <w:pStyle w:val="BodyText"/>
              <w:rPr>
                <w:b/>
              </w:rPr>
            </w:pPr>
            <w:r w:rsidRPr="00DF2420">
              <w:rPr>
                <w:b/>
              </w:rPr>
              <w:t>Actor:</w:t>
            </w:r>
          </w:p>
        </w:tc>
        <w:tc>
          <w:tcPr>
            <w:tcW w:w="8568" w:type="dxa"/>
            <w:shd w:val="clear" w:color="auto" w:fill="auto"/>
          </w:tcPr>
          <w:p w14:paraId="5C5425E4" w14:textId="77777777" w:rsidR="00FC2DDA" w:rsidRPr="00DF2420" w:rsidRDefault="00FC2DDA" w:rsidP="007871B9">
            <w:pPr>
              <w:pStyle w:val="BodyText"/>
            </w:pPr>
            <w:r w:rsidRPr="00DF2420">
              <w:t>Care Team Service</w:t>
            </w:r>
          </w:p>
        </w:tc>
      </w:tr>
      <w:tr w:rsidR="00FC2DDA" w:rsidRPr="00DF2420" w14:paraId="2417BD1A" w14:textId="77777777" w:rsidTr="007871B9">
        <w:tc>
          <w:tcPr>
            <w:tcW w:w="1008" w:type="dxa"/>
            <w:shd w:val="clear" w:color="auto" w:fill="auto"/>
          </w:tcPr>
          <w:p w14:paraId="2E0CB49B" w14:textId="77777777" w:rsidR="00FC2DDA" w:rsidRPr="00DF2420" w:rsidRDefault="00FC2DDA" w:rsidP="007871B9">
            <w:pPr>
              <w:pStyle w:val="BodyText"/>
              <w:rPr>
                <w:b/>
              </w:rPr>
            </w:pPr>
            <w:r w:rsidRPr="00DF2420">
              <w:rPr>
                <w:b/>
              </w:rPr>
              <w:t>Role:</w:t>
            </w:r>
          </w:p>
        </w:tc>
        <w:tc>
          <w:tcPr>
            <w:tcW w:w="8568" w:type="dxa"/>
            <w:shd w:val="clear" w:color="auto" w:fill="auto"/>
          </w:tcPr>
          <w:p w14:paraId="387964AB" w14:textId="77777777" w:rsidR="00FC2DDA" w:rsidRPr="00DF2420" w:rsidRDefault="00FC2DDA" w:rsidP="007871B9">
            <w:pPr>
              <w:pStyle w:val="BodyText"/>
            </w:pPr>
            <w:r w:rsidRPr="00DF2420">
              <w:t>The Care Team Service provides updated CareTeam resources to subscribed Care Team Contributors.</w:t>
            </w:r>
          </w:p>
        </w:tc>
      </w:tr>
      <w:tr w:rsidR="00FC2DDA" w:rsidRPr="00DF2420" w14:paraId="073BF3C9" w14:textId="77777777" w:rsidTr="007871B9">
        <w:tc>
          <w:tcPr>
            <w:tcW w:w="1008" w:type="dxa"/>
            <w:shd w:val="clear" w:color="auto" w:fill="auto"/>
          </w:tcPr>
          <w:p w14:paraId="3DBE6523" w14:textId="77777777" w:rsidR="00FC2DDA" w:rsidRPr="00DF2420" w:rsidRDefault="00FC2DDA" w:rsidP="007871B9">
            <w:pPr>
              <w:pStyle w:val="BodyText"/>
              <w:rPr>
                <w:b/>
              </w:rPr>
            </w:pPr>
            <w:r w:rsidRPr="00DF2420">
              <w:rPr>
                <w:b/>
              </w:rPr>
              <w:t>Actor:</w:t>
            </w:r>
          </w:p>
        </w:tc>
        <w:tc>
          <w:tcPr>
            <w:tcW w:w="8568" w:type="dxa"/>
            <w:shd w:val="clear" w:color="auto" w:fill="auto"/>
          </w:tcPr>
          <w:p w14:paraId="4C3ACF9F" w14:textId="77777777" w:rsidR="00FC2DDA" w:rsidRPr="00DF2420" w:rsidRDefault="00FC2DDA" w:rsidP="007871B9">
            <w:pPr>
              <w:pStyle w:val="BodyText"/>
            </w:pPr>
            <w:r w:rsidRPr="00DF2420">
              <w:t>Care Team Contributor</w:t>
            </w:r>
          </w:p>
        </w:tc>
      </w:tr>
      <w:tr w:rsidR="00FC2DDA" w:rsidRPr="00DF2420" w14:paraId="650F2284" w14:textId="77777777" w:rsidTr="007871B9">
        <w:tc>
          <w:tcPr>
            <w:tcW w:w="1008" w:type="dxa"/>
            <w:shd w:val="clear" w:color="auto" w:fill="auto"/>
          </w:tcPr>
          <w:p w14:paraId="22042483" w14:textId="77777777" w:rsidR="00FC2DDA" w:rsidRPr="00DF2420" w:rsidRDefault="00FC2DDA" w:rsidP="007871B9">
            <w:pPr>
              <w:pStyle w:val="BodyText"/>
              <w:rPr>
                <w:b/>
              </w:rPr>
            </w:pPr>
            <w:r w:rsidRPr="00DF2420">
              <w:rPr>
                <w:b/>
              </w:rPr>
              <w:t>Role:</w:t>
            </w:r>
          </w:p>
        </w:tc>
        <w:tc>
          <w:tcPr>
            <w:tcW w:w="8568" w:type="dxa"/>
            <w:shd w:val="clear" w:color="auto" w:fill="auto"/>
          </w:tcPr>
          <w:p w14:paraId="13F97BCD" w14:textId="77777777" w:rsidR="00FC2DDA" w:rsidRPr="00DF2420" w:rsidRDefault="00FC2DDA" w:rsidP="007871B9">
            <w:pPr>
              <w:pStyle w:val="BodyText"/>
            </w:pPr>
            <w:r w:rsidRPr="00DF2420">
              <w:t>The Care Team Contributor that has Subscribed to Care Team Updates receives updates of changed CareTeam resources.</w:t>
            </w:r>
          </w:p>
        </w:tc>
      </w:tr>
    </w:tbl>
    <w:p w14:paraId="10AC00E4" w14:textId="77777777" w:rsidR="00FC2DDA" w:rsidRPr="00DF2420" w:rsidRDefault="00FC2DDA" w:rsidP="00FC2DDA">
      <w:pPr>
        <w:pStyle w:val="Heading3"/>
        <w:numPr>
          <w:ilvl w:val="0"/>
          <w:numId w:val="0"/>
        </w:numPr>
        <w:rPr>
          <w:noProof w:val="0"/>
        </w:rPr>
      </w:pPr>
      <w:bookmarkStart w:id="427" w:name="_Toc461437968"/>
      <w:bookmarkStart w:id="428" w:name="_Toc492549610"/>
      <w:r w:rsidRPr="00DF2420">
        <w:rPr>
          <w:noProof w:val="0"/>
        </w:rPr>
        <w:t>3.</w:t>
      </w:r>
      <w:r>
        <w:rPr>
          <w:noProof w:val="0"/>
        </w:rPr>
        <w:t>49</w:t>
      </w:r>
      <w:r w:rsidRPr="00DF2420">
        <w:rPr>
          <w:noProof w:val="0"/>
        </w:rPr>
        <w:t>.3 Referenced Standards</w:t>
      </w:r>
      <w:bookmarkEnd w:id="427"/>
      <w:bookmarkEnd w:id="428"/>
    </w:p>
    <w:p w14:paraId="31AAE3A0" w14:textId="46457C6E" w:rsidR="00FC2DDA" w:rsidRPr="00DF2420" w:rsidRDefault="00FC2DDA" w:rsidP="00FC2DDA">
      <w:pPr>
        <w:pStyle w:val="BodyText"/>
      </w:pPr>
      <w:r w:rsidRPr="00DF2420">
        <w:t xml:space="preserve">HL7 FHIR standard </w:t>
      </w:r>
      <w:del w:id="429" w:author="Jones, Emma" w:date="2019-04-11T18:16:00Z">
        <w:r w:rsidDel="007C3CEE">
          <w:delText>release 4</w:delText>
        </w:r>
        <w:r w:rsidRPr="00DF2420" w:rsidDel="007C3CEE">
          <w:delText xml:space="preserve"> (STU)</w:delText>
        </w:r>
      </w:del>
      <w:ins w:id="430" w:author="Jones, Emma" w:date="2019-04-11T18:16:00Z">
        <w:r w:rsidR="007C3CEE">
          <w:t xml:space="preserve">R4 </w:t>
        </w:r>
      </w:ins>
    </w:p>
    <w:p w14:paraId="03EB3ED4" w14:textId="77777777" w:rsidR="00FC2DDA" w:rsidRPr="00DF2420" w:rsidRDefault="00FC2DDA" w:rsidP="00FC2DDA">
      <w:pPr>
        <w:pStyle w:val="Heading3"/>
        <w:numPr>
          <w:ilvl w:val="0"/>
          <w:numId w:val="0"/>
        </w:numPr>
        <w:rPr>
          <w:noProof w:val="0"/>
        </w:rPr>
      </w:pPr>
      <w:bookmarkStart w:id="431" w:name="_Toc461437969"/>
      <w:bookmarkStart w:id="432" w:name="_Toc492549611"/>
      <w:r w:rsidRPr="00DF2420">
        <w:rPr>
          <w:noProof w:val="0"/>
        </w:rPr>
        <w:lastRenderedPageBreak/>
        <w:t>3.</w:t>
      </w:r>
      <w:r>
        <w:rPr>
          <w:noProof w:val="0"/>
        </w:rPr>
        <w:t>49</w:t>
      </w:r>
      <w:r w:rsidRPr="00DF2420">
        <w:rPr>
          <w:noProof w:val="0"/>
        </w:rPr>
        <w:t>.4 Interaction Diagram</w:t>
      </w:r>
      <w:bookmarkEnd w:id="431"/>
      <w:bookmarkEnd w:id="432"/>
    </w:p>
    <w:p w14:paraId="72D60C5A"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4602F3" w:rsidRPr="007C1AAC" w:rsidRDefault="004602F3"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81"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" stroked="f">
                <v:textbox>
                  <w:txbxContent>
                    <w:p w14:paraId="125FBD2D" w14:textId="77777777" w:rsidR="004602F3" w:rsidRPr="007C1AAC" w:rsidRDefault="004602F3"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85C239"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AAF7B1"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FD08C1D"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CDE7745"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66784" behindDoc="0" locked="0" layoutInCell="1" allowOverlap="1" wp14:anchorId="56C126E2" wp14:editId="4AFD82CB">
                <wp:simplePos x="0" y="0"/>
                <wp:positionH relativeFrom="column">
                  <wp:posOffset>1744980</wp:posOffset>
                </wp:positionH>
                <wp:positionV relativeFrom="paragraph">
                  <wp:posOffset>829945</wp:posOffset>
                </wp:positionV>
                <wp:extent cx="2007870" cy="0"/>
                <wp:effectExtent l="0" t="0" r="0" b="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E09DFC"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E5zHTAqAgAATg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67808" behindDoc="0" locked="0" layoutInCell="1" allowOverlap="1" wp14:anchorId="7A8F85A7" wp14:editId="6F0744B0">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4602F3" w:rsidRPr="007C1AAC" w:rsidRDefault="004602F3"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82"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eg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" stroked="f">
                <v:textbox>
                  <w:txbxContent>
                    <w:p w14:paraId="721E892D" w14:textId="77777777" w:rsidR="004602F3" w:rsidRPr="007C1AAC" w:rsidRDefault="004602F3" w:rsidP="00FC2DDA">
                      <w:pPr>
                        <w:jc w:val="center"/>
                        <w:rPr>
                          <w:sz w:val="22"/>
                          <w:szCs w:val="22"/>
                        </w:rPr>
                      </w:pPr>
                      <w:r>
                        <w:rPr>
                          <w:sz w:val="22"/>
                          <w:szCs w:val="22"/>
                        </w:rPr>
                        <w:t>Care Team Contributor</w:t>
                      </w:r>
                    </w:p>
                  </w:txbxContent>
                </v:textbox>
              </v:shape>
            </w:pict>
          </mc:Fallback>
        </mc:AlternateContent>
      </w:r>
    </w:p>
    <w:p w14:paraId="18A4C186" w14:textId="77777777" w:rsidR="00FC2DDA" w:rsidRPr="00DF2420" w:rsidRDefault="00FC2DDA" w:rsidP="00FC2DDA">
      <w:pPr>
        <w:pStyle w:val="BodyText"/>
      </w:pPr>
    </w:p>
    <w:p w14:paraId="03A0E9A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2688" behindDoc="0" locked="0" layoutInCell="1" allowOverlap="1" wp14:anchorId="04E2F8DF" wp14:editId="127229E7">
                <wp:simplePos x="0" y="0"/>
                <wp:positionH relativeFrom="column">
                  <wp:posOffset>2173605</wp:posOffset>
                </wp:positionH>
                <wp:positionV relativeFrom="paragraph">
                  <wp:posOffset>10795</wp:posOffset>
                </wp:positionV>
                <wp:extent cx="1221105" cy="286385"/>
                <wp:effectExtent l="0" t="0" r="17145"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77777777" w:rsidR="004602F3" w:rsidRPr="007C1AAC" w:rsidRDefault="004602F3"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4E2F8DF" id="_x0000_s1583" type="#_x0000_t202" style="position:absolute;margin-left:171.15pt;margin-top:.85pt;width:96.15pt;height:22.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e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" filled="f" stroked="f">
                <v:textbox inset="0,0,0,0">
                  <w:txbxContent>
                    <w:p w14:paraId="39CEDEEC" w14:textId="77777777" w:rsidR="004602F3" w:rsidRPr="007C1AAC" w:rsidRDefault="004602F3"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4F307971" w14:textId="77777777" w:rsidR="00FC2DDA" w:rsidRPr="00DF2420" w:rsidRDefault="00FC2DDA" w:rsidP="00FC2DDA"/>
    <w:p w14:paraId="11AFD2B9" w14:textId="77777777" w:rsidR="00FC2DDA" w:rsidRPr="00DF2420" w:rsidRDefault="00FC2DDA" w:rsidP="00FC2DDA"/>
    <w:p w14:paraId="2133C18D" w14:textId="77777777" w:rsidR="00FC2DDA" w:rsidRPr="00DF2420" w:rsidRDefault="00FC2DDA" w:rsidP="00FC2DDA"/>
    <w:p w14:paraId="5994F67E" w14:textId="77777777" w:rsidR="00FC2DDA" w:rsidRPr="00DF2420" w:rsidRDefault="00FC2DDA" w:rsidP="00FC2DDA"/>
    <w:p w14:paraId="42C1296C" w14:textId="77777777" w:rsidR="00FC2DDA" w:rsidRPr="00DF2420" w:rsidRDefault="00FC2DDA" w:rsidP="00FC2DDA">
      <w:pPr>
        <w:pStyle w:val="Heading4"/>
        <w:numPr>
          <w:ilvl w:val="0"/>
          <w:numId w:val="0"/>
        </w:numPr>
        <w:rPr>
          <w:noProof w:val="0"/>
        </w:rPr>
      </w:pPr>
      <w:bookmarkStart w:id="433" w:name="_Toc461437970"/>
      <w:bookmarkStart w:id="434" w:name="_Toc492549612"/>
      <w:r w:rsidRPr="00DF2420">
        <w:rPr>
          <w:noProof w:val="0"/>
        </w:rPr>
        <w:t>3.</w:t>
      </w:r>
      <w:r>
        <w:rPr>
          <w:noProof w:val="0"/>
        </w:rPr>
        <w:t>49</w:t>
      </w:r>
      <w:r w:rsidRPr="00DF2420">
        <w:rPr>
          <w:noProof w:val="0"/>
        </w:rPr>
        <w:t xml:space="preserve">.4.1 Provide Care </w:t>
      </w:r>
      <w:bookmarkEnd w:id="433"/>
      <w:r w:rsidRPr="00DF2420">
        <w:rPr>
          <w:noProof w:val="0"/>
        </w:rPr>
        <w:t>Team</w:t>
      </w:r>
      <w:bookmarkEnd w:id="434"/>
    </w:p>
    <w:p w14:paraId="075EF26C" w14:textId="77777777" w:rsidR="00FC2DDA" w:rsidRPr="00DF2420" w:rsidRDefault="00FC2DDA" w:rsidP="00FC2DDA">
      <w:pPr>
        <w:pStyle w:val="BodyText"/>
      </w:pPr>
      <w:r w:rsidRPr="00DF2420">
        <w:t xml:space="preserve">The Care Team Service sends a CareTeam resource to the endpoint specified in the Subscription resource. </w:t>
      </w:r>
    </w:p>
    <w:p w14:paraId="6086D912" w14:textId="77777777" w:rsidR="00FC2DDA" w:rsidRPr="00DF2420" w:rsidRDefault="00FC2DDA" w:rsidP="00FC2DDA">
      <w:pPr>
        <w:pStyle w:val="Heading5"/>
        <w:numPr>
          <w:ilvl w:val="0"/>
          <w:numId w:val="0"/>
        </w:numPr>
        <w:rPr>
          <w:noProof w:val="0"/>
        </w:rPr>
      </w:pPr>
      <w:bookmarkStart w:id="435" w:name="_Toc461437971"/>
      <w:bookmarkStart w:id="436" w:name="_Toc492549613"/>
      <w:r w:rsidRPr="00DF2420">
        <w:rPr>
          <w:noProof w:val="0"/>
        </w:rPr>
        <w:t>3.</w:t>
      </w:r>
      <w:r>
        <w:rPr>
          <w:noProof w:val="0"/>
        </w:rPr>
        <w:t>49</w:t>
      </w:r>
      <w:r w:rsidRPr="00DF2420">
        <w:rPr>
          <w:noProof w:val="0"/>
        </w:rPr>
        <w:t>.4.1.1 Trigger Events</w:t>
      </w:r>
      <w:bookmarkEnd w:id="435"/>
      <w:bookmarkEnd w:id="436"/>
    </w:p>
    <w:p w14:paraId="30427E74" w14:textId="77777777" w:rsidR="00FC2DDA" w:rsidRPr="00DF2420" w:rsidRDefault="00FC2DDA" w:rsidP="00FC2DDA">
      <w:pPr>
        <w:pStyle w:val="BodyText"/>
      </w:pPr>
      <w:r w:rsidRPr="00DF2420">
        <w:t>A change to a resource causes a Subscription Criteria to evaluate as true, so the Care Team Service sends the updated CareTeam resource to the designated endpoint.</w:t>
      </w:r>
    </w:p>
    <w:p w14:paraId="01F9E5BC" w14:textId="77777777" w:rsidR="00FC2DDA" w:rsidRPr="00DF2420" w:rsidRDefault="00FC2DDA" w:rsidP="00FC2DDA">
      <w:pPr>
        <w:pStyle w:val="Heading5"/>
        <w:numPr>
          <w:ilvl w:val="0"/>
          <w:numId w:val="0"/>
        </w:numPr>
        <w:rPr>
          <w:noProof w:val="0"/>
        </w:rPr>
      </w:pPr>
      <w:bookmarkStart w:id="437" w:name="_Toc461437972"/>
      <w:bookmarkStart w:id="438" w:name="_Toc492549614"/>
      <w:r w:rsidRPr="00DF2420">
        <w:rPr>
          <w:noProof w:val="0"/>
        </w:rPr>
        <w:t>3.</w:t>
      </w:r>
      <w:r>
        <w:rPr>
          <w:noProof w:val="0"/>
        </w:rPr>
        <w:t>49</w:t>
      </w:r>
      <w:r w:rsidRPr="00DF2420">
        <w:rPr>
          <w:noProof w:val="0"/>
        </w:rPr>
        <w:t>.4.1.2 Message Semantics</w:t>
      </w:r>
      <w:bookmarkEnd w:id="437"/>
      <w:bookmarkEnd w:id="438"/>
    </w:p>
    <w:p w14:paraId="6AEF1C9C" w14:textId="77777777" w:rsidR="00FC2DDA" w:rsidRPr="00DF2420" w:rsidRDefault="00FC2DDA" w:rsidP="00FC2DDA">
      <w:pPr>
        <w:pStyle w:val="BodyText"/>
      </w:pPr>
      <w:r w:rsidRPr="00DF2420">
        <w:t>This is an HTTP or HTTPS POST of a CareTeam resource, as constrained by this profile.</w:t>
      </w:r>
    </w:p>
    <w:p w14:paraId="7229792B" w14:textId="77777777" w:rsidR="00FC2DDA" w:rsidRPr="00DF2420" w:rsidRDefault="00FC2DDA" w:rsidP="00FC2DDA">
      <w:pPr>
        <w:pStyle w:val="BodyText"/>
      </w:pPr>
      <w:r w:rsidRPr="00DF2420">
        <w:t>The base URL for this is specified in the registered Subscription resource.</w:t>
      </w:r>
    </w:p>
    <w:p w14:paraId="3C1A5823" w14:textId="77777777" w:rsidR="00FC2DDA" w:rsidRPr="00DF2420" w:rsidRDefault="00FC2DDA" w:rsidP="00FC2DDA">
      <w:pPr>
        <w:pStyle w:val="BodyText"/>
      </w:pPr>
      <w:r w:rsidRPr="00DF2420">
        <w:t xml:space="preserve">Where the body of the transaction contains the CareTeam resource. </w:t>
      </w:r>
    </w:p>
    <w:p w14:paraId="59B417BF" w14:textId="77777777" w:rsidR="00FC2DDA" w:rsidRPr="00DF2420" w:rsidRDefault="00FC2DDA" w:rsidP="00FC2DDA">
      <w:pPr>
        <w:pStyle w:val="BodyText"/>
      </w:pPr>
      <w:r w:rsidRPr="00DF2420">
        <w:t xml:space="preserve">See: </w:t>
      </w:r>
      <w:hyperlink r:id="rId55" w:history="1">
        <w:r w:rsidRPr="00DF2420">
          <w:rPr>
            <w:rStyle w:val="Hyperlink"/>
          </w:rPr>
          <w:t>http://hl7.org/fhir/subscription.html</w:t>
        </w:r>
      </w:hyperlink>
      <w:r w:rsidRPr="00DF2420">
        <w:t xml:space="preserve"> </w:t>
      </w:r>
    </w:p>
    <w:p w14:paraId="6CFFDCD7" w14:textId="77777777" w:rsidR="00FC2DDA" w:rsidRPr="00DF2420" w:rsidRDefault="00FC2DDA" w:rsidP="00FC2DDA">
      <w:pPr>
        <w:pStyle w:val="Heading5"/>
        <w:numPr>
          <w:ilvl w:val="0"/>
          <w:numId w:val="0"/>
        </w:numPr>
        <w:rPr>
          <w:noProof w:val="0"/>
        </w:rPr>
      </w:pPr>
      <w:bookmarkStart w:id="439" w:name="_Toc461437973"/>
      <w:bookmarkStart w:id="440" w:name="_Toc492549615"/>
      <w:r w:rsidRPr="00DF2420">
        <w:rPr>
          <w:noProof w:val="0"/>
        </w:rPr>
        <w:t>3.</w:t>
      </w:r>
      <w:r>
        <w:rPr>
          <w:noProof w:val="0"/>
        </w:rPr>
        <w:t>49</w:t>
      </w:r>
      <w:r w:rsidRPr="00DF2420">
        <w:rPr>
          <w:noProof w:val="0"/>
        </w:rPr>
        <w:t>.4.1.3 Expected Actions</w:t>
      </w:r>
      <w:bookmarkEnd w:id="439"/>
      <w:bookmarkEnd w:id="440"/>
    </w:p>
    <w:p w14:paraId="2EC817DF" w14:textId="0D86D610" w:rsidR="00FC2DDA" w:rsidRPr="00DF2420" w:rsidRDefault="00FC2DDA" w:rsidP="00FC2DDA">
      <w:pPr>
        <w:pStyle w:val="BodyText"/>
      </w:pPr>
      <w:r w:rsidRPr="00DF2420">
        <w:t xml:space="preserve">The Care Team Contributor receives the CareTeam resource in the body of the POST. If the Care Team Contributor is offline and cannot accept the transaction, according to 2.46.5 Managing Subscriptions and Errors (see: </w:t>
      </w:r>
      <w:hyperlink r:id="rId56" w:history="1">
        <w:r w:rsidRPr="00DF2420">
          <w:rPr>
            <w:rStyle w:val="Hyperlink"/>
          </w:rPr>
          <w:t>http://hl7.org/fhir/subscription.html</w:t>
        </w:r>
      </w:hyperlink>
      <w:r w:rsidRPr="00DF242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DF2420" w:rsidRDefault="00FC2DDA" w:rsidP="00FC2DDA">
      <w:pPr>
        <w:pStyle w:val="Heading3"/>
        <w:numPr>
          <w:ilvl w:val="0"/>
          <w:numId w:val="0"/>
        </w:numPr>
        <w:rPr>
          <w:noProof w:val="0"/>
        </w:rPr>
      </w:pPr>
      <w:bookmarkStart w:id="441" w:name="_Toc461437974"/>
      <w:bookmarkStart w:id="442" w:name="_Toc492549616"/>
      <w:r w:rsidRPr="00DF2420">
        <w:rPr>
          <w:noProof w:val="0"/>
        </w:rPr>
        <w:t>3.</w:t>
      </w:r>
      <w:r>
        <w:rPr>
          <w:noProof w:val="0"/>
        </w:rPr>
        <w:t>49</w:t>
      </w:r>
      <w:r w:rsidRPr="00DF2420">
        <w:rPr>
          <w:noProof w:val="0"/>
        </w:rPr>
        <w:t>.5 Security Considerations</w:t>
      </w:r>
      <w:bookmarkEnd w:id="441"/>
      <w:bookmarkEnd w:id="442"/>
    </w:p>
    <w:p w14:paraId="741297EB" w14:textId="77777777" w:rsidR="00FC2DDA" w:rsidRPr="00DF2420" w:rsidRDefault="00FC2DDA" w:rsidP="00FC2DDA">
      <w:pPr>
        <w:pStyle w:val="BodyText"/>
      </w:pPr>
      <w:r w:rsidRPr="00DF2420">
        <w:t xml:space="preserve">See </w:t>
      </w:r>
      <w:r>
        <w:t xml:space="preserve">Section </w:t>
      </w:r>
      <w:r w:rsidRPr="00DF2420">
        <w:t xml:space="preserve">X.5 DCTM Security Considerations </w:t>
      </w:r>
    </w:p>
    <w:p w14:paraId="0DDFE046" w14:textId="77777777" w:rsidR="00FC2DDA" w:rsidRPr="00276D24" w:rsidRDefault="00FC2DDA" w:rsidP="00235F1F"/>
    <w:p w14:paraId="4B993867" w14:textId="6E1794B4" w:rsidR="002F020B" w:rsidRPr="00276D24" w:rsidRDefault="002F020B" w:rsidP="002F020B">
      <w:pPr>
        <w:pStyle w:val="Heading2"/>
        <w:numPr>
          <w:ilvl w:val="0"/>
          <w:numId w:val="0"/>
        </w:numPr>
        <w:rPr>
          <w:noProof w:val="0"/>
        </w:rPr>
      </w:pPr>
      <w:bookmarkStart w:id="443" w:name="_Toc524533491"/>
      <w:r w:rsidRPr="00276D24">
        <w:rPr>
          <w:noProof w:val="0"/>
        </w:rPr>
        <w:lastRenderedPageBreak/>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443"/>
    </w:p>
    <w:p w14:paraId="50159C50" w14:textId="2C8BA036" w:rsidR="002F020B" w:rsidRPr="00276D24" w:rsidRDefault="002F020B" w:rsidP="002F020B">
      <w:pPr>
        <w:pStyle w:val="Heading3"/>
        <w:numPr>
          <w:ilvl w:val="0"/>
          <w:numId w:val="0"/>
        </w:numPr>
        <w:rPr>
          <w:noProof w:val="0"/>
        </w:rPr>
      </w:pPr>
      <w:bookmarkStart w:id="444" w:name="_Toc524533492"/>
      <w:r w:rsidRPr="00276D24">
        <w:rPr>
          <w:noProof w:val="0"/>
        </w:rPr>
        <w:t>3.</w:t>
      </w:r>
      <w:r w:rsidR="00D27954">
        <w:rPr>
          <w:noProof w:val="0"/>
        </w:rPr>
        <w:t>63</w:t>
      </w:r>
      <w:r w:rsidRPr="00276D24">
        <w:rPr>
          <w:noProof w:val="0"/>
        </w:rPr>
        <w:t>.1 Scope</w:t>
      </w:r>
      <w:bookmarkEnd w:id="444"/>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445" w:name="_Toc524533493"/>
      <w:r w:rsidRPr="00276D24">
        <w:rPr>
          <w:noProof w:val="0"/>
        </w:rPr>
        <w:t>3.</w:t>
      </w:r>
      <w:r w:rsidR="00D55A12">
        <w:rPr>
          <w:noProof w:val="0"/>
        </w:rPr>
        <w:t>63</w:t>
      </w:r>
      <w:r w:rsidRPr="00276D24">
        <w:rPr>
          <w:noProof w:val="0"/>
        </w:rPr>
        <w:t>.2 Actor Roles</w:t>
      </w:r>
      <w:bookmarkEnd w:id="445"/>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4602F3" w:rsidRDefault="004602F3"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4602F3" w:rsidRDefault="004602F3"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4602F3" w:rsidRDefault="004602F3"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jXPY0/UDAAAwEAAADgAAAAAAAAAAAAAAAAAuAgAAZHJz&#10;L2Uyb0RvYy54bWxQSwECLQAUAAYACAAAACEAScap890AAAAFAQAADwAAAAAAAAAAAAAAAABPBgAA&#10;ZHJzL2Rvd25yZXYueG1sUEsFBgAAAAAEAAQA8wAAAFkHAAAAAA==&#10;">
                <v:shape id="_x0000_s1585" type="#_x0000_t75" style="position:absolute;width:37261;height:15392;visibility:visible;mso-wrap-style:square">
                  <v:fill o:detectmouseclick="t"/>
                  <v:path o:connecttype="none"/>
                </v:shape>
                <v:oval id="_x0000_s158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4602F3" w:rsidRDefault="004602F3" w:rsidP="002F020B">
                        <w:pPr>
                          <w:jc w:val="center"/>
                          <w:rPr>
                            <w:sz w:val="18"/>
                          </w:rPr>
                        </w:pPr>
                        <w:r>
                          <w:rPr>
                            <w:sz w:val="18"/>
                          </w:rPr>
                          <w:t>Update Plan Definition [PCC-63]</w:t>
                        </w:r>
                      </w:p>
                    </w:txbxContent>
                  </v:textbox>
                </v:oval>
                <v:shape id="_x0000_s15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4602F3" w:rsidRDefault="004602F3" w:rsidP="002F020B">
                        <w:pPr>
                          <w:rPr>
                            <w:sz w:val="18"/>
                          </w:rPr>
                        </w:pPr>
                        <w:r>
                          <w:rPr>
                            <w:sz w:val="18"/>
                          </w:rPr>
                          <w:t>Care Plan Contributor</w:t>
                        </w:r>
                      </w:p>
                    </w:txbxContent>
                  </v:textbox>
                </v:shape>
                <v:line id="Line 155" o:spid="_x0000_s158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8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4602F3" w:rsidRDefault="004602F3" w:rsidP="002F020B">
                        <w:pPr>
                          <w:rPr>
                            <w:sz w:val="18"/>
                          </w:rPr>
                        </w:pPr>
                        <w:r>
                          <w:rPr>
                            <w:sz w:val="18"/>
                          </w:rPr>
                          <w:t>Care Plan Definition Service</w:t>
                        </w:r>
                      </w:p>
                    </w:txbxContent>
                  </v:textbox>
                </v:shape>
                <v:line id="Line 157" o:spid="_x0000_s159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446" w:name="_Toc524533494"/>
      <w:r w:rsidRPr="00276D24">
        <w:rPr>
          <w:noProof w:val="0"/>
        </w:rPr>
        <w:t>3.</w:t>
      </w:r>
      <w:r w:rsidR="00D27954">
        <w:rPr>
          <w:noProof w:val="0"/>
        </w:rPr>
        <w:t>63</w:t>
      </w:r>
      <w:r w:rsidRPr="00276D24">
        <w:rPr>
          <w:noProof w:val="0"/>
        </w:rPr>
        <w:t>.3 Referenced Standards</w:t>
      </w:r>
      <w:bookmarkEnd w:id="446"/>
    </w:p>
    <w:p w14:paraId="434F90C2" w14:textId="1ABEC063" w:rsidR="002F020B" w:rsidRPr="00276D24" w:rsidRDefault="002F020B" w:rsidP="002F020B">
      <w:pPr>
        <w:pStyle w:val="BodyText"/>
      </w:pPr>
      <w:r w:rsidRPr="00276D24">
        <w:t xml:space="preserve">HL7 FHIR standard </w:t>
      </w:r>
      <w:r w:rsidR="00FC2DDA">
        <w:t>R</w:t>
      </w:r>
      <w:del w:id="447" w:author="Jones, Emma" w:date="2019-04-11T17:13:00Z">
        <w:r w:rsidR="00FC2DDA" w:rsidDel="004E75C8">
          <w:delText xml:space="preserve"> </w:delText>
        </w:r>
      </w:del>
      <w:r w:rsidR="00FC2DDA">
        <w:t>4</w:t>
      </w:r>
    </w:p>
    <w:p w14:paraId="5E7148FA" w14:textId="44B9EC64" w:rsidR="002F020B" w:rsidRPr="00276D24" w:rsidRDefault="002F020B" w:rsidP="002F020B">
      <w:pPr>
        <w:pStyle w:val="Heading3"/>
        <w:numPr>
          <w:ilvl w:val="0"/>
          <w:numId w:val="0"/>
        </w:numPr>
        <w:rPr>
          <w:noProof w:val="0"/>
        </w:rPr>
      </w:pPr>
      <w:bookmarkStart w:id="448" w:name="_Toc524533495"/>
      <w:r w:rsidRPr="00276D24">
        <w:rPr>
          <w:noProof w:val="0"/>
        </w:rPr>
        <w:lastRenderedPageBreak/>
        <w:t>3.</w:t>
      </w:r>
      <w:r w:rsidR="00D27954">
        <w:rPr>
          <w:noProof w:val="0"/>
        </w:rPr>
        <w:t>63</w:t>
      </w:r>
      <w:r w:rsidRPr="00276D24">
        <w:rPr>
          <w:noProof w:val="0"/>
        </w:rPr>
        <w:t>.4 Interaction Diagram</w:t>
      </w:r>
      <w:bookmarkEnd w:id="448"/>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4602F3" w:rsidRPr="007C1AAC" w:rsidRDefault="004602F3"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4602F3" w:rsidRPr="007C1AAC" w:rsidRDefault="004602F3"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4602F3" w:rsidRPr="007C1AAC" w:rsidRDefault="004602F3"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4602F3" w:rsidRDefault="004602F3"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09sYQFsFAABUIgAADgAAAAAA&#10;AAAAAAAAAAAuAgAAZHJzL2Uyb0RvYy54bWxQSwECLQAUAAYACAAAACEApfDr5twAAAAFAQAADwAA&#10;AAAAAAAAAAAAAAC1BwAAZHJzL2Rvd25yZXYueG1sUEsFBgAAAAAEAAQA8wAAAL4IAAAAAA==&#10;">
                <v:shape id="_x0000_s1592" type="#_x0000_t75" style="position:absolute;width:59436;height:24003;visibility:visible;mso-wrap-style:square">
                  <v:fill o:detectmouseclick="t"/>
                  <v:path o:connecttype="none"/>
                </v:shape>
                <v:shape id="_x0000_s15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4602F3" w:rsidRPr="007C1AAC" w:rsidRDefault="004602F3" w:rsidP="002F020B">
                        <w:pPr>
                          <w:jc w:val="center"/>
                          <w:rPr>
                            <w:sz w:val="22"/>
                            <w:szCs w:val="22"/>
                          </w:rPr>
                        </w:pPr>
                        <w:r>
                          <w:rPr>
                            <w:sz w:val="22"/>
                            <w:szCs w:val="22"/>
                          </w:rPr>
                          <w:t>Care Plan Contributor</w:t>
                        </w:r>
                      </w:p>
                    </w:txbxContent>
                  </v:textbox>
                </v:shape>
                <v:line id="Line 161" o:spid="_x0000_s15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9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4602F3" w:rsidRPr="007C1AAC" w:rsidRDefault="004602F3" w:rsidP="002F020B">
                        <w:pPr>
                          <w:rPr>
                            <w:sz w:val="22"/>
                            <w:szCs w:val="22"/>
                          </w:rPr>
                        </w:pPr>
                        <w:r>
                          <w:rPr>
                            <w:sz w:val="22"/>
                            <w:szCs w:val="22"/>
                          </w:rPr>
                          <w:t>Update Plan Definition</w:t>
                        </w:r>
                      </w:p>
                    </w:txbxContent>
                  </v:textbox>
                </v:shape>
                <v:line id="Line 163" o:spid="_x0000_s15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60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4602F3" w:rsidRPr="007C1AAC" w:rsidRDefault="004602F3" w:rsidP="002F020B">
                        <w:pPr>
                          <w:jc w:val="center"/>
                          <w:rPr>
                            <w:sz w:val="22"/>
                            <w:szCs w:val="22"/>
                          </w:rPr>
                        </w:pPr>
                        <w:r>
                          <w:rPr>
                            <w:sz w:val="22"/>
                            <w:szCs w:val="22"/>
                          </w:rPr>
                          <w:t>Care Plan Definition Service</w:t>
                        </w:r>
                      </w:p>
                    </w:txbxContent>
                  </v:textbox>
                </v:shape>
                <v:shape id="_x0000_s160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4602F3" w:rsidRDefault="004602F3" w:rsidP="002F020B">
                        <w:pPr>
                          <w:pStyle w:val="NormalWeb"/>
                        </w:pPr>
                        <w:r>
                          <w:rPr>
                            <w:sz w:val="22"/>
                            <w:szCs w:val="22"/>
                          </w:rPr>
                          <w:t>Create Plan Definition</w:t>
                        </w:r>
                      </w:p>
                    </w:txbxContent>
                  </v:textbox>
                </v:shape>
                <v:line id="Line 166" o:spid="_x0000_s16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449"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449"/>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450" w:name="_Toc524533497"/>
      <w:r w:rsidRPr="00276D24">
        <w:rPr>
          <w:noProof w:val="0"/>
        </w:rPr>
        <w:t>3.</w:t>
      </w:r>
      <w:r w:rsidR="00D27954">
        <w:rPr>
          <w:noProof w:val="0"/>
        </w:rPr>
        <w:t>63</w:t>
      </w:r>
      <w:r w:rsidRPr="00276D24">
        <w:rPr>
          <w:noProof w:val="0"/>
        </w:rPr>
        <w:t>.4.1.1 Trigger Events</w:t>
      </w:r>
      <w:bookmarkEnd w:id="450"/>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451" w:name="_Toc524533498"/>
      <w:r w:rsidRPr="00276D24">
        <w:rPr>
          <w:noProof w:val="0"/>
        </w:rPr>
        <w:t>3.</w:t>
      </w:r>
      <w:r w:rsidR="00D27954">
        <w:rPr>
          <w:noProof w:val="0"/>
        </w:rPr>
        <w:t>63</w:t>
      </w:r>
      <w:r w:rsidRPr="00276D24">
        <w:rPr>
          <w:noProof w:val="0"/>
        </w:rPr>
        <w:t>.4.1.2 Message Semantics</w:t>
      </w:r>
      <w:bookmarkEnd w:id="451"/>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22E75E46"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w:t>
      </w:r>
      <w:r w:rsidR="00FC2DDA">
        <w:t>R4</w:t>
      </w:r>
      <w:r w:rsidR="00394FC1" w:rsidRPr="00276D24">
        <w:t xml:space="preserve">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0F48F3A6" w:rsidR="002F020B" w:rsidRPr="00276D24" w:rsidRDefault="002F020B" w:rsidP="002F020B">
      <w:pPr>
        <w:pStyle w:val="BodyText"/>
      </w:pPr>
      <w:r w:rsidRPr="00276D24">
        <w:t xml:space="preserve">See: </w:t>
      </w:r>
      <w:r w:rsidR="0013023A">
        <w:rPr>
          <w:rStyle w:val="Hyperlink"/>
        </w:rPr>
        <w:fldChar w:fldCharType="begin"/>
      </w:r>
      <w:ins w:id="452" w:author="Jones, Emma" w:date="2019-04-11T17:15:00Z">
        <w:r w:rsidR="00AE4CAC">
          <w:rPr>
            <w:rStyle w:val="Hyperlink"/>
          </w:rPr>
          <w:instrText>HYPERLINK "http://hl7.org/fhir/R4/http.html" \l "update"</w:instrText>
        </w:r>
      </w:ins>
      <w:del w:id="453" w:author="Jones, Emma" w:date="2019-04-11T17:15:00Z">
        <w:r w:rsidR="0013023A" w:rsidDel="00AE4CAC">
          <w:rPr>
            <w:rStyle w:val="Hyperlink"/>
          </w:rPr>
          <w:delInstrText xml:space="preserve"> HYPERLINK "http://hl7.org/fhir/STU3/http.html" \l "update"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464166" w:rsidRPr="00276D24">
        <w:rPr>
          <w:rStyle w:val="Hyperlink"/>
        </w:rPr>
        <w:t>http.html#update</w:t>
      </w:r>
      <w:r w:rsidR="0013023A">
        <w:rPr>
          <w:rStyle w:val="Hyperlink"/>
        </w:rPr>
        <w:fldChar w:fldCharType="end"/>
      </w:r>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5FB41321"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61E5E2EF" w:rsidR="00394FC1" w:rsidRPr="00276D24" w:rsidRDefault="00725BF2" w:rsidP="002F020B">
      <w:pPr>
        <w:pStyle w:val="BodyText"/>
      </w:pPr>
      <w:commentRangeStart w:id="454"/>
      <w:del w:id="455" w:author="Jones, Emma" w:date="2019-04-11T17:18:00Z">
        <w:r w:rsidRPr="00276D24" w:rsidDel="00AE4CAC">
          <w:lastRenderedPageBreak/>
          <w:delText xml:space="preserve">FHIR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"https://gforge.hl7.org/gf/project/fhir/tracker/?action=TrackerItemEdit&amp;tracker_item_id=17395" </w:delInstrText>
        </w:r>
        <w:r w:rsidR="0013023A" w:rsidDel="00AE4CAC">
          <w:rPr>
            <w:rStyle w:val="Hyperlink"/>
          </w:rPr>
          <w:fldChar w:fldCharType="separate"/>
        </w:r>
        <w:r w:rsidRPr="00276D24" w:rsidDel="00AE4CAC">
          <w:rPr>
            <w:rStyle w:val="Hyperlink"/>
          </w:rPr>
          <w:delText>gForge 17395</w:delText>
        </w:r>
        <w:r w:rsidR="0013023A" w:rsidDel="00AE4CAC">
          <w:rPr>
            <w:rStyle w:val="Hyperlink"/>
          </w:rPr>
          <w:fldChar w:fldCharType="end"/>
        </w:r>
        <w:r w:rsidRPr="00276D24" w:rsidDel="00AE4CAC">
          <w:delText xml:space="preserve"> and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"https://gforge.hl7.org/gf/project/fhir/tracker/?action=TrackerItemEdit&amp;tracker_item_id=17437" </w:delInstrText>
        </w:r>
        <w:r w:rsidR="0013023A" w:rsidDel="00AE4CAC">
          <w:rPr>
            <w:rStyle w:val="Hyperlink"/>
          </w:rPr>
          <w:fldChar w:fldCharType="separate"/>
        </w:r>
        <w:r w:rsidRPr="00276D24" w:rsidDel="00AE4CAC">
          <w:rPr>
            <w:rStyle w:val="Hyperlink"/>
          </w:rPr>
          <w:delText>gForge 17437</w:delText>
        </w:r>
        <w:r w:rsidR="0013023A" w:rsidDel="00AE4CAC">
          <w:rPr>
            <w:rStyle w:val="Hyperlink"/>
          </w:rPr>
          <w:fldChar w:fldCharType="end"/>
        </w:r>
        <w:r w:rsidRPr="00276D24" w:rsidDel="00AE4CAC">
          <w:delText xml:space="preserve"> has been approved </w:delText>
        </w:r>
        <w:r w:rsidR="00606C86" w:rsidRPr="00276D24" w:rsidDel="00AE4CAC">
          <w:delText xml:space="preserve">by </w:delText>
        </w:r>
      </w:del>
      <w:r w:rsidR="00606C86" w:rsidRPr="00276D24">
        <w:t xml:space="preserve">HL7 FHIR </w:t>
      </w:r>
      <w:del w:id="456" w:author="Jones, Emma" w:date="2019-04-11T17:18:00Z">
        <w:r w:rsidRPr="00276D24" w:rsidDel="00AE4CAC">
          <w:delText>to</w:delText>
        </w:r>
      </w:del>
      <w:del w:id="457" w:author="Jones, Emma" w:date="2019-04-11T18:00:00Z">
        <w:r w:rsidRPr="00276D24" w:rsidDel="00F46811">
          <w:delText xml:space="preserve"> </w:delText>
        </w:r>
      </w:del>
      <w:r w:rsidRPr="00276D24">
        <w:t>add</w:t>
      </w:r>
      <w:ins w:id="458" w:author="Jones, Emma" w:date="2019-04-11T18:00:00Z">
        <w:r w:rsidR="00F46811">
          <w:t>ed</w:t>
        </w:r>
      </w:ins>
      <w:r w:rsidRPr="00276D24">
        <w:t xml:space="preserve"> a type level operation with the PlanDefinition/ActivityDefinition as a parameter. </w:t>
      </w:r>
      <w:r w:rsidR="00B90B55">
        <w:t xml:space="preserve">(Please see </w:t>
      </w:r>
      <w:ins w:id="459" w:author="Jones, Emma" w:date="2019-04-11T18:05:00Z">
        <w:r w:rsidR="00A36EAD">
          <w:fldChar w:fldCharType="begin"/>
        </w:r>
        <w:r w:rsidR="00A36EAD">
          <w:instrText xml:space="preserve"> HYPERLINK "</w:instrText>
        </w:r>
        <w:r w:rsidR="00A36EAD" w:rsidRPr="00A36EAD">
          <w:instrText>http://hl7.org/fhir/R4/plandefinition-operation-apply.html</w:instrText>
        </w:r>
        <w:r w:rsidR="00A36EAD">
          <w:instrText xml:space="preserve">" </w:instrText>
        </w:r>
        <w:r w:rsidR="00A36EAD">
          <w:fldChar w:fldCharType="separate"/>
        </w:r>
        <w:r w:rsidR="00A36EAD" w:rsidRPr="00DA5094">
          <w:rPr>
            <w:rStyle w:val="Hyperlink"/>
          </w:rPr>
          <w:t>http://hl7.org/fhir/R4/plandefinition-operation-apply.html</w:t>
        </w:r>
        <w:r w:rsidR="00A36EAD">
          <w:fldChar w:fldCharType="end"/>
        </w:r>
        <w:r w:rsidR="00A36EAD">
          <w:t xml:space="preserve"> </w:t>
        </w:r>
      </w:ins>
      <w:del w:id="460" w:author="Jones, Emma" w:date="2019-04-11T18:05:00Z">
        <w:r w:rsidR="0013023A" w:rsidDel="00A36EAD">
          <w:rPr>
            <w:rStyle w:val="Hyperlink"/>
          </w:rPr>
          <w:fldChar w:fldCharType="begin"/>
        </w:r>
        <w:r w:rsidR="0013023A" w:rsidDel="00A36EAD">
          <w:rPr>
            <w:rStyle w:val="Hyperlink"/>
          </w:rPr>
          <w:delInstrText xml:space="preserve"> HYPERLINK "http://build.fhir.org/plandefinition-operation-apply.html" </w:delInstrText>
        </w:r>
        <w:r w:rsidR="0013023A" w:rsidDel="00A36EAD">
          <w:rPr>
            <w:rStyle w:val="Hyperlink"/>
          </w:rPr>
          <w:fldChar w:fldCharType="separate"/>
        </w:r>
        <w:r w:rsidR="00B90B55" w:rsidDel="00A36EAD">
          <w:rPr>
            <w:rStyle w:val="Hyperlink"/>
          </w:rPr>
          <w:delText>http://build.fhir.org/plandefinition-operation-apply.html</w:delText>
        </w:r>
        <w:r w:rsidR="0013023A" w:rsidDel="00A36EAD">
          <w:rPr>
            <w:rStyle w:val="Hyperlink"/>
          </w:rPr>
          <w:fldChar w:fldCharType="end"/>
        </w:r>
        <w:r w:rsidR="00B90B55" w:rsidDel="00A36EAD">
          <w:delText xml:space="preserve"> </w:delText>
        </w:r>
      </w:del>
      <w:r w:rsidR="00B90B55">
        <w:t xml:space="preserve">and </w:t>
      </w:r>
      <w:r w:rsidR="0013023A">
        <w:rPr>
          <w:rStyle w:val="Hyperlink"/>
        </w:rPr>
        <w:fldChar w:fldCharType="begin"/>
      </w:r>
      <w:r w:rsidR="0013023A">
        <w:rPr>
          <w:rStyle w:val="Hyperlink"/>
        </w:rPr>
        <w:instrText xml:space="preserve"> HYPERLINK "http://build.fhir.org/activitydefinition-operation-apply.html" </w:instrText>
      </w:r>
      <w:r w:rsidR="0013023A">
        <w:rPr>
          <w:rStyle w:val="Hyperlink"/>
        </w:rPr>
        <w:fldChar w:fldCharType="separate"/>
      </w:r>
      <w:ins w:id="461" w:author="Jones, Emma" w:date="2019-04-11T18:05:00Z">
        <w:r w:rsidR="00A36EAD" w:rsidRPr="00A36EAD">
          <w:t xml:space="preserve"> </w:t>
        </w:r>
        <w:r w:rsidR="00A36EAD" w:rsidRPr="00A36EAD">
          <w:rPr>
            <w:rStyle w:val="Hyperlink"/>
          </w:rPr>
          <w:t>http://hl7.org/fhir/R4</w:t>
        </w:r>
      </w:ins>
      <w:del w:id="462" w:author="Jones, Emma" w:date="2019-04-11T18:05:00Z">
        <w:r w:rsidR="00B90B55" w:rsidDel="00A36EAD">
          <w:rPr>
            <w:rStyle w:val="Hyperlink"/>
          </w:rPr>
          <w:delText>http://build.fhir.org</w:delText>
        </w:r>
      </w:del>
      <w:r w:rsidR="00B90B55">
        <w:rPr>
          <w:rStyle w:val="Hyperlink"/>
        </w:rPr>
        <w:t>/activitydefinition-operation-apply.html</w:t>
      </w:r>
      <w:r w:rsidR="0013023A">
        <w:rPr>
          <w:rStyle w:val="Hyperlink"/>
        </w:rPr>
        <w:fldChar w:fldCharType="end"/>
      </w:r>
      <w:r w:rsidR="00B90B55">
        <w:t xml:space="preserve"> )</w:t>
      </w:r>
      <w:commentRangeEnd w:id="454"/>
      <w:r w:rsidR="00A36EAD">
        <w:rPr>
          <w:rStyle w:val="CommentReference"/>
        </w:rPr>
        <w:commentReference w:id="454"/>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463" w:name="_Toc524533499"/>
      <w:r w:rsidRPr="00276D24">
        <w:rPr>
          <w:noProof w:val="0"/>
        </w:rPr>
        <w:t>3.</w:t>
      </w:r>
      <w:r w:rsidR="00D27954">
        <w:rPr>
          <w:noProof w:val="0"/>
        </w:rPr>
        <w:t>63</w:t>
      </w:r>
      <w:r w:rsidRPr="00276D24">
        <w:rPr>
          <w:noProof w:val="0"/>
        </w:rPr>
        <w:t>.4.1.3 Expected Actions</w:t>
      </w:r>
      <w:bookmarkEnd w:id="463"/>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3B95751A"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r w:rsidR="0013023A">
        <w:rPr>
          <w:rStyle w:val="Hyperlink"/>
        </w:rPr>
        <w:fldChar w:fldCharType="begin"/>
      </w:r>
      <w:ins w:id="464" w:author="Jones, Emma" w:date="2019-04-11T18:06:00Z">
        <w:r w:rsidR="00A36EAD">
          <w:rPr>
            <w:rStyle w:val="Hyperlink"/>
          </w:rPr>
          <w:instrText>HYPERLINK "http://hl7.org/fhir/R4/http.html" \l "create"</w:instrText>
        </w:r>
      </w:ins>
      <w:del w:id="465"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/http.html#create</w:t>
      </w:r>
      <w:r w:rsidR="0013023A">
        <w:rPr>
          <w:rStyle w:val="Hyperlink"/>
        </w:rPr>
        <w:fldChar w:fldCharType="end"/>
      </w:r>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466"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466"/>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467" w:name="_Toc524533501"/>
      <w:r w:rsidRPr="00276D24">
        <w:rPr>
          <w:noProof w:val="0"/>
        </w:rPr>
        <w:t>3.</w:t>
      </w:r>
      <w:r w:rsidR="00D27954">
        <w:rPr>
          <w:noProof w:val="0"/>
        </w:rPr>
        <w:t>63</w:t>
      </w:r>
      <w:r w:rsidRPr="00276D24">
        <w:rPr>
          <w:noProof w:val="0"/>
        </w:rPr>
        <w:t>.4.2.1 Trigger Events</w:t>
      </w:r>
      <w:bookmarkEnd w:id="467"/>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468" w:name="_Toc524533502"/>
      <w:r w:rsidRPr="00276D24">
        <w:rPr>
          <w:noProof w:val="0"/>
        </w:rPr>
        <w:t>3.</w:t>
      </w:r>
      <w:r w:rsidR="00D27954">
        <w:rPr>
          <w:noProof w:val="0"/>
        </w:rPr>
        <w:t>63</w:t>
      </w:r>
      <w:r w:rsidRPr="00276D24">
        <w:rPr>
          <w:noProof w:val="0"/>
        </w:rPr>
        <w:t>.4.2.2 Message Semantics</w:t>
      </w:r>
      <w:bookmarkEnd w:id="468"/>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272739FC" w:rsidR="002F020B" w:rsidRPr="00276D24" w:rsidRDefault="002F020B" w:rsidP="002F020B">
      <w:pPr>
        <w:pStyle w:val="BodyText"/>
      </w:pPr>
      <w:r w:rsidRPr="00276D24">
        <w:t xml:space="preserve">See </w:t>
      </w:r>
      <w:r w:rsidR="0013023A">
        <w:rPr>
          <w:rStyle w:val="Hyperlink"/>
        </w:rPr>
        <w:fldChar w:fldCharType="begin"/>
      </w:r>
      <w:ins w:id="469" w:author="Jones, Emma" w:date="2019-04-11T18:06:00Z">
        <w:r w:rsidR="00A36EAD">
          <w:rPr>
            <w:rStyle w:val="Hyperlink"/>
          </w:rPr>
          <w:instrText>HYPERLINK "http://hl7.org/fhir/R4/http.html" \l "create"</w:instrText>
        </w:r>
      </w:ins>
      <w:del w:id="470"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471" w:name="_Toc524533503"/>
      <w:r w:rsidRPr="00276D24">
        <w:rPr>
          <w:noProof w:val="0"/>
        </w:rPr>
        <w:t>3.</w:t>
      </w:r>
      <w:r w:rsidR="00D27954">
        <w:rPr>
          <w:noProof w:val="0"/>
        </w:rPr>
        <w:t>63</w:t>
      </w:r>
      <w:r w:rsidRPr="00276D24">
        <w:rPr>
          <w:noProof w:val="0"/>
        </w:rPr>
        <w:t>.4.2.3 Expected Actions</w:t>
      </w:r>
      <w:bookmarkEnd w:id="471"/>
    </w:p>
    <w:p w14:paraId="74BBC0DF" w14:textId="0708C6FA"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r w:rsidR="0013023A">
        <w:rPr>
          <w:rStyle w:val="Hyperlink"/>
        </w:rPr>
        <w:fldChar w:fldCharType="begin"/>
      </w:r>
      <w:ins w:id="472" w:author="Jones, Emma" w:date="2019-04-11T18:07:00Z">
        <w:r w:rsidR="00A36EAD">
          <w:rPr>
            <w:rStyle w:val="Hyperlink"/>
          </w:rPr>
          <w:instrText>HYPERLINK "http://hl7.org/fhir/R4/http.html" \l "create"</w:instrText>
        </w:r>
      </w:ins>
      <w:del w:id="473" w:author="Jones, Emma" w:date="2019-04-11T18:07: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474" w:name="_Toc524533504"/>
      <w:r w:rsidRPr="00276D24">
        <w:rPr>
          <w:noProof w:val="0"/>
        </w:rPr>
        <w:t>3.</w:t>
      </w:r>
      <w:r w:rsidR="00D27954">
        <w:rPr>
          <w:noProof w:val="0"/>
        </w:rPr>
        <w:t>63</w:t>
      </w:r>
      <w:r w:rsidRPr="00276D24">
        <w:rPr>
          <w:noProof w:val="0"/>
        </w:rPr>
        <w:t>.5 Security Considerations</w:t>
      </w:r>
      <w:bookmarkEnd w:id="474"/>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475"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475"/>
    </w:p>
    <w:p w14:paraId="6422037B" w14:textId="0F2C0359" w:rsidR="00506866" w:rsidRPr="00276D24" w:rsidRDefault="00506866" w:rsidP="00506866">
      <w:pPr>
        <w:pStyle w:val="Heading3"/>
        <w:numPr>
          <w:ilvl w:val="0"/>
          <w:numId w:val="0"/>
        </w:numPr>
        <w:rPr>
          <w:noProof w:val="0"/>
        </w:rPr>
      </w:pPr>
      <w:bookmarkStart w:id="476" w:name="_Toc524533506"/>
      <w:r w:rsidRPr="00276D24">
        <w:rPr>
          <w:noProof w:val="0"/>
        </w:rPr>
        <w:t>3.</w:t>
      </w:r>
      <w:r w:rsidR="00AA32A8">
        <w:rPr>
          <w:noProof w:val="0"/>
        </w:rPr>
        <w:t>64</w:t>
      </w:r>
      <w:r w:rsidRPr="00276D24">
        <w:rPr>
          <w:noProof w:val="0"/>
        </w:rPr>
        <w:t>.1 Scope</w:t>
      </w:r>
      <w:bookmarkEnd w:id="476"/>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477" w:name="_Toc524533507"/>
      <w:r w:rsidRPr="00276D24">
        <w:rPr>
          <w:noProof w:val="0"/>
        </w:rPr>
        <w:t>3.</w:t>
      </w:r>
      <w:r w:rsidR="00AA32A8">
        <w:rPr>
          <w:noProof w:val="0"/>
        </w:rPr>
        <w:t>64</w:t>
      </w:r>
      <w:r w:rsidRPr="00276D24">
        <w:rPr>
          <w:noProof w:val="0"/>
        </w:rPr>
        <w:t>.2 Actor Roles</w:t>
      </w:r>
      <w:bookmarkEnd w:id="477"/>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4602F3" w:rsidRDefault="004602F3"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4602F3" w:rsidRDefault="004602F3"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4602F3" w:rsidRDefault="004602F3"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60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">
                <v:shape id="_x0000_s1604" type="#_x0000_t75" style="position:absolute;width:40665;height:15392;visibility:visible;mso-wrap-style:square">
                  <v:fill o:detectmouseclick="t"/>
                  <v:path o:connecttype="none"/>
                </v:shape>
                <v:oval id="_x0000_s160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4602F3" w:rsidRDefault="004602F3" w:rsidP="00506866">
                        <w:pPr>
                          <w:jc w:val="center"/>
                          <w:rPr>
                            <w:sz w:val="18"/>
                          </w:rPr>
                        </w:pPr>
                        <w:r>
                          <w:rPr>
                            <w:sz w:val="18"/>
                          </w:rPr>
                          <w:t>Retrieve Plan Definition [PCC-64]</w:t>
                        </w:r>
                      </w:p>
                    </w:txbxContent>
                  </v:textbox>
                </v:oval>
                <v:shape id="_x0000_s16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4602F3" w:rsidRDefault="004602F3" w:rsidP="00506866">
                        <w:pPr>
                          <w:rPr>
                            <w:sz w:val="18"/>
                          </w:rPr>
                        </w:pPr>
                        <w:r>
                          <w:rPr>
                            <w:sz w:val="18"/>
                          </w:rPr>
                          <w:t>Care Plan Contributor</w:t>
                        </w:r>
                      </w:p>
                    </w:txbxContent>
                  </v:textbox>
                </v:shape>
                <v:line id="Line 155" o:spid="_x0000_s16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60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4602F3" w:rsidRDefault="004602F3" w:rsidP="00506866">
                        <w:pPr>
                          <w:rPr>
                            <w:sz w:val="18"/>
                          </w:rPr>
                        </w:pPr>
                        <w:r>
                          <w:rPr>
                            <w:sz w:val="18"/>
                          </w:rPr>
                          <w:t>Care Plan Definition Service</w:t>
                        </w:r>
                      </w:p>
                    </w:txbxContent>
                  </v:textbox>
                </v:shape>
                <v:line id="Line 157" o:spid="_x0000_s16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478" w:name="_Toc524533508"/>
      <w:r w:rsidRPr="00276D24">
        <w:rPr>
          <w:noProof w:val="0"/>
        </w:rPr>
        <w:t>3.</w:t>
      </w:r>
      <w:r w:rsidR="00AA32A8">
        <w:rPr>
          <w:noProof w:val="0"/>
        </w:rPr>
        <w:t>64</w:t>
      </w:r>
      <w:r w:rsidRPr="00276D24">
        <w:rPr>
          <w:noProof w:val="0"/>
        </w:rPr>
        <w:t>.3 Referenced Standards</w:t>
      </w:r>
      <w:bookmarkEnd w:id="478"/>
    </w:p>
    <w:p w14:paraId="3EE1B409" w14:textId="5ABB0AE2" w:rsidR="00506866" w:rsidRPr="00276D24" w:rsidRDefault="00506866" w:rsidP="00506866">
      <w:pPr>
        <w:pStyle w:val="BodyText"/>
      </w:pPr>
      <w:r w:rsidRPr="00276D24">
        <w:t xml:space="preserve">HL7 FHIR standard </w:t>
      </w:r>
      <w:del w:id="479" w:author="Jones, Emma" w:date="2019-04-11T18:16:00Z">
        <w:r w:rsidR="00FC2DDA" w:rsidDel="007C3CEE">
          <w:delText>release 4</w:delText>
        </w:r>
        <w:r w:rsidRPr="00276D24" w:rsidDel="007C3CEE">
          <w:delText xml:space="preserve"> (STU)</w:delText>
        </w:r>
      </w:del>
      <w:ins w:id="480" w:author="Jones, Emma" w:date="2019-04-11T18:16:00Z">
        <w:r w:rsidR="007C3CEE">
          <w:t xml:space="preserve">R4 </w:t>
        </w:r>
      </w:ins>
    </w:p>
    <w:p w14:paraId="73C49A7A" w14:textId="11DFD952" w:rsidR="00506866" w:rsidRPr="00276D24" w:rsidRDefault="00506866" w:rsidP="00506866">
      <w:pPr>
        <w:pStyle w:val="Heading3"/>
        <w:numPr>
          <w:ilvl w:val="0"/>
          <w:numId w:val="0"/>
        </w:numPr>
        <w:rPr>
          <w:noProof w:val="0"/>
        </w:rPr>
      </w:pPr>
      <w:bookmarkStart w:id="481" w:name="_Toc524533509"/>
      <w:r w:rsidRPr="00276D24">
        <w:rPr>
          <w:noProof w:val="0"/>
        </w:rPr>
        <w:lastRenderedPageBreak/>
        <w:t>3.</w:t>
      </w:r>
      <w:r w:rsidR="00AA32A8">
        <w:rPr>
          <w:noProof w:val="0"/>
        </w:rPr>
        <w:t>64</w:t>
      </w:r>
      <w:r w:rsidRPr="00276D24">
        <w:rPr>
          <w:noProof w:val="0"/>
        </w:rPr>
        <w:t>.4 Interaction Diagram</w:t>
      </w:r>
      <w:bookmarkEnd w:id="481"/>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4602F3" w:rsidRPr="007C1AAC" w:rsidRDefault="004602F3"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4602F3" w:rsidRPr="007C1AAC" w:rsidRDefault="004602F3"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4602F3" w:rsidRPr="007C1AAC" w:rsidRDefault="004602F3"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">
                <v:shape id="_x0000_s1611" type="#_x0000_t75" style="position:absolute;width:59436;height:24003;visibility:visible;mso-wrap-style:square">
                  <v:fill o:detectmouseclick="t"/>
                  <v:path o:connecttype="none"/>
                </v:shape>
                <v:shape id="_x0000_s16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4602F3" w:rsidRPr="007C1AAC" w:rsidRDefault="004602F3" w:rsidP="00506866">
                        <w:pPr>
                          <w:jc w:val="center"/>
                          <w:rPr>
                            <w:sz w:val="22"/>
                            <w:szCs w:val="22"/>
                          </w:rPr>
                        </w:pPr>
                        <w:r>
                          <w:rPr>
                            <w:sz w:val="22"/>
                            <w:szCs w:val="22"/>
                          </w:rPr>
                          <w:t>Care Plan Contributor</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61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4602F3" w:rsidRPr="007C1AAC" w:rsidRDefault="004602F3" w:rsidP="00506866">
                        <w:pPr>
                          <w:rPr>
                            <w:sz w:val="22"/>
                            <w:szCs w:val="22"/>
                          </w:rPr>
                        </w:pPr>
                        <w:r>
                          <w:rPr>
                            <w:sz w:val="22"/>
                            <w:szCs w:val="22"/>
                          </w:rPr>
                          <w:t>Retrieve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61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4602F3" w:rsidRPr="007C1AAC" w:rsidRDefault="004602F3"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482" w:name="_Toc524533510"/>
      <w:r w:rsidRPr="00276D24">
        <w:rPr>
          <w:noProof w:val="0"/>
        </w:rPr>
        <w:t>3.</w:t>
      </w:r>
      <w:r w:rsidR="00AA32A8">
        <w:rPr>
          <w:noProof w:val="0"/>
        </w:rPr>
        <w:t>64</w:t>
      </w:r>
      <w:r w:rsidRPr="00276D24">
        <w:rPr>
          <w:noProof w:val="0"/>
        </w:rPr>
        <w:t>.4.1 Retrieve Plan Definition</w:t>
      </w:r>
      <w:bookmarkEnd w:id="482"/>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483" w:name="_Toc524533511"/>
      <w:r w:rsidRPr="00276D24">
        <w:rPr>
          <w:noProof w:val="0"/>
        </w:rPr>
        <w:t>3.</w:t>
      </w:r>
      <w:r w:rsidR="00AA32A8">
        <w:rPr>
          <w:noProof w:val="0"/>
        </w:rPr>
        <w:t>64</w:t>
      </w:r>
      <w:r w:rsidRPr="00276D24">
        <w:rPr>
          <w:noProof w:val="0"/>
        </w:rPr>
        <w:t>.4.1.1 Trigger Events</w:t>
      </w:r>
      <w:bookmarkEnd w:id="483"/>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484" w:name="_Toc524533512"/>
      <w:r w:rsidRPr="00276D24">
        <w:rPr>
          <w:noProof w:val="0"/>
        </w:rPr>
        <w:t>3.</w:t>
      </w:r>
      <w:r w:rsidR="00AA32A8">
        <w:rPr>
          <w:noProof w:val="0"/>
        </w:rPr>
        <w:t>64</w:t>
      </w:r>
      <w:r w:rsidRPr="00276D24">
        <w:rPr>
          <w:noProof w:val="0"/>
        </w:rPr>
        <w:t>.4.1.2 Message Semantics</w:t>
      </w:r>
      <w:bookmarkEnd w:id="484"/>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485" w:name="_Toc524533513"/>
      <w:r w:rsidRPr="00276D24">
        <w:rPr>
          <w:noProof w:val="0"/>
        </w:rPr>
        <w:t>3.</w:t>
      </w:r>
      <w:r w:rsidR="00AA32A8">
        <w:rPr>
          <w:noProof w:val="0"/>
        </w:rPr>
        <w:t>64</w:t>
      </w:r>
      <w:r w:rsidRPr="00276D24">
        <w:rPr>
          <w:noProof w:val="0"/>
        </w:rPr>
        <w:t>.4.1.3 Expected Actions</w:t>
      </w:r>
      <w:bookmarkEnd w:id="485"/>
    </w:p>
    <w:p w14:paraId="3F912D85" w14:textId="4656FF93"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r w:rsidR="0013023A">
        <w:rPr>
          <w:rStyle w:val="Hyperlink"/>
        </w:rPr>
        <w:fldChar w:fldCharType="begin"/>
      </w:r>
      <w:ins w:id="486" w:author="Jones, Emma" w:date="2019-04-11T18:07:00Z">
        <w:r w:rsidR="00A36EAD">
          <w:rPr>
            <w:rStyle w:val="Hyperlink"/>
          </w:rPr>
          <w:instrText>HYPERLINK "http://hl7.org/fhir/R4/http.html" \l "read"</w:instrText>
        </w:r>
      </w:ins>
      <w:del w:id="487" w:author="Jones, Emma" w:date="2019-04-11T18:07:00Z">
        <w:r w:rsidR="0013023A" w:rsidDel="00A36EAD">
          <w:rPr>
            <w:rStyle w:val="Hyperlink"/>
          </w:rPr>
          <w:delInstrText xml:space="preserve"> HYPERLINK "http://hl7.org/fhir/STU3/http.html" \l "read"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http.html#read</w:t>
      </w:r>
      <w:r w:rsidR="0013023A">
        <w:rPr>
          <w:rStyle w:val="Hyperlink"/>
        </w:rPr>
        <w:fldChar w:fldCharType="end"/>
      </w:r>
      <w:r w:rsidRPr="00276D24">
        <w:t xml:space="preserve"> </w:t>
      </w:r>
    </w:p>
    <w:p w14:paraId="0B7CC374" w14:textId="4786BA29" w:rsidR="00506866" w:rsidRPr="00276D24" w:rsidRDefault="00506866" w:rsidP="00506866">
      <w:pPr>
        <w:pStyle w:val="Heading3"/>
        <w:numPr>
          <w:ilvl w:val="0"/>
          <w:numId w:val="0"/>
        </w:numPr>
        <w:rPr>
          <w:noProof w:val="0"/>
        </w:rPr>
      </w:pPr>
      <w:bookmarkStart w:id="488" w:name="_Toc524533514"/>
      <w:r w:rsidRPr="00276D24">
        <w:rPr>
          <w:noProof w:val="0"/>
        </w:rPr>
        <w:t>3.</w:t>
      </w:r>
      <w:r w:rsidR="00AA32A8">
        <w:rPr>
          <w:noProof w:val="0"/>
        </w:rPr>
        <w:t>64</w:t>
      </w:r>
      <w:r w:rsidRPr="00276D24">
        <w:rPr>
          <w:noProof w:val="0"/>
        </w:rPr>
        <w:t>.5 Security Considerations</w:t>
      </w:r>
      <w:bookmarkEnd w:id="488"/>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489" w:name="_Toc524533515"/>
      <w:r>
        <w:rPr>
          <w:noProof w:val="0"/>
        </w:rPr>
        <w:lastRenderedPageBreak/>
        <w:t xml:space="preserve">Search </w:t>
      </w:r>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489"/>
    </w:p>
    <w:p w14:paraId="73017648" w14:textId="56A68DE9" w:rsidR="00E5629C" w:rsidRPr="00276D24" w:rsidRDefault="00E5629C" w:rsidP="00E5629C">
      <w:pPr>
        <w:pStyle w:val="Heading3"/>
        <w:numPr>
          <w:ilvl w:val="0"/>
          <w:numId w:val="0"/>
        </w:numPr>
        <w:rPr>
          <w:noProof w:val="0"/>
        </w:rPr>
      </w:pPr>
      <w:bookmarkStart w:id="490" w:name="_Toc524533516"/>
      <w:r w:rsidRPr="00276D24">
        <w:rPr>
          <w:noProof w:val="0"/>
        </w:rPr>
        <w:t>3.</w:t>
      </w:r>
      <w:r w:rsidR="004F03C8">
        <w:rPr>
          <w:noProof w:val="0"/>
        </w:rPr>
        <w:t>65</w:t>
      </w:r>
      <w:r w:rsidRPr="00276D24">
        <w:rPr>
          <w:noProof w:val="0"/>
        </w:rPr>
        <w:t>.1 Scope</w:t>
      </w:r>
      <w:bookmarkEnd w:id="490"/>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491" w:name="_Toc524533517"/>
      <w:r w:rsidRPr="00276D24">
        <w:rPr>
          <w:noProof w:val="0"/>
        </w:rPr>
        <w:t>3.</w:t>
      </w:r>
      <w:r w:rsidR="004F03C8">
        <w:rPr>
          <w:noProof w:val="0"/>
        </w:rPr>
        <w:t>65</w:t>
      </w:r>
      <w:r w:rsidRPr="00276D24">
        <w:rPr>
          <w:noProof w:val="0"/>
        </w:rPr>
        <w:t>.2 Actor Roles</w:t>
      </w:r>
      <w:bookmarkEnd w:id="491"/>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4602F3" w:rsidRDefault="004602F3"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4602F3" w:rsidRDefault="004602F3"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4602F3" w:rsidRDefault="004602F3"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62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">
                <v:shape id="_x0000_s1621" type="#_x0000_t75" style="position:absolute;width:37261;height:13900;visibility:visible;mso-wrap-style:square">
                  <v:fill o:detectmouseclick="t"/>
                  <v:path o:connecttype="none"/>
                </v:shape>
                <v:oval id="_x0000_s162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4602F3" w:rsidRDefault="004602F3" w:rsidP="00E5629C">
                        <w:pPr>
                          <w:jc w:val="center"/>
                          <w:rPr>
                            <w:sz w:val="18"/>
                          </w:rPr>
                        </w:pPr>
                        <w:r>
                          <w:rPr>
                            <w:sz w:val="18"/>
                          </w:rPr>
                          <w:t>Search for Plan Definition [PCC-65]</w:t>
                        </w:r>
                      </w:p>
                    </w:txbxContent>
                  </v:textbox>
                </v:oval>
                <v:shape id="_x0000_s162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4602F3" w:rsidRDefault="004602F3" w:rsidP="00E5629C">
                        <w:pPr>
                          <w:rPr>
                            <w:sz w:val="18"/>
                          </w:rPr>
                        </w:pPr>
                        <w:r>
                          <w:rPr>
                            <w:sz w:val="18"/>
                          </w:rPr>
                          <w:t>Care Plan Contributor</w:t>
                        </w:r>
                      </w:p>
                    </w:txbxContent>
                  </v:textbox>
                </v:shape>
                <v:line id="Line 155" o:spid="_x0000_s162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62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4602F3" w:rsidRDefault="004602F3" w:rsidP="00E5629C">
                        <w:pPr>
                          <w:rPr>
                            <w:sz w:val="18"/>
                          </w:rPr>
                        </w:pPr>
                        <w:r>
                          <w:rPr>
                            <w:sz w:val="18"/>
                          </w:rPr>
                          <w:t>Care Plan Definition Service</w:t>
                        </w:r>
                      </w:p>
                    </w:txbxContent>
                  </v:textbox>
                </v:shape>
                <v:line id="Line 157" o:spid="_x0000_s162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492" w:name="_Toc524533518"/>
      <w:r w:rsidRPr="00276D24">
        <w:rPr>
          <w:noProof w:val="0"/>
        </w:rPr>
        <w:t>3.</w:t>
      </w:r>
      <w:r w:rsidR="004F03C8">
        <w:rPr>
          <w:noProof w:val="0"/>
        </w:rPr>
        <w:t>65</w:t>
      </w:r>
      <w:r w:rsidRPr="00276D24">
        <w:rPr>
          <w:noProof w:val="0"/>
        </w:rPr>
        <w:t>.3 Referenced Standards</w:t>
      </w:r>
      <w:bookmarkEnd w:id="492"/>
    </w:p>
    <w:p w14:paraId="090647AD" w14:textId="315050A6" w:rsidR="00E5629C" w:rsidRPr="00276D24" w:rsidRDefault="00E5629C" w:rsidP="00E5629C">
      <w:pPr>
        <w:pStyle w:val="BodyText"/>
      </w:pPr>
      <w:r w:rsidRPr="00276D24">
        <w:t xml:space="preserve">HL7 FHIR standard </w:t>
      </w:r>
      <w:del w:id="493" w:author="Jones, Emma" w:date="2019-04-11T18:16:00Z">
        <w:r w:rsidR="00FC2DDA" w:rsidDel="007C3CEE">
          <w:delText>release 4</w:delText>
        </w:r>
        <w:r w:rsidRPr="00276D24" w:rsidDel="007C3CEE">
          <w:delText xml:space="preserve"> (STU)</w:delText>
        </w:r>
      </w:del>
      <w:ins w:id="494" w:author="Jones, Emma" w:date="2019-04-11T18:16:00Z">
        <w:r w:rsidR="007C3CEE">
          <w:t xml:space="preserve">R4 </w:t>
        </w:r>
      </w:ins>
    </w:p>
    <w:p w14:paraId="50F87AFC" w14:textId="73D0BEFB" w:rsidR="00E5629C" w:rsidRPr="00276D24" w:rsidRDefault="00E5629C" w:rsidP="00E5629C">
      <w:pPr>
        <w:pStyle w:val="Heading3"/>
        <w:numPr>
          <w:ilvl w:val="0"/>
          <w:numId w:val="0"/>
        </w:numPr>
        <w:rPr>
          <w:noProof w:val="0"/>
        </w:rPr>
      </w:pPr>
      <w:bookmarkStart w:id="495" w:name="_Toc524533519"/>
      <w:r w:rsidRPr="00276D24">
        <w:rPr>
          <w:noProof w:val="0"/>
        </w:rPr>
        <w:lastRenderedPageBreak/>
        <w:t>3.</w:t>
      </w:r>
      <w:r w:rsidR="004F03C8">
        <w:rPr>
          <w:noProof w:val="0"/>
        </w:rPr>
        <w:t>65</w:t>
      </w:r>
      <w:r w:rsidRPr="00276D24">
        <w:rPr>
          <w:noProof w:val="0"/>
        </w:rPr>
        <w:t>.4 Interaction Diagram</w:t>
      </w:r>
      <w:bookmarkEnd w:id="495"/>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4602F3" w:rsidRPr="007C1AAC" w:rsidRDefault="004602F3"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4602F3" w:rsidRPr="007C1AAC" w:rsidRDefault="004602F3"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4602F3" w:rsidRPr="007C1AAC" w:rsidRDefault="004602F3"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gvO60wEFAABcGwAADgAAAAAAAAAAAAAAAAAuAgAAZHJzL2Uyb0RvYy54bWxQSwECLQAU&#10;AAYACAAAACEAdeumQNwAAAAFAQAADwAAAAAAAAAAAAAAAABbBwAAZHJzL2Rvd25yZXYueG1sUEsF&#10;BgAAAAAEAAQA8wAAAGQIAAAAAA==&#10;">
                <v:shape id="_x0000_s1628" type="#_x0000_t75" style="position:absolute;width:59436;height:24003;visibility:visible;mso-wrap-style:square">
                  <v:fill o:detectmouseclick="t"/>
                  <v:path o:connecttype="none"/>
                </v:shape>
                <v:shape id="_x0000_s162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4602F3" w:rsidRPr="007C1AAC" w:rsidRDefault="004602F3" w:rsidP="00E5629C">
                        <w:pPr>
                          <w:jc w:val="center"/>
                          <w:rPr>
                            <w:sz w:val="22"/>
                            <w:szCs w:val="22"/>
                          </w:rPr>
                        </w:pPr>
                        <w:r>
                          <w:rPr>
                            <w:sz w:val="22"/>
                            <w:szCs w:val="22"/>
                          </w:rPr>
                          <w:t>Care Plan Contributor</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63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4602F3" w:rsidRPr="007C1AAC" w:rsidRDefault="004602F3" w:rsidP="00E5629C">
                        <w:pPr>
                          <w:rPr>
                            <w:sz w:val="22"/>
                            <w:szCs w:val="22"/>
                          </w:rPr>
                        </w:pPr>
                        <w:r>
                          <w:rPr>
                            <w:sz w:val="22"/>
                            <w:szCs w:val="22"/>
                          </w:rPr>
                          <w:t>Search for Plan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63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4602F3" w:rsidRPr="007C1AAC" w:rsidRDefault="004602F3"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496" w:name="_Toc524533520"/>
      <w:r w:rsidRPr="00276D24">
        <w:rPr>
          <w:noProof w:val="0"/>
        </w:rPr>
        <w:t>3.</w:t>
      </w:r>
      <w:r w:rsidR="004F03C8">
        <w:rPr>
          <w:noProof w:val="0"/>
        </w:rPr>
        <w:t>65</w:t>
      </w:r>
      <w:r w:rsidRPr="00276D24">
        <w:rPr>
          <w:noProof w:val="0"/>
        </w:rPr>
        <w:t>.4.1 Search for Plan Definition</w:t>
      </w:r>
      <w:bookmarkEnd w:id="496"/>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497" w:name="_Toc524533521"/>
      <w:r w:rsidRPr="00276D24">
        <w:rPr>
          <w:noProof w:val="0"/>
        </w:rPr>
        <w:t>3.</w:t>
      </w:r>
      <w:r w:rsidR="004F03C8">
        <w:rPr>
          <w:noProof w:val="0"/>
        </w:rPr>
        <w:t>65</w:t>
      </w:r>
      <w:r w:rsidRPr="00276D24">
        <w:rPr>
          <w:noProof w:val="0"/>
        </w:rPr>
        <w:t>.4.1.1 Trigger Events</w:t>
      </w:r>
      <w:bookmarkEnd w:id="497"/>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498" w:name="_Toc524533522"/>
      <w:r w:rsidRPr="00276D24">
        <w:rPr>
          <w:noProof w:val="0"/>
        </w:rPr>
        <w:t>3.</w:t>
      </w:r>
      <w:r w:rsidR="004F03C8">
        <w:rPr>
          <w:noProof w:val="0"/>
        </w:rPr>
        <w:t>65</w:t>
      </w:r>
      <w:r w:rsidRPr="00276D24">
        <w:rPr>
          <w:noProof w:val="0"/>
        </w:rPr>
        <w:t>.4.1.2 Message Semantics</w:t>
      </w:r>
      <w:bookmarkEnd w:id="498"/>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67B1BAA7" w:rsidR="00E5629C" w:rsidRPr="00276D24" w:rsidRDefault="00E5629C" w:rsidP="00E5629C">
      <w:pPr>
        <w:pStyle w:val="BodyText"/>
      </w:pPr>
      <w:r w:rsidRPr="00276D24">
        <w:t xml:space="preserve">See the FHIR PlanDefinition resource Search Parameters at </w:t>
      </w:r>
      <w:r w:rsidR="0013023A">
        <w:rPr>
          <w:rStyle w:val="Hyperlink"/>
        </w:rPr>
        <w:fldChar w:fldCharType="begin"/>
      </w:r>
      <w:ins w:id="499" w:author="Jones, Emma" w:date="2019-04-11T18:08:00Z">
        <w:r w:rsidR="00A36EAD">
          <w:rPr>
            <w:rStyle w:val="Hyperlink"/>
          </w:rPr>
          <w:instrText>HYPERLINK "http://hl7.org/fhir/R4/planDefinition.html" \l "search"</w:instrText>
        </w:r>
      </w:ins>
      <w:del w:id="500" w:author="Jones, Emma" w:date="2019-04-11T18:08:00Z">
        <w:r w:rsidR="0013023A" w:rsidDel="00A36EAD">
          <w:rPr>
            <w:rStyle w:val="Hyperlink"/>
          </w:rPr>
          <w:delInstrText xml:space="preserve"> HYPERLINK "http://hl7.org/fhir/STU3/planDefinition.html" \l "search"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planDefinition.html#search</w:t>
      </w:r>
      <w:r w:rsidR="0013023A">
        <w:rPr>
          <w:rStyle w:val="Hyperlink"/>
        </w:rPr>
        <w:fldChar w:fldCharType="end"/>
      </w:r>
      <w:r w:rsidRPr="00276D24">
        <w:t xml:space="preserve"> </w:t>
      </w:r>
    </w:p>
    <w:p w14:paraId="38B23FF2" w14:textId="452F0DCA" w:rsidR="00E5629C" w:rsidRPr="00276D24" w:rsidRDefault="00E5629C" w:rsidP="00E5629C">
      <w:pPr>
        <w:pStyle w:val="Heading5"/>
        <w:numPr>
          <w:ilvl w:val="0"/>
          <w:numId w:val="0"/>
        </w:numPr>
        <w:rPr>
          <w:noProof w:val="0"/>
        </w:rPr>
      </w:pPr>
      <w:bookmarkStart w:id="501" w:name="_Toc524533523"/>
      <w:r w:rsidRPr="00276D24">
        <w:rPr>
          <w:noProof w:val="0"/>
        </w:rPr>
        <w:t>3.</w:t>
      </w:r>
      <w:r w:rsidR="004F03C8">
        <w:rPr>
          <w:noProof w:val="0"/>
        </w:rPr>
        <w:t>65</w:t>
      </w:r>
      <w:r w:rsidRPr="00276D24">
        <w:rPr>
          <w:noProof w:val="0"/>
        </w:rPr>
        <w:t>.4.1.3 Expected Actions</w:t>
      </w:r>
      <w:bookmarkEnd w:id="501"/>
    </w:p>
    <w:p w14:paraId="294BF01F" w14:textId="60C8B601"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r w:rsidR="0013023A">
        <w:rPr>
          <w:rStyle w:val="Hyperlink"/>
        </w:rPr>
        <w:fldChar w:fldCharType="begin"/>
      </w:r>
      <w:ins w:id="502" w:author="Jones, Emma" w:date="2019-04-11T18:08:00Z">
        <w:r w:rsidR="00A36EAD">
          <w:rPr>
            <w:rStyle w:val="Hyperlink"/>
          </w:rPr>
          <w:instrText>HYPERLINK "http://hl7.org/fhir/R4/search.html"</w:instrText>
        </w:r>
      </w:ins>
      <w:del w:id="503" w:author="Jones, Emma" w:date="2019-04-11T18:08:00Z">
        <w:r w:rsidR="0013023A" w:rsidDel="00A36EAD">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r w:rsidR="0013023A">
        <w:rPr>
          <w:rStyle w:val="Hyperlink"/>
        </w:rPr>
        <w:fldChar w:fldCharType="begin"/>
      </w:r>
      <w:ins w:id="504" w:author="Jones, Emma" w:date="2019-04-11T18:08:00Z">
        <w:r w:rsidR="00A36EAD">
          <w:rPr>
            <w:rStyle w:val="Hyperlink"/>
          </w:rPr>
          <w:instrText>HYPERLINK "http://hl7.org/fhir/R4/bundle.html"</w:instrText>
        </w:r>
      </w:ins>
      <w:del w:id="505" w:author="Jones, Emma" w:date="2019-04-11T18:08:00Z">
        <w:r w:rsidR="0013023A" w:rsidDel="00A36EAD">
          <w:rPr>
            <w:rStyle w:val="Hyperlink"/>
          </w:rPr>
          <w:delInstrText xml:space="preserve"> HYPERLINK "http://hl7.org/fhir/STU3/bundle.html" </w:delInstrText>
        </w:r>
      </w:del>
      <w:r w:rsidR="0013023A">
        <w:rPr>
          <w:rStyle w:val="Hyperlink"/>
        </w:rPr>
        <w:fldChar w:fldCharType="separate"/>
      </w:r>
      <w:r w:rsidRPr="00276D24">
        <w:rPr>
          <w:rStyle w:val="Hyperlink"/>
        </w:rPr>
        <w:t>bundle</w:t>
      </w:r>
      <w:r w:rsidR="0013023A">
        <w:rPr>
          <w:rStyle w:val="Hyperlink"/>
        </w:rPr>
        <w:fldChar w:fldCharType="end"/>
      </w:r>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506" w:name="_Toc524533524"/>
      <w:r w:rsidRPr="00276D24">
        <w:rPr>
          <w:noProof w:val="0"/>
        </w:rPr>
        <w:lastRenderedPageBreak/>
        <w:t>3.</w:t>
      </w:r>
      <w:r w:rsidR="004F03C8">
        <w:rPr>
          <w:noProof w:val="0"/>
        </w:rPr>
        <w:t>65</w:t>
      </w:r>
      <w:r w:rsidRPr="00276D24">
        <w:rPr>
          <w:noProof w:val="0"/>
        </w:rPr>
        <w:t>.5 Security Considerations</w:t>
      </w:r>
      <w:bookmarkEnd w:id="506"/>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507"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507"/>
    </w:p>
    <w:p w14:paraId="634FD74F" w14:textId="28DD2EF7" w:rsidR="00E5629C" w:rsidRPr="00276D24" w:rsidRDefault="00E5629C" w:rsidP="00E5629C">
      <w:pPr>
        <w:pStyle w:val="Heading3"/>
        <w:numPr>
          <w:ilvl w:val="0"/>
          <w:numId w:val="0"/>
        </w:numPr>
        <w:rPr>
          <w:noProof w:val="0"/>
        </w:rPr>
      </w:pPr>
      <w:bookmarkStart w:id="508" w:name="_Toc524533526"/>
      <w:r w:rsidRPr="00276D24">
        <w:rPr>
          <w:noProof w:val="0"/>
        </w:rPr>
        <w:t>3.</w:t>
      </w:r>
      <w:r w:rsidR="004F03C8">
        <w:rPr>
          <w:noProof w:val="0"/>
        </w:rPr>
        <w:t>66</w:t>
      </w:r>
      <w:r w:rsidRPr="00276D24">
        <w:rPr>
          <w:noProof w:val="0"/>
        </w:rPr>
        <w:t>.1 Scope</w:t>
      </w:r>
      <w:bookmarkEnd w:id="508"/>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3A1900E1"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r w:rsidR="0013023A">
        <w:rPr>
          <w:rStyle w:val="Hyperlink"/>
        </w:rPr>
        <w:fldChar w:fldCharType="begin"/>
      </w:r>
      <w:ins w:id="509" w:author="Jones, Emma" w:date="2019-04-11T18:08:00Z">
        <w:r w:rsidR="00A36EAD">
          <w:rPr>
            <w:rStyle w:val="Hyperlink"/>
          </w:rPr>
          <w:instrText>HYPERLINK "http://hl7.org/fhir/R4/http.html" \l "delete"</w:instrText>
        </w:r>
      </w:ins>
      <w:del w:id="510" w:author="Jones, Emma" w:date="2019-04-11T18:08:00Z">
        <w:r w:rsidR="0013023A" w:rsidDel="00A36EAD">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511" w:name="_Toc524533527"/>
      <w:r w:rsidRPr="00276D24">
        <w:rPr>
          <w:noProof w:val="0"/>
        </w:rPr>
        <w:t>3.</w:t>
      </w:r>
      <w:r w:rsidR="004F03C8">
        <w:rPr>
          <w:noProof w:val="0"/>
        </w:rPr>
        <w:t>66</w:t>
      </w:r>
      <w:r w:rsidRPr="00276D24">
        <w:rPr>
          <w:noProof w:val="0"/>
        </w:rPr>
        <w:t>.2 Actor Roles</w:t>
      </w:r>
      <w:bookmarkEnd w:id="511"/>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4602F3" w:rsidRDefault="004602F3"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4602F3" w:rsidRDefault="004602F3"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4602F3" w:rsidRDefault="004602F3"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637"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">
                <v:shape id="_x0000_s1638" type="#_x0000_t75" style="position:absolute;width:37261;height:16383;visibility:visible;mso-wrap-style:square">
                  <v:fill o:detectmouseclick="t"/>
                  <v:path o:connecttype="none"/>
                </v:shape>
                <v:oval id="_x0000_s1639"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4602F3" w:rsidRDefault="004602F3" w:rsidP="00E5629C">
                        <w:pPr>
                          <w:jc w:val="center"/>
                          <w:rPr>
                            <w:sz w:val="18"/>
                          </w:rPr>
                        </w:pPr>
                        <w:r>
                          <w:rPr>
                            <w:sz w:val="18"/>
                          </w:rPr>
                          <w:t>Subscribe to Plan Definition Updates [PCC-66]</w:t>
                        </w:r>
                      </w:p>
                    </w:txbxContent>
                  </v:textbox>
                </v:oval>
                <v:shape id="_x0000_s164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4602F3" w:rsidRDefault="004602F3" w:rsidP="00E5629C">
                        <w:pPr>
                          <w:rPr>
                            <w:sz w:val="18"/>
                          </w:rPr>
                        </w:pPr>
                        <w:r>
                          <w:rPr>
                            <w:sz w:val="18"/>
                          </w:rPr>
                          <w:t>Care Plan Contributor</w:t>
                        </w:r>
                      </w:p>
                    </w:txbxContent>
                  </v:textbox>
                </v:shape>
                <v:line id="Line 155" o:spid="_x0000_s164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64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4602F3" w:rsidRDefault="004602F3" w:rsidP="00E5629C">
                        <w:pPr>
                          <w:rPr>
                            <w:sz w:val="18"/>
                          </w:rPr>
                        </w:pPr>
                        <w:r>
                          <w:rPr>
                            <w:sz w:val="18"/>
                          </w:rPr>
                          <w:t>Care Plan Definition Service</w:t>
                        </w:r>
                      </w:p>
                    </w:txbxContent>
                  </v:textbox>
                </v:shape>
                <v:line id="Line 157" o:spid="_x0000_s164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512" w:name="_Toc524533528"/>
      <w:r w:rsidRPr="00276D24">
        <w:rPr>
          <w:noProof w:val="0"/>
        </w:rPr>
        <w:t>3.</w:t>
      </w:r>
      <w:r w:rsidR="004F03C8">
        <w:rPr>
          <w:noProof w:val="0"/>
        </w:rPr>
        <w:t>66</w:t>
      </w:r>
      <w:r w:rsidRPr="00276D24">
        <w:rPr>
          <w:noProof w:val="0"/>
        </w:rPr>
        <w:t>.3 Referenced Standards</w:t>
      </w:r>
      <w:bookmarkEnd w:id="512"/>
    </w:p>
    <w:p w14:paraId="14B8270C" w14:textId="64500C07" w:rsidR="00E5629C" w:rsidRPr="00276D24" w:rsidRDefault="00E5629C" w:rsidP="00E5629C">
      <w:pPr>
        <w:pStyle w:val="BodyText"/>
      </w:pPr>
      <w:r w:rsidRPr="00276D24">
        <w:t xml:space="preserve">HL7 FHIR standard </w:t>
      </w:r>
      <w:del w:id="513" w:author="Jones, Emma" w:date="2019-04-11T18:16:00Z">
        <w:r w:rsidR="00FC2DDA" w:rsidDel="007C3CEE">
          <w:delText>release 4</w:delText>
        </w:r>
        <w:r w:rsidRPr="00276D24" w:rsidDel="007C3CEE">
          <w:delText xml:space="preserve"> (STU)</w:delText>
        </w:r>
      </w:del>
      <w:ins w:id="514" w:author="Jones, Emma" w:date="2019-04-11T18:16:00Z">
        <w:r w:rsidR="007C3CEE">
          <w:t xml:space="preserve">R4 </w:t>
        </w:r>
      </w:ins>
    </w:p>
    <w:p w14:paraId="77BEB4CC" w14:textId="42CB8455" w:rsidR="00E5629C" w:rsidRPr="00276D24" w:rsidRDefault="00E5629C" w:rsidP="00E5629C">
      <w:pPr>
        <w:pStyle w:val="Heading3"/>
        <w:numPr>
          <w:ilvl w:val="0"/>
          <w:numId w:val="0"/>
        </w:numPr>
        <w:rPr>
          <w:noProof w:val="0"/>
        </w:rPr>
      </w:pPr>
      <w:bookmarkStart w:id="515" w:name="_Toc524533529"/>
      <w:r w:rsidRPr="00276D24">
        <w:rPr>
          <w:noProof w:val="0"/>
        </w:rPr>
        <w:lastRenderedPageBreak/>
        <w:t>3.</w:t>
      </w:r>
      <w:r w:rsidR="004F03C8">
        <w:rPr>
          <w:noProof w:val="0"/>
        </w:rPr>
        <w:t>66</w:t>
      </w:r>
      <w:r w:rsidRPr="00276D24">
        <w:rPr>
          <w:noProof w:val="0"/>
        </w:rPr>
        <w:t>.4 Interaction Diagram</w:t>
      </w:r>
      <w:bookmarkEnd w:id="515"/>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4602F3" w:rsidRPr="007C1AAC" w:rsidRDefault="004602F3"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4602F3" w:rsidRPr="007C1AAC" w:rsidRDefault="004602F3"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4602F3" w:rsidRPr="007C1AAC" w:rsidRDefault="004602F3"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6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CIXkBzAAUAAFwbAAAOAAAAAAAAAAAAAAAAAC4CAABkcnMvZTJvRG9jLnhtbFBLAQItABQA&#10;BgAIAAAAIQB166ZA3AAAAAUBAAAPAAAAAAAAAAAAAAAAAFoHAABkcnMvZG93bnJldi54bWxQSwUG&#10;AAAAAAQABADzAAAAYwgAAAAA&#10;">
                <v:shape id="_x0000_s1645" type="#_x0000_t75" style="position:absolute;width:59436;height:24003;visibility:visible;mso-wrap-style:square">
                  <v:fill o:detectmouseclick="t"/>
                  <v:path o:connecttype="none"/>
                </v:shape>
                <v:shape id="_x0000_s164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4602F3" w:rsidRPr="007C1AAC" w:rsidRDefault="004602F3" w:rsidP="00E5629C">
                        <w:pPr>
                          <w:jc w:val="center"/>
                          <w:rPr>
                            <w:sz w:val="22"/>
                            <w:szCs w:val="22"/>
                          </w:rPr>
                        </w:pPr>
                        <w:r>
                          <w:rPr>
                            <w:sz w:val="22"/>
                            <w:szCs w:val="22"/>
                          </w:rPr>
                          <w:t>Care Plan Contributor</w:t>
                        </w:r>
                      </w:p>
                    </w:txbxContent>
                  </v:textbox>
                </v:shape>
                <v:line id="Line 161" o:spid="_x0000_s16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64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4602F3" w:rsidRPr="007C1AAC" w:rsidRDefault="004602F3" w:rsidP="00E5629C">
                        <w:pPr>
                          <w:rPr>
                            <w:sz w:val="22"/>
                            <w:szCs w:val="22"/>
                          </w:rPr>
                        </w:pPr>
                        <w:r>
                          <w:rPr>
                            <w:sz w:val="22"/>
                            <w:szCs w:val="22"/>
                          </w:rPr>
                          <w:t>Subscribe to Plan Definition Updates</w:t>
                        </w:r>
                      </w:p>
                    </w:txbxContent>
                  </v:textbox>
                </v:shape>
                <v:line id="Line 163" o:spid="_x0000_s16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6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65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4602F3" w:rsidRPr="007C1AAC" w:rsidRDefault="004602F3"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516" w:name="_Toc524533530"/>
      <w:r w:rsidRPr="00276D24">
        <w:rPr>
          <w:noProof w:val="0"/>
        </w:rPr>
        <w:t>3.</w:t>
      </w:r>
      <w:r w:rsidR="004F03C8">
        <w:rPr>
          <w:noProof w:val="0"/>
        </w:rPr>
        <w:t>66</w:t>
      </w:r>
      <w:r w:rsidRPr="00276D24">
        <w:rPr>
          <w:noProof w:val="0"/>
        </w:rPr>
        <w:t>.4.1 Subscribe to Plan Definition Updates</w:t>
      </w:r>
      <w:bookmarkEnd w:id="516"/>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517" w:name="_Toc524533531"/>
      <w:r w:rsidRPr="00276D24">
        <w:rPr>
          <w:noProof w:val="0"/>
        </w:rPr>
        <w:t>3.</w:t>
      </w:r>
      <w:r w:rsidR="004F03C8">
        <w:rPr>
          <w:noProof w:val="0"/>
        </w:rPr>
        <w:t>66</w:t>
      </w:r>
      <w:r w:rsidRPr="00276D24">
        <w:rPr>
          <w:noProof w:val="0"/>
        </w:rPr>
        <w:t>.4.1.1 Trigger Events</w:t>
      </w:r>
      <w:bookmarkEnd w:id="517"/>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518" w:name="_Toc524533532"/>
      <w:r w:rsidRPr="00276D24">
        <w:rPr>
          <w:noProof w:val="0"/>
        </w:rPr>
        <w:t>3.</w:t>
      </w:r>
      <w:r w:rsidR="004F03C8">
        <w:rPr>
          <w:noProof w:val="0"/>
        </w:rPr>
        <w:t>66</w:t>
      </w:r>
      <w:r w:rsidRPr="00276D24">
        <w:rPr>
          <w:noProof w:val="0"/>
        </w:rPr>
        <w:t>.4.1.2 Message Semantics</w:t>
      </w:r>
      <w:bookmarkEnd w:id="518"/>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751AE4E0" w:rsidR="00E5629C" w:rsidRPr="00276D24" w:rsidRDefault="00E5629C" w:rsidP="00E5629C">
      <w:pPr>
        <w:pStyle w:val="BodyText"/>
      </w:pPr>
      <w:r w:rsidRPr="00276D24">
        <w:t xml:space="preserve">See </w:t>
      </w:r>
      <w:r w:rsidR="0013023A">
        <w:rPr>
          <w:rStyle w:val="Hyperlink"/>
        </w:rPr>
        <w:fldChar w:fldCharType="begin"/>
      </w:r>
      <w:ins w:id="519" w:author="Jones, Emma" w:date="2019-04-11T18:09:00Z">
        <w:r w:rsidR="00A36EAD">
          <w:rPr>
            <w:rStyle w:val="Hyperlink"/>
          </w:rPr>
          <w:instrText>HYPERLINK "http://hl7.org/fhir/R4/subscription.html"</w:instrText>
        </w:r>
      </w:ins>
      <w:del w:id="520" w:author="Jones, Emma" w:date="2019-04-11T18:09:00Z">
        <w:r w:rsidR="0013023A" w:rsidDel="00A36EAD">
          <w:rPr>
            <w:rStyle w:val="Hyperlink"/>
          </w:rPr>
          <w:delInstrText xml:space="preserve"> HYPERLINK "http://hl7.org/fhir/STU3/subscription.html"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subscription.html</w:t>
      </w:r>
      <w:r w:rsidR="0013023A">
        <w:rPr>
          <w:rStyle w:val="Hyperlink"/>
        </w:rPr>
        <w:fldChar w:fldCharType="end"/>
      </w:r>
      <w:r w:rsidRPr="00276D24">
        <w:t xml:space="preserve"> </w:t>
      </w:r>
    </w:p>
    <w:p w14:paraId="74313796" w14:textId="2F4ED809" w:rsidR="00E5629C" w:rsidRPr="00276D24" w:rsidRDefault="00E5629C" w:rsidP="00E5629C">
      <w:pPr>
        <w:pStyle w:val="Heading5"/>
        <w:numPr>
          <w:ilvl w:val="0"/>
          <w:numId w:val="0"/>
        </w:numPr>
        <w:rPr>
          <w:noProof w:val="0"/>
        </w:rPr>
      </w:pPr>
      <w:bookmarkStart w:id="521" w:name="_Toc524533533"/>
      <w:r w:rsidRPr="00276D24">
        <w:rPr>
          <w:noProof w:val="0"/>
        </w:rPr>
        <w:t>3.</w:t>
      </w:r>
      <w:r w:rsidR="004F03C8">
        <w:rPr>
          <w:noProof w:val="0"/>
        </w:rPr>
        <w:t>66</w:t>
      </w:r>
      <w:r w:rsidRPr="00276D24">
        <w:rPr>
          <w:noProof w:val="0"/>
        </w:rPr>
        <w:t>.4.1.3 Expected Actions</w:t>
      </w:r>
      <w:bookmarkEnd w:id="521"/>
    </w:p>
    <w:p w14:paraId="1F2E7433" w14:textId="0E4A69E2"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w:t>
      </w:r>
      <w:r w:rsidR="00FC2DDA">
        <w:t>R4</w:t>
      </w:r>
      <w:r w:rsidR="007B4B7C" w:rsidRPr="00276D24">
        <w:t>/</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522" w:name="_Toc524533534"/>
      <w:r w:rsidRPr="00276D24">
        <w:rPr>
          <w:noProof w:val="0"/>
        </w:rPr>
        <w:t>3.</w:t>
      </w:r>
      <w:r w:rsidR="004F03C8">
        <w:rPr>
          <w:noProof w:val="0"/>
        </w:rPr>
        <w:t>66</w:t>
      </w:r>
      <w:r w:rsidRPr="00276D24">
        <w:rPr>
          <w:noProof w:val="0"/>
        </w:rPr>
        <w:t>.4.2 Update Subscription to Plan Definition Updates</w:t>
      </w:r>
      <w:bookmarkEnd w:id="522"/>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523" w:name="_Toc524533535"/>
      <w:r w:rsidRPr="00276D24">
        <w:rPr>
          <w:noProof w:val="0"/>
        </w:rPr>
        <w:t>3.</w:t>
      </w:r>
      <w:r w:rsidR="004F03C8">
        <w:rPr>
          <w:noProof w:val="0"/>
        </w:rPr>
        <w:t>66</w:t>
      </w:r>
      <w:r w:rsidRPr="00276D24">
        <w:rPr>
          <w:noProof w:val="0"/>
        </w:rPr>
        <w:t>.4.2.1 Trigger Events</w:t>
      </w:r>
      <w:bookmarkEnd w:id="523"/>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524" w:name="_Toc524533536"/>
      <w:r w:rsidRPr="00276D24">
        <w:rPr>
          <w:noProof w:val="0"/>
        </w:rPr>
        <w:t>3.</w:t>
      </w:r>
      <w:r w:rsidR="004F03C8">
        <w:rPr>
          <w:noProof w:val="0"/>
        </w:rPr>
        <w:t>66</w:t>
      </w:r>
      <w:r w:rsidRPr="00276D24">
        <w:rPr>
          <w:noProof w:val="0"/>
        </w:rPr>
        <w:t>.4.2.2 Message Semantics</w:t>
      </w:r>
      <w:bookmarkEnd w:id="524"/>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425C5469" w:rsidR="00E5629C" w:rsidRPr="00276D24" w:rsidRDefault="00E5629C" w:rsidP="00E5629C">
      <w:pPr>
        <w:pStyle w:val="BodyText"/>
      </w:pPr>
      <w:r w:rsidRPr="00276D24">
        <w:t xml:space="preserve">See </w:t>
      </w:r>
      <w:r w:rsidR="0013023A">
        <w:rPr>
          <w:rStyle w:val="Hyperlink"/>
        </w:rPr>
        <w:fldChar w:fldCharType="begin"/>
      </w:r>
      <w:ins w:id="525" w:author="Jones, Emma" w:date="2019-04-11T18:09:00Z">
        <w:r w:rsidR="00A36EAD">
          <w:rPr>
            <w:rStyle w:val="Hyperlink"/>
          </w:rPr>
          <w:instrText>HYPERLINK "http://hl7.org/fhir/R4/http.html" \l "update"</w:instrText>
        </w:r>
      </w:ins>
      <w:del w:id="526" w:author="Jones, Emma" w:date="2019-04-11T18:09: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527" w:name="_Toc524533537"/>
      <w:r w:rsidRPr="00276D24">
        <w:rPr>
          <w:noProof w:val="0"/>
        </w:rPr>
        <w:t>3.</w:t>
      </w:r>
      <w:r w:rsidR="004F03C8">
        <w:rPr>
          <w:noProof w:val="0"/>
        </w:rPr>
        <w:t>66</w:t>
      </w:r>
      <w:r w:rsidRPr="00276D24">
        <w:rPr>
          <w:noProof w:val="0"/>
        </w:rPr>
        <w:t>.4.2.3 Expected Actions</w:t>
      </w:r>
      <w:bookmarkEnd w:id="527"/>
    </w:p>
    <w:p w14:paraId="5E5B7D34" w14:textId="04A362E0" w:rsidR="00E5629C" w:rsidRPr="00276D24" w:rsidRDefault="00E5629C" w:rsidP="00E5629C">
      <w:pPr>
        <w:pStyle w:val="BodyText"/>
      </w:pPr>
      <w:r w:rsidRPr="00276D24">
        <w:t xml:space="preserve">See </w:t>
      </w:r>
      <w:r w:rsidR="0013023A">
        <w:rPr>
          <w:rStyle w:val="Hyperlink"/>
        </w:rPr>
        <w:fldChar w:fldCharType="begin"/>
      </w:r>
      <w:ins w:id="528" w:author="Jones, Emma" w:date="2019-04-11T18:10:00Z">
        <w:r w:rsidR="00A36EAD">
          <w:rPr>
            <w:rStyle w:val="Hyperlink"/>
          </w:rPr>
          <w:instrText>HYPERLINK "http://hl7.org/fhir/R4/http.html" \l "update"</w:instrText>
        </w:r>
      </w:ins>
      <w:del w:id="529" w:author="Jones, Emma" w:date="2019-04-11T18:10: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530" w:name="_Toc524533538"/>
      <w:r w:rsidRPr="00276D24">
        <w:rPr>
          <w:noProof w:val="0"/>
        </w:rPr>
        <w:t>3.</w:t>
      </w:r>
      <w:r w:rsidR="004F03C8">
        <w:rPr>
          <w:noProof w:val="0"/>
        </w:rPr>
        <w:t>66</w:t>
      </w:r>
      <w:r w:rsidRPr="00276D24">
        <w:rPr>
          <w:noProof w:val="0"/>
        </w:rPr>
        <w:t>.5 Security Considerations</w:t>
      </w:r>
      <w:bookmarkEnd w:id="530"/>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531"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531"/>
    </w:p>
    <w:p w14:paraId="26D8D805" w14:textId="316D9B98" w:rsidR="00DF635D" w:rsidRPr="00276D24" w:rsidRDefault="00DF635D" w:rsidP="00DF635D">
      <w:pPr>
        <w:pStyle w:val="Heading3"/>
        <w:numPr>
          <w:ilvl w:val="0"/>
          <w:numId w:val="0"/>
        </w:numPr>
        <w:rPr>
          <w:noProof w:val="0"/>
        </w:rPr>
      </w:pPr>
      <w:bookmarkStart w:id="532" w:name="_Toc524533540"/>
      <w:r w:rsidRPr="00276D24">
        <w:rPr>
          <w:noProof w:val="0"/>
        </w:rPr>
        <w:t>3.</w:t>
      </w:r>
      <w:r w:rsidR="004F03C8">
        <w:rPr>
          <w:noProof w:val="0"/>
        </w:rPr>
        <w:t>67</w:t>
      </w:r>
      <w:r w:rsidRPr="00276D24">
        <w:rPr>
          <w:noProof w:val="0"/>
        </w:rPr>
        <w:t>.1 Scope</w:t>
      </w:r>
      <w:bookmarkEnd w:id="532"/>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533" w:name="_Toc524533541"/>
      <w:r w:rsidRPr="00276D24">
        <w:rPr>
          <w:noProof w:val="0"/>
        </w:rPr>
        <w:t>3.</w:t>
      </w:r>
      <w:r w:rsidR="004F03C8">
        <w:rPr>
          <w:noProof w:val="0"/>
        </w:rPr>
        <w:t>67</w:t>
      </w:r>
      <w:r w:rsidRPr="00276D24">
        <w:rPr>
          <w:noProof w:val="0"/>
        </w:rPr>
        <w:t>.2 Actor Roles</w:t>
      </w:r>
      <w:bookmarkEnd w:id="533"/>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4602F3" w:rsidRDefault="004602F3"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4602F3" w:rsidRDefault="004602F3"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4602F3" w:rsidRDefault="004602F3"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EqPM&#10;atoDAAADEAAADgAAAAAAAAAAAAAAAAAuAgAAZHJzL2Uyb0RvYy54bWxQSwECLQAUAAYACAAAACEA&#10;Scap890AAAAFAQAADwAAAAAAAAAAAAAAAAA0BgAAZHJzL2Rvd25yZXYueG1sUEsFBgAAAAAEAAQA&#10;8wAAAD4HAAAAAA==&#10;">
                <v:shape id="_x0000_s1655" type="#_x0000_t75" style="position:absolute;width:37261;height:15392;visibility:visible;mso-wrap-style:square">
                  <v:fill o:detectmouseclick="t"/>
                  <v:path o:connecttype="none"/>
                </v:shape>
                <v:oval id="_x0000_s165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4602F3" w:rsidRDefault="004602F3" w:rsidP="00DF635D">
                        <w:pPr>
                          <w:jc w:val="center"/>
                          <w:rPr>
                            <w:sz w:val="18"/>
                          </w:rPr>
                        </w:pPr>
                        <w:r>
                          <w:rPr>
                            <w:sz w:val="18"/>
                          </w:rPr>
                          <w:t>Provide Plan Definition [PCC-67]</w:t>
                        </w:r>
                      </w:p>
                    </w:txbxContent>
                  </v:textbox>
                </v:oval>
                <v:shape id="_x0000_s165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4602F3" w:rsidRDefault="004602F3" w:rsidP="00DF635D">
                        <w:pPr>
                          <w:rPr>
                            <w:sz w:val="18"/>
                          </w:rPr>
                        </w:pPr>
                        <w:r>
                          <w:rPr>
                            <w:sz w:val="18"/>
                          </w:rPr>
                          <w:t>Care Plan Definition Service</w:t>
                        </w:r>
                      </w:p>
                    </w:txbxContent>
                  </v:textbox>
                </v:shape>
                <v:line id="Line 155" o:spid="_x0000_s165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65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4602F3" w:rsidRDefault="004602F3" w:rsidP="00DF635D">
                        <w:pPr>
                          <w:rPr>
                            <w:sz w:val="18"/>
                          </w:rPr>
                        </w:pPr>
                        <w:r>
                          <w:rPr>
                            <w:sz w:val="18"/>
                          </w:rPr>
                          <w:t>Care Plan Contributor</w:t>
                        </w:r>
                      </w:p>
                    </w:txbxContent>
                  </v:textbox>
                </v:shape>
                <v:line id="Line 157" o:spid="_x0000_s166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534" w:name="_Toc524533542"/>
      <w:r w:rsidRPr="00276D24">
        <w:rPr>
          <w:noProof w:val="0"/>
        </w:rPr>
        <w:t>3.</w:t>
      </w:r>
      <w:r w:rsidR="004F03C8">
        <w:rPr>
          <w:noProof w:val="0"/>
        </w:rPr>
        <w:t>67</w:t>
      </w:r>
      <w:r w:rsidRPr="00276D24">
        <w:rPr>
          <w:noProof w:val="0"/>
        </w:rPr>
        <w:t>.3 Referenced Standards</w:t>
      </w:r>
      <w:bookmarkEnd w:id="534"/>
    </w:p>
    <w:p w14:paraId="0FB81EF7" w14:textId="612A1CA6" w:rsidR="00DF635D" w:rsidRPr="00276D24" w:rsidRDefault="00DF635D" w:rsidP="00DF635D">
      <w:pPr>
        <w:pStyle w:val="BodyText"/>
      </w:pPr>
      <w:r w:rsidRPr="00276D24">
        <w:t xml:space="preserve">HL7 FHIR standard </w:t>
      </w:r>
      <w:del w:id="535" w:author="Jones, Emma" w:date="2019-04-11T18:16:00Z">
        <w:r w:rsidR="00FC2DDA" w:rsidDel="007C3CEE">
          <w:delText>release 4</w:delText>
        </w:r>
        <w:r w:rsidRPr="00276D24" w:rsidDel="007C3CEE">
          <w:delText xml:space="preserve"> (STU)</w:delText>
        </w:r>
      </w:del>
      <w:ins w:id="536" w:author="Jones, Emma" w:date="2019-04-11T18:16:00Z">
        <w:r w:rsidR="007C3CEE">
          <w:t xml:space="preserve">R4 </w:t>
        </w:r>
      </w:ins>
    </w:p>
    <w:p w14:paraId="2588ADB2" w14:textId="4A551F58" w:rsidR="00DF635D" w:rsidRPr="00276D24" w:rsidRDefault="00DF635D" w:rsidP="00DF635D">
      <w:pPr>
        <w:pStyle w:val="Heading3"/>
        <w:numPr>
          <w:ilvl w:val="0"/>
          <w:numId w:val="0"/>
        </w:numPr>
        <w:rPr>
          <w:noProof w:val="0"/>
        </w:rPr>
      </w:pPr>
      <w:bookmarkStart w:id="537" w:name="_Toc524533543"/>
      <w:r w:rsidRPr="00276D24">
        <w:rPr>
          <w:noProof w:val="0"/>
        </w:rPr>
        <w:lastRenderedPageBreak/>
        <w:t>3.</w:t>
      </w:r>
      <w:r w:rsidR="004F03C8">
        <w:rPr>
          <w:noProof w:val="0"/>
        </w:rPr>
        <w:t>67</w:t>
      </w:r>
      <w:r w:rsidRPr="00276D24">
        <w:rPr>
          <w:noProof w:val="0"/>
        </w:rPr>
        <w:t>.4 Interaction Diagram</w:t>
      </w:r>
      <w:bookmarkEnd w:id="537"/>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4602F3" w:rsidRPr="007C1AAC" w:rsidRDefault="004602F3"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4602F3" w:rsidRPr="007C1AAC" w:rsidRDefault="004602F3"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4602F3" w:rsidRPr="007C1AAC" w:rsidRDefault="004602F3"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J3g6FsRBQAAWxsAAA4AAAAAAAAAAAAAAAAALgIAAGRycy9l&#10;Mm9Eb2MueG1sUEsBAi0AFAAGAAgAAAAhAHXrpkDcAAAABQEAAA8AAAAAAAAAAAAAAAAAawcAAGRy&#10;cy9kb3ducmV2LnhtbFBLBQYAAAAABAAEAPMAAAB0CAAAAAA=&#10;">
                <v:shape id="_x0000_s1662" type="#_x0000_t75" style="position:absolute;width:59436;height:24003;visibility:visible;mso-wrap-style:square">
                  <v:fill o:detectmouseclick="t"/>
                  <v:path o:connecttype="none"/>
                </v:shape>
                <v:shape id="_x0000_s166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4602F3" w:rsidRPr="007C1AAC" w:rsidRDefault="004602F3" w:rsidP="00DF635D">
                        <w:pPr>
                          <w:jc w:val="center"/>
                          <w:rPr>
                            <w:sz w:val="22"/>
                            <w:szCs w:val="22"/>
                          </w:rPr>
                        </w:pPr>
                        <w:r>
                          <w:rPr>
                            <w:sz w:val="22"/>
                            <w:szCs w:val="22"/>
                          </w:rPr>
                          <w:t>Care Plan Definition Service</w:t>
                        </w:r>
                      </w:p>
                    </w:txbxContent>
                  </v:textbox>
                </v:shape>
                <v:line id="Line 161" o:spid="_x0000_s16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66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4602F3" w:rsidRPr="007C1AAC" w:rsidRDefault="004602F3" w:rsidP="00DF635D">
                        <w:pPr>
                          <w:rPr>
                            <w:sz w:val="22"/>
                            <w:szCs w:val="22"/>
                          </w:rPr>
                        </w:pPr>
                        <w:r>
                          <w:rPr>
                            <w:sz w:val="22"/>
                            <w:szCs w:val="22"/>
                          </w:rPr>
                          <w:t>Provide Plan Definition</w:t>
                        </w:r>
                      </w:p>
                    </w:txbxContent>
                  </v:textbox>
                </v:shape>
                <v:line id="Line 163" o:spid="_x0000_s16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6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4602F3" w:rsidRPr="007C1AAC" w:rsidRDefault="004602F3"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538" w:name="_Toc524533544"/>
      <w:r w:rsidRPr="00276D24">
        <w:rPr>
          <w:noProof w:val="0"/>
        </w:rPr>
        <w:t>3.</w:t>
      </w:r>
      <w:r w:rsidR="004F03C8">
        <w:rPr>
          <w:noProof w:val="0"/>
        </w:rPr>
        <w:t>67</w:t>
      </w:r>
      <w:r w:rsidRPr="00276D24">
        <w:rPr>
          <w:noProof w:val="0"/>
        </w:rPr>
        <w:t>.4.1 Provide Plan Definition</w:t>
      </w:r>
      <w:bookmarkEnd w:id="538"/>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539" w:name="_Toc524533545"/>
      <w:r w:rsidRPr="00276D24">
        <w:rPr>
          <w:noProof w:val="0"/>
        </w:rPr>
        <w:t>3.</w:t>
      </w:r>
      <w:r w:rsidR="004F03C8">
        <w:rPr>
          <w:noProof w:val="0"/>
        </w:rPr>
        <w:t>67</w:t>
      </w:r>
      <w:r w:rsidRPr="00276D24">
        <w:rPr>
          <w:noProof w:val="0"/>
        </w:rPr>
        <w:t>.4.1.1 Trigger Events</w:t>
      </w:r>
      <w:bookmarkEnd w:id="539"/>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540" w:name="_Toc524533546"/>
      <w:r w:rsidRPr="00276D24">
        <w:rPr>
          <w:noProof w:val="0"/>
        </w:rPr>
        <w:t>3.</w:t>
      </w:r>
      <w:r w:rsidR="004F03C8">
        <w:rPr>
          <w:noProof w:val="0"/>
        </w:rPr>
        <w:t>67</w:t>
      </w:r>
      <w:r w:rsidRPr="00276D24">
        <w:rPr>
          <w:noProof w:val="0"/>
        </w:rPr>
        <w:t>.4.1.2 Message Semantics</w:t>
      </w:r>
      <w:bookmarkEnd w:id="540"/>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74C68EB8" w:rsidR="00DF635D" w:rsidRPr="00276D24" w:rsidRDefault="00DF635D" w:rsidP="00DF635D">
      <w:pPr>
        <w:pStyle w:val="BodyText"/>
      </w:pPr>
      <w:r w:rsidRPr="00276D24">
        <w:t xml:space="preserve">See </w:t>
      </w:r>
      <w:ins w:id="541" w:author="Jones, Emma" w:date="2019-04-11T18:10: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42" w:author="Jones, Emma" w:date="2019-04-11T18:10:00Z">
        <w:r w:rsidR="009F2EC6">
          <w:instrText xml:space="preserve">" </w:instrText>
        </w:r>
        <w:r w:rsidR="009F2EC6">
          <w:fldChar w:fldCharType="separate"/>
        </w:r>
      </w:ins>
      <w:r w:rsidR="009F2EC6" w:rsidRPr="00DA5094">
        <w:rPr>
          <w:rStyle w:val="Hyperlink"/>
        </w:rPr>
        <w:t>http://hl7.org/fhir/R4/subscription.html</w:t>
      </w:r>
      <w:ins w:id="543" w:author="Jones, Emma" w:date="2019-04-11T18:10:00Z">
        <w:r w:rsidR="009F2EC6">
          <w:fldChar w:fldCharType="end"/>
        </w:r>
        <w:r w:rsidR="009F2EC6">
          <w:t xml:space="preserve"> </w:t>
        </w:r>
      </w:ins>
      <w:r w:rsidRPr="00276D24">
        <w:t>.</w:t>
      </w:r>
    </w:p>
    <w:p w14:paraId="5D1614CA" w14:textId="03277623" w:rsidR="00DF635D" w:rsidRPr="00276D24" w:rsidRDefault="00DF635D" w:rsidP="00DF635D">
      <w:pPr>
        <w:pStyle w:val="Heading5"/>
        <w:numPr>
          <w:ilvl w:val="0"/>
          <w:numId w:val="0"/>
        </w:numPr>
        <w:rPr>
          <w:noProof w:val="0"/>
        </w:rPr>
      </w:pPr>
      <w:bookmarkStart w:id="544" w:name="_Toc524533547"/>
      <w:r w:rsidRPr="00276D24">
        <w:rPr>
          <w:noProof w:val="0"/>
        </w:rPr>
        <w:t>3.</w:t>
      </w:r>
      <w:r w:rsidR="004F03C8">
        <w:rPr>
          <w:noProof w:val="0"/>
        </w:rPr>
        <w:t>67</w:t>
      </w:r>
      <w:r w:rsidRPr="00276D24">
        <w:rPr>
          <w:noProof w:val="0"/>
        </w:rPr>
        <w:t>.4.1.3 Expected Actions</w:t>
      </w:r>
      <w:bookmarkEnd w:id="544"/>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545" w:name="_Toc524533548"/>
      <w:r w:rsidRPr="00276D24">
        <w:rPr>
          <w:noProof w:val="0"/>
        </w:rPr>
        <w:t>3.</w:t>
      </w:r>
      <w:r w:rsidR="004F03C8">
        <w:rPr>
          <w:noProof w:val="0"/>
        </w:rPr>
        <w:t>67</w:t>
      </w:r>
      <w:r w:rsidRPr="00276D24">
        <w:rPr>
          <w:noProof w:val="0"/>
        </w:rPr>
        <w:t>.5 Security Considerations</w:t>
      </w:r>
      <w:bookmarkEnd w:id="545"/>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546" w:name="_Toc524533549"/>
      <w:r w:rsidRPr="00276D24">
        <w:rPr>
          <w:noProof w:val="0"/>
        </w:rPr>
        <w:lastRenderedPageBreak/>
        <w:t>3.</w:t>
      </w:r>
      <w:r w:rsidR="004F03C8">
        <w:rPr>
          <w:noProof w:val="0"/>
        </w:rPr>
        <w:t>68</w:t>
      </w:r>
      <w:r w:rsidRPr="00276D24">
        <w:rPr>
          <w:noProof w:val="0"/>
        </w:rPr>
        <w:t xml:space="preserve"> Provide Activity Definition [PCC-</w:t>
      </w:r>
      <w:commentRangeStart w:id="547"/>
      <w:r w:rsidR="004F03C8">
        <w:rPr>
          <w:noProof w:val="0"/>
        </w:rPr>
        <w:t>68</w:t>
      </w:r>
      <w:commentRangeEnd w:id="547"/>
      <w:r w:rsidR="00A52A2F">
        <w:rPr>
          <w:rStyle w:val="CommentReference"/>
          <w:rFonts w:ascii="Times New Roman" w:hAnsi="Times New Roman"/>
          <w:b w:val="0"/>
          <w:noProof w:val="0"/>
          <w:kern w:val="0"/>
        </w:rPr>
        <w:commentReference w:id="547"/>
      </w:r>
      <w:r w:rsidRPr="00276D24">
        <w:rPr>
          <w:noProof w:val="0"/>
        </w:rPr>
        <w:t>]</w:t>
      </w:r>
      <w:bookmarkEnd w:id="546"/>
    </w:p>
    <w:p w14:paraId="01A2745B" w14:textId="0C4855BE" w:rsidR="00CF23CE" w:rsidRPr="00276D24" w:rsidRDefault="00CF23CE" w:rsidP="00CF23CE">
      <w:pPr>
        <w:pStyle w:val="Heading3"/>
        <w:numPr>
          <w:ilvl w:val="0"/>
          <w:numId w:val="0"/>
        </w:numPr>
        <w:rPr>
          <w:noProof w:val="0"/>
        </w:rPr>
      </w:pPr>
      <w:bookmarkStart w:id="548" w:name="_Toc524533550"/>
      <w:r w:rsidRPr="00276D24">
        <w:rPr>
          <w:noProof w:val="0"/>
        </w:rPr>
        <w:t>3.</w:t>
      </w:r>
      <w:r w:rsidR="004F03C8">
        <w:rPr>
          <w:noProof w:val="0"/>
        </w:rPr>
        <w:t>68</w:t>
      </w:r>
      <w:r w:rsidRPr="00276D24">
        <w:rPr>
          <w:noProof w:val="0"/>
        </w:rPr>
        <w:t>.1 Scope</w:t>
      </w:r>
      <w:bookmarkEnd w:id="548"/>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549" w:name="_Toc524533551"/>
      <w:r w:rsidRPr="00276D24">
        <w:rPr>
          <w:noProof w:val="0"/>
        </w:rPr>
        <w:t>3.</w:t>
      </w:r>
      <w:r w:rsidR="004F03C8">
        <w:rPr>
          <w:noProof w:val="0"/>
        </w:rPr>
        <w:t>68</w:t>
      </w:r>
      <w:r w:rsidRPr="00276D24">
        <w:rPr>
          <w:noProof w:val="0"/>
        </w:rPr>
        <w:t>.2 Actor Roles</w:t>
      </w:r>
      <w:bookmarkEnd w:id="549"/>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4602F3" w:rsidRDefault="004602F3"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4602F3" w:rsidRDefault="004602F3"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4602F3" w:rsidRDefault="004602F3"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71"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">
                <v:shape id="_x0000_s1672" type="#_x0000_t75" style="position:absolute;width:37261;height:16002;visibility:visible;mso-wrap-style:square">
                  <v:fill o:detectmouseclick="t"/>
                  <v:path o:connecttype="none"/>
                </v:shape>
                <v:oval id="_x0000_s1673"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4602F3" w:rsidRDefault="004602F3" w:rsidP="00CF23CE">
                        <w:pPr>
                          <w:jc w:val="center"/>
                          <w:rPr>
                            <w:sz w:val="18"/>
                          </w:rPr>
                        </w:pPr>
                        <w:r>
                          <w:rPr>
                            <w:sz w:val="18"/>
                          </w:rPr>
                          <w:t>Provide Activity Definition [PCC-68]</w:t>
                        </w:r>
                      </w:p>
                    </w:txbxContent>
                  </v:textbox>
                </v:oval>
                <v:shape id="_x0000_s167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4602F3" w:rsidRDefault="004602F3" w:rsidP="00CF23CE">
                        <w:pPr>
                          <w:rPr>
                            <w:sz w:val="18"/>
                          </w:rPr>
                        </w:pPr>
                        <w:r>
                          <w:rPr>
                            <w:sz w:val="18"/>
                          </w:rPr>
                          <w:t>Care Plan Definition Service</w:t>
                        </w:r>
                      </w:p>
                    </w:txbxContent>
                  </v:textbox>
                </v:shape>
                <v:line id="Line 155" o:spid="_x0000_s167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7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4602F3" w:rsidRDefault="004602F3" w:rsidP="00CF23CE">
                        <w:pPr>
                          <w:rPr>
                            <w:sz w:val="18"/>
                          </w:rPr>
                        </w:pPr>
                        <w:r>
                          <w:rPr>
                            <w:sz w:val="18"/>
                          </w:rPr>
                          <w:t>Care Plan Contributor</w:t>
                        </w:r>
                      </w:p>
                    </w:txbxContent>
                  </v:textbox>
                </v:shape>
                <v:line id="Line 157" o:spid="_x0000_s167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550" w:name="_Toc524533552"/>
      <w:r w:rsidRPr="00276D24">
        <w:rPr>
          <w:noProof w:val="0"/>
        </w:rPr>
        <w:t>3.</w:t>
      </w:r>
      <w:r w:rsidR="004F03C8">
        <w:rPr>
          <w:noProof w:val="0"/>
        </w:rPr>
        <w:t>68</w:t>
      </w:r>
      <w:r w:rsidRPr="00276D24">
        <w:rPr>
          <w:noProof w:val="0"/>
        </w:rPr>
        <w:t>.3 Referenced Standards</w:t>
      </w:r>
      <w:bookmarkEnd w:id="550"/>
    </w:p>
    <w:p w14:paraId="41F9879E" w14:textId="23FEBCD8" w:rsidR="00CF23CE" w:rsidRPr="00276D24" w:rsidRDefault="00CF23CE" w:rsidP="00CF23CE">
      <w:pPr>
        <w:pStyle w:val="BodyText"/>
      </w:pPr>
      <w:r w:rsidRPr="00276D24">
        <w:t xml:space="preserve">HL7 FHIR standard </w:t>
      </w:r>
      <w:del w:id="551" w:author="Jones, Emma" w:date="2019-04-11T18:16:00Z">
        <w:r w:rsidR="00FC2DDA" w:rsidDel="007C3CEE">
          <w:delText>release 4</w:delText>
        </w:r>
        <w:r w:rsidRPr="00276D24" w:rsidDel="007C3CEE">
          <w:delText xml:space="preserve"> (STU)</w:delText>
        </w:r>
      </w:del>
      <w:ins w:id="552" w:author="Jones, Emma" w:date="2019-04-11T18:16:00Z">
        <w:r w:rsidR="007C3CEE">
          <w:t xml:space="preserve">R4 </w:t>
        </w:r>
      </w:ins>
    </w:p>
    <w:p w14:paraId="1CD4807B" w14:textId="058F25B6" w:rsidR="00CF23CE" w:rsidRPr="00276D24" w:rsidRDefault="00CF23CE" w:rsidP="00CF23CE">
      <w:pPr>
        <w:pStyle w:val="Heading3"/>
        <w:numPr>
          <w:ilvl w:val="0"/>
          <w:numId w:val="0"/>
        </w:numPr>
        <w:rPr>
          <w:noProof w:val="0"/>
        </w:rPr>
      </w:pPr>
      <w:bookmarkStart w:id="553" w:name="_Toc524533553"/>
      <w:r w:rsidRPr="00276D24">
        <w:rPr>
          <w:noProof w:val="0"/>
        </w:rPr>
        <w:lastRenderedPageBreak/>
        <w:t>3.</w:t>
      </w:r>
      <w:r w:rsidR="004F03C8">
        <w:rPr>
          <w:noProof w:val="0"/>
        </w:rPr>
        <w:t>68</w:t>
      </w:r>
      <w:r w:rsidRPr="00276D24">
        <w:rPr>
          <w:noProof w:val="0"/>
        </w:rPr>
        <w:t>.4 Interaction Diagram</w:t>
      </w:r>
      <w:bookmarkEnd w:id="553"/>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4602F3" w:rsidRPr="007C1AAC" w:rsidRDefault="004602F3"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4602F3" w:rsidRPr="007C1AAC" w:rsidRDefault="004602F3"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4602F3" w:rsidRPr="007C1AAC" w:rsidRDefault="004602F3"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">
                <v:shape id="_x0000_s1679" type="#_x0000_t75" style="position:absolute;width:59436;height:24003;visibility:visible;mso-wrap-style:square">
                  <v:fill o:detectmouseclick="t"/>
                  <v:path o:connecttype="none"/>
                </v:shape>
                <v:shape id="_x0000_s168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4602F3" w:rsidRPr="007C1AAC" w:rsidRDefault="004602F3" w:rsidP="00CF23CE">
                        <w:pPr>
                          <w:jc w:val="center"/>
                          <w:rPr>
                            <w:sz w:val="22"/>
                            <w:szCs w:val="22"/>
                          </w:rPr>
                        </w:pPr>
                        <w:r>
                          <w:rPr>
                            <w:sz w:val="22"/>
                            <w:szCs w:val="22"/>
                          </w:rPr>
                          <w:t>Care Plan Definition Service</w:t>
                        </w:r>
                      </w:p>
                    </w:txbxContent>
                  </v:textbox>
                </v:shape>
                <v:line id="Line 161" o:spid="_x0000_s16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8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4602F3" w:rsidRPr="007C1AAC" w:rsidRDefault="004602F3" w:rsidP="00CF23CE">
                        <w:pPr>
                          <w:rPr>
                            <w:sz w:val="22"/>
                            <w:szCs w:val="22"/>
                          </w:rPr>
                        </w:pPr>
                        <w:r>
                          <w:rPr>
                            <w:sz w:val="22"/>
                            <w:szCs w:val="22"/>
                          </w:rPr>
                          <w:t>Provide Activity Definition</w:t>
                        </w:r>
                      </w:p>
                    </w:txbxContent>
                  </v:textbox>
                </v:shape>
                <v:line id="Line 163" o:spid="_x0000_s16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8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4602F3" w:rsidRPr="007C1AAC" w:rsidRDefault="004602F3"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554"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554"/>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555" w:name="_Toc524533555"/>
      <w:r w:rsidRPr="00276D24">
        <w:rPr>
          <w:noProof w:val="0"/>
        </w:rPr>
        <w:t>3.</w:t>
      </w:r>
      <w:r w:rsidR="004F03C8">
        <w:rPr>
          <w:noProof w:val="0"/>
        </w:rPr>
        <w:t>68</w:t>
      </w:r>
      <w:r w:rsidRPr="00276D24">
        <w:rPr>
          <w:noProof w:val="0"/>
        </w:rPr>
        <w:t>.4.1.1 Trigger Events</w:t>
      </w:r>
      <w:bookmarkEnd w:id="555"/>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556" w:name="_Toc524533556"/>
      <w:r w:rsidRPr="00276D24">
        <w:rPr>
          <w:noProof w:val="0"/>
        </w:rPr>
        <w:t>3.</w:t>
      </w:r>
      <w:r w:rsidR="004F03C8">
        <w:rPr>
          <w:noProof w:val="0"/>
        </w:rPr>
        <w:t>68</w:t>
      </w:r>
      <w:r w:rsidRPr="00276D24">
        <w:rPr>
          <w:noProof w:val="0"/>
        </w:rPr>
        <w:t>.4.1.2 Message Semantics</w:t>
      </w:r>
      <w:bookmarkEnd w:id="556"/>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136039C5" w:rsidR="00CF23CE" w:rsidRPr="00276D24" w:rsidRDefault="00CF23CE" w:rsidP="00CF23CE">
      <w:pPr>
        <w:pStyle w:val="BodyText"/>
      </w:pPr>
      <w:r w:rsidRPr="00276D24">
        <w:t xml:space="preserve">See </w:t>
      </w:r>
      <w:ins w:id="557" w:author="Jones, Emma" w:date="2019-04-11T18:11: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58" w:author="Jones, Emma" w:date="2019-04-11T18:11:00Z">
        <w:r w:rsidR="009F2EC6">
          <w:instrText xml:space="preserve">" </w:instrText>
        </w:r>
        <w:r w:rsidR="009F2EC6">
          <w:fldChar w:fldCharType="separate"/>
        </w:r>
      </w:ins>
      <w:r w:rsidR="009F2EC6" w:rsidRPr="00DA5094">
        <w:rPr>
          <w:rStyle w:val="Hyperlink"/>
        </w:rPr>
        <w:t>http://hl7.org/fhir/R4/subscription.html</w:t>
      </w:r>
      <w:ins w:id="559" w:author="Jones, Emma" w:date="2019-04-11T18:11:00Z">
        <w:r w:rsidR="009F2EC6">
          <w:fldChar w:fldCharType="end"/>
        </w:r>
        <w:r w:rsidR="009F2EC6">
          <w:t xml:space="preserve"> </w:t>
        </w:r>
      </w:ins>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560" w:name="_Toc524533557"/>
      <w:r w:rsidRPr="00276D24">
        <w:rPr>
          <w:noProof w:val="0"/>
        </w:rPr>
        <w:t>3.</w:t>
      </w:r>
      <w:r w:rsidR="004F03C8">
        <w:rPr>
          <w:noProof w:val="0"/>
        </w:rPr>
        <w:t>68</w:t>
      </w:r>
      <w:r w:rsidRPr="00276D24">
        <w:rPr>
          <w:noProof w:val="0"/>
        </w:rPr>
        <w:t>.4.1.3 Expected Actions</w:t>
      </w:r>
      <w:bookmarkEnd w:id="560"/>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561" w:name="_Toc524533558"/>
      <w:r w:rsidRPr="00276D24">
        <w:rPr>
          <w:noProof w:val="0"/>
        </w:rPr>
        <w:t>3.</w:t>
      </w:r>
      <w:r w:rsidR="004F03C8">
        <w:rPr>
          <w:noProof w:val="0"/>
        </w:rPr>
        <w:t>68</w:t>
      </w:r>
      <w:r w:rsidRPr="00276D24">
        <w:rPr>
          <w:noProof w:val="0"/>
        </w:rPr>
        <w:t>.5 Security Considerations</w:t>
      </w:r>
      <w:bookmarkEnd w:id="561"/>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562"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562"/>
    </w:p>
    <w:p w14:paraId="245D462E" w14:textId="5F429AF5" w:rsidR="00DE5BF8" w:rsidRPr="00276D24" w:rsidRDefault="00DE5BF8" w:rsidP="00DE5BF8">
      <w:pPr>
        <w:pStyle w:val="Heading3"/>
        <w:numPr>
          <w:ilvl w:val="0"/>
          <w:numId w:val="0"/>
        </w:numPr>
        <w:rPr>
          <w:noProof w:val="0"/>
        </w:rPr>
      </w:pPr>
      <w:bookmarkStart w:id="563" w:name="_Toc524533560"/>
      <w:r w:rsidRPr="00276D24">
        <w:rPr>
          <w:noProof w:val="0"/>
        </w:rPr>
        <w:t>3.</w:t>
      </w:r>
      <w:r w:rsidR="004F03C8">
        <w:rPr>
          <w:noProof w:val="0"/>
        </w:rPr>
        <w:t>69</w:t>
      </w:r>
      <w:r w:rsidRPr="00276D24">
        <w:rPr>
          <w:noProof w:val="0"/>
        </w:rPr>
        <w:t>.1 Scope</w:t>
      </w:r>
      <w:bookmarkEnd w:id="563"/>
    </w:p>
    <w:p w14:paraId="478C5E1C" w14:textId="263C0770" w:rsidR="000C0394" w:rsidRPr="00276D24" w:rsidRDefault="000C0394" w:rsidP="000C0394">
      <w:pPr>
        <w:pStyle w:val="BodyText"/>
      </w:pPr>
      <w:r w:rsidRPr="00276D24">
        <w:t xml:space="preserve">This transaction is </w:t>
      </w:r>
      <w:r w:rsidR="005006D9" w:rsidRPr="00276D24">
        <w:t xml:space="preserve">used </w:t>
      </w:r>
      <w:r w:rsidRPr="00276D24">
        <w:t>to generate a Care Plan</w:t>
      </w:r>
      <w:ins w:id="564" w:author="Jones, Emma" w:date="2019-04-12T11:43:00Z">
        <w:r w:rsidR="006C759E">
          <w:t xml:space="preserve"> </w:t>
        </w:r>
      </w:ins>
      <w:del w:id="565" w:author="Jones, Emma" w:date="2019-04-12T11:43:00Z">
        <w:r w:rsidRPr="00276D24" w:rsidDel="006C759E">
          <w:delText xml:space="preserve"> </w:delText>
        </w:r>
      </w:del>
      <w:r w:rsidR="00DA0E8F" w:rsidRPr="00276D24">
        <w:t xml:space="preserve">and subsequent </w:t>
      </w:r>
      <w:r w:rsidRPr="00276D24">
        <w:t>request</w:t>
      </w:r>
      <w:r w:rsidR="005B1DD5" w:rsidRPr="00276D24">
        <w:t xml:space="preserve"> or task</w:t>
      </w:r>
      <w:r w:rsidRPr="00276D24">
        <w:t xml:space="preserve"> resources. Care Plan Contributor</w:t>
      </w:r>
      <w:ins w:id="566" w:author="Jones, Emma" w:date="2019-04-12T11:44:00Z">
        <w:r w:rsidR="00F376E5">
          <w:t xml:space="preserve"> </w:t>
        </w:r>
      </w:ins>
      <w:del w:id="567" w:author="Jones, Emma" w:date="2019-04-12T11:44:00Z">
        <w:r w:rsidRPr="00276D24" w:rsidDel="00F376E5">
          <w:delText xml:space="preserve"> </w:delText>
        </w:r>
      </w:del>
      <w:r w:rsidRPr="00276D24">
        <w:t xml:space="preserve">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7AD26F62"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568" w:name="_Toc524533561"/>
      <w:r w:rsidRPr="00276D24">
        <w:rPr>
          <w:noProof w:val="0"/>
        </w:rPr>
        <w:t>3.</w:t>
      </w:r>
      <w:r w:rsidR="004F03C8">
        <w:rPr>
          <w:noProof w:val="0"/>
        </w:rPr>
        <w:t>69</w:t>
      </w:r>
      <w:r w:rsidRPr="00276D24">
        <w:rPr>
          <w:noProof w:val="0"/>
        </w:rPr>
        <w:t>.2 Actor Roles</w:t>
      </w:r>
      <w:bookmarkEnd w:id="568"/>
    </w:p>
    <w:p w14:paraId="777AEE18" w14:textId="29A24FFE" w:rsidR="000C0394" w:rsidRPr="00276D24" w:rsidRDefault="000C0394" w:rsidP="004303A2">
      <w:pPr>
        <w:pStyle w:val="BodyText"/>
        <w:jc w:val="center"/>
      </w:pPr>
      <w:r w:rsidRPr="00276D24">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4602F3" w:rsidRDefault="004602F3"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4602F3" w:rsidRDefault="004602F3"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4602F3" w:rsidRDefault="004602F3"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88"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">
                <v:shape id="_x0000_s1689" type="#_x0000_t75" style="position:absolute;width:37261;height:16281;visibility:visible;mso-wrap-style:square">
                  <v:fill o:detectmouseclick="t"/>
                  <v:path o:connecttype="none"/>
                </v:shape>
                <v:oval id="_x0000_s1690"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4602F3" w:rsidRDefault="004602F3" w:rsidP="000C0394">
                        <w:pPr>
                          <w:jc w:val="center"/>
                          <w:rPr>
                            <w:sz w:val="18"/>
                          </w:rPr>
                        </w:pPr>
                        <w:r>
                          <w:rPr>
                            <w:sz w:val="18"/>
                          </w:rPr>
                          <w:t>Apply Activity Definition Operation [PCC-69]</w:t>
                        </w:r>
                      </w:p>
                    </w:txbxContent>
                  </v:textbox>
                </v:oval>
                <v:shape id="_x0000_s1691"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4602F3" w:rsidRDefault="004602F3" w:rsidP="000C0394">
                        <w:pPr>
                          <w:rPr>
                            <w:sz w:val="18"/>
                          </w:rPr>
                        </w:pPr>
                        <w:r>
                          <w:rPr>
                            <w:sz w:val="18"/>
                          </w:rPr>
                          <w:t>Care Plan Contributor</w:t>
                        </w:r>
                      </w:p>
                    </w:txbxContent>
                  </v:textbox>
                </v:shape>
                <v:line id="Line 155" o:spid="_x0000_s169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93"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4602F3" w:rsidRDefault="004602F3" w:rsidP="000C0394">
                        <w:pPr>
                          <w:rPr>
                            <w:sz w:val="18"/>
                          </w:rPr>
                        </w:pPr>
                        <w:r>
                          <w:rPr>
                            <w:sz w:val="18"/>
                          </w:rPr>
                          <w:t>Care Plan Service</w:t>
                        </w:r>
                      </w:p>
                    </w:txbxContent>
                  </v:textbox>
                </v:shape>
                <v:line id="Line 157" o:spid="_x0000_s169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569" w:name="_Toc524533562"/>
      <w:r w:rsidRPr="00276D24">
        <w:rPr>
          <w:noProof w:val="0"/>
        </w:rPr>
        <w:t>3.</w:t>
      </w:r>
      <w:r w:rsidR="004F03C8">
        <w:rPr>
          <w:noProof w:val="0"/>
        </w:rPr>
        <w:t>69</w:t>
      </w:r>
      <w:r w:rsidRPr="00276D24">
        <w:rPr>
          <w:noProof w:val="0"/>
        </w:rPr>
        <w:t>.3 Referenced Standards</w:t>
      </w:r>
      <w:bookmarkEnd w:id="569"/>
    </w:p>
    <w:p w14:paraId="443BF2A4" w14:textId="0A050883" w:rsidR="00354B31" w:rsidRPr="00276D24" w:rsidRDefault="000C0394" w:rsidP="000C7F8B">
      <w:pPr>
        <w:pStyle w:val="BodyText"/>
      </w:pPr>
      <w:r w:rsidRPr="00276D24">
        <w:t xml:space="preserve">HL7 FHIR standard </w:t>
      </w:r>
      <w:del w:id="570" w:author="Jones, Emma" w:date="2019-04-11T18:16:00Z">
        <w:r w:rsidR="00FC2DDA" w:rsidDel="007C3CEE">
          <w:delText>release 4</w:delText>
        </w:r>
        <w:r w:rsidRPr="00276D24" w:rsidDel="007C3CEE">
          <w:delText xml:space="preserve"> (STU)</w:delText>
        </w:r>
      </w:del>
      <w:ins w:id="571" w:author="Jones, Emma" w:date="2019-04-11T18:16:00Z">
        <w:r w:rsidR="007C3CEE">
          <w:t xml:space="preserve">R4 </w:t>
        </w:r>
      </w:ins>
    </w:p>
    <w:p w14:paraId="16CD7A74" w14:textId="7AEAFF4C" w:rsidR="00296918" w:rsidRPr="00276D24" w:rsidRDefault="00296918" w:rsidP="00296918">
      <w:pPr>
        <w:pStyle w:val="Heading3"/>
        <w:numPr>
          <w:ilvl w:val="0"/>
          <w:numId w:val="0"/>
        </w:numPr>
        <w:rPr>
          <w:noProof w:val="0"/>
        </w:rPr>
      </w:pPr>
      <w:bookmarkStart w:id="572" w:name="_Toc524533563"/>
      <w:r w:rsidRPr="00276D24">
        <w:rPr>
          <w:noProof w:val="0"/>
        </w:rPr>
        <w:lastRenderedPageBreak/>
        <w:t>3.</w:t>
      </w:r>
      <w:r w:rsidR="004F03C8">
        <w:rPr>
          <w:noProof w:val="0"/>
        </w:rPr>
        <w:t>69</w:t>
      </w:r>
      <w:r w:rsidRPr="00276D24">
        <w:rPr>
          <w:noProof w:val="0"/>
        </w:rPr>
        <w:t>.4 Interaction Diagram</w:t>
      </w:r>
      <w:bookmarkEnd w:id="572"/>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4602F3" w:rsidRPr="007C1AAC" w:rsidRDefault="004602F3"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4602F3" w:rsidRPr="007C1AAC" w:rsidRDefault="004602F3"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4602F3" w:rsidRDefault="004602F3"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95"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">
                <v:shape id="_x0000_s1696" type="#_x0000_t75" style="position:absolute;width:48196;height:24003;visibility:visible;mso-wrap-style:square">
                  <v:fill o:detectmouseclick="t"/>
                  <v:path o:connecttype="none"/>
                </v:shape>
                <v:shape id="_x0000_s1697"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4602F3" w:rsidRPr="007C1AAC" w:rsidRDefault="004602F3" w:rsidP="00354B31">
                        <w:pPr>
                          <w:jc w:val="center"/>
                          <w:rPr>
                            <w:sz w:val="22"/>
                            <w:szCs w:val="22"/>
                          </w:rPr>
                        </w:pPr>
                        <w:r>
                          <w:rPr>
                            <w:sz w:val="22"/>
                            <w:szCs w:val="22"/>
                          </w:rPr>
                          <w:t>Care Plan Contributor</w:t>
                        </w:r>
                      </w:p>
                    </w:txbxContent>
                  </v:textbox>
                </v:shape>
                <v:line id="Line 161" o:spid="_x0000_s1698"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99"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700"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701"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702"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4602F3" w:rsidRPr="007C1AAC" w:rsidRDefault="004602F3" w:rsidP="00354B31">
                        <w:pPr>
                          <w:jc w:val="center"/>
                          <w:rPr>
                            <w:sz w:val="22"/>
                            <w:szCs w:val="22"/>
                          </w:rPr>
                        </w:pPr>
                        <w:r>
                          <w:rPr>
                            <w:sz w:val="22"/>
                            <w:szCs w:val="22"/>
                          </w:rPr>
                          <w:t>Care Plan Service</w:t>
                        </w:r>
                      </w:p>
                    </w:txbxContent>
                  </v:textbox>
                </v:shape>
                <v:shape id="_x0000_s1703"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4602F3" w:rsidRDefault="004602F3" w:rsidP="00354B31">
                        <w:pPr>
                          <w:pStyle w:val="NormalWeb"/>
                        </w:pPr>
                        <w:r>
                          <w:rPr>
                            <w:sz w:val="22"/>
                            <w:szCs w:val="22"/>
                          </w:rPr>
                          <w:t>Apply Activity Definition Operation</w:t>
                        </w:r>
                      </w:p>
                    </w:txbxContent>
                  </v:textbox>
                </v:shape>
                <v:line id="Line 166" o:spid="_x0000_s1704"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573" w:name="_Toc524533564"/>
      <w:r w:rsidRPr="004303A2">
        <w:t>3.</w:t>
      </w:r>
      <w:r w:rsidR="004F03C8">
        <w:t>69</w:t>
      </w:r>
      <w:r w:rsidR="00DE5BF8" w:rsidRPr="004303A2">
        <w:t>.4.1</w:t>
      </w:r>
      <w:r w:rsidR="00865546" w:rsidRPr="004303A2">
        <w:t xml:space="preserve"> </w:t>
      </w:r>
      <w:r w:rsidR="00D17B4E" w:rsidRPr="004303A2">
        <w:t>Apply Activity Definition Operation</w:t>
      </w:r>
      <w:bookmarkEnd w:id="573"/>
    </w:p>
    <w:p w14:paraId="3C0B4F2F" w14:textId="3C4A663C"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t>
      </w:r>
      <w:ins w:id="574" w:author="Jones, Emma" w:date="2019-04-12T11:37:00Z">
        <w:r w:rsidR="006A39E7">
          <w:t>and</w:t>
        </w:r>
      </w:ins>
      <w:ins w:id="575" w:author="Jones, Emma" w:date="2019-04-12T11:38:00Z">
        <w:r w:rsidR="006A39E7">
          <w:t>/</w:t>
        </w:r>
      </w:ins>
      <w:ins w:id="576" w:author="Jones, Emma" w:date="2019-04-12T11:37:00Z">
        <w:r w:rsidR="006A39E7">
          <w:t xml:space="preserve">or Care Team </w:t>
        </w:r>
      </w:ins>
      <w:r w:rsidR="00221CD1" w:rsidRPr="00276D24">
        <w:t xml:space="preserve">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ins w:id="577" w:author="Jones, Emma" w:date="2019-04-12T11:38:00Z">
        <w:r w:rsidR="006A39E7">
          <w:t xml:space="preserve"> and/or Care Team</w:t>
        </w:r>
      </w:ins>
      <w:r w:rsidR="000D5169" w:rsidRPr="00276D24">
        <w:t xml:space="preserve">. </w:t>
      </w:r>
    </w:p>
    <w:p w14:paraId="18E999CA" w14:textId="44C4DF16" w:rsidR="00DE5BF8" w:rsidRPr="004303A2" w:rsidRDefault="00CF21AF" w:rsidP="004303A2">
      <w:pPr>
        <w:pStyle w:val="Heading5"/>
      </w:pPr>
      <w:bookmarkStart w:id="578" w:name="_Toc524533565"/>
      <w:r w:rsidRPr="004303A2">
        <w:t>3.</w:t>
      </w:r>
      <w:r w:rsidR="004F03C8">
        <w:t>69</w:t>
      </w:r>
      <w:r w:rsidR="00DE5BF8" w:rsidRPr="004303A2">
        <w:t>.4.1.1 Trigger Events</w:t>
      </w:r>
      <w:bookmarkEnd w:id="578"/>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579" w:name="_Toc524533566"/>
      <w:r w:rsidRPr="004303A2">
        <w:t>3.</w:t>
      </w:r>
      <w:r w:rsidR="004F03C8">
        <w:t>69</w:t>
      </w:r>
      <w:r w:rsidR="00DE5BF8" w:rsidRPr="004303A2">
        <w:t>.4.1.2 Message Semantics</w:t>
      </w:r>
      <w:bookmarkEnd w:id="579"/>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7B3740" w:rsidR="00DE5BF8" w:rsidRPr="00276D24" w:rsidRDefault="00DE5BF8" w:rsidP="00DE5BF8">
      <w:pPr>
        <w:pStyle w:val="BodyText"/>
      </w:pPr>
      <w:r w:rsidRPr="00276D24">
        <w:t xml:space="preserve">See: </w:t>
      </w:r>
      <w:r w:rsidR="0013023A">
        <w:rPr>
          <w:rStyle w:val="Hyperlink"/>
        </w:rPr>
        <w:fldChar w:fldCharType="begin"/>
      </w:r>
      <w:ins w:id="580" w:author="Jones, Emma" w:date="2019-04-11T18:11:00Z">
        <w:r w:rsidR="009F2EC6">
          <w:rPr>
            <w:rStyle w:val="Hyperlink"/>
          </w:rPr>
          <w:instrText>HYPERLINK "http://hl7.org/fhir/R4/activitydefinition-operations.html" \l "apply"</w:instrText>
        </w:r>
      </w:ins>
      <w:del w:id="581" w:author="Jones, Emma" w:date="2019-04-11T18:11:00Z">
        <w:r w:rsidR="0013023A" w:rsidDel="009F2EC6">
          <w:rPr>
            <w:rStyle w:val="Hyperlink"/>
          </w:rPr>
          <w:delInstrText xml:space="preserve"> HYPERLINK "http://hl7.org/fhir/STU3/activitydefinition-operations.html" \l "apply" </w:delInstrText>
        </w:r>
      </w:del>
      <w:r w:rsidR="0013023A">
        <w:rPr>
          <w:rStyle w:val="Hyperlink"/>
        </w:rPr>
        <w:fldChar w:fldCharType="separate"/>
      </w:r>
      <w:r w:rsidR="00214448" w:rsidRPr="00276D24">
        <w:rPr>
          <w:rStyle w:val="Hyperlink"/>
        </w:rPr>
        <w:t>http://hl7.org/fhir/</w:t>
      </w:r>
      <w:r w:rsidR="00FC2DDA">
        <w:rPr>
          <w:rStyle w:val="Hyperlink"/>
        </w:rPr>
        <w:t>R4</w:t>
      </w:r>
      <w:r w:rsidR="00214448" w:rsidRPr="00276D24">
        <w:rPr>
          <w:rStyle w:val="Hyperlink"/>
        </w:rPr>
        <w:t>/activitydefinition-operations.html#apply</w:t>
      </w:r>
      <w:r w:rsidR="0013023A">
        <w:rPr>
          <w:rStyle w:val="Hyperlink"/>
        </w:rPr>
        <w:fldChar w:fldCharType="end"/>
      </w:r>
      <w:r w:rsidR="00214448" w:rsidRPr="00276D24">
        <w:t xml:space="preserve"> </w:t>
      </w:r>
    </w:p>
    <w:p w14:paraId="26D3996D" w14:textId="6EAD2F74" w:rsidR="00DE5BF8" w:rsidRPr="004303A2" w:rsidRDefault="00DE5BF8" w:rsidP="004303A2">
      <w:pPr>
        <w:pStyle w:val="Heading5"/>
      </w:pPr>
      <w:bookmarkStart w:id="582" w:name="_Toc524533567"/>
      <w:r w:rsidRPr="004303A2">
        <w:lastRenderedPageBreak/>
        <w:t>3.</w:t>
      </w:r>
      <w:r w:rsidR="004F03C8">
        <w:t>69</w:t>
      </w:r>
      <w:r w:rsidRPr="004303A2">
        <w:t>.4.1.3 Expected Actions</w:t>
      </w:r>
      <w:bookmarkEnd w:id="582"/>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583" w:name="_Toc524533568"/>
      <w:r w:rsidRPr="00276D24">
        <w:rPr>
          <w:noProof w:val="0"/>
        </w:rPr>
        <w:t>3.</w:t>
      </w:r>
      <w:r w:rsidR="004F03C8">
        <w:rPr>
          <w:noProof w:val="0"/>
        </w:rPr>
        <w:t>69</w:t>
      </w:r>
      <w:r w:rsidRPr="00276D24">
        <w:rPr>
          <w:noProof w:val="0"/>
        </w:rPr>
        <w:t>.5 Security Considerations</w:t>
      </w:r>
      <w:bookmarkEnd w:id="583"/>
    </w:p>
    <w:p w14:paraId="0CC2FA03" w14:textId="204893C1" w:rsidR="00DE5BF8" w:rsidRDefault="00DE5BF8" w:rsidP="00DE5BF8">
      <w:pPr>
        <w:pStyle w:val="BodyText"/>
        <w:rPr>
          <w:ins w:id="584" w:author="Jones, Emma" w:date="2019-04-25T17:18:00Z"/>
        </w:rPr>
      </w:pPr>
      <w:r w:rsidRPr="00276D24">
        <w:t xml:space="preserve">See X.5 DCP Security Considerations </w:t>
      </w:r>
    </w:p>
    <w:p w14:paraId="2942C04B" w14:textId="7F0F32D7" w:rsidR="004376B5" w:rsidRPr="00276D24" w:rsidRDefault="004376B5" w:rsidP="004376B5">
      <w:pPr>
        <w:pStyle w:val="Heading2"/>
        <w:numPr>
          <w:ilvl w:val="0"/>
          <w:numId w:val="0"/>
        </w:numPr>
        <w:rPr>
          <w:ins w:id="585" w:author="Jones, Emma" w:date="2019-04-25T17:18:00Z"/>
          <w:noProof w:val="0"/>
        </w:rPr>
      </w:pPr>
      <w:ins w:id="586" w:author="Jones, Emma" w:date="2019-04-25T17:18:00Z">
        <w:r w:rsidRPr="00276D24">
          <w:rPr>
            <w:noProof w:val="0"/>
          </w:rPr>
          <w:t>3.</w:t>
        </w:r>
      </w:ins>
      <w:ins w:id="587" w:author="Jones, Emma" w:date="2019-04-26T13:16:00Z">
        <w:r w:rsidR="00D45D31">
          <w:rPr>
            <w:noProof w:val="0"/>
          </w:rPr>
          <w:t>xx</w:t>
        </w:r>
      </w:ins>
      <w:ins w:id="588" w:author="Jones, Emma" w:date="2019-04-25T17:18:00Z">
        <w:r w:rsidRPr="00276D24">
          <w:rPr>
            <w:noProof w:val="0"/>
          </w:rPr>
          <w:t xml:space="preserve"> Apply </w:t>
        </w:r>
        <w:r>
          <w:rPr>
            <w:noProof w:val="0"/>
          </w:rPr>
          <w:t>Plan</w:t>
        </w:r>
        <w:r w:rsidRPr="00276D24">
          <w:rPr>
            <w:noProof w:val="0"/>
          </w:rPr>
          <w:t xml:space="preserve"> Definition Operation </w:t>
        </w:r>
        <w:commentRangeStart w:id="589"/>
        <w:r w:rsidRPr="00276D24">
          <w:rPr>
            <w:noProof w:val="0"/>
          </w:rPr>
          <w:t>[PCC-</w:t>
        </w:r>
      </w:ins>
      <w:ins w:id="590" w:author="Jones, Emma" w:date="2019-04-29T07:32:00Z">
        <w:r w:rsidR="00CA67F6">
          <w:rPr>
            <w:noProof w:val="0"/>
          </w:rPr>
          <w:t>XX</w:t>
        </w:r>
      </w:ins>
      <w:ins w:id="591" w:author="Jones, Emma" w:date="2019-04-25T17:19:00Z">
        <w:r>
          <w:rPr>
            <w:noProof w:val="0"/>
          </w:rPr>
          <w:t>]</w:t>
        </w:r>
      </w:ins>
      <w:commentRangeEnd w:id="589"/>
      <w:ins w:id="592" w:author="Jones, Emma" w:date="2019-04-25T18:10:00Z">
        <w:r w:rsidR="00AE51E3">
          <w:rPr>
            <w:rStyle w:val="CommentReference"/>
            <w:rFonts w:ascii="Times New Roman" w:hAnsi="Times New Roman"/>
            <w:b w:val="0"/>
            <w:noProof w:val="0"/>
            <w:kern w:val="0"/>
          </w:rPr>
          <w:commentReference w:id="589"/>
        </w:r>
      </w:ins>
    </w:p>
    <w:p w14:paraId="4D73A657" w14:textId="4C78F236" w:rsidR="004376B5" w:rsidRPr="00276D24" w:rsidRDefault="004376B5" w:rsidP="004376B5">
      <w:pPr>
        <w:pStyle w:val="Heading3"/>
        <w:numPr>
          <w:ilvl w:val="0"/>
          <w:numId w:val="0"/>
        </w:numPr>
        <w:rPr>
          <w:ins w:id="593" w:author="Jones, Emma" w:date="2019-04-25T17:19:00Z"/>
          <w:noProof w:val="0"/>
        </w:rPr>
      </w:pPr>
      <w:ins w:id="594" w:author="Jones, Emma" w:date="2019-04-25T17:19:00Z">
        <w:r w:rsidRPr="00276D24">
          <w:rPr>
            <w:noProof w:val="0"/>
          </w:rPr>
          <w:t>3.</w:t>
        </w:r>
      </w:ins>
      <w:ins w:id="595" w:author="Jones, Emma" w:date="2019-04-26T13:16:00Z">
        <w:r w:rsidR="00D45D31">
          <w:rPr>
            <w:noProof w:val="0"/>
          </w:rPr>
          <w:t>xx</w:t>
        </w:r>
      </w:ins>
      <w:ins w:id="596" w:author="Jones, Emma" w:date="2019-04-25T17:19:00Z">
        <w:r w:rsidRPr="00276D24">
          <w:rPr>
            <w:noProof w:val="0"/>
          </w:rPr>
          <w:t>.1 Scope</w:t>
        </w:r>
      </w:ins>
    </w:p>
    <w:p w14:paraId="375C40D4" w14:textId="77777777" w:rsidR="00AD4FCB" w:rsidRDefault="004376B5" w:rsidP="004376B5">
      <w:pPr>
        <w:pStyle w:val="BodyText"/>
        <w:rPr>
          <w:ins w:id="597" w:author="Jones, Emma" w:date="2019-04-25T18:19:00Z"/>
        </w:rPr>
      </w:pPr>
      <w:ins w:id="598" w:author="Jones, Emma" w:date="2019-04-25T17:19:00Z">
        <w:r w:rsidRPr="00276D24">
          <w:t>This transaction is used to generate a Care Plan</w:t>
        </w:r>
      </w:ins>
      <w:ins w:id="599" w:author="Jones, Emma" w:date="2019-04-25T17:23:00Z">
        <w:r>
          <w:t>, Care Team</w:t>
        </w:r>
      </w:ins>
      <w:ins w:id="600" w:author="Jones, Emma" w:date="2019-04-25T17:19:00Z">
        <w:r>
          <w:t xml:space="preserve"> </w:t>
        </w:r>
        <w:r w:rsidRPr="00276D24">
          <w:t xml:space="preserve">and subsequent request or task resources. </w:t>
        </w:r>
      </w:ins>
      <w:ins w:id="601" w:author="Jones, Emma" w:date="2019-04-25T18:19:00Z">
        <w:r w:rsidR="00AD4FCB">
          <w:t>System business rules can support the care team members aggregation to make up members for a subsequent</w:t>
        </w:r>
        <w:r w:rsidR="00AD4FCB" w:rsidRPr="00276D24">
          <w:t xml:space="preserve"> </w:t>
        </w:r>
        <w:r w:rsidR="00AD4FCB">
          <w:t>Care Team</w:t>
        </w:r>
        <w:r w:rsidR="00AD4FCB" w:rsidRPr="00276D24">
          <w:t xml:space="preserve"> resource. </w:t>
        </w:r>
        <w:r w:rsidR="00AD4FCB">
          <w:t xml:space="preserve">An example workflow should enable the user to select care team participants similar to how activities are selected as part of care planning. </w:t>
        </w:r>
      </w:ins>
    </w:p>
    <w:p w14:paraId="348B32E3" w14:textId="55F94CDA" w:rsidR="004376B5" w:rsidRDefault="004376B5" w:rsidP="004376B5">
      <w:pPr>
        <w:pStyle w:val="BodyText"/>
        <w:rPr>
          <w:ins w:id="602" w:author="Jones, Emma" w:date="2019-04-25T17:23:00Z"/>
        </w:rPr>
      </w:pPr>
      <w:ins w:id="603" w:author="Jones, Emma" w:date="2019-04-25T17:23:00Z">
        <w:r>
          <w:t xml:space="preserve">The difference between this transaction and </w:t>
        </w:r>
      </w:ins>
      <w:ins w:id="604" w:author="Jones, Emma" w:date="2019-04-25T18:19:00Z">
        <w:r w:rsidR="00AD4FCB">
          <w:t xml:space="preserve">the </w:t>
        </w:r>
      </w:ins>
      <w:ins w:id="605" w:author="Jones, Emma" w:date="2019-04-25T17:23:00Z">
        <w:r>
          <w:t>Apply Activit</w:t>
        </w:r>
      </w:ins>
      <w:ins w:id="606" w:author="Jones, Emma" w:date="2019-04-25T17:24:00Z">
        <w:r>
          <w:t xml:space="preserve">y </w:t>
        </w:r>
        <w:r w:rsidR="00ED1B0A">
          <w:t xml:space="preserve">Definition Operation </w:t>
        </w:r>
      </w:ins>
      <w:ins w:id="607" w:author="Jones, Emma" w:date="2019-04-25T18:19:00Z">
        <w:r w:rsidR="00AD4FCB">
          <w:t xml:space="preserve">[PCC-69] </w:t>
        </w:r>
      </w:ins>
      <w:ins w:id="608" w:author="Jones, Emma" w:date="2019-04-25T17:24:00Z">
        <w:r w:rsidR="00ED1B0A">
          <w:t>is that this operation is used on the PlanDefinition</w:t>
        </w:r>
      </w:ins>
      <w:ins w:id="609" w:author="Jones, Emma" w:date="2019-04-25T17:25:00Z">
        <w:r w:rsidR="00ED1B0A">
          <w:t xml:space="preserve"> resource</w:t>
        </w:r>
      </w:ins>
      <w:ins w:id="610" w:author="Jones, Emma" w:date="2019-04-25T17:24:00Z">
        <w:r w:rsidR="00ED1B0A">
          <w:t xml:space="preserve">. In this transaction, the </w:t>
        </w:r>
      </w:ins>
      <w:ins w:id="611" w:author="Jones, Emma" w:date="2019-04-25T17:25:00Z">
        <w:r w:rsidR="00ED1B0A">
          <w:t xml:space="preserve">PlanDefinition contains all the elements needed for a </w:t>
        </w:r>
      </w:ins>
      <w:ins w:id="612" w:author="Jones, Emma" w:date="2019-04-25T17:26:00Z">
        <w:r w:rsidR="00ED1B0A">
          <w:t>C</w:t>
        </w:r>
      </w:ins>
      <w:ins w:id="613" w:author="Jones, Emma" w:date="2019-04-25T17:25:00Z">
        <w:r w:rsidR="00ED1B0A">
          <w:t>are</w:t>
        </w:r>
      </w:ins>
      <w:ins w:id="614" w:author="Jones, Emma" w:date="2019-04-25T17:26:00Z">
        <w:r w:rsidR="00ED1B0A">
          <w:t>P</w:t>
        </w:r>
      </w:ins>
      <w:ins w:id="615" w:author="Jones, Emma" w:date="2019-04-25T17:25:00Z">
        <w:r w:rsidR="00ED1B0A">
          <w:t xml:space="preserve">lan including the </w:t>
        </w:r>
      </w:ins>
      <w:ins w:id="616" w:author="Jones, Emma" w:date="2019-04-25T17:26:00Z">
        <w:r w:rsidR="00ED1B0A">
          <w:t xml:space="preserve">CareTeam. The PlanDefinition utilizes the </w:t>
        </w:r>
      </w:ins>
      <w:ins w:id="617" w:author="Jones, Emma" w:date="2019-04-25T17:28:00Z">
        <w:r w:rsidR="00ED1B0A">
          <w:t xml:space="preserve">contained element </w:t>
        </w:r>
      </w:ins>
      <w:ins w:id="618" w:author="Jones, Emma" w:date="2019-04-25T17:29:00Z">
        <w:r w:rsidR="00ED1B0A">
          <w:t xml:space="preserve">attribute of the </w:t>
        </w:r>
        <w:proofErr w:type="spellStart"/>
        <w:r w:rsidR="00ED1B0A">
          <w:t>DomainResource</w:t>
        </w:r>
      </w:ins>
      <w:proofErr w:type="spellEnd"/>
      <w:ins w:id="619" w:author="Jones, Emma" w:date="2019-04-25T17:30:00Z">
        <w:r w:rsidR="00ED1B0A">
          <w:t xml:space="preserve"> </w:t>
        </w:r>
      </w:ins>
      <w:ins w:id="620" w:author="Jones, Emma" w:date="2019-04-25T17:31:00Z">
        <w:r w:rsidR="00ED1B0A">
          <w:t xml:space="preserve">to define the full </w:t>
        </w:r>
      </w:ins>
      <w:ins w:id="621" w:author="Jones, Emma" w:date="2019-04-29T07:31:00Z">
        <w:r w:rsidR="00320D47">
          <w:t>A</w:t>
        </w:r>
      </w:ins>
      <w:ins w:id="622" w:author="Jones, Emma" w:date="2019-04-25T17:31:00Z">
        <w:r w:rsidR="00ED1B0A">
          <w:t>ctivityDefin</w:t>
        </w:r>
      </w:ins>
      <w:ins w:id="623" w:author="Jones, Emma" w:date="2019-04-29T07:31:00Z">
        <w:r w:rsidR="00320D47">
          <w:t>i</w:t>
        </w:r>
      </w:ins>
      <w:ins w:id="624" w:author="Jones, Emma" w:date="2019-04-25T17:31:00Z">
        <w:r w:rsidR="00ED1B0A">
          <w:t xml:space="preserve">tion resources and </w:t>
        </w:r>
      </w:ins>
      <w:ins w:id="625" w:author="Jones, Emma" w:date="2019-04-29T07:31:00Z">
        <w:r w:rsidR="00320D47">
          <w:t>C</w:t>
        </w:r>
      </w:ins>
      <w:ins w:id="626" w:author="Jones, Emma" w:date="2019-04-25T17:31:00Z">
        <w:r w:rsidR="00ED1B0A">
          <w:t xml:space="preserve">areTeam resources </w:t>
        </w:r>
      </w:ins>
      <w:ins w:id="627" w:author="Jones, Emma" w:date="2019-04-25T18:20:00Z">
        <w:r w:rsidR="00AD4FCB">
          <w:t>the</w:t>
        </w:r>
      </w:ins>
      <w:ins w:id="628" w:author="Jones, Emma" w:date="2019-04-25T17:31:00Z">
        <w:r w:rsidR="00ED1B0A">
          <w:t xml:space="preserve"> $apply </w:t>
        </w:r>
      </w:ins>
      <w:ins w:id="629" w:author="Jones, Emma" w:date="2019-04-25T18:20:00Z">
        <w:r w:rsidR="00AD4FCB">
          <w:t xml:space="preserve">operation will use </w:t>
        </w:r>
      </w:ins>
      <w:ins w:id="630" w:author="Jones, Emma" w:date="2019-04-25T18:21:00Z">
        <w:r w:rsidR="00AD4FCB">
          <w:t xml:space="preserve">to provide </w:t>
        </w:r>
      </w:ins>
      <w:ins w:id="631" w:author="Jones, Emma" w:date="2019-04-25T17:31:00Z">
        <w:r w:rsidR="00ED1B0A">
          <w:t xml:space="preserve">all the </w:t>
        </w:r>
      </w:ins>
      <w:ins w:id="632" w:author="Jones, Emma" w:date="2019-04-25T17:32:00Z">
        <w:r w:rsidR="00ED1B0A">
          <w:t xml:space="preserve">attributes needed to </w:t>
        </w:r>
      </w:ins>
      <w:ins w:id="633" w:author="Jones, Emma" w:date="2019-04-25T17:33:00Z">
        <w:r w:rsidR="00ED1B0A">
          <w:t xml:space="preserve">create or update </w:t>
        </w:r>
      </w:ins>
      <w:ins w:id="634" w:author="Jones, Emma" w:date="2019-04-25T17:32:00Z">
        <w:r w:rsidR="00ED1B0A">
          <w:t>the Care Plan</w:t>
        </w:r>
      </w:ins>
      <w:ins w:id="635" w:author="Jones, Emma" w:date="2019-04-25T17:33:00Z">
        <w:r w:rsidR="00ED1B0A">
          <w:t xml:space="preserve"> including the referenced Care</w:t>
        </w:r>
      </w:ins>
      <w:ins w:id="636" w:author="Jones, Emma" w:date="2019-04-29T07:31:00Z">
        <w:r w:rsidR="00320D47">
          <w:t xml:space="preserve"> </w:t>
        </w:r>
      </w:ins>
      <w:ins w:id="637" w:author="Jones, Emma" w:date="2019-04-25T17:33:00Z">
        <w:r w:rsidR="00ED1B0A">
          <w:t>Team</w:t>
        </w:r>
      </w:ins>
      <w:ins w:id="638" w:author="Jones, Emma" w:date="2019-04-25T17:32:00Z">
        <w:r w:rsidR="00ED1B0A">
          <w:t xml:space="preserve">. </w:t>
        </w:r>
      </w:ins>
    </w:p>
    <w:p w14:paraId="11A4B076" w14:textId="0A1EE0E7" w:rsidR="00316EC4" w:rsidRDefault="004376B5" w:rsidP="004376B5">
      <w:pPr>
        <w:pStyle w:val="BodyText"/>
        <w:rPr>
          <w:ins w:id="639" w:author="Jones, Emma" w:date="2019-04-25T18:11:00Z"/>
        </w:rPr>
      </w:pPr>
      <w:ins w:id="640" w:author="Jones, Emma" w:date="2019-04-25T17:19:00Z">
        <w:r w:rsidRPr="00276D24">
          <w:t>Care Plan Contributor</w:t>
        </w:r>
        <w:r>
          <w:t xml:space="preserve"> </w:t>
        </w:r>
      </w:ins>
      <w:ins w:id="641" w:author="Jones, Emma" w:date="2019-04-25T17:48:00Z">
        <w:r w:rsidR="00225804">
          <w:t xml:space="preserve">Actor </w:t>
        </w:r>
      </w:ins>
      <w:ins w:id="642" w:author="Jones, Emma" w:date="2019-04-25T17:19:00Z">
        <w:r w:rsidRPr="00276D24">
          <w:t xml:space="preserve">receives </w:t>
        </w:r>
      </w:ins>
      <w:ins w:id="643" w:author="Jones, Emma" w:date="2019-04-25T17:34:00Z">
        <w:r w:rsidR="00ED1B0A">
          <w:t>Plan</w:t>
        </w:r>
      </w:ins>
      <w:commentRangeStart w:id="644"/>
      <w:ins w:id="645" w:author="Jones, Emma" w:date="2019-04-25T17:19:00Z">
        <w:r w:rsidRPr="00276D24">
          <w:t xml:space="preserve"> Definitions </w:t>
        </w:r>
        <w:commentRangeEnd w:id="644"/>
        <w:r>
          <w:rPr>
            <w:rStyle w:val="CommentReference"/>
          </w:rPr>
          <w:commentReference w:id="644"/>
        </w:r>
        <w:r w:rsidRPr="00276D24">
          <w:t>provided by the Care Plan Definition Service.</w:t>
        </w:r>
      </w:ins>
      <w:ins w:id="646" w:author="Jones, Emma" w:date="2019-04-25T17:47:00Z">
        <w:r w:rsidR="007A0682">
          <w:t xml:space="preserve"> </w:t>
        </w:r>
      </w:ins>
      <w:ins w:id="647" w:author="Jones, Emma" w:date="2019-04-25T17:57:00Z">
        <w:r w:rsidR="00225804">
          <w:t xml:space="preserve">The applicable </w:t>
        </w:r>
      </w:ins>
      <w:ins w:id="648" w:author="Jones, Emma" w:date="2019-04-25T17:47:00Z">
        <w:r w:rsidR="00225804">
          <w:t>Ac</w:t>
        </w:r>
      </w:ins>
      <w:ins w:id="649" w:author="Jones, Emma" w:date="2019-04-25T17:48:00Z">
        <w:r w:rsidR="00225804">
          <w:t>tivityDefinitions</w:t>
        </w:r>
      </w:ins>
      <w:ins w:id="650" w:author="Jones, Emma" w:date="2019-04-25T17:49:00Z">
        <w:r w:rsidR="00225804">
          <w:t xml:space="preserve"> are</w:t>
        </w:r>
      </w:ins>
      <w:ins w:id="651" w:author="Jones, Emma" w:date="2019-04-25T17:57:00Z">
        <w:r w:rsidR="00225804">
          <w:t xml:space="preserve"> selected a</w:t>
        </w:r>
        <w:r w:rsidR="00316EC4">
          <w:t>nd</w:t>
        </w:r>
      </w:ins>
      <w:ins w:id="652" w:author="Jones, Emma" w:date="2019-04-25T17:49:00Z">
        <w:r w:rsidR="00225804">
          <w:t xml:space="preserve"> linked as pointers </w:t>
        </w:r>
      </w:ins>
      <w:ins w:id="653" w:author="Jones, Emma" w:date="2019-04-25T17:57:00Z">
        <w:r w:rsidR="00225804">
          <w:t>in</w:t>
        </w:r>
      </w:ins>
      <w:ins w:id="654" w:author="Jones, Emma" w:date="2019-04-25T17:58:00Z">
        <w:r w:rsidR="00316EC4">
          <w:t xml:space="preserve"> another</w:t>
        </w:r>
      </w:ins>
      <w:ins w:id="655" w:author="Jones, Emma" w:date="2019-04-25T17:57:00Z">
        <w:r w:rsidR="00225804">
          <w:t xml:space="preserve"> </w:t>
        </w:r>
      </w:ins>
      <w:ins w:id="656" w:author="Jones, Emma" w:date="2019-04-25T17:58:00Z">
        <w:r w:rsidR="00316EC4">
          <w:t>PlanDefinition</w:t>
        </w:r>
      </w:ins>
      <w:ins w:id="657" w:author="Jones, Emma" w:date="2019-04-25T17:19:00Z">
        <w:r w:rsidRPr="00276D24">
          <w:t xml:space="preserve"> </w:t>
        </w:r>
      </w:ins>
      <w:ins w:id="658" w:author="Jones, Emma" w:date="2019-04-25T17:58:00Z">
        <w:r w:rsidR="00316EC4">
          <w:t xml:space="preserve">at </w:t>
        </w:r>
        <w:proofErr w:type="spellStart"/>
        <w:proofErr w:type="gramStart"/>
        <w:r w:rsidR="00316EC4">
          <w:t>PlanDefinition.</w:t>
        </w:r>
      </w:ins>
      <w:ins w:id="659" w:author="Jones, Emma" w:date="2019-04-25T18:00:00Z">
        <w:r w:rsidR="00316EC4">
          <w:t>a</w:t>
        </w:r>
      </w:ins>
      <w:ins w:id="660" w:author="Jones, Emma" w:date="2019-04-25T17:58:00Z">
        <w:r w:rsidR="00316EC4">
          <w:t>ction</w:t>
        </w:r>
      </w:ins>
      <w:ins w:id="661" w:author="Jones, Emma" w:date="2019-04-25T18:00:00Z">
        <w:r w:rsidR="00316EC4">
          <w:t>.definition</w:t>
        </w:r>
      </w:ins>
      <w:ins w:id="662" w:author="Jones, Emma" w:date="2019-04-25T18:01:00Z">
        <w:r w:rsidR="00316EC4">
          <w:t>Canonical</w:t>
        </w:r>
        <w:proofErr w:type="spellEnd"/>
        <w:proofErr w:type="gramEnd"/>
        <w:r w:rsidR="00316EC4">
          <w:t xml:space="preserve">. The </w:t>
        </w:r>
      </w:ins>
      <w:ins w:id="663" w:author="Jones, Emma" w:date="2019-04-25T18:02:00Z">
        <w:r w:rsidR="00316EC4">
          <w:t xml:space="preserve">related </w:t>
        </w:r>
      </w:ins>
      <w:ins w:id="664" w:author="Jones, Emma" w:date="2019-04-25T18:01:00Z">
        <w:r w:rsidR="00316EC4">
          <w:t xml:space="preserve">full </w:t>
        </w:r>
      </w:ins>
      <w:ins w:id="665" w:author="Jones, Emma" w:date="2019-04-25T18:02:00Z">
        <w:r w:rsidR="00316EC4">
          <w:t xml:space="preserve">ActivityDefinition is defined in the </w:t>
        </w:r>
      </w:ins>
      <w:proofErr w:type="spellStart"/>
      <w:proofErr w:type="gramStart"/>
      <w:ins w:id="666" w:author="Jones, Emma" w:date="2019-04-25T18:03:00Z">
        <w:r w:rsidR="00316EC4">
          <w:t>PlanDefinition.DomainResource.contained</w:t>
        </w:r>
        <w:proofErr w:type="spellEnd"/>
        <w:proofErr w:type="gramEnd"/>
        <w:r w:rsidR="00316EC4">
          <w:t xml:space="preserve"> element</w:t>
        </w:r>
      </w:ins>
      <w:ins w:id="667" w:author="Jones, Emma" w:date="2019-04-25T18:04:00Z">
        <w:r w:rsidR="00316EC4">
          <w:t xml:space="preserve">. The CareTeam is also defined in the </w:t>
        </w:r>
        <w:proofErr w:type="spellStart"/>
        <w:proofErr w:type="gramStart"/>
        <w:r w:rsidR="00316EC4">
          <w:t>PlanDefinition.DomainResource.contained</w:t>
        </w:r>
        <w:proofErr w:type="spellEnd"/>
        <w:proofErr w:type="gramEnd"/>
        <w:r w:rsidR="00316EC4">
          <w:t xml:space="preserve"> element.</w:t>
        </w:r>
      </w:ins>
      <w:ins w:id="668" w:author="Jones, Emma" w:date="2019-04-25T18:05:00Z">
        <w:r w:rsidR="00316EC4">
          <w:t xml:space="preserve"> If the</w:t>
        </w:r>
      </w:ins>
      <w:ins w:id="669" w:author="Jones, Emma" w:date="2019-04-25T18:07:00Z">
        <w:r w:rsidR="00316EC4">
          <w:t>re is an existing</w:t>
        </w:r>
      </w:ins>
      <w:ins w:id="670" w:author="Jones, Emma" w:date="2019-04-25T18:05:00Z">
        <w:r w:rsidR="00316EC4">
          <w:t xml:space="preserve"> CareTeam</w:t>
        </w:r>
      </w:ins>
      <w:ins w:id="671" w:author="Jones, Emma" w:date="2019-04-25T18:07:00Z">
        <w:r w:rsidR="00316EC4">
          <w:t>,</w:t>
        </w:r>
      </w:ins>
      <w:ins w:id="672" w:author="Jones, Emma" w:date="2019-04-25T18:05:00Z">
        <w:r w:rsidR="00316EC4">
          <w:t xml:space="preserve"> the id el</w:t>
        </w:r>
      </w:ins>
      <w:ins w:id="673" w:author="Jones, Emma" w:date="2019-04-25T18:06:00Z">
        <w:r w:rsidR="00316EC4">
          <w:t>ement will be included</w:t>
        </w:r>
      </w:ins>
      <w:ins w:id="674" w:author="Jones, Emma" w:date="2019-04-25T18:07:00Z">
        <w:r w:rsidR="00316EC4">
          <w:t xml:space="preserve"> as a pointer to the existing Care</w:t>
        </w:r>
      </w:ins>
      <w:ins w:id="675" w:author="Jones, Emma" w:date="2019-04-25T18:08:00Z">
        <w:r w:rsidR="00316EC4">
          <w:t xml:space="preserve"> </w:t>
        </w:r>
      </w:ins>
      <w:ins w:id="676" w:author="Jones, Emma" w:date="2019-04-25T18:07:00Z">
        <w:r w:rsidR="00316EC4">
          <w:t>Team</w:t>
        </w:r>
      </w:ins>
      <w:ins w:id="677" w:author="Jones, Emma" w:date="2019-04-25T18:06:00Z">
        <w:r w:rsidR="00316EC4">
          <w:t xml:space="preserve">. If the CareTeam is newly created, it will not contain an id element. </w:t>
        </w:r>
      </w:ins>
    </w:p>
    <w:p w14:paraId="5DA6AAB9" w14:textId="6730D98A" w:rsidR="00AE51E3" w:rsidRDefault="00AE51E3" w:rsidP="004376B5">
      <w:pPr>
        <w:pStyle w:val="BodyText"/>
        <w:rPr>
          <w:ins w:id="678" w:author="Jones, Emma" w:date="2019-04-25T18:18:00Z"/>
        </w:rPr>
      </w:pPr>
      <w:proofErr w:type="spellStart"/>
      <w:ins w:id="679" w:author="Jones, Emma" w:date="2019-04-25T18:11:00Z">
        <w:r>
          <w:t>ActivityDefinition.participant</w:t>
        </w:r>
        <w:proofErr w:type="spellEnd"/>
        <w:r>
          <w:t xml:space="preserve"> element</w:t>
        </w:r>
      </w:ins>
      <w:ins w:id="680" w:author="Jones, Emma" w:date="2019-04-25T18:12:00Z">
        <w:r>
          <w:t xml:space="preserve">s from each </w:t>
        </w:r>
        <w:proofErr w:type="spellStart"/>
        <w:r>
          <w:t>ActicityDefinition</w:t>
        </w:r>
        <w:proofErr w:type="spellEnd"/>
        <w:r>
          <w:t xml:space="preserve"> will be used to create the members of the defined or updated CareTeam</w:t>
        </w:r>
      </w:ins>
      <w:ins w:id="681" w:author="Jones, Emma" w:date="2019-04-25T18:13:00Z">
        <w:r>
          <w:t xml:space="preserve">. </w:t>
        </w:r>
      </w:ins>
      <w:ins w:id="682" w:author="Jones, Emma" w:date="2019-04-25T18:14:00Z">
        <w:r>
          <w:fldChar w:fldCharType="begin"/>
        </w:r>
        <w:r>
          <w:instrText xml:space="preserve"> HYPERLINK "https://gforge.hl7.org/gf/project/fhir/tracker/?action=TrackerItemEdit&amp;tracker_item_id=20907" </w:instrText>
        </w:r>
        <w:r>
          <w:fldChar w:fldCharType="separate"/>
        </w:r>
        <w:proofErr w:type="spellStart"/>
        <w:r w:rsidRPr="00AE51E3">
          <w:rPr>
            <w:rStyle w:val="Hyperlink"/>
          </w:rPr>
          <w:t>gForge</w:t>
        </w:r>
        <w:proofErr w:type="spellEnd"/>
        <w:r w:rsidRPr="00AE51E3">
          <w:rPr>
            <w:rStyle w:val="Hyperlink"/>
          </w:rPr>
          <w:t xml:space="preserve"> 20907</w:t>
        </w:r>
        <w:r>
          <w:fldChar w:fldCharType="end"/>
        </w:r>
      </w:ins>
      <w:ins w:id="683" w:author="Jones, Emma" w:date="2019-04-25T18:13:00Z">
        <w:r>
          <w:t xml:space="preserve"> has been submitted to r</w:t>
        </w:r>
      </w:ins>
      <w:ins w:id="684" w:author="Jones, Emma" w:date="2019-04-25T18:14:00Z">
        <w:r>
          <w:t xml:space="preserve">equest addition of care team and organization to </w:t>
        </w:r>
        <w:proofErr w:type="spellStart"/>
        <w:proofErr w:type="gramStart"/>
        <w:r>
          <w:t>ActivityDefinition.participant.type</w:t>
        </w:r>
        <w:proofErr w:type="spellEnd"/>
        <w:proofErr w:type="gramEnd"/>
        <w:r>
          <w:t xml:space="preserve">. </w:t>
        </w:r>
      </w:ins>
    </w:p>
    <w:p w14:paraId="1439BF79" w14:textId="6E97FFA3" w:rsidR="000861BE" w:rsidRDefault="000861BE" w:rsidP="000861BE">
      <w:pPr>
        <w:pStyle w:val="BodyText"/>
        <w:rPr>
          <w:ins w:id="685" w:author="Jones, Emma" w:date="2019-04-25T18:23:00Z"/>
        </w:rPr>
      </w:pPr>
      <w:ins w:id="686" w:author="Jones, Emma" w:date="2019-04-25T18:18:00Z">
        <w:r w:rsidRPr="00276D24">
          <w:t xml:space="preserve">This transaction is used to generate </w:t>
        </w:r>
        <w:r>
          <w:t xml:space="preserve">care team members that will act on the selected activity. </w:t>
        </w:r>
      </w:ins>
    </w:p>
    <w:p w14:paraId="51B4CBBC" w14:textId="6D4CCD46" w:rsidR="00AD4FCB" w:rsidRPr="00276D24" w:rsidRDefault="00AD4FCB">
      <w:pPr>
        <w:pStyle w:val="Heading3"/>
        <w:rPr>
          <w:ins w:id="687" w:author="Jones, Emma" w:date="2019-04-25T18:23:00Z"/>
        </w:rPr>
        <w:pPrChange w:id="688" w:author="Jones, Emma" w:date="2019-04-25T18:24:00Z">
          <w:pPr>
            <w:pStyle w:val="Heading3"/>
            <w:numPr>
              <w:ilvl w:val="0"/>
            </w:numPr>
          </w:pPr>
        </w:pPrChange>
      </w:pPr>
      <w:ins w:id="689" w:author="Jones, Emma" w:date="2019-04-25T18:23:00Z">
        <w:r w:rsidRPr="00276D24">
          <w:t>3.</w:t>
        </w:r>
      </w:ins>
      <w:ins w:id="690" w:author="Jones, Emma" w:date="2019-04-26T13:16:00Z">
        <w:r w:rsidR="00D45D31">
          <w:t>xx</w:t>
        </w:r>
      </w:ins>
      <w:ins w:id="691" w:author="Jones, Emma" w:date="2019-04-25T18:23:00Z">
        <w:r w:rsidRPr="00276D24">
          <w:t>.2 Actor Roles</w:t>
        </w:r>
      </w:ins>
    </w:p>
    <w:p w14:paraId="5836FE22" w14:textId="4C4E6C81" w:rsidR="00AD4FCB" w:rsidRDefault="00AD4FCB" w:rsidP="000861BE">
      <w:pPr>
        <w:pStyle w:val="BodyText"/>
        <w:rPr>
          <w:ins w:id="692" w:author="Jones, Emma" w:date="2019-04-25T18:23:00Z"/>
        </w:rPr>
      </w:pPr>
    </w:p>
    <w:p w14:paraId="77A5744A" w14:textId="4954ED73" w:rsidR="00AD4FCB" w:rsidRDefault="00AD4FCB" w:rsidP="000861BE">
      <w:pPr>
        <w:pStyle w:val="BodyText"/>
        <w:rPr>
          <w:ins w:id="693" w:author="Jones, Emma" w:date="2019-04-25T18:23:00Z"/>
        </w:rPr>
      </w:pPr>
      <w:ins w:id="694" w:author="Jones, Emma" w:date="2019-04-25T18:26:00Z">
        <w:r>
          <w:lastRenderedPageBreak/>
          <w:t xml:space="preserve">                             </w:t>
        </w:r>
      </w:ins>
      <w:ins w:id="695" w:author="Jones, Emma" w:date="2019-04-25T18:25:00Z">
        <w:r w:rsidRPr="00276D24">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2F830799" w:rsidR="004602F3" w:rsidRDefault="004602F3" w:rsidP="00AD4FCB">
                                <w:pPr>
                                  <w:jc w:val="center"/>
                                  <w:rPr>
                                    <w:sz w:val="18"/>
                                  </w:rPr>
                                </w:pPr>
                                <w:r>
                                  <w:rPr>
                                    <w:sz w:val="18"/>
                                  </w:rPr>
                                  <w:t xml:space="preserve">Apply </w:t>
                                </w:r>
                                <w:ins w:id="696" w:author="Jones, Emma" w:date="2019-04-25T18:27:00Z">
                                  <w:r>
                                    <w:rPr>
                                      <w:sz w:val="18"/>
                                    </w:rPr>
                                    <w:t>Plan</w:t>
                                  </w:r>
                                </w:ins>
                                <w:del w:id="697" w:author="Jones, Emma" w:date="2019-04-25T18:27:00Z">
                                  <w:r w:rsidDel="00AD4FCB">
                                    <w:rPr>
                                      <w:sz w:val="18"/>
                                    </w:rPr>
                                    <w:delText>Activity</w:delText>
                                  </w:r>
                                </w:del>
                                <w:r>
                                  <w:rPr>
                                    <w:sz w:val="18"/>
                                  </w:rPr>
                                  <w:t xml:space="preserve"> Definition Operation [PCC-</w:t>
                                </w:r>
                                <w:ins w:id="698" w:author="Jones, Emma" w:date="2019-04-26T13:16:00Z">
                                  <w:r>
                                    <w:rPr>
                                      <w:sz w:val="18"/>
                                    </w:rPr>
                                    <w:t>xx</w:t>
                                  </w:r>
                                </w:ins>
                                <w:del w:id="699" w:author="Jones, Emma" w:date="2019-04-25T18:27:00Z">
                                  <w:r w:rsidDel="00AD4FCB">
                                    <w:rPr>
                                      <w:sz w:val="18"/>
                                    </w:rPr>
                                    <w:delText>69</w:delText>
                                  </w:r>
                                </w:del>
                                <w:r>
                                  <w:rPr>
                                    <w:sz w:val="18"/>
                                  </w:rPr>
                                  <w:t>]</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4602F3" w:rsidRDefault="004602F3"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4602F3" w:rsidRDefault="004602F3"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70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">
                  <v:shape id="_x0000_s1706" type="#_x0000_t75" style="position:absolute;width:37261;height:16281;visibility:visible;mso-wrap-style:square">
                    <v:fill o:detectmouseclick="t"/>
                    <v:path o:connecttype="none"/>
                  </v:shape>
                  <v:oval id="_x0000_s170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2F830799" w:rsidR="004602F3" w:rsidRDefault="004602F3" w:rsidP="00AD4FCB">
                          <w:pPr>
                            <w:jc w:val="center"/>
                            <w:rPr>
                              <w:sz w:val="18"/>
                            </w:rPr>
                          </w:pPr>
                          <w:r>
                            <w:rPr>
                              <w:sz w:val="18"/>
                            </w:rPr>
                            <w:t xml:space="preserve">Apply </w:t>
                          </w:r>
                          <w:ins w:id="700" w:author="Jones, Emma" w:date="2019-04-25T18:27:00Z">
                            <w:r>
                              <w:rPr>
                                <w:sz w:val="18"/>
                              </w:rPr>
                              <w:t>Plan</w:t>
                            </w:r>
                          </w:ins>
                          <w:del w:id="701" w:author="Jones, Emma" w:date="2019-04-25T18:27:00Z">
                            <w:r w:rsidDel="00AD4FCB">
                              <w:rPr>
                                <w:sz w:val="18"/>
                              </w:rPr>
                              <w:delText>Activity</w:delText>
                            </w:r>
                          </w:del>
                          <w:r>
                            <w:rPr>
                              <w:sz w:val="18"/>
                            </w:rPr>
                            <w:t xml:space="preserve"> Definition Operation [PCC-</w:t>
                          </w:r>
                          <w:ins w:id="702" w:author="Jones, Emma" w:date="2019-04-26T13:16:00Z">
                            <w:r>
                              <w:rPr>
                                <w:sz w:val="18"/>
                              </w:rPr>
                              <w:t>xx</w:t>
                            </w:r>
                          </w:ins>
                          <w:del w:id="703" w:author="Jones, Emma" w:date="2019-04-25T18:27:00Z">
                            <w:r w:rsidDel="00AD4FCB">
                              <w:rPr>
                                <w:sz w:val="18"/>
                              </w:rPr>
                              <w:delText>69</w:delText>
                            </w:r>
                          </w:del>
                          <w:r>
                            <w:rPr>
                              <w:sz w:val="18"/>
                            </w:rPr>
                            <w:t>]</w:t>
                          </w:r>
                        </w:p>
                      </w:txbxContent>
                    </v:textbox>
                  </v:oval>
                  <v:shape id="_x0000_s170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4602F3" w:rsidRDefault="004602F3" w:rsidP="00AD4FCB">
                          <w:pPr>
                            <w:rPr>
                              <w:sz w:val="18"/>
                            </w:rPr>
                          </w:pPr>
                          <w:r>
                            <w:rPr>
                              <w:sz w:val="18"/>
                            </w:rPr>
                            <w:t>Care Plan Contributor</w:t>
                          </w:r>
                        </w:p>
                      </w:txbxContent>
                    </v:textbox>
                  </v:shape>
                  <v:line id="Line 155" o:spid="_x0000_s170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710"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4602F3" w:rsidRDefault="004602F3" w:rsidP="00AD4FCB">
                          <w:pPr>
                            <w:rPr>
                              <w:sz w:val="18"/>
                            </w:rPr>
                          </w:pPr>
                          <w:r>
                            <w:rPr>
                              <w:sz w:val="18"/>
                            </w:rPr>
                            <w:t>Care Plan Service</w:t>
                          </w:r>
                        </w:p>
                      </w:txbxContent>
                    </v:textbox>
                  </v:shape>
                  <v:line id="Line 157" o:spid="_x0000_s1711"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ins>
    </w:p>
    <w:p w14:paraId="4EB3A0EC" w14:textId="17358FF9" w:rsidR="00AD4FCB" w:rsidRDefault="00AD4FCB" w:rsidP="000861BE">
      <w:pPr>
        <w:pStyle w:val="BodyText"/>
        <w:rPr>
          <w:ins w:id="704" w:author="Jones, Emma" w:date="2019-04-25T18:25:00Z"/>
        </w:rPr>
      </w:pPr>
    </w:p>
    <w:p w14:paraId="7CE10BC2" w14:textId="77777777" w:rsidR="00AD4FCB" w:rsidRDefault="00AD4FCB" w:rsidP="000861BE">
      <w:pPr>
        <w:pStyle w:val="BodyText"/>
        <w:rPr>
          <w:ins w:id="705" w:author="Jones, Emma" w:date="2019-04-25T18:23:00Z"/>
        </w:rPr>
      </w:pPr>
    </w:p>
    <w:p w14:paraId="1B590505" w14:textId="06246BCE" w:rsidR="004376B5" w:rsidDel="00AD4FCB" w:rsidRDefault="004376B5">
      <w:pPr>
        <w:pStyle w:val="BodyText"/>
        <w:jc w:val="center"/>
        <w:rPr>
          <w:del w:id="706" w:author="Jones, Emma" w:date="2019-04-25T18:26:00Z"/>
        </w:rPr>
        <w:pPrChange w:id="707" w:author="Jones, Emma" w:date="2019-04-25T18:26:00Z">
          <w:pPr>
            <w:pStyle w:val="BodyText"/>
          </w:pPr>
        </w:pPrChange>
      </w:pPr>
    </w:p>
    <w:p w14:paraId="79F8911A" w14:textId="218F7D62" w:rsidR="00A52A2F" w:rsidRPr="00276D24" w:rsidDel="00AD4FCB" w:rsidRDefault="00A52A2F">
      <w:pPr>
        <w:pStyle w:val="BodyText"/>
        <w:jc w:val="center"/>
        <w:rPr>
          <w:del w:id="708" w:author="Jones, Emma" w:date="2019-04-25T18:26:00Z"/>
        </w:rPr>
        <w:pPrChange w:id="709" w:author="Jones, Emma" w:date="2019-04-25T18:26:00Z">
          <w:pPr>
            <w:pStyle w:val="BodyText"/>
          </w:pPr>
        </w:pPrChange>
      </w:pPr>
    </w:p>
    <w:p w14:paraId="62D88679" w14:textId="1108A88B" w:rsidR="00DE5BF8" w:rsidRPr="00276D24" w:rsidDel="00AD4FCB" w:rsidRDefault="00DE5BF8">
      <w:pPr>
        <w:pStyle w:val="BodyText"/>
        <w:jc w:val="center"/>
        <w:rPr>
          <w:del w:id="710" w:author="Jones, Emma" w:date="2019-04-25T18:26:00Z"/>
        </w:rPr>
        <w:pPrChange w:id="711" w:author="Jones, Emma" w:date="2019-04-25T18:26:00Z">
          <w:pPr>
            <w:pStyle w:val="BodyText"/>
          </w:pPr>
        </w:pPrChange>
      </w:pPr>
    </w:p>
    <w:p w14:paraId="2595B82A" w14:textId="5B9CF0D4" w:rsidR="00AD4FCB" w:rsidRPr="00276D24" w:rsidRDefault="00AD4FCB" w:rsidP="00AD4FCB">
      <w:pPr>
        <w:pStyle w:val="FigureTitle"/>
        <w:rPr>
          <w:ins w:id="712" w:author="Jones, Emma" w:date="2019-04-25T18:25:00Z"/>
        </w:rPr>
      </w:pPr>
      <w:ins w:id="713" w:author="Jones, Emma" w:date="2019-04-25T18:25:00Z">
        <w:r w:rsidRPr="00276D24">
          <w:t>Figure 3.</w:t>
        </w:r>
      </w:ins>
      <w:ins w:id="714" w:author="Jones, Emma" w:date="2019-04-26T13:16:00Z">
        <w:r w:rsidR="00D45D31">
          <w:t>xx</w:t>
        </w:r>
      </w:ins>
      <w:ins w:id="715" w:author="Jones, Emma" w:date="2019-04-25T18:25:00Z">
        <w:r w:rsidRPr="00276D24">
          <w:t>.2-1: Use Case Diagram</w:t>
        </w:r>
      </w:ins>
    </w:p>
    <w:p w14:paraId="7BC6D9CD" w14:textId="3FDB7C36" w:rsidR="00AD4FCB" w:rsidRPr="00276D24" w:rsidRDefault="00AD4FCB" w:rsidP="00AD4FCB">
      <w:pPr>
        <w:pStyle w:val="TableTitle"/>
        <w:rPr>
          <w:ins w:id="716" w:author="Jones, Emma" w:date="2019-04-25T18:25:00Z"/>
        </w:rPr>
      </w:pPr>
      <w:ins w:id="717" w:author="Jones, Emma" w:date="2019-04-25T18:25:00Z">
        <w:r w:rsidRPr="00276D24">
          <w:t>Table 3.</w:t>
        </w:r>
      </w:ins>
      <w:ins w:id="718" w:author="Jones, Emma" w:date="2019-04-26T13:16:00Z">
        <w:r w:rsidR="00D45D31">
          <w:t>xx</w:t>
        </w:r>
      </w:ins>
      <w:ins w:id="719" w:author="Jones, Emma" w:date="2019-04-25T18:25:00Z">
        <w:r w:rsidRPr="00276D24">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276D24" w14:paraId="12D26598" w14:textId="77777777" w:rsidTr="001250F8">
        <w:trPr>
          <w:ins w:id="720" w:author="Jones, Emma" w:date="2019-04-25T18:28:00Z"/>
        </w:trPr>
        <w:tc>
          <w:tcPr>
            <w:tcW w:w="1008" w:type="dxa"/>
            <w:shd w:val="clear" w:color="auto" w:fill="auto"/>
          </w:tcPr>
          <w:p w14:paraId="3C7597D5" w14:textId="77777777" w:rsidR="001250F8" w:rsidRPr="00276D24" w:rsidRDefault="001250F8" w:rsidP="001250F8">
            <w:pPr>
              <w:pStyle w:val="BodyText"/>
              <w:rPr>
                <w:ins w:id="721" w:author="Jones, Emma" w:date="2019-04-25T18:28:00Z"/>
                <w:b/>
              </w:rPr>
            </w:pPr>
            <w:ins w:id="722" w:author="Jones, Emma" w:date="2019-04-25T18:28:00Z">
              <w:r w:rsidRPr="00276D24">
                <w:rPr>
                  <w:b/>
                </w:rPr>
                <w:t>Actor:</w:t>
              </w:r>
            </w:ins>
          </w:p>
        </w:tc>
        <w:tc>
          <w:tcPr>
            <w:tcW w:w="8568" w:type="dxa"/>
            <w:shd w:val="clear" w:color="auto" w:fill="auto"/>
          </w:tcPr>
          <w:p w14:paraId="064EA9BD" w14:textId="77777777" w:rsidR="001250F8" w:rsidRPr="00276D24" w:rsidRDefault="001250F8" w:rsidP="001250F8">
            <w:pPr>
              <w:pStyle w:val="BodyText"/>
              <w:rPr>
                <w:ins w:id="723" w:author="Jones, Emma" w:date="2019-04-25T18:28:00Z"/>
              </w:rPr>
            </w:pPr>
            <w:ins w:id="724" w:author="Jones, Emma" w:date="2019-04-25T18:28:00Z">
              <w:r w:rsidRPr="00276D24">
                <w:t>Care Plan Contributor</w:t>
              </w:r>
            </w:ins>
          </w:p>
        </w:tc>
      </w:tr>
      <w:tr w:rsidR="001250F8" w:rsidRPr="00276D24" w14:paraId="15C67C48" w14:textId="77777777" w:rsidTr="001250F8">
        <w:trPr>
          <w:ins w:id="725" w:author="Jones, Emma" w:date="2019-04-25T18:28:00Z"/>
        </w:trPr>
        <w:tc>
          <w:tcPr>
            <w:tcW w:w="1008" w:type="dxa"/>
            <w:shd w:val="clear" w:color="auto" w:fill="auto"/>
          </w:tcPr>
          <w:p w14:paraId="2C9038F5" w14:textId="77777777" w:rsidR="001250F8" w:rsidRPr="00276D24" w:rsidRDefault="001250F8" w:rsidP="001250F8">
            <w:pPr>
              <w:pStyle w:val="BodyText"/>
              <w:rPr>
                <w:ins w:id="726" w:author="Jones, Emma" w:date="2019-04-25T18:28:00Z"/>
                <w:b/>
              </w:rPr>
            </w:pPr>
            <w:ins w:id="727" w:author="Jones, Emma" w:date="2019-04-25T18:28:00Z">
              <w:r w:rsidRPr="00276D24">
                <w:rPr>
                  <w:b/>
                </w:rPr>
                <w:t>Role:</w:t>
              </w:r>
            </w:ins>
          </w:p>
        </w:tc>
        <w:tc>
          <w:tcPr>
            <w:tcW w:w="8568" w:type="dxa"/>
            <w:shd w:val="clear" w:color="auto" w:fill="auto"/>
          </w:tcPr>
          <w:p w14:paraId="33E5E672" w14:textId="422172F4" w:rsidR="001250F8" w:rsidRPr="00276D24" w:rsidRDefault="001250F8" w:rsidP="001250F8">
            <w:pPr>
              <w:pStyle w:val="BodyText"/>
              <w:rPr>
                <w:ins w:id="728" w:author="Jones, Emma" w:date="2019-04-25T18:28:00Z"/>
              </w:rPr>
            </w:pPr>
            <w:ins w:id="729" w:author="Jones, Emma" w:date="2019-04-25T18:28:00Z">
              <w:r w:rsidRPr="00276D24">
                <w:t>The Care Plan Contributor generates Care Plan</w:t>
              </w:r>
            </w:ins>
            <w:ins w:id="730" w:author="Jones, Emma" w:date="2019-04-26T17:50:00Z">
              <w:r w:rsidR="00762868">
                <w:t xml:space="preserve">, Care Team and </w:t>
              </w:r>
            </w:ins>
            <w:ins w:id="731" w:author="Jones, Emma" w:date="2019-04-25T18:28:00Z">
              <w:r w:rsidRPr="00276D24">
                <w:t xml:space="preserve">request resources  </w:t>
              </w:r>
            </w:ins>
          </w:p>
        </w:tc>
      </w:tr>
      <w:tr w:rsidR="001250F8" w:rsidRPr="00276D24" w14:paraId="729B633B" w14:textId="77777777" w:rsidTr="001250F8">
        <w:trPr>
          <w:ins w:id="732" w:author="Jones, Emma" w:date="2019-04-25T18:28:00Z"/>
        </w:trPr>
        <w:tc>
          <w:tcPr>
            <w:tcW w:w="1008" w:type="dxa"/>
            <w:shd w:val="clear" w:color="auto" w:fill="auto"/>
          </w:tcPr>
          <w:p w14:paraId="7A9A99F7" w14:textId="77777777" w:rsidR="001250F8" w:rsidRPr="00276D24" w:rsidRDefault="001250F8" w:rsidP="001250F8">
            <w:pPr>
              <w:pStyle w:val="BodyText"/>
              <w:rPr>
                <w:ins w:id="733" w:author="Jones, Emma" w:date="2019-04-25T18:28:00Z"/>
                <w:b/>
              </w:rPr>
            </w:pPr>
            <w:ins w:id="734" w:author="Jones, Emma" w:date="2019-04-25T18:28:00Z">
              <w:r w:rsidRPr="00276D24">
                <w:rPr>
                  <w:b/>
                </w:rPr>
                <w:t>Actor:</w:t>
              </w:r>
            </w:ins>
          </w:p>
        </w:tc>
        <w:tc>
          <w:tcPr>
            <w:tcW w:w="8568" w:type="dxa"/>
            <w:shd w:val="clear" w:color="auto" w:fill="auto"/>
          </w:tcPr>
          <w:p w14:paraId="18118155" w14:textId="77777777" w:rsidR="001250F8" w:rsidRPr="00276D24" w:rsidRDefault="001250F8" w:rsidP="001250F8">
            <w:pPr>
              <w:pStyle w:val="BodyText"/>
              <w:rPr>
                <w:ins w:id="735" w:author="Jones, Emma" w:date="2019-04-25T18:28:00Z"/>
              </w:rPr>
            </w:pPr>
            <w:ins w:id="736" w:author="Jones, Emma" w:date="2019-04-25T18:28:00Z">
              <w:r w:rsidRPr="00276D24">
                <w:t>Care Plan Service</w:t>
              </w:r>
            </w:ins>
          </w:p>
        </w:tc>
      </w:tr>
      <w:tr w:rsidR="001250F8" w:rsidRPr="00276D24" w14:paraId="30B71154" w14:textId="77777777" w:rsidTr="001250F8">
        <w:trPr>
          <w:ins w:id="737" w:author="Jones, Emma" w:date="2019-04-25T18:28:00Z"/>
        </w:trPr>
        <w:tc>
          <w:tcPr>
            <w:tcW w:w="1008" w:type="dxa"/>
            <w:shd w:val="clear" w:color="auto" w:fill="auto"/>
          </w:tcPr>
          <w:p w14:paraId="4E3AC7F7" w14:textId="77777777" w:rsidR="001250F8" w:rsidRPr="00276D24" w:rsidRDefault="001250F8" w:rsidP="001250F8">
            <w:pPr>
              <w:pStyle w:val="BodyText"/>
              <w:rPr>
                <w:ins w:id="738" w:author="Jones, Emma" w:date="2019-04-25T18:28:00Z"/>
                <w:b/>
              </w:rPr>
            </w:pPr>
            <w:ins w:id="739" w:author="Jones, Emma" w:date="2019-04-25T18:28:00Z">
              <w:r w:rsidRPr="00276D24">
                <w:rPr>
                  <w:b/>
                </w:rPr>
                <w:t>Role:</w:t>
              </w:r>
            </w:ins>
          </w:p>
        </w:tc>
        <w:tc>
          <w:tcPr>
            <w:tcW w:w="8568" w:type="dxa"/>
            <w:shd w:val="clear" w:color="auto" w:fill="auto"/>
          </w:tcPr>
          <w:p w14:paraId="4016408C" w14:textId="23BFA7B2" w:rsidR="001250F8" w:rsidRPr="00276D24" w:rsidRDefault="001250F8" w:rsidP="001250F8">
            <w:pPr>
              <w:pStyle w:val="BodyText"/>
              <w:rPr>
                <w:ins w:id="740" w:author="Jones, Emma" w:date="2019-04-25T18:28:00Z"/>
              </w:rPr>
            </w:pPr>
            <w:ins w:id="741" w:author="Jones, Emma" w:date="2019-04-25T18:28:00Z">
              <w:r w:rsidRPr="00276D24">
                <w:t>The Care Plan Service receives submitted Care Plans</w:t>
              </w:r>
            </w:ins>
            <w:ins w:id="742" w:author="Jones, Emma" w:date="2019-04-26T17:50:00Z">
              <w:r w:rsidR="00762868">
                <w:t xml:space="preserve"> and Care Teams</w:t>
              </w:r>
            </w:ins>
            <w:ins w:id="743" w:author="Jones, Emma" w:date="2019-04-25T18:28:00Z">
              <w:r w:rsidRPr="00276D24">
                <w:t xml:space="preserve"> for management as per FHIR Resource Integrity management.</w:t>
              </w:r>
            </w:ins>
          </w:p>
        </w:tc>
      </w:tr>
    </w:tbl>
    <w:p w14:paraId="46C151B9" w14:textId="3F3C8D0D" w:rsidR="00E715FE" w:rsidRPr="00276D24" w:rsidRDefault="00E715FE" w:rsidP="00E715FE">
      <w:pPr>
        <w:pStyle w:val="Heading3"/>
        <w:numPr>
          <w:ilvl w:val="0"/>
          <w:numId w:val="0"/>
        </w:numPr>
        <w:rPr>
          <w:ins w:id="744" w:author="Jones, Emma" w:date="2019-04-25T18:29:00Z"/>
          <w:noProof w:val="0"/>
        </w:rPr>
      </w:pPr>
      <w:ins w:id="745" w:author="Jones, Emma" w:date="2019-04-25T18:29:00Z">
        <w:r w:rsidRPr="00276D24">
          <w:rPr>
            <w:noProof w:val="0"/>
          </w:rPr>
          <w:t>3.</w:t>
        </w:r>
      </w:ins>
      <w:ins w:id="746" w:author="Jones, Emma" w:date="2019-04-26T13:16:00Z">
        <w:r w:rsidR="00D45D31">
          <w:rPr>
            <w:noProof w:val="0"/>
          </w:rPr>
          <w:t>xx</w:t>
        </w:r>
      </w:ins>
      <w:ins w:id="747" w:author="Jones, Emma" w:date="2019-04-25T18:29:00Z">
        <w:r w:rsidRPr="00276D24">
          <w:rPr>
            <w:noProof w:val="0"/>
          </w:rPr>
          <w:t>.3 Referenced Standards</w:t>
        </w:r>
      </w:ins>
    </w:p>
    <w:p w14:paraId="0168FD94" w14:textId="77777777" w:rsidR="00E715FE" w:rsidRPr="00276D24" w:rsidRDefault="00E715FE" w:rsidP="00E715FE">
      <w:pPr>
        <w:pStyle w:val="BodyText"/>
        <w:rPr>
          <w:ins w:id="748" w:author="Jones, Emma" w:date="2019-04-25T18:29:00Z"/>
        </w:rPr>
      </w:pPr>
      <w:ins w:id="749" w:author="Jones, Emma" w:date="2019-04-25T18:29:00Z">
        <w:r w:rsidRPr="00276D24">
          <w:t xml:space="preserve">HL7 FHIR standard </w:t>
        </w:r>
        <w:r>
          <w:t xml:space="preserve">R4 </w:t>
        </w:r>
      </w:ins>
    </w:p>
    <w:p w14:paraId="33D4C24D" w14:textId="5B8D7B72" w:rsidR="00E715FE" w:rsidRPr="00276D24" w:rsidRDefault="00E715FE" w:rsidP="00E715FE">
      <w:pPr>
        <w:pStyle w:val="Heading3"/>
        <w:numPr>
          <w:ilvl w:val="0"/>
          <w:numId w:val="0"/>
        </w:numPr>
        <w:rPr>
          <w:ins w:id="750" w:author="Jones, Emma" w:date="2019-04-25T18:29:00Z"/>
          <w:noProof w:val="0"/>
        </w:rPr>
      </w:pPr>
      <w:ins w:id="751" w:author="Jones, Emma" w:date="2019-04-25T18:29:00Z">
        <w:r w:rsidRPr="00276D24">
          <w:rPr>
            <w:noProof w:val="0"/>
          </w:rPr>
          <w:t>3.</w:t>
        </w:r>
      </w:ins>
      <w:ins w:id="752" w:author="Jones, Emma" w:date="2019-04-26T13:17:00Z">
        <w:r w:rsidR="00D45D31">
          <w:rPr>
            <w:noProof w:val="0"/>
          </w:rPr>
          <w:t>xx</w:t>
        </w:r>
      </w:ins>
      <w:ins w:id="753" w:author="Jones, Emma" w:date="2019-04-25T18:29:00Z">
        <w:r w:rsidRPr="00276D24">
          <w:rPr>
            <w:noProof w:val="0"/>
          </w:rPr>
          <w:t>.4 Interaction Diagram</w:t>
        </w:r>
      </w:ins>
    </w:p>
    <w:p w14:paraId="62D34DA7" w14:textId="1A724729" w:rsidR="002D6267" w:rsidRDefault="00E715FE" w:rsidP="000F56EE">
      <w:pPr>
        <w:pStyle w:val="BodyText"/>
        <w:rPr>
          <w:ins w:id="754" w:author="Jones, Emma" w:date="2019-04-25T18:31:00Z"/>
        </w:rPr>
      </w:pPr>
      <w:ins w:id="755" w:author="Jones, Emma" w:date="2019-04-25T18:30:00Z">
        <w:r>
          <w:t xml:space="preserve">                      </w:t>
        </w:r>
        <w:r w:rsidRPr="00276D24">
          <w:rPr>
            <w:noProof/>
          </w:rPr>
          <mc:AlternateContent>
            <mc:Choice Requires="wpc">
              <w:drawing>
                <wp:inline distT="0" distB="0" distL="0" distR="0" wp14:anchorId="396D5F05" wp14:editId="33E30341">
                  <wp:extent cx="4819650" cy="2400300"/>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4602F3" w:rsidRPr="007C1AAC" w:rsidRDefault="004602F3"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4602F3" w:rsidRPr="007C1AAC" w:rsidRDefault="004602F3"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5926E11D" w:rsidR="004602F3" w:rsidRDefault="004602F3" w:rsidP="00E715FE">
                                <w:pPr>
                                  <w:pStyle w:val="NormalWeb"/>
                                </w:pPr>
                                <w:r>
                                  <w:rPr>
                                    <w:sz w:val="22"/>
                                    <w:szCs w:val="22"/>
                                  </w:rPr>
                                  <w:t xml:space="preserve">Apply </w:t>
                                </w:r>
                                <w:del w:id="756" w:author="Jones, Emma" w:date="2019-04-26T17:50:00Z">
                                  <w:r w:rsidDel="00762868">
                                    <w:rPr>
                                      <w:sz w:val="22"/>
                                      <w:szCs w:val="22"/>
                                    </w:rPr>
                                    <w:delText xml:space="preserve">Activity </w:delText>
                                  </w:r>
                                </w:del>
                                <w:ins w:id="757" w:author="Jones, Emma" w:date="2019-04-26T17:50:00Z">
                                  <w:r>
                                    <w:rPr>
                                      <w:sz w:val="22"/>
                                      <w:szCs w:val="22"/>
                                    </w:rPr>
                                    <w:t xml:space="preserve">Plan </w:t>
                                  </w:r>
                                </w:ins>
                                <w:r>
                                  <w:rPr>
                                    <w:sz w:val="22"/>
                                    <w:szCs w:val="22"/>
                                  </w:rPr>
                                  <w:t>Definition Operation</w:t>
                                </w:r>
                              </w:p>
                            </w:txbxContent>
                          </wps:txbx>
                          <wps:bodyPr rot="0" vert="horz" wrap="square" lIns="0" tIns="0" rIns="0" bIns="0" anchor="t" anchorCtr="0" upright="1">
                            <a:noAutofit/>
                          </wps:bodyPr>
                        </wps:wsp>
                        <wps:wsp>
                          <wps:cNvPr id="877"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712"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">
                  <v:shape id="_x0000_s1713" type="#_x0000_t75" style="position:absolute;width:48196;height:24003;visibility:visible;mso-wrap-style:square">
                    <v:fill o:detectmouseclick="t"/>
                    <v:path o:connecttype="none"/>
                  </v:shape>
                  <v:shape id="_x0000_s1714"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4602F3" w:rsidRPr="007C1AAC" w:rsidRDefault="004602F3" w:rsidP="00E715FE">
                          <w:pPr>
                            <w:jc w:val="center"/>
                            <w:rPr>
                              <w:sz w:val="22"/>
                              <w:szCs w:val="22"/>
                            </w:rPr>
                          </w:pPr>
                          <w:r>
                            <w:rPr>
                              <w:sz w:val="22"/>
                              <w:szCs w:val="22"/>
                            </w:rPr>
                            <w:t>Care Plan Contributor</w:t>
                          </w:r>
                        </w:p>
                      </w:txbxContent>
                    </v:textbox>
                  </v:shape>
                  <v:line id="Line 161" o:spid="_x0000_s1715"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716"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717"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718"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719"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4602F3" w:rsidRPr="007C1AAC" w:rsidRDefault="004602F3" w:rsidP="00E715FE">
                          <w:pPr>
                            <w:jc w:val="center"/>
                            <w:rPr>
                              <w:sz w:val="22"/>
                              <w:szCs w:val="22"/>
                            </w:rPr>
                          </w:pPr>
                          <w:r>
                            <w:rPr>
                              <w:sz w:val="22"/>
                              <w:szCs w:val="22"/>
                            </w:rPr>
                            <w:t>Care Plan Service</w:t>
                          </w:r>
                        </w:p>
                      </w:txbxContent>
                    </v:textbox>
                  </v:shape>
                  <v:shape id="_x0000_s1720"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5926E11D" w:rsidR="004602F3" w:rsidRDefault="004602F3" w:rsidP="00E715FE">
                          <w:pPr>
                            <w:pStyle w:val="NormalWeb"/>
                          </w:pPr>
                          <w:r>
                            <w:rPr>
                              <w:sz w:val="22"/>
                              <w:szCs w:val="22"/>
                            </w:rPr>
                            <w:t xml:space="preserve">Apply </w:t>
                          </w:r>
                          <w:del w:id="758" w:author="Jones, Emma" w:date="2019-04-26T17:50:00Z">
                            <w:r w:rsidDel="00762868">
                              <w:rPr>
                                <w:sz w:val="22"/>
                                <w:szCs w:val="22"/>
                              </w:rPr>
                              <w:delText xml:space="preserve">Activity </w:delText>
                            </w:r>
                          </w:del>
                          <w:ins w:id="759" w:author="Jones, Emma" w:date="2019-04-26T17:50:00Z">
                            <w:r>
                              <w:rPr>
                                <w:sz w:val="22"/>
                                <w:szCs w:val="22"/>
                              </w:rPr>
                              <w:t xml:space="preserve">Plan </w:t>
                            </w:r>
                          </w:ins>
                          <w:r>
                            <w:rPr>
                              <w:sz w:val="22"/>
                              <w:szCs w:val="22"/>
                            </w:rPr>
                            <w:t>Definition Operation</w:t>
                          </w:r>
                        </w:p>
                      </w:txbxContent>
                    </v:textbox>
                  </v:shape>
                  <v:line id="Line 166" o:spid="_x0000_s1721"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ins>
    </w:p>
    <w:p w14:paraId="1463A49D" w14:textId="517DC9AE" w:rsidR="00E715FE" w:rsidRPr="004303A2" w:rsidRDefault="00E715FE" w:rsidP="00E715FE">
      <w:pPr>
        <w:pStyle w:val="Heading4"/>
        <w:rPr>
          <w:ins w:id="760" w:author="Jones, Emma" w:date="2019-04-25T18:31:00Z"/>
        </w:rPr>
      </w:pPr>
      <w:ins w:id="761" w:author="Jones, Emma" w:date="2019-04-25T18:31:00Z">
        <w:r w:rsidRPr="004303A2">
          <w:lastRenderedPageBreak/>
          <w:t>3.</w:t>
        </w:r>
      </w:ins>
      <w:ins w:id="762" w:author="Jones, Emma" w:date="2019-04-26T13:17:00Z">
        <w:r w:rsidR="00D45D31">
          <w:t>xx</w:t>
        </w:r>
      </w:ins>
      <w:ins w:id="763" w:author="Jones, Emma" w:date="2019-04-25T18:31:00Z">
        <w:r w:rsidRPr="004303A2">
          <w:t xml:space="preserve">.4.1 Apply </w:t>
        </w:r>
        <w:r>
          <w:t>Plan</w:t>
        </w:r>
        <w:r w:rsidRPr="004303A2">
          <w:t xml:space="preserve"> Definition Operation</w:t>
        </w:r>
      </w:ins>
    </w:p>
    <w:p w14:paraId="0F814FF0" w14:textId="505B5F51" w:rsidR="00E715FE" w:rsidRPr="00276D24" w:rsidRDefault="00E715FE" w:rsidP="00E715FE">
      <w:pPr>
        <w:pStyle w:val="BodyText"/>
        <w:rPr>
          <w:ins w:id="764" w:author="Jones, Emma" w:date="2019-04-25T18:36:00Z"/>
        </w:rPr>
      </w:pPr>
      <w:ins w:id="765" w:author="Jones, Emma" w:date="2019-04-25T18:36:00Z">
        <w:r w:rsidRPr="00276D24">
          <w:t xml:space="preserve">The Care Plan Contributor receives Activity Definition resource provided by the Care Plan Definition using the Provide Activity Definition transaction </w:t>
        </w:r>
      </w:ins>
      <w:ins w:id="766" w:author="Jones, Emma" w:date="2019-04-26T14:25:00Z">
        <w:r w:rsidR="00E21A11">
          <w:t>[</w:t>
        </w:r>
      </w:ins>
      <w:ins w:id="767" w:author="Jones, Emma" w:date="2019-04-25T18:36:00Z">
        <w:r w:rsidRPr="00276D24">
          <w:t>PCC-</w:t>
        </w:r>
        <w:r>
          <w:t>68</w:t>
        </w:r>
      </w:ins>
      <w:ins w:id="768" w:author="Jones, Emma" w:date="2019-04-26T14:25:00Z">
        <w:r w:rsidR="00E21A11">
          <w:t>]</w:t>
        </w:r>
      </w:ins>
      <w:ins w:id="769" w:author="Jones, Emma" w:date="2019-04-25T18:36:00Z">
        <w:r w:rsidRPr="00276D24">
          <w:t xml:space="preserve">. Care Plan Contributor </w:t>
        </w:r>
      </w:ins>
      <w:ins w:id="770" w:author="Jones, Emma" w:date="2019-04-26T14:21:00Z">
        <w:r w:rsidR="00E21A11">
          <w:t xml:space="preserve">creates a PlanDefinition </w:t>
        </w:r>
      </w:ins>
      <w:ins w:id="771" w:author="Jones, Emma" w:date="2019-04-26T14:22:00Z">
        <w:r w:rsidR="00E21A11">
          <w:t xml:space="preserve">with status ‘draft’ and </w:t>
        </w:r>
      </w:ins>
      <w:ins w:id="772" w:author="Jones, Emma" w:date="2019-04-25T18:37:00Z">
        <w:r>
          <w:t>uses the provided Activity Definition</w:t>
        </w:r>
      </w:ins>
      <w:ins w:id="773" w:author="Jones, Emma" w:date="2019-04-26T14:22:00Z">
        <w:r w:rsidR="00E21A11">
          <w:t xml:space="preserve"> ID </w:t>
        </w:r>
      </w:ins>
      <w:ins w:id="774" w:author="Jones, Emma" w:date="2019-04-25T18:38:00Z">
        <w:r>
          <w:t xml:space="preserve">as </w:t>
        </w:r>
      </w:ins>
      <w:proofErr w:type="spellStart"/>
      <w:proofErr w:type="gramStart"/>
      <w:ins w:id="775" w:author="Jones, Emma" w:date="2019-04-26T14:19:00Z">
        <w:r w:rsidR="00E21A11">
          <w:t>action.definition</w:t>
        </w:r>
        <w:proofErr w:type="spellEnd"/>
        <w:proofErr w:type="gramEnd"/>
        <w:r w:rsidR="00E21A11">
          <w:t xml:space="preserve"> </w:t>
        </w:r>
      </w:ins>
      <w:ins w:id="776" w:author="Jones, Emma" w:date="2019-04-26T14:22:00Z">
        <w:r w:rsidR="00E21A11">
          <w:t>pointers. T</w:t>
        </w:r>
      </w:ins>
      <w:ins w:id="777" w:author="Jones, Emma" w:date="2019-04-26T14:20:00Z">
        <w:r w:rsidR="00E21A11">
          <w:t xml:space="preserve">he </w:t>
        </w:r>
      </w:ins>
      <w:ins w:id="778" w:author="Jones, Emma" w:date="2019-04-26T14:22:00Z">
        <w:r w:rsidR="00E21A11">
          <w:t>full ActivityDef</w:t>
        </w:r>
      </w:ins>
      <w:ins w:id="779" w:author="Jones, Emma" w:date="2019-04-26T14:23:00Z">
        <w:r w:rsidR="00E21A11">
          <w:t xml:space="preserve">inition is defined as a contained attribute of the associated </w:t>
        </w:r>
        <w:proofErr w:type="spellStart"/>
        <w:r w:rsidR="00E21A11">
          <w:t>Doman</w:t>
        </w:r>
      </w:ins>
      <w:ins w:id="780" w:author="Jones, Emma" w:date="2019-04-26T14:24:00Z">
        <w:r w:rsidR="00E21A11">
          <w:t>Resource</w:t>
        </w:r>
        <w:proofErr w:type="spellEnd"/>
        <w:r w:rsidR="00E21A11">
          <w:t xml:space="preserve">. The </w:t>
        </w:r>
      </w:ins>
      <w:ins w:id="781" w:author="Jones, Emma" w:date="2019-04-26T14:26:00Z">
        <w:r w:rsidR="00E21A11">
          <w:t xml:space="preserve">selected </w:t>
        </w:r>
        <w:proofErr w:type="spellStart"/>
        <w:proofErr w:type="gramStart"/>
        <w:r w:rsidR="00E21A11">
          <w:t>participant.type</w:t>
        </w:r>
        <w:proofErr w:type="spellEnd"/>
        <w:proofErr w:type="gramEnd"/>
        <w:r w:rsidR="00E21A11">
          <w:t xml:space="preserve"> and </w:t>
        </w:r>
        <w:proofErr w:type="spellStart"/>
        <w:r w:rsidR="00E21A11">
          <w:t>participant.role</w:t>
        </w:r>
        <w:proofErr w:type="spellEnd"/>
        <w:r w:rsidR="00E21A11">
          <w:t xml:space="preserve"> attributes from the </w:t>
        </w:r>
      </w:ins>
      <w:ins w:id="782" w:author="Jones, Emma" w:date="2019-04-26T14:24:00Z">
        <w:r w:rsidR="00E21A11">
          <w:t>Activity Definition resource provided by</w:t>
        </w:r>
      </w:ins>
      <w:ins w:id="783" w:author="Jones, Emma" w:date="2019-04-26T14:25:00Z">
        <w:r w:rsidR="00E21A11">
          <w:t xml:space="preserve"> [PCC-68] </w:t>
        </w:r>
      </w:ins>
      <w:ins w:id="784" w:author="Jones, Emma" w:date="2019-04-26T14:27:00Z">
        <w:r w:rsidR="00E21A11">
          <w:t>is</w:t>
        </w:r>
      </w:ins>
      <w:ins w:id="785" w:author="Jones, Emma" w:date="2019-04-26T14:28:00Z">
        <w:r w:rsidR="00C552E4">
          <w:t xml:space="preserve"> also</w:t>
        </w:r>
      </w:ins>
      <w:ins w:id="786" w:author="Jones, Emma" w:date="2019-04-26T14:27:00Z">
        <w:r w:rsidR="00E21A11">
          <w:t xml:space="preserve"> used to populate the </w:t>
        </w:r>
        <w:r w:rsidR="00C552E4">
          <w:t xml:space="preserve">full CareTeam resource defined as a contained attribute of the associated </w:t>
        </w:r>
        <w:proofErr w:type="spellStart"/>
        <w:r w:rsidR="00C552E4">
          <w:t>DomanResource</w:t>
        </w:r>
        <w:proofErr w:type="spellEnd"/>
        <w:r w:rsidR="00C552E4">
          <w:t>.</w:t>
        </w:r>
      </w:ins>
      <w:ins w:id="787" w:author="Jones, Emma" w:date="2019-04-26T14:28:00Z">
        <w:r w:rsidR="00C552E4">
          <w:t xml:space="preserve"> If the CareTeam is newly created, the id element remains blank. If the </w:t>
        </w:r>
      </w:ins>
      <w:proofErr w:type="spellStart"/>
      <w:proofErr w:type="gramStart"/>
      <w:ins w:id="788" w:author="Jones, Emma" w:date="2019-04-26T14:29:00Z">
        <w:r w:rsidR="00C552E4">
          <w:t>participant.type</w:t>
        </w:r>
        <w:proofErr w:type="spellEnd"/>
        <w:proofErr w:type="gramEnd"/>
        <w:r w:rsidR="00C552E4">
          <w:t xml:space="preserve"> and </w:t>
        </w:r>
        <w:proofErr w:type="spellStart"/>
        <w:r w:rsidR="00C552E4">
          <w:t>participant.role</w:t>
        </w:r>
        <w:proofErr w:type="spellEnd"/>
        <w:r w:rsidR="00C552E4">
          <w:t xml:space="preserve"> is an update to an existing </w:t>
        </w:r>
      </w:ins>
      <w:ins w:id="789" w:author="Jones, Emma" w:date="2019-04-26T14:28:00Z">
        <w:r w:rsidR="00C552E4">
          <w:t>CareTea</w:t>
        </w:r>
      </w:ins>
      <w:ins w:id="790" w:author="Jones, Emma" w:date="2019-04-26T14:29:00Z">
        <w:r w:rsidR="00C552E4">
          <w:t xml:space="preserve">m resource, the id element is </w:t>
        </w:r>
      </w:ins>
      <w:ins w:id="791" w:author="Jones, Emma" w:date="2019-04-26T14:30:00Z">
        <w:r w:rsidR="00C552E4">
          <w:t xml:space="preserve">populated. </w:t>
        </w:r>
      </w:ins>
      <w:ins w:id="792" w:author="Jones, Emma" w:date="2019-04-25T18:36:00Z">
        <w:r w:rsidRPr="00276D24">
          <w:t xml:space="preserve">FHIR $Apply operation </w:t>
        </w:r>
      </w:ins>
      <w:ins w:id="793" w:author="Jones, Emma" w:date="2019-04-25T18:42:00Z">
        <w:r w:rsidR="006B0DCE">
          <w:t xml:space="preserve">is used </w:t>
        </w:r>
      </w:ins>
      <w:ins w:id="794" w:author="Jones, Emma" w:date="2019-04-25T18:40:00Z">
        <w:r w:rsidR="006B0DCE">
          <w:t xml:space="preserve">on the </w:t>
        </w:r>
      </w:ins>
      <w:ins w:id="795" w:author="Jones, Emma" w:date="2019-04-26T14:31:00Z">
        <w:r w:rsidR="00C552E4">
          <w:t xml:space="preserve">draft </w:t>
        </w:r>
      </w:ins>
      <w:ins w:id="796" w:author="Jones, Emma" w:date="2019-04-25T18:40:00Z">
        <w:r w:rsidR="006B0DCE">
          <w:t xml:space="preserve">PlanDefinition </w:t>
        </w:r>
      </w:ins>
      <w:ins w:id="797" w:author="Jones, Emma" w:date="2019-04-25T18:36:00Z">
        <w:r w:rsidRPr="00276D24">
          <w:t xml:space="preserve">to generate or update a Care Plan </w:t>
        </w:r>
        <w:r>
          <w:t>and/or Care Team</w:t>
        </w:r>
      </w:ins>
      <w:ins w:id="798" w:author="Jones, Emma" w:date="2019-04-25T18:42:00Z">
        <w:r w:rsidR="006B0DCE">
          <w:t xml:space="preserve">. </w:t>
        </w:r>
      </w:ins>
      <w:ins w:id="799" w:author="Jones, Emma" w:date="2019-04-25T18:36:00Z">
        <w:r w:rsidRPr="00276D24">
          <w:t>The Care Plan Contributor uses existing business logic to act on the request or task resources in the generated Care Plan</w:t>
        </w:r>
        <w:r>
          <w:t xml:space="preserve"> and/or Care Team</w:t>
        </w:r>
        <w:r w:rsidRPr="00276D24">
          <w:t xml:space="preserve">. </w:t>
        </w:r>
      </w:ins>
    </w:p>
    <w:p w14:paraId="6B81A6F6" w14:textId="5EDEC741" w:rsidR="003E1CA1" w:rsidRPr="004303A2" w:rsidRDefault="003E1CA1" w:rsidP="003E1CA1">
      <w:pPr>
        <w:pStyle w:val="Heading5"/>
        <w:rPr>
          <w:ins w:id="800" w:author="Jones, Emma" w:date="2019-04-25T18:43:00Z"/>
        </w:rPr>
      </w:pPr>
      <w:ins w:id="801" w:author="Jones, Emma" w:date="2019-04-25T18:43:00Z">
        <w:r w:rsidRPr="004303A2">
          <w:t>3.</w:t>
        </w:r>
      </w:ins>
      <w:ins w:id="802" w:author="Jones, Emma" w:date="2019-04-26T13:17:00Z">
        <w:r w:rsidR="00D45D31">
          <w:t>xx</w:t>
        </w:r>
      </w:ins>
      <w:ins w:id="803" w:author="Jones, Emma" w:date="2019-04-25T18:43:00Z">
        <w:r w:rsidRPr="004303A2">
          <w:t>.4.1.1 Trigger Events</w:t>
        </w:r>
      </w:ins>
    </w:p>
    <w:p w14:paraId="67EF1B88" w14:textId="2BCD5C1D" w:rsidR="003E1CA1" w:rsidRPr="00276D24" w:rsidRDefault="003E1CA1" w:rsidP="003E1CA1">
      <w:pPr>
        <w:pStyle w:val="BodyText"/>
        <w:rPr>
          <w:ins w:id="804" w:author="Jones, Emma" w:date="2019-04-25T18:43:00Z"/>
        </w:rPr>
      </w:pPr>
      <w:ins w:id="805" w:author="Jones, Emma" w:date="2019-04-25T18:43:00Z">
        <w:r w:rsidRPr="00276D24">
          <w:t xml:space="preserve">The Care Plan Contributor has received an updated ActivityDefinition resource and generates or updates a Care Plan containing </w:t>
        </w:r>
      </w:ins>
      <w:ins w:id="806" w:author="Jones, Emma" w:date="2019-04-25T18:44:00Z">
        <w:r>
          <w:t xml:space="preserve">Care Team </w:t>
        </w:r>
      </w:ins>
      <w:ins w:id="807" w:author="Jones, Emma" w:date="2019-04-25T18:43:00Z">
        <w:r w:rsidRPr="00276D24">
          <w:t xml:space="preserve">based on existing business logic. </w:t>
        </w:r>
      </w:ins>
    </w:p>
    <w:p w14:paraId="74D31FA2" w14:textId="1F18E096" w:rsidR="003E1CA1" w:rsidRDefault="003E1CA1" w:rsidP="003E1CA1">
      <w:pPr>
        <w:pStyle w:val="Heading5"/>
        <w:rPr>
          <w:ins w:id="808" w:author="Jones, Emma" w:date="2019-04-26T14:16:00Z"/>
          <w:highlight w:val="yellow"/>
        </w:rPr>
      </w:pPr>
      <w:ins w:id="809" w:author="Jones, Emma" w:date="2019-04-25T18:44:00Z">
        <w:r w:rsidRPr="003E1CA1">
          <w:rPr>
            <w:highlight w:val="yellow"/>
            <w:rPrChange w:id="810" w:author="Jones, Emma" w:date="2019-04-25T18:44:00Z">
              <w:rPr/>
            </w:rPrChange>
          </w:rPr>
          <w:t>3.</w:t>
        </w:r>
      </w:ins>
      <w:ins w:id="811" w:author="Jones, Emma" w:date="2019-04-26T13:17:00Z">
        <w:r w:rsidR="00D45D31">
          <w:rPr>
            <w:highlight w:val="yellow"/>
          </w:rPr>
          <w:t>xx</w:t>
        </w:r>
      </w:ins>
      <w:ins w:id="812" w:author="Jones, Emma" w:date="2019-04-25T18:44:00Z">
        <w:r w:rsidRPr="003E1CA1">
          <w:rPr>
            <w:highlight w:val="yellow"/>
            <w:rPrChange w:id="813" w:author="Jones, Emma" w:date="2019-04-25T18:44:00Z">
              <w:rPr/>
            </w:rPrChange>
          </w:rPr>
          <w:t>.4.1.2 Message Semantics</w:t>
        </w:r>
      </w:ins>
    </w:p>
    <w:p w14:paraId="33C48914" w14:textId="17642EA0" w:rsidR="00D5018C" w:rsidRPr="00276D24" w:rsidRDefault="00D5018C" w:rsidP="00D5018C">
      <w:pPr>
        <w:pStyle w:val="BodyText"/>
        <w:rPr>
          <w:ins w:id="814" w:author="Jones, Emma" w:date="2019-04-26T14:16:00Z"/>
        </w:rPr>
      </w:pPr>
      <w:ins w:id="815" w:author="Jones, Emma" w:date="2019-04-26T14:16:00Z">
        <w:r w:rsidRPr="00276D24">
          <w:t xml:space="preserve">Care Plan Contributor </w:t>
        </w:r>
      </w:ins>
      <w:ins w:id="816" w:author="Jones, Emma" w:date="2019-04-26T14:17:00Z">
        <w:r>
          <w:t xml:space="preserve">creates the </w:t>
        </w:r>
      </w:ins>
      <w:ins w:id="817" w:author="Jones, Emma" w:date="2019-04-26T14:32:00Z">
        <w:r w:rsidR="00C552E4">
          <w:t>P</w:t>
        </w:r>
      </w:ins>
      <w:ins w:id="818" w:author="Jones, Emma" w:date="2019-04-26T14:17:00Z">
        <w:r>
          <w:t>lanDefinition</w:t>
        </w:r>
      </w:ins>
      <w:ins w:id="819" w:author="Jones, Emma" w:date="2019-04-26T14:32:00Z">
        <w:r w:rsidR="00C552E4">
          <w:t>.</w:t>
        </w:r>
      </w:ins>
      <w:ins w:id="820" w:author="Jones, Emma" w:date="2019-04-26T14:16:00Z">
        <w:r w:rsidRPr="00276D24">
          <w:t xml:space="preserve"> Care Plan Contributor then utilizes FHIR $Apply operation to generate or update a Care Plan based on defined business logic. The </w:t>
        </w:r>
      </w:ins>
      <w:ins w:id="821" w:author="Jones, Emma" w:date="2019-04-26T14:32:00Z">
        <w:r w:rsidR="00C552E4">
          <w:t xml:space="preserve">generated </w:t>
        </w:r>
      </w:ins>
      <w:ins w:id="822" w:author="Jones, Emma" w:date="2019-04-26T14:16:00Z">
        <w:r w:rsidRPr="00276D24">
          <w:t xml:space="preserve">Care Plan contains request or task resources. Business logic may also include generating or updating request or task resources. For example, business logic may determine that an Activity Definition include the need to create a </w:t>
        </w:r>
      </w:ins>
      <w:proofErr w:type="spellStart"/>
      <w:ins w:id="823" w:author="Jones, Emma" w:date="2019-04-26T14:34:00Z">
        <w:r w:rsidR="00C552E4">
          <w:t>C</w:t>
        </w:r>
      </w:ins>
      <w:ins w:id="824" w:author="Jones, Emma" w:date="2019-04-26T14:33:00Z">
        <w:r w:rsidR="00C552E4">
          <w:t>omm</w:t>
        </w:r>
      </w:ins>
      <w:ins w:id="825" w:author="Jones, Emma" w:date="2019-04-26T14:34:00Z">
        <w:r w:rsidR="00C552E4">
          <w:t>unication</w:t>
        </w:r>
      </w:ins>
      <w:ins w:id="826" w:author="Jones, Emma" w:date="2019-04-26T14:16:00Z">
        <w:r w:rsidRPr="00276D24">
          <w:t>Request</w:t>
        </w:r>
        <w:proofErr w:type="spellEnd"/>
        <w:r w:rsidRPr="00276D24">
          <w:t xml:space="preserve"> resource. The </w:t>
        </w:r>
      </w:ins>
      <w:proofErr w:type="spellStart"/>
      <w:ins w:id="827" w:author="Jones, Emma" w:date="2019-04-26T14:34:00Z">
        <w:r w:rsidR="00C552E4">
          <w:t>Communication</w:t>
        </w:r>
        <w:r w:rsidR="00C552E4" w:rsidRPr="00276D24">
          <w:t>Request</w:t>
        </w:r>
        <w:proofErr w:type="spellEnd"/>
        <w:r w:rsidR="00C552E4" w:rsidRPr="00276D24">
          <w:t xml:space="preserve"> </w:t>
        </w:r>
      </w:ins>
      <w:ins w:id="828" w:author="Jones, Emma" w:date="2019-04-26T14:16:00Z">
        <w:r w:rsidRPr="00276D24">
          <w:t xml:space="preserve">resource is then sent to a </w:t>
        </w:r>
      </w:ins>
      <w:ins w:id="829" w:author="Jones, Emma" w:date="2019-04-26T14:34:00Z">
        <w:r w:rsidR="00C552E4">
          <w:t>care team member</w:t>
        </w:r>
      </w:ins>
      <w:ins w:id="830" w:author="Jones, Emma" w:date="2019-04-26T14:16:00Z">
        <w:r w:rsidRPr="00276D24">
          <w:t xml:space="preserve"> </w:t>
        </w:r>
      </w:ins>
      <w:ins w:id="831" w:author="Jones, Emma" w:date="2019-04-26T14:34:00Z">
        <w:r w:rsidR="00C552E4">
          <w:t xml:space="preserve">with a request to join the Care Team. </w:t>
        </w:r>
      </w:ins>
      <w:ins w:id="832" w:author="Jones, Emma" w:date="2019-04-26T14:35:00Z">
        <w:r w:rsidR="00C552E4">
          <w:t>O</w:t>
        </w:r>
      </w:ins>
      <w:ins w:id="833" w:author="Jones, Emma" w:date="2019-04-26T14:16:00Z">
        <w:r w:rsidRPr="00276D24">
          <w:t xml:space="preserve">r a creation of a </w:t>
        </w:r>
        <w:proofErr w:type="spellStart"/>
        <w:r w:rsidRPr="00276D24">
          <w:t>medicationRequest</w:t>
        </w:r>
        <w:proofErr w:type="spellEnd"/>
        <w:r w:rsidRPr="00276D24">
          <w:t xml:space="preserve"> resource which is sent to a pharmacy system. Business logic may also include the handling of responses to the request resources. The updated or created Care Plan is managed by the Care Plan Service. </w:t>
        </w:r>
      </w:ins>
    </w:p>
    <w:p w14:paraId="15CB9A5C" w14:textId="7FB29F98" w:rsidR="00D5018C" w:rsidRPr="00276D24" w:rsidRDefault="00D5018C" w:rsidP="00D5018C">
      <w:pPr>
        <w:pStyle w:val="BodyText"/>
        <w:rPr>
          <w:ins w:id="834" w:author="Jones, Emma" w:date="2019-04-26T14:16:00Z"/>
        </w:rPr>
      </w:pPr>
      <w:ins w:id="835" w:author="Jones, Emma" w:date="2019-04-26T14:16:00Z">
        <w:r w:rsidRPr="00276D24">
          <w:t>The base URL for this is: [base]/</w:t>
        </w:r>
      </w:ins>
      <w:ins w:id="836" w:author="Jones, Emma" w:date="2019-04-26T14:35:00Z">
        <w:r w:rsidR="00C552E4">
          <w:t>Plan</w:t>
        </w:r>
      </w:ins>
      <w:ins w:id="837" w:author="Jones, Emma" w:date="2019-04-26T14:16:00Z">
        <w:r w:rsidRPr="00276D24">
          <w:t>Definition/[id]/$apply</w:t>
        </w:r>
      </w:ins>
    </w:p>
    <w:p w14:paraId="3EED89F2" w14:textId="1CFE7E66" w:rsidR="00D5018C" w:rsidRPr="00276D24" w:rsidRDefault="00D5018C" w:rsidP="00D5018C">
      <w:pPr>
        <w:pStyle w:val="BodyText"/>
        <w:rPr>
          <w:ins w:id="838" w:author="Jones, Emma" w:date="2019-04-26T14:16:00Z"/>
        </w:rPr>
      </w:pPr>
      <w:ins w:id="839" w:author="Jones, Emma" w:date="2019-04-26T14:16:00Z">
        <w:r w:rsidRPr="00276D24">
          <w:t xml:space="preserve">Where the body of the transaction contains </w:t>
        </w:r>
        <w:proofErr w:type="gramStart"/>
        <w:r w:rsidRPr="00276D24">
          <w:t>an</w:t>
        </w:r>
        <w:proofErr w:type="gramEnd"/>
        <w:r w:rsidRPr="00276D24">
          <w:t xml:space="preserve"> </w:t>
        </w:r>
      </w:ins>
      <w:ins w:id="840" w:author="Jones, Emma" w:date="2019-04-26T14:35:00Z">
        <w:r w:rsidR="00C552E4">
          <w:t>Plan</w:t>
        </w:r>
      </w:ins>
      <w:ins w:id="841" w:author="Jones, Emma" w:date="2019-04-26T14:16:00Z">
        <w:r w:rsidRPr="00276D24">
          <w:t xml:space="preserve">Definition resource. </w:t>
        </w:r>
      </w:ins>
    </w:p>
    <w:p w14:paraId="39D1F08A" w14:textId="171E21FE" w:rsidR="00D5018C" w:rsidRPr="00276D24" w:rsidRDefault="00D5018C" w:rsidP="00D5018C">
      <w:pPr>
        <w:pStyle w:val="BodyText"/>
        <w:rPr>
          <w:ins w:id="842" w:author="Jones, Emma" w:date="2019-04-26T14:16:00Z"/>
        </w:rPr>
      </w:pPr>
      <w:ins w:id="843" w:author="Jones, Emma" w:date="2019-04-26T14:16:00Z">
        <w:r w:rsidRPr="00276D24">
          <w:t xml:space="preserve">See: </w:t>
        </w:r>
      </w:ins>
      <w:ins w:id="844" w:author="Jones, Emma" w:date="2019-04-26T14:35:00Z">
        <w:r w:rsidR="00C552E4">
          <w:rPr>
            <w:rStyle w:val="Hyperlink"/>
          </w:rPr>
          <w:fldChar w:fldCharType="begin"/>
        </w:r>
        <w:r w:rsidR="00C552E4">
          <w:rPr>
            <w:rStyle w:val="Hyperlink"/>
          </w:rPr>
          <w:instrText xml:space="preserve"> HYPERLINK "</w:instrText>
        </w:r>
      </w:ins>
      <w:ins w:id="845" w:author="Jones, Emma" w:date="2019-04-26T14:16:00Z">
        <w:r w:rsidR="00C552E4" w:rsidRPr="00C552E4">
          <w:rPr>
            <w:rStyle w:val="Hyperlink"/>
          </w:rPr>
          <w:instrText>http://hl7.org/fhir/R4/</w:instrText>
        </w:r>
      </w:ins>
      <w:ins w:id="846" w:author="Jones, Emma" w:date="2019-04-26T14:35:00Z">
        <w:r w:rsidR="00C552E4" w:rsidRPr="00C552E4">
          <w:rPr>
            <w:rStyle w:val="Hyperlink"/>
          </w:rPr>
          <w:instrText>plan</w:instrText>
        </w:r>
      </w:ins>
      <w:ins w:id="847" w:author="Jones, Emma" w:date="2019-04-26T14:16:00Z">
        <w:r w:rsidR="00C552E4" w:rsidRPr="00C552E4">
          <w:rPr>
            <w:rStyle w:val="Hyperlink"/>
          </w:rPr>
          <w:instrText>definition-operations.html#apply</w:instrText>
        </w:r>
      </w:ins>
      <w:ins w:id="848" w:author="Jones, Emma" w:date="2019-04-26T14:35:00Z">
        <w:r w:rsidR="00C552E4">
          <w:rPr>
            <w:rStyle w:val="Hyperlink"/>
          </w:rPr>
          <w:instrText xml:space="preserve">" </w:instrText>
        </w:r>
        <w:r w:rsidR="00C552E4">
          <w:rPr>
            <w:rStyle w:val="Hyperlink"/>
          </w:rPr>
          <w:fldChar w:fldCharType="separate"/>
        </w:r>
      </w:ins>
      <w:ins w:id="849" w:author="Jones, Emma" w:date="2019-04-26T14:16:00Z">
        <w:r w:rsidR="00C552E4" w:rsidRPr="00C552E4">
          <w:rPr>
            <w:rStyle w:val="Hyperlink"/>
          </w:rPr>
          <w:t>http://hl7.org/fhir/R4/</w:t>
        </w:r>
      </w:ins>
      <w:ins w:id="850" w:author="Jones, Emma" w:date="2019-04-26T14:35:00Z">
        <w:r w:rsidR="00C552E4" w:rsidRPr="00C552E4">
          <w:rPr>
            <w:rStyle w:val="Hyperlink"/>
          </w:rPr>
          <w:t>plan</w:t>
        </w:r>
      </w:ins>
      <w:ins w:id="851" w:author="Jones, Emma" w:date="2019-04-26T14:16:00Z">
        <w:r w:rsidR="00C552E4" w:rsidRPr="00C552E4">
          <w:rPr>
            <w:rStyle w:val="Hyperlink"/>
          </w:rPr>
          <w:t>definition-operations.html#apply</w:t>
        </w:r>
      </w:ins>
      <w:ins w:id="852" w:author="Jones, Emma" w:date="2019-04-26T14:35:00Z">
        <w:r w:rsidR="00C552E4">
          <w:rPr>
            <w:rStyle w:val="Hyperlink"/>
          </w:rPr>
          <w:fldChar w:fldCharType="end"/>
        </w:r>
      </w:ins>
      <w:ins w:id="853" w:author="Jones, Emma" w:date="2019-04-26T14:16:00Z">
        <w:r w:rsidRPr="00276D24">
          <w:t xml:space="preserve"> </w:t>
        </w:r>
      </w:ins>
    </w:p>
    <w:p w14:paraId="3B649ACC" w14:textId="74A1EB0F" w:rsidR="003E1CA1" w:rsidRDefault="003E1CA1" w:rsidP="003E1CA1">
      <w:pPr>
        <w:pStyle w:val="Heading5"/>
        <w:rPr>
          <w:ins w:id="854" w:author="Jones, Emma" w:date="2019-04-26T14:37:00Z"/>
          <w:highlight w:val="yellow"/>
        </w:rPr>
      </w:pPr>
      <w:ins w:id="855" w:author="Jones, Emma" w:date="2019-04-25T18:44:00Z">
        <w:r w:rsidRPr="003E1CA1">
          <w:rPr>
            <w:highlight w:val="yellow"/>
            <w:rPrChange w:id="856" w:author="Jones, Emma" w:date="2019-04-25T18:44:00Z">
              <w:rPr/>
            </w:rPrChange>
          </w:rPr>
          <w:t>3.</w:t>
        </w:r>
      </w:ins>
      <w:ins w:id="857" w:author="Jones, Emma" w:date="2019-04-26T13:17:00Z">
        <w:r w:rsidR="00D45D31">
          <w:rPr>
            <w:highlight w:val="yellow"/>
          </w:rPr>
          <w:t>xx</w:t>
        </w:r>
      </w:ins>
      <w:ins w:id="858" w:author="Jones, Emma" w:date="2019-04-25T18:44:00Z">
        <w:r w:rsidRPr="003E1CA1">
          <w:rPr>
            <w:highlight w:val="yellow"/>
            <w:rPrChange w:id="859" w:author="Jones, Emma" w:date="2019-04-25T18:44:00Z">
              <w:rPr/>
            </w:rPrChange>
          </w:rPr>
          <w:t>.4.1.3 Expected Actions</w:t>
        </w:r>
      </w:ins>
    </w:p>
    <w:p w14:paraId="633361FD" w14:textId="77777777" w:rsidR="00C552E4" w:rsidRPr="004303A2" w:rsidRDefault="00C552E4" w:rsidP="00C552E4">
      <w:pPr>
        <w:pStyle w:val="Heading5"/>
        <w:rPr>
          <w:ins w:id="860" w:author="Jones, Emma" w:date="2019-04-26T14:37:00Z"/>
        </w:rPr>
      </w:pPr>
      <w:ins w:id="861" w:author="Jones, Emma" w:date="2019-04-26T14:37:00Z">
        <w:r w:rsidRPr="004303A2">
          <w:t>3.</w:t>
        </w:r>
        <w:r>
          <w:t>69</w:t>
        </w:r>
        <w:r w:rsidRPr="004303A2">
          <w:t>.4.1.3 Expected Actions</w:t>
        </w:r>
      </w:ins>
    </w:p>
    <w:p w14:paraId="454323AA" w14:textId="035D7E69" w:rsidR="00C552E4" w:rsidRPr="00276D24" w:rsidRDefault="00C552E4" w:rsidP="00C552E4">
      <w:pPr>
        <w:pStyle w:val="BodyText"/>
        <w:rPr>
          <w:ins w:id="862" w:author="Jones, Emma" w:date="2019-04-26T14:37:00Z"/>
        </w:rPr>
      </w:pPr>
      <w:ins w:id="863" w:author="Jones, Emma" w:date="2019-04-26T14:37:00Z">
        <w:r w:rsidRPr="00276D24">
          <w:t xml:space="preserve">Based on business logic, Care Plan Contributor generates a Care Plan in the body of the POST. Subsequent use of apply operation will subsequently generate request or task resources based on the selected </w:t>
        </w:r>
        <w:r>
          <w:t>Plan</w:t>
        </w:r>
        <w:r w:rsidRPr="00276D24">
          <w:t>Definition associated with the PlanDefinition</w:t>
        </w:r>
      </w:ins>
      <w:ins w:id="864" w:author="Jones, Emma" w:date="2019-04-26T14:38:00Z">
        <w:r w:rsidR="00E85E9C">
          <w:t xml:space="preserve"> selected from the </w:t>
        </w:r>
      </w:ins>
      <w:ins w:id="865" w:author="Jones, Emma" w:date="2019-04-26T14:39:00Z">
        <w:r w:rsidR="00E85E9C" w:rsidRPr="00276D24">
          <w:t>Care Plan Definition Service</w:t>
        </w:r>
      </w:ins>
      <w:ins w:id="866" w:author="Jones, Emma" w:date="2019-04-26T14:37:00Z">
        <w:r w:rsidRPr="00276D24">
          <w:t xml:space="preserve">. </w:t>
        </w:r>
      </w:ins>
    </w:p>
    <w:p w14:paraId="02C39B49" w14:textId="77777777" w:rsidR="00C552E4" w:rsidRPr="00C552E4" w:rsidRDefault="00C552E4">
      <w:pPr>
        <w:pStyle w:val="BodyText"/>
        <w:rPr>
          <w:ins w:id="867" w:author="Jones, Emma" w:date="2019-04-25T18:44:00Z"/>
          <w:highlight w:val="yellow"/>
          <w:rPrChange w:id="868" w:author="Jones, Emma" w:date="2019-04-26T14:37:00Z">
            <w:rPr>
              <w:ins w:id="869" w:author="Jones, Emma" w:date="2019-04-25T18:44:00Z"/>
            </w:rPr>
          </w:rPrChange>
        </w:rPr>
        <w:pPrChange w:id="870" w:author="Jones, Emma" w:date="2019-04-26T14:37:00Z">
          <w:pPr>
            <w:pStyle w:val="Heading5"/>
          </w:pPr>
        </w:pPrChange>
      </w:pPr>
    </w:p>
    <w:p w14:paraId="3A067F42" w14:textId="7F4585D8" w:rsidR="003E1CA1" w:rsidRPr="003E1CA1" w:rsidRDefault="003E1CA1" w:rsidP="003E1CA1">
      <w:pPr>
        <w:pStyle w:val="Heading3"/>
        <w:numPr>
          <w:ilvl w:val="0"/>
          <w:numId w:val="0"/>
        </w:numPr>
        <w:rPr>
          <w:ins w:id="871" w:author="Jones, Emma" w:date="2019-04-25T18:44:00Z"/>
          <w:noProof w:val="0"/>
          <w:highlight w:val="yellow"/>
          <w:rPrChange w:id="872" w:author="Jones, Emma" w:date="2019-04-25T18:44:00Z">
            <w:rPr>
              <w:ins w:id="873" w:author="Jones, Emma" w:date="2019-04-25T18:44:00Z"/>
              <w:noProof w:val="0"/>
            </w:rPr>
          </w:rPrChange>
        </w:rPr>
      </w:pPr>
      <w:ins w:id="874" w:author="Jones, Emma" w:date="2019-04-25T18:44:00Z">
        <w:r w:rsidRPr="003E1CA1">
          <w:rPr>
            <w:noProof w:val="0"/>
            <w:highlight w:val="yellow"/>
            <w:rPrChange w:id="875" w:author="Jones, Emma" w:date="2019-04-25T18:44:00Z">
              <w:rPr>
                <w:noProof w:val="0"/>
              </w:rPr>
            </w:rPrChange>
          </w:rPr>
          <w:lastRenderedPageBreak/>
          <w:t>3.</w:t>
        </w:r>
      </w:ins>
      <w:ins w:id="876" w:author="Jones, Emma" w:date="2019-04-26T13:17:00Z">
        <w:r w:rsidR="00D45D31">
          <w:rPr>
            <w:noProof w:val="0"/>
            <w:highlight w:val="yellow"/>
          </w:rPr>
          <w:t>xx</w:t>
        </w:r>
      </w:ins>
      <w:ins w:id="877" w:author="Jones, Emma" w:date="2019-04-25T18:44:00Z">
        <w:r w:rsidRPr="003E1CA1">
          <w:rPr>
            <w:noProof w:val="0"/>
            <w:highlight w:val="yellow"/>
            <w:rPrChange w:id="878" w:author="Jones, Emma" w:date="2019-04-25T18:44:00Z">
              <w:rPr>
                <w:noProof w:val="0"/>
              </w:rPr>
            </w:rPrChange>
          </w:rPr>
          <w:t>.5 Security Considerations</w:t>
        </w:r>
      </w:ins>
    </w:p>
    <w:p w14:paraId="264CEADC" w14:textId="77777777" w:rsidR="003E1CA1" w:rsidRDefault="003E1CA1" w:rsidP="003E1CA1">
      <w:pPr>
        <w:pStyle w:val="BodyText"/>
        <w:rPr>
          <w:ins w:id="879" w:author="Jones, Emma" w:date="2019-04-25T18:44:00Z"/>
        </w:rPr>
      </w:pPr>
      <w:ins w:id="880" w:author="Jones, Emma" w:date="2019-04-25T18:44:00Z">
        <w:r w:rsidRPr="003E1CA1">
          <w:rPr>
            <w:highlight w:val="yellow"/>
            <w:rPrChange w:id="881" w:author="Jones, Emma" w:date="2019-04-25T18:44:00Z">
              <w:rPr/>
            </w:rPrChange>
          </w:rPr>
          <w:t>See X.5 DCP Security Considerations</w:t>
        </w:r>
        <w:r w:rsidRPr="00276D24">
          <w:t xml:space="preserve"> </w:t>
        </w:r>
      </w:ins>
    </w:p>
    <w:p w14:paraId="567632A2" w14:textId="77777777" w:rsidR="00E715FE" w:rsidRPr="00276D24" w:rsidRDefault="00E715FE" w:rsidP="000F56EE">
      <w:pPr>
        <w:pStyle w:val="BodyText"/>
      </w:pPr>
    </w:p>
    <w:p w14:paraId="0EA1DCAD" w14:textId="7BDEE923" w:rsidR="00EA4EA1" w:rsidRPr="00276D24" w:rsidRDefault="00EA4EA1" w:rsidP="00EA4EA1">
      <w:pPr>
        <w:pStyle w:val="PartTitle"/>
        <w:rPr>
          <w:highlight w:val="yellow"/>
        </w:rPr>
      </w:pPr>
      <w:bookmarkStart w:id="882" w:name="_Toc524533569"/>
      <w:r w:rsidRPr="00276D24">
        <w:lastRenderedPageBreak/>
        <w:t>Appendices</w:t>
      </w:r>
      <w:bookmarkEnd w:id="882"/>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883"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883"/>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884" w:name="_Toc524533571"/>
      <w:r w:rsidRPr="00276D24">
        <w:lastRenderedPageBreak/>
        <w:t>Volume 3 – Content Modules</w:t>
      </w:r>
      <w:bookmarkEnd w:id="884"/>
    </w:p>
    <w:p w14:paraId="58266605" w14:textId="14B4EB3E" w:rsidR="00170ED0" w:rsidRPr="00276D24" w:rsidRDefault="00170ED0" w:rsidP="00E008B6">
      <w:pPr>
        <w:pStyle w:val="Heading1"/>
        <w:pageBreakBefore w:val="0"/>
        <w:numPr>
          <w:ilvl w:val="0"/>
          <w:numId w:val="0"/>
        </w:numPr>
        <w:ind w:left="432" w:hanging="432"/>
        <w:rPr>
          <w:noProof w:val="0"/>
        </w:rPr>
      </w:pPr>
      <w:bookmarkStart w:id="885" w:name="_Toc524533572"/>
      <w:r w:rsidRPr="00276D24">
        <w:rPr>
          <w:noProof w:val="0"/>
        </w:rPr>
        <w:t>5</w:t>
      </w:r>
      <w:r w:rsidR="00291725" w:rsidRPr="00276D24">
        <w:rPr>
          <w:noProof w:val="0"/>
        </w:rPr>
        <w:t xml:space="preserve"> </w:t>
      </w:r>
      <w:r w:rsidRPr="00276D24">
        <w:rPr>
          <w:noProof w:val="0"/>
        </w:rPr>
        <w:t>Namespaces and Vocabularies</w:t>
      </w:r>
      <w:bookmarkEnd w:id="885"/>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886" w:name="_IHEActCode_Vocabulary"/>
      <w:bookmarkStart w:id="887" w:name="_IHERoleCode_Vocabulary"/>
      <w:bookmarkEnd w:id="886"/>
      <w:bookmarkEnd w:id="887"/>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888"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888"/>
    </w:p>
    <w:p w14:paraId="7DC35984" w14:textId="7B079A9D" w:rsidR="00BD1A9D" w:rsidRPr="00276D24" w:rsidRDefault="00BD1A9D" w:rsidP="00BD1A9D">
      <w:pPr>
        <w:pStyle w:val="Heading3"/>
        <w:numPr>
          <w:ilvl w:val="0"/>
          <w:numId w:val="0"/>
        </w:numPr>
        <w:rPr>
          <w:noProof w:val="0"/>
        </w:rPr>
      </w:pPr>
      <w:bookmarkStart w:id="889" w:name="_Toc490487883"/>
      <w:bookmarkStart w:id="890"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889"/>
      <w:bookmarkEnd w:id="890"/>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891"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891"/>
      <w:r w:rsidRPr="00276D24">
        <w:rPr>
          <w:bCs/>
          <w:noProof w:val="0"/>
        </w:rPr>
        <w:t xml:space="preserve"> </w:t>
      </w:r>
    </w:p>
    <w:p w14:paraId="3A450F78" w14:textId="7AD48624" w:rsidR="00AD3A30" w:rsidRPr="00276D24" w:rsidRDefault="00AD3A30" w:rsidP="00E008B6">
      <w:pPr>
        <w:pStyle w:val="Heading3"/>
        <w:numPr>
          <w:ilvl w:val="0"/>
          <w:numId w:val="0"/>
        </w:numPr>
        <w:rPr>
          <w:bCs/>
          <w:noProof w:val="0"/>
        </w:rPr>
      </w:pPr>
      <w:bookmarkStart w:id="892" w:name="_Toc524533576"/>
      <w:r w:rsidRPr="00276D24">
        <w:rPr>
          <w:bCs/>
          <w:noProof w:val="0"/>
        </w:rPr>
        <w:t>6.6.1 Care Plan</w:t>
      </w:r>
      <w:bookmarkEnd w:id="892"/>
      <w:ins w:id="893" w:author="Jones, Emma" w:date="2019-04-12T12:55:00Z">
        <w:r w:rsidR="00581329">
          <w:rPr>
            <w:bCs/>
            <w:noProof w:val="0"/>
          </w:rPr>
          <w:t xml:space="preserve"> (*</w:t>
        </w:r>
      </w:ins>
      <w:ins w:id="894" w:author="Jones, Emma" w:date="2019-04-29T23:23:00Z">
        <w:r w:rsidR="0036419D">
          <w:rPr>
            <w:bCs/>
            <w:noProof w:val="0"/>
          </w:rPr>
          <w:t>updated R4</w:t>
        </w:r>
      </w:ins>
      <w:ins w:id="895" w:author="Jones, Emma" w:date="2019-04-12T12:55:00Z">
        <w:r w:rsidR="00581329">
          <w:rPr>
            <w:bCs/>
            <w:noProof w:val="0"/>
          </w:rPr>
          <w:t>)</w:t>
        </w:r>
      </w:ins>
    </w:p>
    <w:p w14:paraId="00C2BD35" w14:textId="0BAA9912" w:rsidR="00BD1A9D" w:rsidRPr="00276D24" w:rsidRDefault="00A95DB2" w:rsidP="00BD1A9D">
      <w:pPr>
        <w:pStyle w:val="BodyText"/>
      </w:pPr>
      <w:bookmarkStart w:id="896" w:name="_6.2.1.1.6.1_Service_Event"/>
      <w:bookmarkStart w:id="897" w:name="_6.2.1.1.6.2_Medications_Section"/>
      <w:bookmarkStart w:id="898" w:name="_6.2.1.1.6.3_Allergies_and"/>
      <w:bookmarkStart w:id="899" w:name="_6.2.2.1.1__Problem"/>
      <w:bookmarkStart w:id="900" w:name="_6.2.3.1_Encompassing_Encounter"/>
      <w:bookmarkStart w:id="901" w:name="_6.2.3.1.1_Responsible_Party"/>
      <w:bookmarkStart w:id="902" w:name="_6.2.3.1.2_Health_Care"/>
      <w:bookmarkStart w:id="903" w:name="_6.2.4.4.1__Simple"/>
      <w:bookmarkStart w:id="904" w:name="_Toc335730763"/>
      <w:bookmarkStart w:id="905" w:name="_Toc336000666"/>
      <w:bookmarkStart w:id="906" w:name="_Toc336002388"/>
      <w:bookmarkStart w:id="907" w:name="_Toc336006583"/>
      <w:bookmarkStart w:id="908" w:name="_Toc335730764"/>
      <w:bookmarkStart w:id="909" w:name="_Toc336000667"/>
      <w:bookmarkStart w:id="910" w:name="_Toc336002389"/>
      <w:bookmarkStart w:id="911" w:name="_Toc33600658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2571"/>
      </w:tblGrid>
      <w:tr w:rsidR="000D13EF"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0D13EF" w:rsidRPr="00276D24" w:rsidRDefault="000D13E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0D13EF" w:rsidRPr="00276D24" w:rsidRDefault="000D13E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4B2BC44D" w:rsidR="000D13EF" w:rsidRPr="00276D24" w:rsidRDefault="0073313F" w:rsidP="006245A6">
            <w:pPr>
              <w:pStyle w:val="TableEntryHeader"/>
            </w:pPr>
            <w:ins w:id="912" w:author="Jones, Emma" w:date="2019-04-29T23:32:00Z">
              <w:r w:rsidRPr="00DF2420">
                <w:t>Card.</w:t>
              </w:r>
            </w:ins>
            <w:del w:id="913" w:author="Jones, Emma" w:date="2019-04-29T23:32:00Z">
              <w:r w:rsidR="000D13EF" w:rsidRPr="00276D24" w:rsidDel="0073313F">
                <w:delText>Base Card.</w:delText>
              </w:r>
            </w:del>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0D13EF" w:rsidRPr="00276D24" w:rsidRDefault="000D13E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0D13EF" w:rsidRPr="00276D24" w:rsidRDefault="000D13EF" w:rsidP="006245A6">
            <w:pPr>
              <w:pStyle w:val="TableEntryHeader"/>
            </w:pPr>
            <w:r w:rsidRPr="00276D24">
              <w:t>(Profile) Comments</w:t>
            </w:r>
          </w:p>
        </w:tc>
      </w:tr>
      <w:tr w:rsidR="000D13EF"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0D13EF" w:rsidRPr="00276D24" w:rsidRDefault="000D13E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0D13EF" w:rsidRPr="00276D24" w:rsidRDefault="000D13E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0D13EF" w:rsidRPr="00276D24" w:rsidRDefault="000D13EF" w:rsidP="00D87F67">
            <w:pPr>
              <w:pStyle w:val="TableEntry"/>
            </w:pPr>
            <w:r w:rsidRPr="00276D24">
              <w:t> </w:t>
            </w: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0D13EF" w:rsidRPr="00276D24" w:rsidRDefault="000D13E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0D13EF" w:rsidRPr="00276D24" w:rsidRDefault="000D13EF" w:rsidP="00D87F67">
            <w:pPr>
              <w:pStyle w:val="TableEntry"/>
            </w:pPr>
            <w:r w:rsidRPr="00276D24">
              <w:t> </w:t>
            </w:r>
          </w:p>
        </w:tc>
      </w:tr>
      <w:tr w:rsidR="000D13EF"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0D13EF" w:rsidRPr="00276D24" w:rsidRDefault="000D13E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5589516" w:rsidR="000D13EF" w:rsidRPr="00C73A73" w:rsidRDefault="000D13EF" w:rsidP="00D87F67">
            <w:pPr>
              <w:pStyle w:val="TableEntry"/>
              <w:rPr>
                <w:b/>
                <w:rPrChange w:id="914" w:author="Jones, Emma" w:date="2019-04-29T23:00:00Z">
                  <w:rPr/>
                </w:rPrChange>
              </w:rPr>
            </w:pPr>
            <w:ins w:id="915" w:author="Jones, Emma" w:date="2019-04-12T12:37:00Z">
              <w:r w:rsidRPr="00C73A73">
                <w:rPr>
                  <w:b/>
                  <w:bCs/>
                  <w:rPrChange w:id="916" w:author="Jones, Emma" w:date="2019-04-29T23:00:00Z">
                    <w:rPr>
                      <w:bCs/>
                    </w:rPr>
                  </w:rPrChange>
                </w:rPr>
                <w:t>1</w:t>
              </w:r>
            </w:ins>
            <w:del w:id="917" w:author="Jones, Emma" w:date="2019-04-12T12:37:00Z">
              <w:r w:rsidRPr="00C73A73" w:rsidDel="00D3438F">
                <w:rPr>
                  <w:b/>
                  <w:bCs/>
                  <w:rPrChange w:id="918" w:author="Jones, Emma" w:date="2019-04-29T23:00:00Z">
                    <w:rPr>
                      <w:bCs/>
                    </w:rPr>
                  </w:rPrChange>
                </w:rPr>
                <w:delText>0</w:delText>
              </w:r>
            </w:del>
            <w:r w:rsidRPr="00C73A73">
              <w:rPr>
                <w:b/>
                <w:rPrChange w:id="919" w:author="Jones, Emma" w:date="2019-04-29T23:00:00Z">
                  <w:rPr/>
                </w:rPrChange>
              </w:rPr>
              <w:t>..*</w:t>
            </w:r>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0D13EF" w:rsidRPr="00276D24" w:rsidRDefault="000D13E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0D13EF" w:rsidRPr="00276D24" w:rsidRDefault="000D13EF" w:rsidP="00A25D7F">
            <w:pPr>
              <w:pStyle w:val="TableEntry"/>
              <w:rPr>
                <w:bCs/>
              </w:rPr>
            </w:pPr>
            <w:r w:rsidRPr="00276D24">
              <w:rPr>
                <w:bCs/>
              </w:rPr>
              <w:t>This version of the profile requires at least one identifier.</w:t>
            </w:r>
          </w:p>
        </w:tc>
      </w:tr>
      <w:tr w:rsidR="000D13EF"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705A661F" w:rsidR="000D13EF" w:rsidRPr="00276D24" w:rsidRDefault="000D13EF" w:rsidP="00D87F67">
            <w:pPr>
              <w:pStyle w:val="TableEntry"/>
            </w:pPr>
            <w:r w:rsidRPr="00276D24">
              <w:t xml:space="preserve">… </w:t>
            </w:r>
            <w:proofErr w:type="spellStart"/>
            <w:ins w:id="920" w:author="Jones, Emma" w:date="2019-04-12T12:41:00Z">
              <w:r>
                <w:t>instantiatesCanonical</w:t>
              </w:r>
            </w:ins>
            <w:proofErr w:type="spellEnd"/>
            <w:del w:id="921" w:author="Jones, Emma" w:date="2019-04-12T12:41:00Z">
              <w:r w:rsidRPr="00276D24" w:rsidDel="00D3438F">
                <w:delText>definition</w:delText>
              </w:r>
            </w:del>
          </w:p>
        </w:tc>
        <w:tc>
          <w:tcPr>
            <w:tcW w:w="900" w:type="dxa"/>
            <w:tcBorders>
              <w:top w:val="single" w:sz="4" w:space="0" w:color="auto"/>
              <w:left w:val="single" w:sz="4" w:space="0" w:color="auto"/>
              <w:bottom w:val="single" w:sz="4" w:space="0" w:color="auto"/>
              <w:right w:val="single" w:sz="4" w:space="0" w:color="auto"/>
            </w:tcBorders>
          </w:tcPr>
          <w:p w14:paraId="3A2CF6BD" w14:textId="782668F4"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B9CC3CB" w14:textId="18E35A3D" w:rsidR="000D13EF" w:rsidRPr="00276D24" w:rsidRDefault="000D13EF" w:rsidP="00D87F67">
            <w:pPr>
              <w:pStyle w:val="TableEntry"/>
            </w:pPr>
            <w:ins w:id="922" w:author="Jones, Emma" w:date="2019-04-12T12:42:00Z">
              <w:r>
                <w:t>Instantiates FHIR protocol or definition</w:t>
              </w:r>
            </w:ins>
            <w:del w:id="923" w:author="Jones, Emma" w:date="2019-04-12T12:42:00Z">
              <w:r w:rsidRPr="00276D24" w:rsidDel="00D3438F">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0D13EF" w:rsidRPr="00276D24" w:rsidRDefault="000D13EF" w:rsidP="00A25D7F">
            <w:pPr>
              <w:pStyle w:val="TableEntry"/>
              <w:rPr>
                <w:bCs/>
              </w:rPr>
            </w:pPr>
          </w:p>
        </w:tc>
      </w:tr>
      <w:tr w:rsidR="000D13EF" w:rsidRPr="00276D24" w14:paraId="3146C2C8" w14:textId="77777777" w:rsidTr="006245A6">
        <w:trPr>
          <w:cantSplit/>
          <w:trHeight w:val="600"/>
          <w:ins w:id="924" w:author="Jones, Emma" w:date="2019-04-12T12:43:00Z"/>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0D13EF" w:rsidRPr="00276D24" w:rsidRDefault="000D13EF" w:rsidP="00D3438F">
            <w:pPr>
              <w:pStyle w:val="TableEntry"/>
              <w:rPr>
                <w:ins w:id="925" w:author="Jones, Emma" w:date="2019-04-12T12:43:00Z"/>
              </w:rPr>
            </w:pPr>
            <w:ins w:id="926" w:author="Jones, Emma" w:date="2019-04-12T12:43:00Z">
              <w:r>
                <w:t>…</w:t>
              </w:r>
              <w:proofErr w:type="spellStart"/>
              <w:r>
                <w:t>instantiatesUri</w:t>
              </w:r>
              <w:proofErr w:type="spellEnd"/>
            </w:ins>
          </w:p>
        </w:tc>
        <w:tc>
          <w:tcPr>
            <w:tcW w:w="900" w:type="dxa"/>
            <w:tcBorders>
              <w:top w:val="single" w:sz="4" w:space="0" w:color="auto"/>
              <w:left w:val="single" w:sz="4" w:space="0" w:color="auto"/>
              <w:bottom w:val="single" w:sz="4" w:space="0" w:color="auto"/>
              <w:right w:val="single" w:sz="4" w:space="0" w:color="auto"/>
            </w:tcBorders>
          </w:tcPr>
          <w:p w14:paraId="2A19DBBE" w14:textId="50C4E13E" w:rsidR="000D13EF" w:rsidRPr="00276D24" w:rsidRDefault="000D13EF" w:rsidP="00D3438F">
            <w:pPr>
              <w:pStyle w:val="TableEntry"/>
              <w:rPr>
                <w:ins w:id="927" w:author="Jones, Emma" w:date="2019-04-12T12:43:00Z"/>
                <w:bCs/>
              </w:rPr>
            </w:pPr>
            <w:ins w:id="928" w:author="Jones, Emma" w:date="2019-04-12T12:43: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0D13EF" w:rsidRPr="00276D24" w:rsidRDefault="000D13EF" w:rsidP="00D3438F">
            <w:pPr>
              <w:pStyle w:val="TableEntry"/>
              <w:rPr>
                <w:ins w:id="929" w:author="Jones, Emma" w:date="2019-04-12T12:43:00Z"/>
                <w:bCs/>
              </w:rPr>
            </w:pPr>
            <w:proofErr w:type="gramStart"/>
            <w:ins w:id="930" w:author="Jones, Emma" w:date="2019-04-12T12:43:00Z">
              <w:r w:rsidRPr="00276D24">
                <w:rPr>
                  <w:bCs/>
                </w:rPr>
                <w:t>0..*</w:t>
              </w:r>
              <w:proofErr w:type="gramEnd"/>
            </w:ins>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0D13EF" w:rsidRDefault="000D13EF" w:rsidP="00D3438F">
            <w:pPr>
              <w:pStyle w:val="TableEntry"/>
              <w:rPr>
                <w:ins w:id="931" w:author="Jones, Emma" w:date="2019-04-12T12:43:00Z"/>
              </w:rPr>
            </w:pPr>
            <w:ins w:id="932" w:author="Jones, Emma" w:date="2019-04-12T12:44:00Z">
              <w:r w:rsidRPr="00D3438F">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7156FD77" w14:textId="77777777" w:rsidR="000D13EF" w:rsidRPr="00276D24" w:rsidRDefault="000D13EF" w:rsidP="00D3438F">
            <w:pPr>
              <w:pStyle w:val="TableEntry"/>
              <w:rPr>
                <w:ins w:id="933" w:author="Jones, Emma" w:date="2019-04-12T12:43:00Z"/>
                <w:bCs/>
              </w:rPr>
            </w:pPr>
          </w:p>
        </w:tc>
      </w:tr>
      <w:tr w:rsidR="000D13EF"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3133C15B" w:rsidR="000D13EF" w:rsidRPr="00276D24" w:rsidRDefault="000D13EF" w:rsidP="00D87F67">
            <w:pPr>
              <w:pStyle w:val="TableEntry"/>
            </w:pPr>
            <w:del w:id="934" w:author="Jones, Emma" w:date="2019-04-12T12:44:00Z">
              <w:r w:rsidRPr="00276D24" w:rsidDel="00D3438F">
                <w:delText>...</w:delText>
              </w:r>
            </w:del>
            <w:ins w:id="935" w:author="Jones, Emma" w:date="2019-04-12T12:44:00Z">
              <w:r>
                <w:t>…</w:t>
              </w:r>
            </w:ins>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0D13EF" w:rsidRPr="00276D24" w:rsidRDefault="000D13E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0D13EF"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0D13EF" w:rsidRPr="00276D24" w:rsidRDefault="000D13E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0D13EF" w:rsidRPr="00276D24" w:rsidRDefault="000D13E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0D13EF"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0D13EF" w:rsidRPr="00276D24" w:rsidRDefault="000D13E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0D13EF" w:rsidRPr="00276D24" w:rsidRDefault="000D13E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0D13EF"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0D13EF" w:rsidRPr="00276D24" w:rsidRDefault="000D13E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0D13EF" w:rsidRPr="00276D24" w:rsidRDefault="000D13E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0D13EF" w:rsidRPr="00276D24" w:rsidRDefault="000D13EF" w:rsidP="00D87F67">
            <w:pPr>
              <w:pStyle w:val="TableEntry"/>
              <w:rPr>
                <w:bCs/>
              </w:rPr>
            </w:pPr>
          </w:p>
        </w:tc>
      </w:tr>
      <w:tr w:rsidR="000D13EF"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0D13EF" w:rsidRPr="00276D24" w:rsidRDefault="000D13EF" w:rsidP="00D87F67">
            <w:pPr>
              <w:pStyle w:val="TableEntry"/>
            </w:pPr>
            <w:r w:rsidRPr="00276D24">
              <w:lastRenderedPageBreak/>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0D13EF" w:rsidRPr="00276D24" w:rsidRDefault="000D13E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0D13EF" w:rsidRPr="00276D24" w:rsidRDefault="000D13EF" w:rsidP="00D87F67">
            <w:pPr>
              <w:pStyle w:val="TableEntry"/>
              <w:rPr>
                <w:bCs/>
              </w:rPr>
            </w:pPr>
          </w:p>
        </w:tc>
      </w:tr>
      <w:tr w:rsidR="000D13EF"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0D13EF" w:rsidRPr="00276D24" w:rsidRDefault="000D13E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5E355650" w:rsidR="000D13EF" w:rsidRPr="006E4456" w:rsidRDefault="000D13EF" w:rsidP="00D87F67">
            <w:pPr>
              <w:pStyle w:val="TableEntry"/>
              <w:rPr>
                <w:b/>
                <w:bCs/>
              </w:rPr>
            </w:pPr>
            <w:ins w:id="936" w:author="Jones, Emma" w:date="2019-04-12T12:37:00Z">
              <w:r w:rsidRPr="006E4456">
                <w:rPr>
                  <w:b/>
                  <w:bCs/>
                </w:rPr>
                <w:t>1</w:t>
              </w:r>
            </w:ins>
            <w:del w:id="937" w:author="Jones, Emma" w:date="2019-04-12T12:37:00Z">
              <w:r w:rsidRPr="006E4456" w:rsidDel="00D3438F">
                <w:rPr>
                  <w:b/>
                  <w:bCs/>
                </w:rPr>
                <w:delText>0</w:delText>
              </w:r>
            </w:del>
            <w:r w:rsidRPr="006E4456">
              <w:rPr>
                <w:b/>
                <w:bCs/>
              </w:rPr>
              <w:t>..*</w:t>
            </w:r>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0D13EF" w:rsidRPr="00276D24" w:rsidRDefault="000D13E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3493C6FB" w:rsidR="000D13EF" w:rsidRPr="00276D24" w:rsidRDefault="000D13EF" w:rsidP="00D87F67">
            <w:pPr>
              <w:pStyle w:val="TableEntry"/>
              <w:rPr>
                <w:bCs/>
              </w:rPr>
            </w:pPr>
            <w:r w:rsidRPr="00276D24">
              <w:rPr>
                <w:bCs/>
              </w:rPr>
              <w:t>This version of the profile fixes the code system to SNOMED C</w:t>
            </w:r>
            <w:ins w:id="938" w:author="Jones, Emma" w:date="2019-04-12T12:44:00Z">
              <w:r>
                <w:rPr>
                  <w:bCs/>
                </w:rPr>
                <w:fldChar w:fldCharType="begin"/>
              </w:r>
            </w:ins>
            <w:ins w:id="939" w:author="Jones, Emma" w:date="2019-04-25T18:27:00Z">
              <w:r>
                <w:rPr>
                  <w:bCs/>
                </w:rPr>
                <w:instrText>HYPERLINK "C:\\Users\\ejones\\Documents\\IHE\\2019\\DCP Updates\\T; http:\\snomed.info\\"</w:instrText>
              </w:r>
            </w:ins>
            <w:del w:id="940" w:author="Jones, Emma" w:date="2019-04-25T18:27:00Z">
              <w:r w:rsidRPr="00276D24" w:rsidDel="00AD4FCB">
                <w:rPr>
                  <w:bCs/>
                </w:rPr>
                <w:delInstrText>T; http://snomed.info/</w:delInstrText>
              </w:r>
            </w:del>
            <w:ins w:id="941" w:author="Jones, Emma" w:date="2019-04-12T12:44:00Z">
              <w:r>
                <w:rPr>
                  <w:bCs/>
                </w:rPr>
                <w:fldChar w:fldCharType="separate"/>
              </w:r>
            </w:ins>
            <w:r w:rsidRPr="00DA5094">
              <w:rPr>
                <w:rStyle w:val="Hyperlink"/>
                <w:bCs/>
              </w:rPr>
              <w:t>T; http://snomed.info/</w:t>
            </w:r>
            <w:ins w:id="942" w:author="Jones, Emma" w:date="2019-04-12T12:44:00Z">
              <w:r>
                <w:rPr>
                  <w:bCs/>
                </w:rPr>
                <w:fldChar w:fldCharType="end"/>
              </w:r>
            </w:ins>
            <w:r w:rsidRPr="00276D24">
              <w:rPr>
                <w:bCs/>
              </w:rPr>
              <w:t>sct</w:t>
            </w:r>
          </w:p>
        </w:tc>
      </w:tr>
      <w:tr w:rsidR="000D13EF"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0D13EF" w:rsidRPr="00276D24" w:rsidRDefault="000D13E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0D13EF" w:rsidRPr="00276D24" w:rsidRDefault="000D13E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0D13EF" w:rsidRPr="00276D24" w:rsidRDefault="000D13EF" w:rsidP="00D87F67">
            <w:pPr>
              <w:pStyle w:val="TableEntry"/>
              <w:rPr>
                <w:bCs/>
              </w:rPr>
            </w:pPr>
          </w:p>
        </w:tc>
      </w:tr>
      <w:tr w:rsidR="000D13EF"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0D13EF" w:rsidRPr="00276D24" w:rsidRDefault="000D13E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1FDB7FB2" w:rsidR="000D13EF" w:rsidRPr="006E4456" w:rsidRDefault="000D13EF" w:rsidP="00D87F67">
            <w:pPr>
              <w:pStyle w:val="TableEntry"/>
              <w:rPr>
                <w:b/>
                <w:bCs/>
              </w:rPr>
            </w:pPr>
            <w:ins w:id="943" w:author="Jones, Emma" w:date="2019-04-12T12:37:00Z">
              <w:r w:rsidRPr="006E4456">
                <w:rPr>
                  <w:b/>
                  <w:bCs/>
                </w:rPr>
                <w:t>1</w:t>
              </w:r>
            </w:ins>
            <w:del w:id="944" w:author="Jones, Emma" w:date="2019-04-12T12:37:00Z">
              <w:r w:rsidRPr="006E4456" w:rsidDel="00D3438F">
                <w:rPr>
                  <w:b/>
                  <w:bCs/>
                </w:rPr>
                <w:delText>0</w:delText>
              </w:r>
            </w:del>
            <w:r w:rsidRPr="006E4456">
              <w:rPr>
                <w:b/>
                <w:bCs/>
              </w:rPr>
              <w:t>..1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0D13EF" w:rsidRPr="00276D24" w:rsidRDefault="000D13E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0D13EF" w:rsidRPr="00276D24" w:rsidRDefault="000D13EF" w:rsidP="00D87F67">
            <w:pPr>
              <w:pStyle w:val="TableEntry"/>
              <w:rPr>
                <w:bCs/>
              </w:rPr>
            </w:pPr>
            <w:r w:rsidRPr="00276D24">
              <w:rPr>
                <w:bCs/>
              </w:rPr>
              <w:t>This version of the profile requires a description</w:t>
            </w:r>
          </w:p>
        </w:tc>
      </w:tr>
      <w:tr w:rsidR="000D13EF"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0D13EF" w:rsidRPr="00276D24" w:rsidRDefault="000D13E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35859BEF" w:rsidR="000D13EF" w:rsidRPr="004602F3" w:rsidRDefault="006E4456" w:rsidP="00D87F67">
            <w:pPr>
              <w:pStyle w:val="TableEntry"/>
              <w:rPr>
                <w:b/>
                <w:bCs/>
              </w:rPr>
            </w:pPr>
            <w:r>
              <w:rPr>
                <w:b/>
                <w:bCs/>
              </w:rPr>
              <w:t>1..1</w:t>
            </w: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0D13EF" w:rsidRPr="00276D24" w:rsidRDefault="000D13E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0D13EF" w:rsidRPr="00276D24" w:rsidRDefault="000D13EF" w:rsidP="00773965">
            <w:pPr>
              <w:pStyle w:val="TableEntry"/>
              <w:rPr>
                <w:bCs/>
              </w:rPr>
            </w:pPr>
            <w:r w:rsidRPr="00276D24">
              <w:rPr>
                <w:bCs/>
              </w:rPr>
              <w:t>For this version of the profile, the use of group is not supported.</w:t>
            </w:r>
          </w:p>
        </w:tc>
      </w:tr>
      <w:tr w:rsidR="000D13EF" w:rsidRPr="00276D24" w14:paraId="18296C15" w14:textId="77777777" w:rsidTr="006245A6">
        <w:trPr>
          <w:cantSplit/>
          <w:trHeight w:val="600"/>
          <w:ins w:id="945" w:author="Jones, Emma" w:date="2019-04-12T12:44:00Z"/>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0D13EF" w:rsidRPr="00276D24" w:rsidRDefault="000D13EF" w:rsidP="00D3438F">
            <w:pPr>
              <w:pStyle w:val="TableEntry"/>
              <w:rPr>
                <w:ins w:id="946" w:author="Jones, Emma" w:date="2019-04-12T12:44:00Z"/>
              </w:rPr>
            </w:pPr>
            <w:ins w:id="947" w:author="Jones, Emma" w:date="2019-04-12T12:44:00Z">
              <w:r>
                <w:t>…encounter</w:t>
              </w:r>
            </w:ins>
          </w:p>
        </w:tc>
        <w:tc>
          <w:tcPr>
            <w:tcW w:w="900" w:type="dxa"/>
            <w:tcBorders>
              <w:top w:val="single" w:sz="4" w:space="0" w:color="auto"/>
              <w:left w:val="single" w:sz="4" w:space="0" w:color="auto"/>
              <w:bottom w:val="single" w:sz="4" w:space="0" w:color="auto"/>
              <w:right w:val="single" w:sz="4" w:space="0" w:color="auto"/>
            </w:tcBorders>
          </w:tcPr>
          <w:p w14:paraId="0690597F" w14:textId="2498C140" w:rsidR="000D13EF" w:rsidRPr="00276D24" w:rsidRDefault="000D13EF" w:rsidP="00D3438F">
            <w:pPr>
              <w:pStyle w:val="TableEntry"/>
              <w:rPr>
                <w:ins w:id="948" w:author="Jones, Emma" w:date="2019-04-12T12:44:00Z"/>
                <w:bCs/>
              </w:rPr>
            </w:pPr>
            <w:ins w:id="949" w:author="Jones, Emma" w:date="2019-04-12T12:45: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0D13EF" w:rsidRPr="00276D24" w:rsidRDefault="000D13EF" w:rsidP="00D3438F">
            <w:pPr>
              <w:pStyle w:val="TableEntry"/>
              <w:rPr>
                <w:ins w:id="950" w:author="Jones, Emma" w:date="2019-04-12T12:44:00Z"/>
                <w:bCs/>
              </w:rPr>
            </w:pPr>
            <w:ins w:id="951" w:author="Jones, Emma" w:date="2019-04-12T12:45:00Z">
              <w:r w:rsidRPr="00276D24">
                <w:rPr>
                  <w:bCs/>
                </w:rPr>
                <w:t>0..1</w:t>
              </w:r>
            </w:ins>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0D13EF" w:rsidRPr="00276D24" w:rsidRDefault="000D13EF" w:rsidP="00D3438F">
            <w:pPr>
              <w:pStyle w:val="TableEntry"/>
              <w:rPr>
                <w:ins w:id="952" w:author="Jones, Emma" w:date="2019-04-12T12:44:00Z"/>
                <w:bCs/>
              </w:rPr>
            </w:pPr>
            <w:ins w:id="953" w:author="Jones, Emma" w:date="2019-04-12T12:45:00Z">
              <w:r>
                <w:rPr>
                  <w:bCs/>
                </w:rPr>
                <w:t>Encounter created as part of</w:t>
              </w:r>
            </w:ins>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0D13EF" w:rsidRPr="00276D24" w:rsidRDefault="000D13EF" w:rsidP="00D3438F">
            <w:pPr>
              <w:pStyle w:val="TableEntry"/>
              <w:rPr>
                <w:ins w:id="954" w:author="Jones, Emma" w:date="2019-04-12T12:44:00Z"/>
                <w:bCs/>
              </w:rPr>
            </w:pPr>
          </w:p>
        </w:tc>
      </w:tr>
      <w:tr w:rsidR="000D13EF" w:rsidRPr="00276D24" w:rsidDel="00D3438F" w14:paraId="09B45BE3" w14:textId="163303E6" w:rsidTr="006245A6">
        <w:trPr>
          <w:cantSplit/>
          <w:trHeight w:val="600"/>
          <w:del w:id="955"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26CD2FCB" w14:textId="643C56C9" w:rsidR="000D13EF" w:rsidRPr="00276D24" w:rsidDel="00D3438F" w:rsidRDefault="000D13EF" w:rsidP="00D87F67">
            <w:pPr>
              <w:pStyle w:val="TableEntry"/>
              <w:rPr>
                <w:del w:id="956" w:author="Jones, Emma" w:date="2019-04-12T12:46:00Z"/>
              </w:rPr>
            </w:pPr>
            <w:del w:id="957" w:author="Jones, Emma" w:date="2019-04-12T12:46:00Z">
              <w:r w:rsidRPr="00276D24" w:rsidDel="00D3438F">
                <w:delText>... context</w:delText>
              </w:r>
            </w:del>
          </w:p>
        </w:tc>
        <w:tc>
          <w:tcPr>
            <w:tcW w:w="900" w:type="dxa"/>
            <w:tcBorders>
              <w:top w:val="single" w:sz="4" w:space="0" w:color="auto"/>
              <w:left w:val="single" w:sz="4" w:space="0" w:color="auto"/>
              <w:bottom w:val="single" w:sz="4" w:space="0" w:color="auto"/>
              <w:right w:val="single" w:sz="4" w:space="0" w:color="auto"/>
            </w:tcBorders>
          </w:tcPr>
          <w:p w14:paraId="0AA6E92B" w14:textId="79DA4ED5" w:rsidR="000D13EF" w:rsidRPr="00276D24" w:rsidDel="00D3438F" w:rsidRDefault="000D13EF" w:rsidP="00D87F67">
            <w:pPr>
              <w:pStyle w:val="TableEntry"/>
              <w:rPr>
                <w:del w:id="958" w:author="Jones, Emma" w:date="2019-04-12T12:46:00Z"/>
                <w:bCs/>
              </w:rPr>
            </w:pPr>
            <w:del w:id="959" w:author="Jones, Emma" w:date="2019-04-12T12:46:00Z">
              <w:r w:rsidRPr="00276D24" w:rsidDel="00D3438F">
                <w:rPr>
                  <w:bCs/>
                </w:rPr>
                <w:delText>Σ</w:delText>
              </w:r>
            </w:del>
          </w:p>
        </w:tc>
        <w:tc>
          <w:tcPr>
            <w:tcW w:w="990" w:type="dxa"/>
            <w:tcBorders>
              <w:top w:val="single" w:sz="4" w:space="0" w:color="auto"/>
              <w:left w:val="single" w:sz="4" w:space="0" w:color="auto"/>
              <w:bottom w:val="single" w:sz="4" w:space="0" w:color="auto"/>
              <w:right w:val="single" w:sz="4" w:space="0" w:color="auto"/>
            </w:tcBorders>
            <w:noWrap/>
          </w:tcPr>
          <w:p w14:paraId="28AF494D" w14:textId="470F3E36" w:rsidR="000D13EF" w:rsidRPr="00276D24" w:rsidDel="00D3438F" w:rsidRDefault="000D13EF" w:rsidP="00D87F67">
            <w:pPr>
              <w:pStyle w:val="TableEntry"/>
              <w:rPr>
                <w:del w:id="960" w:author="Jones, Emma" w:date="2019-04-12T12:46:00Z"/>
                <w:bCs/>
              </w:rPr>
            </w:pPr>
            <w:del w:id="961" w:author="Jones, Emma" w:date="2019-04-12T12:46:00Z">
              <w:r w:rsidRPr="00276D24" w:rsidDel="00D3438F">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61B576F3" w14:textId="590A2E86" w:rsidR="000D13EF" w:rsidRPr="00276D24" w:rsidDel="00D3438F" w:rsidRDefault="000D13EF" w:rsidP="00D87F67">
            <w:pPr>
              <w:pStyle w:val="TableEntry"/>
              <w:rPr>
                <w:del w:id="962" w:author="Jones, Emma" w:date="2019-04-12T12:46:00Z"/>
              </w:rPr>
            </w:pPr>
            <w:del w:id="963" w:author="Jones, Emma" w:date="2019-04-12T12:46:00Z">
              <w:r w:rsidRPr="00276D24" w:rsidDel="00D3438F">
                <w:delText>Created in context of</w:delText>
              </w:r>
            </w:del>
          </w:p>
        </w:tc>
        <w:tc>
          <w:tcPr>
            <w:tcW w:w="2571" w:type="dxa"/>
            <w:tcBorders>
              <w:top w:val="single" w:sz="4" w:space="0" w:color="auto"/>
              <w:left w:val="single" w:sz="4" w:space="0" w:color="auto"/>
              <w:bottom w:val="single" w:sz="4" w:space="0" w:color="auto"/>
              <w:right w:val="single" w:sz="4" w:space="0" w:color="auto"/>
            </w:tcBorders>
          </w:tcPr>
          <w:p w14:paraId="09A13D2B" w14:textId="189E9125" w:rsidR="000D13EF" w:rsidRPr="00276D24" w:rsidDel="00D3438F" w:rsidRDefault="000D13EF" w:rsidP="00D87F67">
            <w:pPr>
              <w:pStyle w:val="TableEntry"/>
              <w:rPr>
                <w:del w:id="964" w:author="Jones, Emma" w:date="2019-04-12T12:46:00Z"/>
                <w:bCs/>
              </w:rPr>
            </w:pPr>
            <w:del w:id="965" w:author="Jones, Emma" w:date="2019-04-12T12:46:00Z">
              <w:r w:rsidRPr="00276D24" w:rsidDel="00D3438F">
                <w:rPr>
                  <w:bCs/>
                </w:rPr>
                <w:delText>This profile allows for CarePlan creation outside of the context of an encounter or episode.</w:delText>
              </w:r>
            </w:del>
          </w:p>
        </w:tc>
      </w:tr>
      <w:tr w:rsidR="000D13EF"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0D13EF" w:rsidRPr="00276D24" w:rsidRDefault="000D13E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46907D97" w:rsidR="000D13EF" w:rsidRPr="006E4456" w:rsidRDefault="000D13EF" w:rsidP="00D87F67">
            <w:pPr>
              <w:pStyle w:val="TableEntry"/>
              <w:rPr>
                <w:b/>
                <w:bCs/>
              </w:rPr>
            </w:pPr>
            <w:del w:id="966" w:author="Jones, Emma" w:date="2019-04-12T12:38:00Z">
              <w:r w:rsidRPr="006E4456" w:rsidDel="00D3438F">
                <w:rPr>
                  <w:b/>
                  <w:bCs/>
                </w:rPr>
                <w:delText>0</w:delText>
              </w:r>
            </w:del>
            <w:ins w:id="967" w:author="Jones, Emma" w:date="2019-04-12T12:38:00Z">
              <w:r w:rsidRPr="006E4456">
                <w:rPr>
                  <w:b/>
                  <w:bCs/>
                </w:rPr>
                <w:t>1</w:t>
              </w:r>
            </w:ins>
            <w:r w:rsidRPr="006E4456">
              <w:rPr>
                <w:b/>
                <w:bCs/>
              </w:rPr>
              <w:t>..1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0D13EF" w:rsidRPr="00276D24" w:rsidRDefault="000D13E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0D13EF" w:rsidRPr="00276D24" w:rsidRDefault="000D13EF" w:rsidP="00D87F67">
            <w:pPr>
              <w:pStyle w:val="TableEntry"/>
              <w:rPr>
                <w:bCs/>
              </w:rPr>
            </w:pPr>
            <w:r w:rsidRPr="00276D24">
              <w:rPr>
                <w:bCs/>
              </w:rPr>
              <w:t>This version of the profile requires at least a start time for the CarePlan.</w:t>
            </w:r>
          </w:p>
        </w:tc>
      </w:tr>
      <w:tr w:rsidR="000D13EF" w:rsidRPr="00276D24" w14:paraId="0C027168" w14:textId="77777777" w:rsidTr="009A06C8">
        <w:trPr>
          <w:cantSplit/>
          <w:trHeight w:val="600"/>
          <w:ins w:id="968"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0D13EF" w:rsidRPr="00276D24" w:rsidRDefault="000D13EF" w:rsidP="00966D60">
            <w:pPr>
              <w:pStyle w:val="TableEntry"/>
              <w:rPr>
                <w:ins w:id="969" w:author="Jones, Emma" w:date="2019-04-12T12:46:00Z"/>
              </w:rPr>
            </w:pPr>
            <w:ins w:id="970" w:author="Jones, Emma" w:date="2019-04-12T12:46:00Z">
              <w:r>
                <w:t>…created</w:t>
              </w:r>
            </w:ins>
          </w:p>
        </w:tc>
        <w:tc>
          <w:tcPr>
            <w:tcW w:w="900" w:type="dxa"/>
            <w:tcBorders>
              <w:top w:val="single" w:sz="4" w:space="0" w:color="auto"/>
              <w:left w:val="single" w:sz="4" w:space="0" w:color="auto"/>
              <w:bottom w:val="single" w:sz="4" w:space="0" w:color="auto"/>
              <w:right w:val="single" w:sz="4" w:space="0" w:color="auto"/>
            </w:tcBorders>
          </w:tcPr>
          <w:p w14:paraId="17F7A42A" w14:textId="7163C0DF" w:rsidR="000D13EF" w:rsidRPr="00276D24" w:rsidRDefault="000D13EF" w:rsidP="00966D60">
            <w:pPr>
              <w:pStyle w:val="TableEntry"/>
              <w:rPr>
                <w:ins w:id="971" w:author="Jones, Emma" w:date="2019-04-12T12:46:00Z"/>
                <w:bCs/>
              </w:rPr>
            </w:pPr>
            <w:ins w:id="972" w:author="Jones, Emma" w:date="2019-04-12T12:46: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0D13EF" w:rsidRPr="00276D24" w:rsidDel="00D3438F" w:rsidRDefault="000D13EF" w:rsidP="00966D60">
            <w:pPr>
              <w:pStyle w:val="TableEntry"/>
              <w:rPr>
                <w:ins w:id="973" w:author="Jones, Emma" w:date="2019-04-12T12:46:00Z"/>
                <w:bCs/>
              </w:rPr>
            </w:pPr>
            <w:ins w:id="974" w:author="Jones, Emma" w:date="2019-04-12T12:46:00Z">
              <w:r w:rsidRPr="00276D24">
                <w:rPr>
                  <w:bCs/>
                </w:rPr>
                <w:t>0..1</w:t>
              </w:r>
            </w:ins>
          </w:p>
        </w:tc>
        <w:tc>
          <w:tcPr>
            <w:tcW w:w="1849" w:type="dxa"/>
            <w:tcBorders>
              <w:top w:val="single" w:sz="4" w:space="0" w:color="auto"/>
              <w:left w:val="single" w:sz="4" w:space="0" w:color="auto"/>
              <w:bottom w:val="single" w:sz="4" w:space="0" w:color="auto"/>
              <w:right w:val="single" w:sz="4" w:space="0" w:color="auto"/>
            </w:tcBorders>
          </w:tcPr>
          <w:p w14:paraId="6804A490" w14:textId="77777777" w:rsidR="000D13EF" w:rsidRPr="00276D24" w:rsidRDefault="000D13EF" w:rsidP="00966D60">
            <w:pPr>
              <w:pStyle w:val="TableEntry"/>
              <w:rPr>
                <w:ins w:id="975" w:author="Jones, Emma" w:date="2019-04-12T12:46:00Z"/>
              </w:rPr>
            </w:pPr>
          </w:p>
        </w:tc>
        <w:tc>
          <w:tcPr>
            <w:tcW w:w="2571" w:type="dxa"/>
            <w:tcBorders>
              <w:top w:val="single" w:sz="4" w:space="0" w:color="auto"/>
              <w:left w:val="single" w:sz="4" w:space="0" w:color="auto"/>
              <w:bottom w:val="single" w:sz="4" w:space="0" w:color="auto"/>
              <w:right w:val="single" w:sz="4" w:space="0" w:color="auto"/>
            </w:tcBorders>
          </w:tcPr>
          <w:p w14:paraId="152A1F60" w14:textId="79F678A7" w:rsidR="000D13EF" w:rsidRPr="00276D24" w:rsidRDefault="000D13EF" w:rsidP="00966D60">
            <w:pPr>
              <w:pStyle w:val="TableEntry"/>
              <w:rPr>
                <w:ins w:id="976" w:author="Jones, Emma" w:date="2019-04-12T12:46:00Z"/>
                <w:bCs/>
              </w:rPr>
            </w:pPr>
            <w:ins w:id="977" w:author="Jones, Emma" w:date="2019-04-12T12:46:00Z">
              <w:r>
                <w:rPr>
                  <w:bCs/>
                </w:rPr>
                <w:t>Date record was first recorde</w:t>
              </w:r>
            </w:ins>
            <w:ins w:id="978" w:author="Jones, Emma" w:date="2019-04-12T12:47:00Z">
              <w:r>
                <w:rPr>
                  <w:bCs/>
                </w:rPr>
                <w:t>d</w:t>
              </w:r>
            </w:ins>
          </w:p>
        </w:tc>
      </w:tr>
      <w:tr w:rsidR="000D13EF" w:rsidRPr="00276D24" w14:paraId="08656069" w14:textId="77777777" w:rsidTr="009A06C8">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0D13EF" w:rsidRPr="00276D24" w:rsidRDefault="000D13E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nil"/>
              <w:right w:val="single" w:sz="4" w:space="0" w:color="auto"/>
            </w:tcBorders>
            <w:noWrap/>
          </w:tcPr>
          <w:p w14:paraId="5E3D9D3E" w14:textId="5756EF30" w:rsidR="000D13EF" w:rsidRPr="006E4456" w:rsidRDefault="000D13EF" w:rsidP="00D87F67">
            <w:pPr>
              <w:pStyle w:val="TableEntry"/>
              <w:rPr>
                <w:b/>
                <w:bCs/>
              </w:rPr>
            </w:pPr>
            <w:del w:id="979" w:author="Jones, Emma" w:date="2019-04-12T12:38:00Z">
              <w:r w:rsidRPr="006E4456" w:rsidDel="00D3438F">
                <w:rPr>
                  <w:b/>
                  <w:bCs/>
                </w:rPr>
                <w:delText>0</w:delText>
              </w:r>
            </w:del>
            <w:ins w:id="980" w:author="Jones, Emma" w:date="2019-04-12T12:38:00Z">
              <w:r w:rsidRPr="006E4456">
                <w:rPr>
                  <w:b/>
                  <w:bCs/>
                </w:rPr>
                <w:t>1</w:t>
              </w:r>
            </w:ins>
            <w:r w:rsidRPr="006E4456">
              <w:rPr>
                <w:b/>
                <w:bCs/>
              </w:rPr>
              <w:t>..</w:t>
            </w:r>
            <w:r w:rsidR="009A06C8" w:rsidRPr="006E4456">
              <w:rPr>
                <w:b/>
                <w:bCs/>
              </w:rPr>
              <w:t>1</w:t>
            </w:r>
          </w:p>
        </w:tc>
        <w:tc>
          <w:tcPr>
            <w:tcW w:w="1849" w:type="dxa"/>
            <w:tcBorders>
              <w:top w:val="single" w:sz="4" w:space="0" w:color="auto"/>
              <w:left w:val="single" w:sz="4" w:space="0" w:color="auto"/>
              <w:bottom w:val="single" w:sz="4" w:space="0" w:color="auto"/>
              <w:right w:val="single" w:sz="4" w:space="0" w:color="auto"/>
            </w:tcBorders>
          </w:tcPr>
          <w:p w14:paraId="5CFD3578" w14:textId="5D70FD4B" w:rsidR="000D13EF" w:rsidRPr="00276D24" w:rsidRDefault="000D13EF" w:rsidP="00D87F67">
            <w:pPr>
              <w:pStyle w:val="TableEntry"/>
            </w:pPr>
            <w:ins w:id="981" w:author="Jones, Emma" w:date="2019-04-12T12:47:00Z">
              <w:r w:rsidRPr="00966D60">
                <w:t>Who is the designated responsible party</w:t>
              </w:r>
            </w:ins>
            <w:del w:id="982" w:author="Jones, Emma" w:date="2019-04-12T12:47:00Z">
              <w:r w:rsidRPr="00276D24" w:rsidDel="00966D60">
                <w:delText>Who is responsible for contents of the plan</w:delText>
              </w:r>
            </w:del>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0D13EF" w:rsidRPr="00276D24" w:rsidRDefault="000D13EF" w:rsidP="00D87F67">
            <w:pPr>
              <w:pStyle w:val="TableEntry"/>
              <w:rPr>
                <w:bCs/>
              </w:rPr>
            </w:pPr>
            <w:r w:rsidRPr="00276D24">
              <w:rPr>
                <w:bCs/>
              </w:rPr>
              <w:t>This version of the profile requires at least one author.</w:t>
            </w:r>
          </w:p>
        </w:tc>
      </w:tr>
      <w:tr w:rsidR="000D13EF" w:rsidRPr="00276D24" w14:paraId="1D37EA16" w14:textId="77777777" w:rsidTr="009A06C8">
        <w:trPr>
          <w:cantSplit/>
          <w:trHeight w:val="600"/>
          <w:ins w:id="983" w:author="Jones, Emma" w:date="2019-04-12T12:48:00Z"/>
        </w:trPr>
        <w:tc>
          <w:tcPr>
            <w:tcW w:w="1975" w:type="dxa"/>
            <w:tcBorders>
              <w:top w:val="single" w:sz="4" w:space="0" w:color="auto"/>
              <w:left w:val="single" w:sz="4" w:space="0" w:color="auto"/>
              <w:bottom w:val="single" w:sz="4" w:space="0" w:color="auto"/>
              <w:right w:val="single" w:sz="4" w:space="0" w:color="auto"/>
            </w:tcBorders>
            <w:noWrap/>
          </w:tcPr>
          <w:p w14:paraId="2A6F50AE" w14:textId="6AB94B72" w:rsidR="000D13EF" w:rsidRPr="00276D24" w:rsidRDefault="000D13EF" w:rsidP="00D87F67">
            <w:pPr>
              <w:pStyle w:val="TableEntry"/>
              <w:rPr>
                <w:ins w:id="984" w:author="Jones, Emma" w:date="2019-04-12T12:48:00Z"/>
              </w:rPr>
            </w:pPr>
            <w:ins w:id="985" w:author="Jones, Emma" w:date="2019-04-12T12:48:00Z">
              <w:r>
                <w:t>…contributor</w:t>
              </w:r>
            </w:ins>
          </w:p>
        </w:tc>
        <w:tc>
          <w:tcPr>
            <w:tcW w:w="900" w:type="dxa"/>
            <w:tcBorders>
              <w:top w:val="single" w:sz="4" w:space="0" w:color="auto"/>
              <w:left w:val="single" w:sz="4" w:space="0" w:color="auto"/>
              <w:bottom w:val="single" w:sz="4" w:space="0" w:color="auto"/>
              <w:right w:val="single" w:sz="4" w:space="0" w:color="auto"/>
            </w:tcBorders>
          </w:tcPr>
          <w:p w14:paraId="0B76DCFC" w14:textId="77777777" w:rsidR="000D13EF" w:rsidRPr="00276D24" w:rsidRDefault="000D13EF" w:rsidP="00D87F67">
            <w:pPr>
              <w:pStyle w:val="TableEntry"/>
              <w:rPr>
                <w:ins w:id="986" w:author="Jones, Emma" w:date="2019-04-12T12:48:00Z"/>
                <w:bCs/>
              </w:rPr>
            </w:pPr>
          </w:p>
        </w:tc>
        <w:tc>
          <w:tcPr>
            <w:tcW w:w="990" w:type="dxa"/>
            <w:tcBorders>
              <w:top w:val="nil"/>
              <w:left w:val="single" w:sz="4" w:space="0" w:color="auto"/>
              <w:bottom w:val="single" w:sz="4" w:space="0" w:color="auto"/>
              <w:right w:val="single" w:sz="4" w:space="0" w:color="auto"/>
            </w:tcBorders>
            <w:noWrap/>
          </w:tcPr>
          <w:p w14:paraId="6A0864BE" w14:textId="0E8BC211" w:rsidR="000D13EF" w:rsidRPr="00276D24" w:rsidDel="00D3438F" w:rsidRDefault="000D13EF" w:rsidP="00D87F67">
            <w:pPr>
              <w:pStyle w:val="TableEntry"/>
              <w:rPr>
                <w:ins w:id="987" w:author="Jones, Emma" w:date="2019-04-12T12:48:00Z"/>
                <w:bCs/>
              </w:rPr>
            </w:pPr>
            <w:proofErr w:type="gramStart"/>
            <w:ins w:id="988" w:author="Jones, Emma" w:date="2019-04-12T12:48:00Z">
              <w:r>
                <w:rPr>
                  <w:bCs/>
                </w:rPr>
                <w:t>0..*</w:t>
              </w:r>
              <w:proofErr w:type="gramEnd"/>
            </w:ins>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0D13EF" w:rsidRPr="00966D60" w:rsidRDefault="000D13EF" w:rsidP="00D87F67">
            <w:pPr>
              <w:pStyle w:val="TableEntry"/>
              <w:rPr>
                <w:ins w:id="989" w:author="Jones, Emma" w:date="2019-04-12T12:48:00Z"/>
              </w:rPr>
            </w:pPr>
            <w:ins w:id="990" w:author="Jones, Emma" w:date="2019-04-12T12:48:00Z">
              <w:r w:rsidRPr="00966D60">
                <w:t>Who provided the content of the care plan</w:t>
              </w:r>
            </w:ins>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0D13EF" w:rsidRPr="00276D24" w:rsidRDefault="000D13EF" w:rsidP="00D87F67">
            <w:pPr>
              <w:pStyle w:val="TableEntry"/>
              <w:rPr>
                <w:ins w:id="991" w:author="Jones, Emma" w:date="2019-04-12T12:48:00Z"/>
                <w:bCs/>
              </w:rPr>
            </w:pPr>
          </w:p>
        </w:tc>
      </w:tr>
      <w:tr w:rsidR="000D13EF"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0D13EF" w:rsidRPr="00276D24" w:rsidRDefault="000D13E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0D13EF" w:rsidRPr="00276D24" w:rsidRDefault="000D13E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0D13EF" w:rsidRPr="00276D24" w:rsidRDefault="000D13EF" w:rsidP="00D87F67">
            <w:pPr>
              <w:pStyle w:val="TableEntry"/>
              <w:rPr>
                <w:bCs/>
              </w:rPr>
            </w:pPr>
          </w:p>
        </w:tc>
      </w:tr>
      <w:tr w:rsidR="000D13EF"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0D13EF" w:rsidRPr="00276D24" w:rsidRDefault="000D13E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494FB3C7" w:rsidR="000D13EF" w:rsidRPr="006E4456" w:rsidRDefault="000D13EF" w:rsidP="00D87F67">
            <w:pPr>
              <w:pStyle w:val="TableEntry"/>
              <w:rPr>
                <w:b/>
                <w:bCs/>
              </w:rPr>
            </w:pPr>
            <w:del w:id="992" w:author="Jones, Emma" w:date="2019-04-12T12:38:00Z">
              <w:r w:rsidRPr="006E4456" w:rsidDel="00D3438F">
                <w:rPr>
                  <w:b/>
                  <w:bCs/>
                </w:rPr>
                <w:delText>0</w:delText>
              </w:r>
            </w:del>
            <w:proofErr w:type="gramStart"/>
            <w:ins w:id="993" w:author="Jones, Emma" w:date="2019-04-12T12:38:00Z">
              <w:r w:rsidRPr="006E4456">
                <w:rPr>
                  <w:b/>
                  <w:bCs/>
                </w:rPr>
                <w:t>1</w:t>
              </w:r>
            </w:ins>
            <w:r w:rsidRPr="006E4456">
              <w:rPr>
                <w:b/>
                <w:bCs/>
              </w:rPr>
              <w:t>..*</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0D13EF" w:rsidRPr="00276D24" w:rsidRDefault="000D13E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0D13EF" w:rsidRPr="00276D24" w:rsidRDefault="000D13EF" w:rsidP="00D87F67">
            <w:pPr>
              <w:pStyle w:val="TableEntry"/>
              <w:rPr>
                <w:bCs/>
              </w:rPr>
            </w:pPr>
            <w:r w:rsidRPr="00276D24">
              <w:rPr>
                <w:bCs/>
              </w:rPr>
              <w:t>This version of the profile requires one of more addressed conditions/problems/concerns/diagnoses</w:t>
            </w:r>
          </w:p>
        </w:tc>
      </w:tr>
      <w:tr w:rsidR="000D13EF"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0D13EF" w:rsidRPr="00276D24" w:rsidRDefault="000D13E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0D13EF" w:rsidRPr="00276D24" w:rsidRDefault="000D13E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0D13EF" w:rsidRPr="00276D24" w:rsidRDefault="000D13EF" w:rsidP="00D87F67">
            <w:pPr>
              <w:pStyle w:val="TableEntry"/>
              <w:rPr>
                <w:bCs/>
              </w:rPr>
            </w:pPr>
          </w:p>
        </w:tc>
      </w:tr>
      <w:tr w:rsidR="000D13EF"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23A4D4B0" w:rsidR="000D13EF" w:rsidRPr="006E4456" w:rsidRDefault="000D13EF" w:rsidP="00D87F67">
            <w:pPr>
              <w:pStyle w:val="TableEntry"/>
              <w:rPr>
                <w:b/>
                <w:bCs/>
              </w:rPr>
            </w:pPr>
            <w:del w:id="994" w:author="Jones, Emma" w:date="2019-04-12T12:38:00Z">
              <w:r w:rsidRPr="006E4456" w:rsidDel="00D3438F">
                <w:rPr>
                  <w:b/>
                  <w:bCs/>
                </w:rPr>
                <w:delText>0</w:delText>
              </w:r>
            </w:del>
            <w:proofErr w:type="gramStart"/>
            <w:ins w:id="995" w:author="Jones, Emma" w:date="2019-04-12T12:38:00Z">
              <w:r w:rsidRPr="006E4456">
                <w:rPr>
                  <w:b/>
                  <w:bCs/>
                </w:rPr>
                <w:t>1</w:t>
              </w:r>
            </w:ins>
            <w:r w:rsidRPr="006E4456">
              <w:rPr>
                <w:b/>
                <w:bCs/>
              </w:rPr>
              <w:t>..*</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0D13EF" w:rsidRPr="00276D24" w:rsidRDefault="000D13E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0D13EF" w:rsidRPr="00276D24" w:rsidRDefault="000D13EF" w:rsidP="00D87F67">
            <w:pPr>
              <w:pStyle w:val="TableEntry"/>
              <w:rPr>
                <w:bCs/>
              </w:rPr>
            </w:pPr>
            <w:r w:rsidRPr="00276D24">
              <w:rPr>
                <w:bCs/>
              </w:rPr>
              <w:t>This version of the profile requires at least one Goal.</w:t>
            </w:r>
          </w:p>
        </w:tc>
      </w:tr>
      <w:tr w:rsidR="000D13EF"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0D13EF" w:rsidRPr="00276D24" w:rsidRDefault="000D13E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0D13EF" w:rsidRPr="00276D24" w:rsidRDefault="000D13EF" w:rsidP="00D87F67">
            <w:pPr>
              <w:pStyle w:val="TableEntry"/>
            </w:pPr>
            <w:r w:rsidRPr="00276D24">
              <w:t>Action to occur as part of plan</w:t>
            </w:r>
          </w:p>
          <w:p w14:paraId="7047E294" w14:textId="77777777" w:rsidR="000D13EF" w:rsidRPr="00276D24" w:rsidRDefault="000D13EF" w:rsidP="00D87F67">
            <w:pPr>
              <w:pStyle w:val="TableEntry"/>
            </w:pPr>
          </w:p>
          <w:p w14:paraId="10CC30AB" w14:textId="77777777" w:rsidR="000D13EF" w:rsidRPr="00276D24" w:rsidRDefault="000D13E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0D13EF" w:rsidRPr="00276D24" w:rsidRDefault="000D13EF" w:rsidP="00D87F67">
            <w:pPr>
              <w:pStyle w:val="TableEntry"/>
              <w:rPr>
                <w:bCs/>
              </w:rPr>
            </w:pPr>
          </w:p>
        </w:tc>
      </w:tr>
      <w:tr w:rsidR="000D13EF"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0D13EF" w:rsidRPr="00276D24" w:rsidRDefault="000D13EF" w:rsidP="00D87F67">
            <w:pPr>
              <w:pStyle w:val="TableEntry"/>
            </w:pPr>
            <w:r w:rsidRPr="00276D24">
              <w:lastRenderedPageBreak/>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0D13EF" w:rsidRPr="00276D24" w:rsidRDefault="000D13E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0D13EF" w:rsidRPr="00276D24" w:rsidRDefault="000D13EF" w:rsidP="00D87F67">
            <w:pPr>
              <w:pStyle w:val="TableEntry"/>
              <w:rPr>
                <w:bCs/>
              </w:rPr>
            </w:pPr>
          </w:p>
        </w:tc>
      </w:tr>
      <w:tr w:rsidR="000D13EF"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0D13EF" w:rsidRPr="00276D24" w:rsidRDefault="000D13E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0D13EF" w:rsidRPr="00276D24" w:rsidRDefault="000D13E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0D13EF" w:rsidRPr="00276D24" w:rsidRDefault="000D13EF" w:rsidP="00D87F67">
            <w:pPr>
              <w:pStyle w:val="TableEntry"/>
              <w:rPr>
                <w:bCs/>
              </w:rPr>
            </w:pPr>
          </w:p>
        </w:tc>
      </w:tr>
      <w:tr w:rsidR="000D13EF"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0D13EF" w:rsidRPr="00276D24" w:rsidRDefault="000D13E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0D13EF" w:rsidRPr="00276D24" w:rsidRDefault="000D13E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0D13EF" w:rsidRPr="00276D24" w:rsidRDefault="000D13EF" w:rsidP="00D87F67">
            <w:pPr>
              <w:pStyle w:val="TableEntry"/>
              <w:rPr>
                <w:bCs/>
              </w:rPr>
            </w:pPr>
          </w:p>
        </w:tc>
      </w:tr>
      <w:tr w:rsidR="000D13EF"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0D13EF" w:rsidRPr="00276D24" w:rsidRDefault="000D13E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0D13EF" w:rsidRPr="00276D24" w:rsidRDefault="000D13E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0D13EF" w:rsidRPr="00276D24" w:rsidRDefault="000D13EF" w:rsidP="00D87F67">
            <w:pPr>
              <w:pStyle w:val="TableEntry"/>
              <w:rPr>
                <w:bCs/>
              </w:rPr>
            </w:pPr>
          </w:p>
        </w:tc>
      </w:tr>
      <w:tr w:rsidR="000D13EF"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0D13EF" w:rsidRPr="00276D24" w:rsidRDefault="000D13E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0D13EF" w:rsidRPr="00276D24" w:rsidRDefault="000D13E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0D13EF" w:rsidRPr="00276D24" w:rsidRDefault="000D13EF" w:rsidP="00D87F67">
            <w:pPr>
              <w:pStyle w:val="TableEntry"/>
              <w:rPr>
                <w:bCs/>
              </w:rPr>
            </w:pPr>
          </w:p>
        </w:tc>
      </w:tr>
      <w:tr w:rsidR="000D13EF" w:rsidRPr="00276D24" w:rsidDel="0036419D" w14:paraId="7C8867BC" w14:textId="1B90E187" w:rsidTr="006245A6">
        <w:trPr>
          <w:cantSplit/>
          <w:trHeight w:val="600"/>
          <w:del w:id="996" w:author="Jones, Emma" w:date="2019-04-29T23:24:00Z"/>
        </w:trPr>
        <w:tc>
          <w:tcPr>
            <w:tcW w:w="1975" w:type="dxa"/>
            <w:tcBorders>
              <w:top w:val="single" w:sz="4" w:space="0" w:color="auto"/>
              <w:left w:val="single" w:sz="4" w:space="0" w:color="auto"/>
              <w:bottom w:val="single" w:sz="4" w:space="0" w:color="auto"/>
              <w:right w:val="single" w:sz="4" w:space="0" w:color="auto"/>
            </w:tcBorders>
            <w:noWrap/>
          </w:tcPr>
          <w:p w14:paraId="7E0A1B1A" w14:textId="50AA216B" w:rsidR="000D13EF" w:rsidRPr="00966D60" w:rsidDel="0036419D" w:rsidRDefault="000D13EF" w:rsidP="00D87F67">
            <w:pPr>
              <w:pStyle w:val="TableEntry"/>
              <w:rPr>
                <w:del w:id="997" w:author="Jones, Emma" w:date="2019-04-29T23:24:00Z"/>
                <w:highlight w:val="yellow"/>
                <w:rPrChange w:id="998" w:author="Jones, Emma" w:date="2019-04-12T12:50:00Z">
                  <w:rPr>
                    <w:del w:id="999" w:author="Jones, Emma" w:date="2019-04-29T23:24:00Z"/>
                  </w:rPr>
                </w:rPrChange>
              </w:rPr>
            </w:pPr>
            <w:del w:id="1000" w:author="Jones, Emma" w:date="2019-04-29T23:24:00Z">
              <w:r w:rsidRPr="00966D60" w:rsidDel="0036419D">
                <w:rPr>
                  <w:highlight w:val="yellow"/>
                  <w:rPrChange w:id="1001" w:author="Jones, Emma" w:date="2019-04-12T12:50:00Z">
                    <w:rPr/>
                  </w:rPrChange>
                </w:rPr>
                <w:delText>..... category</w:delText>
              </w:r>
            </w:del>
          </w:p>
        </w:tc>
        <w:tc>
          <w:tcPr>
            <w:tcW w:w="900" w:type="dxa"/>
            <w:tcBorders>
              <w:top w:val="single" w:sz="4" w:space="0" w:color="auto"/>
              <w:left w:val="single" w:sz="4" w:space="0" w:color="auto"/>
              <w:bottom w:val="single" w:sz="4" w:space="0" w:color="auto"/>
              <w:right w:val="single" w:sz="4" w:space="0" w:color="auto"/>
            </w:tcBorders>
          </w:tcPr>
          <w:p w14:paraId="23DF2E88" w14:textId="29D0E9E7" w:rsidR="000D13EF" w:rsidRPr="00276D24" w:rsidDel="0036419D" w:rsidRDefault="000D13EF" w:rsidP="00D87F67">
            <w:pPr>
              <w:pStyle w:val="TableEntry"/>
              <w:rPr>
                <w:del w:id="1002" w:author="Jones, Emma" w:date="2019-04-29T23:24:00Z"/>
                <w:bCs/>
              </w:rPr>
            </w:pPr>
            <w:del w:id="1003" w:author="Jones, Emma" w:date="2019-04-29T23:24:00Z">
              <w:r w:rsidRPr="00276D24" w:rsidDel="0036419D">
                <w:rPr>
                  <w:bCs/>
                </w:rPr>
                <w:delText>I</w:delText>
              </w:r>
            </w:del>
          </w:p>
        </w:tc>
        <w:tc>
          <w:tcPr>
            <w:tcW w:w="990" w:type="dxa"/>
            <w:tcBorders>
              <w:top w:val="single" w:sz="4" w:space="0" w:color="auto"/>
              <w:left w:val="single" w:sz="4" w:space="0" w:color="auto"/>
              <w:bottom w:val="single" w:sz="4" w:space="0" w:color="auto"/>
              <w:right w:val="single" w:sz="4" w:space="0" w:color="auto"/>
            </w:tcBorders>
            <w:noWrap/>
          </w:tcPr>
          <w:p w14:paraId="64BEBF10" w14:textId="4EAA0933" w:rsidR="000D13EF" w:rsidRPr="00276D24" w:rsidDel="0036419D" w:rsidRDefault="000D13EF" w:rsidP="00D87F67">
            <w:pPr>
              <w:pStyle w:val="TableEntry"/>
              <w:rPr>
                <w:del w:id="1004" w:author="Jones, Emma" w:date="2019-04-29T23:24:00Z"/>
                <w:bCs/>
              </w:rPr>
            </w:pPr>
            <w:del w:id="1005" w:author="Jones, Emma" w:date="2019-04-29T23:24:00Z">
              <w:r w:rsidRPr="00276D24" w:rsidDel="0036419D">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210A2FC1" w14:textId="6C2FD1E6" w:rsidR="000D13EF" w:rsidRPr="00276D24" w:rsidDel="0036419D" w:rsidRDefault="000D13EF" w:rsidP="00D87F67">
            <w:pPr>
              <w:pStyle w:val="TableEntry"/>
              <w:rPr>
                <w:del w:id="1006" w:author="Jones, Emma" w:date="2019-04-29T23:24:00Z"/>
              </w:rPr>
            </w:pPr>
            <w:del w:id="1007" w:author="Jones, Emma" w:date="2019-04-29T23:24:00Z">
              <w:r w:rsidRPr="00276D24" w:rsidDel="0036419D">
                <w:delText>diet | drug | encounter | observation | procedure | supply | other</w:delText>
              </w:r>
            </w:del>
          </w:p>
          <w:p w14:paraId="1ED6D2CF" w14:textId="019465BC" w:rsidR="000D13EF" w:rsidRPr="00276D24" w:rsidDel="0036419D" w:rsidRDefault="000D13EF" w:rsidP="00D87F67">
            <w:pPr>
              <w:pStyle w:val="TableEntry"/>
              <w:rPr>
                <w:del w:id="1008" w:author="Jones, Emma" w:date="2019-04-29T23:24:00Z"/>
              </w:rPr>
            </w:pPr>
          </w:p>
          <w:p w14:paraId="326224EB" w14:textId="350F9678" w:rsidR="000D13EF" w:rsidRPr="00276D24" w:rsidDel="0036419D" w:rsidRDefault="000D13EF" w:rsidP="00D87F67">
            <w:pPr>
              <w:pStyle w:val="TableEntry"/>
              <w:rPr>
                <w:del w:id="1009" w:author="Jones, Emma" w:date="2019-04-29T23:24:00Z"/>
              </w:rPr>
            </w:pPr>
            <w:del w:id="1010" w:author="Jones, Emma" w:date="2019-04-29T23:24:00Z">
              <w:r w:rsidRPr="00276D24" w:rsidDel="0036419D">
                <w:delText>CarePlanActivityCategory (Example)</w:delText>
              </w:r>
            </w:del>
          </w:p>
        </w:tc>
        <w:tc>
          <w:tcPr>
            <w:tcW w:w="2571" w:type="dxa"/>
            <w:tcBorders>
              <w:top w:val="single" w:sz="4" w:space="0" w:color="auto"/>
              <w:left w:val="single" w:sz="4" w:space="0" w:color="auto"/>
              <w:bottom w:val="single" w:sz="4" w:space="0" w:color="auto"/>
              <w:right w:val="single" w:sz="4" w:space="0" w:color="auto"/>
            </w:tcBorders>
          </w:tcPr>
          <w:p w14:paraId="7A2F1D6A" w14:textId="320C43C6" w:rsidR="000D13EF" w:rsidRPr="00276D24" w:rsidDel="0036419D" w:rsidRDefault="000D13EF" w:rsidP="00D87F67">
            <w:pPr>
              <w:pStyle w:val="TableEntry"/>
              <w:rPr>
                <w:del w:id="1011" w:author="Jones, Emma" w:date="2019-04-29T23:24:00Z"/>
                <w:bCs/>
              </w:rPr>
            </w:pPr>
          </w:p>
        </w:tc>
      </w:tr>
      <w:tr w:rsidR="000D13EF" w:rsidRPr="00276D24" w:rsidDel="0036419D" w14:paraId="46590204" w14:textId="0F341C5A" w:rsidTr="006245A6">
        <w:trPr>
          <w:cantSplit/>
          <w:trHeight w:val="600"/>
          <w:del w:id="1012" w:author="Jones, Emma" w:date="2019-04-29T23:24: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2028CB07" w:rsidR="000D13EF" w:rsidRPr="00966D60" w:rsidDel="0036419D" w:rsidRDefault="000D13EF" w:rsidP="00D87F67">
            <w:pPr>
              <w:pStyle w:val="TableEntry"/>
              <w:rPr>
                <w:del w:id="1013" w:author="Jones, Emma" w:date="2019-04-29T23:24:00Z"/>
                <w:highlight w:val="yellow"/>
                <w:rPrChange w:id="1014" w:author="Jones, Emma" w:date="2019-04-12T12:50:00Z">
                  <w:rPr>
                    <w:del w:id="1015" w:author="Jones, Emma" w:date="2019-04-29T23:24:00Z"/>
                  </w:rPr>
                </w:rPrChange>
              </w:rPr>
            </w:pPr>
            <w:del w:id="1016" w:author="Jones, Emma" w:date="2019-04-29T23:24:00Z">
              <w:r w:rsidRPr="00966D60" w:rsidDel="0036419D">
                <w:rPr>
                  <w:highlight w:val="yellow"/>
                  <w:rPrChange w:id="1017" w:author="Jones, Emma" w:date="2019-04-12T12:50:00Z">
                    <w:rPr/>
                  </w:rPrChange>
                </w:rPr>
                <w:delText>..... definition</w:delText>
              </w:r>
            </w:del>
          </w:p>
        </w:tc>
        <w:tc>
          <w:tcPr>
            <w:tcW w:w="900" w:type="dxa"/>
            <w:tcBorders>
              <w:top w:val="single" w:sz="4" w:space="0" w:color="auto"/>
              <w:left w:val="single" w:sz="4" w:space="0" w:color="auto"/>
              <w:bottom w:val="single" w:sz="4" w:space="0" w:color="auto"/>
              <w:right w:val="single" w:sz="4" w:space="0" w:color="auto"/>
            </w:tcBorders>
          </w:tcPr>
          <w:p w14:paraId="21088A04" w14:textId="5801989B" w:rsidR="000D13EF" w:rsidRPr="00276D24" w:rsidDel="0036419D" w:rsidRDefault="000D13EF" w:rsidP="00D87F67">
            <w:pPr>
              <w:pStyle w:val="TableEntry"/>
              <w:rPr>
                <w:del w:id="1018" w:author="Jones, Emma" w:date="2019-04-29T23:24: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50485853" w:rsidR="000D13EF" w:rsidRPr="00276D24" w:rsidDel="0036419D" w:rsidRDefault="000D13EF" w:rsidP="00D87F67">
            <w:pPr>
              <w:pStyle w:val="TableEntry"/>
              <w:rPr>
                <w:del w:id="1019" w:author="Jones, Emma" w:date="2019-04-29T23:24:00Z"/>
                <w:bCs/>
              </w:rPr>
            </w:pPr>
            <w:del w:id="1020" w:author="Jones, Emma" w:date="2019-04-29T23:24:00Z">
              <w:r w:rsidRPr="00276D24" w:rsidDel="0036419D">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265CEC06" w14:textId="02713A6D" w:rsidR="000D13EF" w:rsidRPr="00276D24" w:rsidDel="0036419D" w:rsidRDefault="000D13EF" w:rsidP="00D87F67">
            <w:pPr>
              <w:pStyle w:val="TableEntry"/>
              <w:rPr>
                <w:del w:id="1021" w:author="Jones, Emma" w:date="2019-04-29T23:24:00Z"/>
              </w:rPr>
            </w:pPr>
            <w:del w:id="1022" w:author="Jones, Emma" w:date="2019-04-29T23:24:00Z">
              <w:r w:rsidRPr="00276D24" w:rsidDel="0036419D">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55D77965" w14:textId="4CDB2C02" w:rsidR="000D13EF" w:rsidRPr="00276D24" w:rsidDel="0036419D" w:rsidRDefault="000D13EF" w:rsidP="00D87F67">
            <w:pPr>
              <w:pStyle w:val="TableEntry"/>
              <w:rPr>
                <w:del w:id="1023" w:author="Jones, Emma" w:date="2019-04-29T23:24:00Z"/>
                <w:bCs/>
              </w:rPr>
            </w:pPr>
          </w:p>
        </w:tc>
      </w:tr>
      <w:tr w:rsidR="000D13EF" w:rsidRPr="00276D24" w14:paraId="5B769679" w14:textId="77777777" w:rsidTr="006245A6">
        <w:trPr>
          <w:cantSplit/>
          <w:trHeight w:val="600"/>
          <w:ins w:id="1024"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7BFD8C18" w:rsidR="000D13EF" w:rsidRPr="00276D24" w:rsidRDefault="000D13EF" w:rsidP="00D87F67">
            <w:pPr>
              <w:pStyle w:val="TableEntry"/>
              <w:rPr>
                <w:ins w:id="1025" w:author="Jones, Emma" w:date="2019-04-12T12:49:00Z"/>
              </w:rPr>
            </w:pPr>
            <w:ins w:id="1026" w:author="Jones, Emma" w:date="2019-04-12T12:49:00Z">
              <w:r>
                <w:t>….</w:t>
              </w:r>
            </w:ins>
            <w:r w:rsidR="006E4456">
              <w:t xml:space="preserve"> </w:t>
            </w:r>
            <w:proofErr w:type="gramStart"/>
            <w:ins w:id="1027" w:author="Jones, Emma" w:date="2019-04-12T12:49:00Z">
              <w:r>
                <w:t>kind</w:t>
              </w:r>
              <w:proofErr w:type="gramEnd"/>
            </w:ins>
          </w:p>
        </w:tc>
        <w:tc>
          <w:tcPr>
            <w:tcW w:w="900" w:type="dxa"/>
            <w:tcBorders>
              <w:top w:val="single" w:sz="4" w:space="0" w:color="auto"/>
              <w:left w:val="single" w:sz="4" w:space="0" w:color="auto"/>
              <w:bottom w:val="single" w:sz="4" w:space="0" w:color="auto"/>
              <w:right w:val="single" w:sz="4" w:space="0" w:color="auto"/>
            </w:tcBorders>
          </w:tcPr>
          <w:p w14:paraId="13152D1B" w14:textId="77777777" w:rsidR="000D13EF" w:rsidRPr="00276D24" w:rsidRDefault="000D13EF" w:rsidP="00D87F67">
            <w:pPr>
              <w:pStyle w:val="TableEntry"/>
              <w:rPr>
                <w:ins w:id="1028"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64596015" w:rsidR="000D13EF" w:rsidRPr="00276D24" w:rsidRDefault="000D13EF" w:rsidP="00D87F67">
            <w:pPr>
              <w:pStyle w:val="TableEntry"/>
              <w:rPr>
                <w:ins w:id="1029" w:author="Jones, Emma" w:date="2019-04-12T12:49:00Z"/>
                <w:bCs/>
              </w:rPr>
            </w:pPr>
            <w:ins w:id="1030" w:author="Jones, Emma" w:date="2019-04-29T23:03:00Z">
              <w:r>
                <w:rPr>
                  <w:bCs/>
                </w:rPr>
                <w:t>0..1</w:t>
              </w:r>
            </w:ins>
          </w:p>
        </w:tc>
        <w:tc>
          <w:tcPr>
            <w:tcW w:w="1849" w:type="dxa"/>
            <w:tcBorders>
              <w:top w:val="single" w:sz="4" w:space="0" w:color="auto"/>
              <w:left w:val="single" w:sz="4" w:space="0" w:color="auto"/>
              <w:bottom w:val="single" w:sz="4" w:space="0" w:color="auto"/>
              <w:right w:val="single" w:sz="4" w:space="0" w:color="auto"/>
            </w:tcBorders>
          </w:tcPr>
          <w:p w14:paraId="1A5BDD0D" w14:textId="77777777" w:rsidR="000D13EF" w:rsidRDefault="000D13EF" w:rsidP="00D87F67">
            <w:pPr>
              <w:pStyle w:val="TableEntry"/>
              <w:rPr>
                <w:ins w:id="1031" w:author="Jones, Emma" w:date="2019-04-29T23:04:00Z"/>
              </w:rPr>
            </w:pPr>
            <w:ins w:id="1032" w:author="Jones, Emma" w:date="2019-04-29T23:03:00Z">
              <w:r w:rsidRPr="006665F5">
                <w:t>Kind of resource</w:t>
              </w:r>
            </w:ins>
          </w:p>
          <w:p w14:paraId="5DBF8322" w14:textId="3B21D7C3" w:rsidR="000D13EF" w:rsidRPr="00276D24" w:rsidRDefault="000D13EF" w:rsidP="00D87F67">
            <w:pPr>
              <w:pStyle w:val="TableEntry"/>
              <w:rPr>
                <w:ins w:id="1033" w:author="Jones, Emma" w:date="2019-04-12T12:49:00Z"/>
              </w:rPr>
            </w:pPr>
            <w:ins w:id="1034" w:author="Jones, Emma" w:date="2019-04-29T23:04:00Z">
              <w:r w:rsidRPr="006665F5">
                <w:t>Care Plan Activity Kind (Required)</w:t>
              </w:r>
            </w:ins>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0D13EF" w:rsidRPr="00276D24" w:rsidRDefault="000D13EF" w:rsidP="00D87F67">
            <w:pPr>
              <w:pStyle w:val="TableEntry"/>
              <w:rPr>
                <w:ins w:id="1035" w:author="Jones, Emma" w:date="2019-04-12T12:49:00Z"/>
                <w:bCs/>
              </w:rPr>
            </w:pPr>
          </w:p>
        </w:tc>
      </w:tr>
      <w:tr w:rsidR="000D13EF" w:rsidRPr="00276D24" w14:paraId="3F127864" w14:textId="77777777" w:rsidTr="006245A6">
        <w:trPr>
          <w:cantSplit/>
          <w:trHeight w:val="600"/>
          <w:ins w:id="1036"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48F46915" w:rsidR="000D13EF" w:rsidRPr="00276D24" w:rsidRDefault="000D13EF" w:rsidP="00D87F67">
            <w:pPr>
              <w:pStyle w:val="TableEntry"/>
              <w:rPr>
                <w:ins w:id="1037" w:author="Jones, Emma" w:date="2019-04-12T12:49:00Z"/>
              </w:rPr>
            </w:pPr>
            <w:ins w:id="1038" w:author="Jones, Emma" w:date="2019-04-12T12:50:00Z">
              <w:r>
                <w:t>….</w:t>
              </w:r>
            </w:ins>
            <w:r w:rsidR="006E4456">
              <w:t xml:space="preserve"> </w:t>
            </w:r>
            <w:proofErr w:type="spellStart"/>
            <w:proofErr w:type="gramStart"/>
            <w:ins w:id="1039" w:author="Jones, Emma" w:date="2019-04-12T12:50:00Z">
              <w:r>
                <w:t>instantiatesCanonical</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2476B1DB" w14:textId="77777777" w:rsidR="000D13EF" w:rsidRPr="00276D24" w:rsidRDefault="000D13EF" w:rsidP="00D87F67">
            <w:pPr>
              <w:pStyle w:val="TableEntry"/>
              <w:rPr>
                <w:ins w:id="1040"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28AEFB8F" w:rsidR="000D13EF" w:rsidRPr="00276D24" w:rsidRDefault="000D13EF" w:rsidP="00D87F67">
            <w:pPr>
              <w:pStyle w:val="TableEntry"/>
              <w:rPr>
                <w:ins w:id="1041" w:author="Jones, Emma" w:date="2019-04-12T12:49:00Z"/>
                <w:bCs/>
              </w:rPr>
            </w:pPr>
            <w:proofErr w:type="gramStart"/>
            <w:ins w:id="1042" w:author="Jones, Emma" w:date="2019-04-29T23:03:00Z">
              <w:r>
                <w:rPr>
                  <w:bCs/>
                </w:rPr>
                <w:t>0..*</w:t>
              </w:r>
            </w:ins>
            <w:proofErr w:type="gramEnd"/>
          </w:p>
        </w:tc>
        <w:tc>
          <w:tcPr>
            <w:tcW w:w="1849" w:type="dxa"/>
            <w:tcBorders>
              <w:top w:val="single" w:sz="4" w:space="0" w:color="auto"/>
              <w:left w:val="single" w:sz="4" w:space="0" w:color="auto"/>
              <w:bottom w:val="single" w:sz="4" w:space="0" w:color="auto"/>
              <w:right w:val="single" w:sz="4" w:space="0" w:color="auto"/>
            </w:tcBorders>
          </w:tcPr>
          <w:p w14:paraId="3D02A209" w14:textId="6A25CB94" w:rsidR="000D13EF" w:rsidRPr="00276D24" w:rsidRDefault="000D13EF" w:rsidP="00D87F67">
            <w:pPr>
              <w:pStyle w:val="TableEntry"/>
              <w:rPr>
                <w:ins w:id="1043" w:author="Jones, Emma" w:date="2019-04-12T12:49:00Z"/>
              </w:rPr>
            </w:pPr>
            <w:ins w:id="1044" w:author="Jones, Emma" w:date="2019-04-29T23:04:00Z">
              <w:r w:rsidRPr="006665F5">
                <w:t>Instantiates FHIR protocol or definition</w:t>
              </w:r>
            </w:ins>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0D13EF" w:rsidRPr="00276D24" w:rsidRDefault="000D13EF" w:rsidP="00D87F67">
            <w:pPr>
              <w:pStyle w:val="TableEntry"/>
              <w:rPr>
                <w:ins w:id="1045" w:author="Jones, Emma" w:date="2019-04-12T12:49:00Z"/>
                <w:bCs/>
              </w:rPr>
            </w:pPr>
          </w:p>
        </w:tc>
      </w:tr>
      <w:tr w:rsidR="000D13EF" w:rsidRPr="00276D24" w14:paraId="2840A0A9" w14:textId="77777777" w:rsidTr="006245A6">
        <w:trPr>
          <w:cantSplit/>
          <w:trHeight w:val="600"/>
          <w:ins w:id="1046"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11FCCE11" w:rsidR="000D13EF" w:rsidRPr="00276D24" w:rsidRDefault="000D13EF" w:rsidP="00D87F67">
            <w:pPr>
              <w:pStyle w:val="TableEntry"/>
              <w:rPr>
                <w:ins w:id="1047" w:author="Jones, Emma" w:date="2019-04-12T12:49:00Z"/>
              </w:rPr>
            </w:pPr>
            <w:ins w:id="1048" w:author="Jones, Emma" w:date="2019-04-12T12:50:00Z">
              <w:r>
                <w:t>….</w:t>
              </w:r>
            </w:ins>
            <w:r w:rsidR="006E4456">
              <w:t xml:space="preserve"> </w:t>
            </w:r>
            <w:proofErr w:type="spellStart"/>
            <w:proofErr w:type="gramStart"/>
            <w:ins w:id="1049" w:author="Jones, Emma" w:date="2019-04-12T12:50:00Z">
              <w:r>
                <w:t>instantiatesUri</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4CF8CC3A" w14:textId="77777777" w:rsidR="000D13EF" w:rsidRPr="00276D24" w:rsidRDefault="000D13EF" w:rsidP="00D87F67">
            <w:pPr>
              <w:pStyle w:val="TableEntry"/>
              <w:rPr>
                <w:ins w:id="1050"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17375323" w:rsidR="000D13EF" w:rsidRPr="00276D24" w:rsidRDefault="000D13EF" w:rsidP="00D87F67">
            <w:pPr>
              <w:pStyle w:val="TableEntry"/>
              <w:rPr>
                <w:ins w:id="1051" w:author="Jones, Emma" w:date="2019-04-12T12:49:00Z"/>
                <w:bCs/>
              </w:rPr>
            </w:pPr>
            <w:proofErr w:type="gramStart"/>
            <w:ins w:id="1052" w:author="Jones, Emma" w:date="2019-04-29T23:03:00Z">
              <w:r>
                <w:rPr>
                  <w:bCs/>
                </w:rPr>
                <w:t>0..*</w:t>
              </w:r>
            </w:ins>
            <w:proofErr w:type="gramEnd"/>
          </w:p>
        </w:tc>
        <w:tc>
          <w:tcPr>
            <w:tcW w:w="1849" w:type="dxa"/>
            <w:tcBorders>
              <w:top w:val="single" w:sz="4" w:space="0" w:color="auto"/>
              <w:left w:val="single" w:sz="4" w:space="0" w:color="auto"/>
              <w:bottom w:val="single" w:sz="4" w:space="0" w:color="auto"/>
              <w:right w:val="single" w:sz="4" w:space="0" w:color="auto"/>
            </w:tcBorders>
          </w:tcPr>
          <w:p w14:paraId="1475FF6B" w14:textId="3A28F601" w:rsidR="000D13EF" w:rsidRPr="00276D24" w:rsidRDefault="000D13EF" w:rsidP="00D87F67">
            <w:pPr>
              <w:pStyle w:val="TableEntry"/>
              <w:rPr>
                <w:ins w:id="1053" w:author="Jones, Emma" w:date="2019-04-12T12:49:00Z"/>
              </w:rPr>
            </w:pPr>
            <w:ins w:id="1054" w:author="Jones, Emma" w:date="2019-04-29T23:04:00Z">
              <w:r w:rsidRPr="006665F5">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0D13EF" w:rsidRPr="00276D24" w:rsidRDefault="000D13EF" w:rsidP="00D87F67">
            <w:pPr>
              <w:pStyle w:val="TableEntry"/>
              <w:rPr>
                <w:ins w:id="1055" w:author="Jones, Emma" w:date="2019-04-12T12:49:00Z"/>
                <w:bCs/>
              </w:rPr>
            </w:pPr>
          </w:p>
        </w:tc>
      </w:tr>
      <w:tr w:rsidR="000D13EF"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2A7A1B46" w:rsidR="000D13EF" w:rsidRPr="00276D24" w:rsidRDefault="000D13E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0D13EF" w:rsidRPr="00276D24" w:rsidRDefault="000D13EF" w:rsidP="00D87F67">
            <w:pPr>
              <w:pStyle w:val="TableEntry"/>
            </w:pPr>
            <w:r w:rsidRPr="00276D24">
              <w:t>Detail type of activity</w:t>
            </w:r>
          </w:p>
          <w:p w14:paraId="3964EF67" w14:textId="77777777" w:rsidR="000D13EF" w:rsidRPr="00276D24" w:rsidRDefault="000D13EF" w:rsidP="00D87F67">
            <w:pPr>
              <w:pStyle w:val="TableEntry"/>
            </w:pPr>
          </w:p>
          <w:p w14:paraId="70412060" w14:textId="02C374FA" w:rsidR="000D13EF" w:rsidRPr="00276D24" w:rsidRDefault="000D13EF" w:rsidP="00D87F67">
            <w:pPr>
              <w:pStyle w:val="TableEntry"/>
            </w:pPr>
            <w:del w:id="1056" w:author="Jones, Emma" w:date="2019-04-29T23:18:00Z">
              <w:r w:rsidRPr="00276D24" w:rsidDel="00A07BAA">
                <w:delText>Care Plan Activity (Example)</w:delText>
              </w:r>
            </w:del>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0D13EF" w:rsidRPr="00276D24" w:rsidRDefault="000D13EF" w:rsidP="00D87F67">
            <w:pPr>
              <w:pStyle w:val="TableEntry"/>
              <w:rPr>
                <w:bCs/>
              </w:rPr>
            </w:pPr>
          </w:p>
        </w:tc>
      </w:tr>
      <w:tr w:rsidR="000D13EF"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29750FA4" w:rsidR="000D13EF" w:rsidRPr="00276D24" w:rsidRDefault="000D13E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0D13EF" w:rsidRPr="00276D24" w:rsidRDefault="000D13EF" w:rsidP="00D87F67">
            <w:pPr>
              <w:pStyle w:val="TableEntry"/>
            </w:pPr>
            <w:r w:rsidRPr="00276D24">
              <w:t>Why activity should be done or why activity was prohibited</w:t>
            </w:r>
          </w:p>
          <w:p w14:paraId="310AB064" w14:textId="77777777" w:rsidR="000D13EF" w:rsidRPr="00276D24" w:rsidRDefault="000D13EF" w:rsidP="00D87F67">
            <w:pPr>
              <w:pStyle w:val="TableEntry"/>
            </w:pPr>
          </w:p>
          <w:p w14:paraId="021DA92D" w14:textId="39E13CE1" w:rsidR="000D13EF" w:rsidRPr="00276D24" w:rsidRDefault="000D13EF" w:rsidP="00D87F67">
            <w:pPr>
              <w:pStyle w:val="TableEntry"/>
            </w:pPr>
            <w:del w:id="1057" w:author="Jones, Emma" w:date="2019-04-29T23:19:00Z">
              <w:r w:rsidRPr="00276D24" w:rsidDel="00A07BAA">
                <w:delText>Activity Reason (Example)</w:delText>
              </w:r>
            </w:del>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0D13EF" w:rsidRPr="00276D24" w:rsidRDefault="000D13EF" w:rsidP="00D87F67">
            <w:pPr>
              <w:pStyle w:val="TableEntry"/>
              <w:rPr>
                <w:bCs/>
              </w:rPr>
            </w:pPr>
          </w:p>
        </w:tc>
      </w:tr>
      <w:tr w:rsidR="000D13EF"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0AE5DDCC" w:rsidR="000D13EF" w:rsidRPr="00276D24" w:rsidRDefault="000D13E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E3B1062" w14:textId="2C7B1B5E" w:rsidR="000D13EF" w:rsidRPr="00276D24" w:rsidRDefault="000D13EF" w:rsidP="00D87F67">
            <w:pPr>
              <w:pStyle w:val="TableEntry"/>
            </w:pPr>
            <w:del w:id="1058" w:author="Jones, Emma" w:date="2019-04-29T23:19:00Z">
              <w:r w:rsidRPr="00276D24" w:rsidDel="00A07BAA">
                <w:delText>Condition triggering need for activity</w:delText>
              </w:r>
            </w:del>
            <w:ins w:id="1059" w:author="Jones, Emma" w:date="2019-04-29T23:19:00Z">
              <w:r>
                <w:t>Why activity is needed</w:t>
              </w:r>
            </w:ins>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0D13EF" w:rsidRPr="00276D24" w:rsidRDefault="000D13EF" w:rsidP="00D87F67">
            <w:pPr>
              <w:pStyle w:val="TableEntry"/>
              <w:rPr>
                <w:bCs/>
              </w:rPr>
            </w:pPr>
          </w:p>
        </w:tc>
      </w:tr>
      <w:tr w:rsidR="000D13EF"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221155DD"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0D13EF" w:rsidRPr="00276D24" w:rsidRDefault="000D13E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0D13EF" w:rsidRPr="00276D24" w:rsidRDefault="000D13EF" w:rsidP="00D87F67">
            <w:pPr>
              <w:pStyle w:val="TableEntry"/>
              <w:rPr>
                <w:bCs/>
              </w:rPr>
            </w:pPr>
          </w:p>
        </w:tc>
      </w:tr>
      <w:tr w:rsidR="000D13EF"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0E17D3BC" w:rsidR="000D13EF" w:rsidRPr="00276D24" w:rsidRDefault="000D13EF" w:rsidP="00D87F67">
            <w:pPr>
              <w:pStyle w:val="TableEntry"/>
            </w:pPr>
            <w:r w:rsidRPr="00276D24">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53BCF64" w14:textId="3093E1BF" w:rsidR="000D13EF" w:rsidRPr="00276D24" w:rsidRDefault="000D13EF" w:rsidP="00D87F67">
            <w:pPr>
              <w:pStyle w:val="TableEntry"/>
            </w:pPr>
            <w:r w:rsidRPr="00276D24">
              <w:t xml:space="preserve">not-started | scheduled | in-progress | on-hold | completed | cancelled | </w:t>
            </w:r>
            <w:ins w:id="1060" w:author="Jones, Emma" w:date="2019-04-29T23:20:00Z">
              <w:r>
                <w:t xml:space="preserve">stopped | </w:t>
              </w:r>
            </w:ins>
            <w:r w:rsidRPr="00276D24">
              <w:t>unknown</w:t>
            </w:r>
            <w:ins w:id="1061" w:author="Jones, Emma" w:date="2019-04-29T23:20:00Z">
              <w:r>
                <w:t xml:space="preserve"> |entered-in-error</w:t>
              </w:r>
            </w:ins>
          </w:p>
          <w:p w14:paraId="129030F5" w14:textId="77777777" w:rsidR="000D13EF" w:rsidRPr="00276D24" w:rsidRDefault="000D13EF" w:rsidP="00D87F67">
            <w:pPr>
              <w:pStyle w:val="TableEntry"/>
            </w:pPr>
          </w:p>
          <w:p w14:paraId="40B2E3C5" w14:textId="34483CAC" w:rsidR="000D13EF" w:rsidRPr="00276D24" w:rsidRDefault="000D13EF" w:rsidP="00D87F67">
            <w:pPr>
              <w:pStyle w:val="TableEntry"/>
            </w:pPr>
            <w:del w:id="1062" w:author="Jones, Emma" w:date="2019-04-29T23:21:00Z">
              <w:r w:rsidRPr="00276D24" w:rsidDel="00A07BAA">
                <w:delText>CarePlanActivityStatus (Required)</w:delText>
              </w:r>
            </w:del>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0D13EF" w:rsidRPr="00276D24" w:rsidRDefault="000D13EF" w:rsidP="00D87F67">
            <w:pPr>
              <w:pStyle w:val="TableEntry"/>
              <w:rPr>
                <w:bCs/>
              </w:rPr>
            </w:pPr>
          </w:p>
        </w:tc>
      </w:tr>
      <w:tr w:rsidR="000D13EF"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43227B9C" w:rsidR="000D13EF" w:rsidRPr="00276D24" w:rsidRDefault="000D13E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0D13EF" w:rsidRPr="00276D24" w:rsidRDefault="000D13EF" w:rsidP="00D87F67">
            <w:pPr>
              <w:pStyle w:val="TableEntry"/>
            </w:pPr>
            <w:r w:rsidRPr="00276D24">
              <w:t>Reason for current status</w:t>
            </w:r>
          </w:p>
          <w:p w14:paraId="0E351A3C" w14:textId="77777777" w:rsidR="000D13EF" w:rsidRPr="00276D24" w:rsidRDefault="000D13EF" w:rsidP="00D87F67">
            <w:pPr>
              <w:pStyle w:val="TableEntry"/>
            </w:pPr>
          </w:p>
          <w:p w14:paraId="263C31D0" w14:textId="0ADC9D8E" w:rsidR="000D13EF" w:rsidRPr="00276D24" w:rsidRDefault="000D13EF" w:rsidP="00D87F67">
            <w:pPr>
              <w:pStyle w:val="TableEntry"/>
            </w:pPr>
            <w:del w:id="1063" w:author="Jones, Emma" w:date="2019-04-29T23:21:00Z">
              <w:r w:rsidRPr="00276D24" w:rsidDel="00A07BAA">
                <w:delText>GoalStatusReason (Example)</w:delText>
              </w:r>
            </w:del>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0D13EF" w:rsidRPr="00276D24" w:rsidRDefault="000D13EF" w:rsidP="00D87F67">
            <w:pPr>
              <w:pStyle w:val="TableEntry"/>
              <w:rPr>
                <w:bCs/>
              </w:rPr>
            </w:pPr>
          </w:p>
        </w:tc>
      </w:tr>
      <w:tr w:rsidR="000D13EF"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1CECDEE0" w:rsidR="000D13EF" w:rsidRPr="00276D24" w:rsidRDefault="000D13EF" w:rsidP="00D87F67">
            <w:pPr>
              <w:pStyle w:val="TableEntry"/>
            </w:pPr>
            <w:r w:rsidRPr="00276D24">
              <w:t xml:space="preserve">.... </w:t>
            </w:r>
            <w:proofErr w:type="spellStart"/>
            <w:ins w:id="1064" w:author="Jones, Emma" w:date="2019-04-12T12:51:00Z">
              <w:r>
                <w:t>doNotPerform</w:t>
              </w:r>
            </w:ins>
            <w:proofErr w:type="spellEnd"/>
            <w:del w:id="1065" w:author="Jones, Emma" w:date="2019-04-12T12:51:00Z">
              <w:r w:rsidRPr="00276D24" w:rsidDel="00966D60">
                <w:delText>prohibited</w:delText>
              </w:r>
            </w:del>
          </w:p>
        </w:tc>
        <w:tc>
          <w:tcPr>
            <w:tcW w:w="900" w:type="dxa"/>
            <w:tcBorders>
              <w:top w:val="single" w:sz="4" w:space="0" w:color="auto"/>
              <w:left w:val="single" w:sz="4" w:space="0" w:color="auto"/>
              <w:bottom w:val="single" w:sz="4" w:space="0" w:color="auto"/>
              <w:right w:val="single" w:sz="4" w:space="0" w:color="auto"/>
            </w:tcBorders>
          </w:tcPr>
          <w:p w14:paraId="31FC0709" w14:textId="729BB3A6"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C34A06B" w14:textId="2B1D8CF3" w:rsidR="000D13EF" w:rsidRPr="00276D24" w:rsidRDefault="000D13EF" w:rsidP="00D87F67">
            <w:pPr>
              <w:pStyle w:val="TableEntry"/>
            </w:pPr>
            <w:del w:id="1066" w:author="Jones, Emma" w:date="2019-04-12T12:51:00Z">
              <w:r w:rsidRPr="00276D24" w:rsidDel="00966D60">
                <w:delText>Do NOT do</w:delText>
              </w:r>
            </w:del>
            <w:ins w:id="1067" w:author="Jones, Emma" w:date="2019-04-12T12:51:00Z">
              <w:r>
                <w:t>If true, activity is prohibiting action</w:t>
              </w:r>
            </w:ins>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0D13EF" w:rsidRPr="00276D24" w:rsidRDefault="000D13EF" w:rsidP="00D87F67">
            <w:pPr>
              <w:pStyle w:val="TableEntry"/>
              <w:rPr>
                <w:bCs/>
              </w:rPr>
            </w:pPr>
          </w:p>
        </w:tc>
      </w:tr>
      <w:tr w:rsidR="000D13EF"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462EEAA0" w:rsidR="000D13EF" w:rsidRPr="00276D24" w:rsidRDefault="000D13E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0D13EF" w:rsidRPr="00276D24" w:rsidRDefault="000D13E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0D13EF" w:rsidRPr="00276D24" w:rsidRDefault="000D13EF" w:rsidP="00D87F67">
            <w:pPr>
              <w:pStyle w:val="TableEntry"/>
              <w:rPr>
                <w:bCs/>
              </w:rPr>
            </w:pPr>
          </w:p>
        </w:tc>
      </w:tr>
      <w:tr w:rsidR="000D13EF"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10EBDF42" w:rsidR="000D13EF" w:rsidRPr="00276D24" w:rsidRDefault="000D13E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0D13EF" w:rsidRPr="00276D24" w:rsidRDefault="000D13EF" w:rsidP="00D87F67">
            <w:pPr>
              <w:pStyle w:val="TableEntry"/>
              <w:rPr>
                <w:bCs/>
              </w:rPr>
            </w:pPr>
          </w:p>
        </w:tc>
      </w:tr>
      <w:tr w:rsidR="000D13EF"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3E0A65E" w:rsidR="000D13EF" w:rsidRPr="00276D24" w:rsidRDefault="000D13E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0D13EF" w:rsidRPr="00276D24" w:rsidRDefault="000D13EF" w:rsidP="00D87F67">
            <w:pPr>
              <w:pStyle w:val="TableEntry"/>
              <w:rPr>
                <w:bCs/>
              </w:rPr>
            </w:pPr>
          </w:p>
        </w:tc>
      </w:tr>
      <w:tr w:rsidR="000D13EF"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1C5B3141" w:rsidR="000D13EF" w:rsidRPr="00276D24" w:rsidRDefault="000D13E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0D13EF" w:rsidRPr="00276D24" w:rsidRDefault="000D13EF" w:rsidP="00D87F67">
            <w:pPr>
              <w:pStyle w:val="TableEntry"/>
              <w:rPr>
                <w:bCs/>
              </w:rPr>
            </w:pPr>
          </w:p>
        </w:tc>
      </w:tr>
      <w:tr w:rsidR="000D13EF"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17D3A91" w:rsidR="000D13EF" w:rsidRPr="00276D24" w:rsidRDefault="000D13E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0D13EF" w:rsidRPr="00276D24" w:rsidRDefault="000D13E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0D13EF" w:rsidRPr="00276D24" w:rsidRDefault="000D13EF" w:rsidP="00D87F67">
            <w:pPr>
              <w:pStyle w:val="TableEntry"/>
              <w:rPr>
                <w:bCs/>
              </w:rPr>
            </w:pPr>
          </w:p>
        </w:tc>
      </w:tr>
      <w:tr w:rsidR="000D13EF"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6C3CB01A" w:rsidR="000D13EF" w:rsidRPr="00276D24" w:rsidRDefault="000D13E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0D13EF" w:rsidRPr="00276D24" w:rsidRDefault="000D13E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0D13EF" w:rsidRPr="00276D24" w:rsidRDefault="000D13EF" w:rsidP="00D87F67">
            <w:pPr>
              <w:pStyle w:val="TableEntry"/>
              <w:rPr>
                <w:bCs/>
              </w:rPr>
            </w:pPr>
          </w:p>
        </w:tc>
      </w:tr>
      <w:tr w:rsidR="000D13EF"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6F3CD725" w:rsidR="000D13EF" w:rsidRPr="00276D24" w:rsidRDefault="000D13E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0D13EF" w:rsidRPr="00276D24" w:rsidRDefault="000D13EF" w:rsidP="00D87F67">
            <w:pPr>
              <w:pStyle w:val="TableEntry"/>
            </w:pPr>
            <w:r w:rsidRPr="00276D24">
              <w:t>What is to be administered/supplied</w:t>
            </w:r>
          </w:p>
          <w:p w14:paraId="42CF38C2" w14:textId="77777777" w:rsidR="000D13EF" w:rsidRPr="00276D24" w:rsidRDefault="000D13EF" w:rsidP="00D87F67">
            <w:pPr>
              <w:pStyle w:val="TableEntry"/>
            </w:pPr>
          </w:p>
          <w:p w14:paraId="22C13D46" w14:textId="3D3BE88F" w:rsidR="000D13EF" w:rsidRPr="00276D24" w:rsidRDefault="000D13EF" w:rsidP="00D87F67">
            <w:pPr>
              <w:pStyle w:val="TableEntry"/>
            </w:pPr>
            <w:del w:id="1068" w:author="Jones, Emma" w:date="2019-04-29T23:22:00Z">
              <w:r w:rsidRPr="00276D24" w:rsidDel="00A07BAA">
                <w:delText>SNOMED CT Medication Codes (Example)</w:delText>
              </w:r>
            </w:del>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0D13EF" w:rsidRPr="00276D24" w:rsidRDefault="000D13EF" w:rsidP="00D87F67">
            <w:pPr>
              <w:pStyle w:val="TableEntry"/>
              <w:rPr>
                <w:bCs/>
              </w:rPr>
            </w:pPr>
          </w:p>
        </w:tc>
      </w:tr>
      <w:tr w:rsidR="000D13EF"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58B0FFF8" w:rsidR="000D13EF" w:rsidRPr="00276D24" w:rsidRDefault="000D13E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0D13EF" w:rsidRPr="00276D24" w:rsidRDefault="000D13EF" w:rsidP="00D87F67">
            <w:pPr>
              <w:pStyle w:val="TableEntry"/>
              <w:rPr>
                <w:bCs/>
              </w:rPr>
            </w:pPr>
          </w:p>
        </w:tc>
      </w:tr>
      <w:tr w:rsidR="000D13EF"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1958A5A9" w:rsidR="000D13EF" w:rsidRPr="00276D24" w:rsidRDefault="000D13E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0D13EF" w:rsidRPr="00276D24" w:rsidRDefault="000D13EF" w:rsidP="00D87F67">
            <w:pPr>
              <w:pStyle w:val="TableEntry"/>
              <w:rPr>
                <w:bCs/>
              </w:rPr>
            </w:pPr>
          </w:p>
        </w:tc>
      </w:tr>
      <w:tr w:rsidR="000D13EF"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8D812B1" w:rsidR="000D13EF" w:rsidRPr="00276D24" w:rsidRDefault="000D13E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0D13EF" w:rsidRPr="00276D24" w:rsidRDefault="000D13E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0D13EF" w:rsidRPr="00276D24" w:rsidRDefault="000D13EF" w:rsidP="00D87F67">
            <w:pPr>
              <w:pStyle w:val="TableEntry"/>
              <w:rPr>
                <w:bCs/>
              </w:rPr>
            </w:pPr>
          </w:p>
        </w:tc>
      </w:tr>
      <w:tr w:rsidR="000D13EF"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14520963" w:rsidR="000D13EF" w:rsidRPr="00276D24" w:rsidRDefault="000D13EF" w:rsidP="00D87F67">
            <w:pPr>
              <w:pStyle w:val="TableEntry"/>
            </w:pPr>
            <w:r w:rsidRPr="00276D24">
              <w:t>....</w:t>
            </w:r>
            <w:bookmarkStart w:id="1069" w:name="_GoBack"/>
            <w:bookmarkEnd w:id="1069"/>
            <w:r w:rsidRPr="00276D24">
              <w:t xml:space="preserve">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0D13EF" w:rsidRPr="00276D24" w:rsidRDefault="000D13E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0D13EF" w:rsidRPr="00276D24" w:rsidRDefault="000D13EF" w:rsidP="00D87F67">
            <w:pPr>
              <w:pStyle w:val="TableEntry"/>
              <w:rPr>
                <w:bCs/>
              </w:rPr>
            </w:pPr>
          </w:p>
        </w:tc>
      </w:tr>
      <w:tr w:rsidR="000D13EF"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0D13EF" w:rsidRPr="00276D24" w:rsidRDefault="000D13EF" w:rsidP="00D87F67">
            <w:pPr>
              <w:pStyle w:val="TableEntry"/>
            </w:pPr>
            <w:r w:rsidRPr="00276D24">
              <w:lastRenderedPageBreak/>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0D13EF" w:rsidRPr="00276D24" w:rsidRDefault="000D13E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0D13EF" w:rsidRPr="00276D24" w:rsidRDefault="000D13EF" w:rsidP="00D87F67">
            <w:pPr>
              <w:pStyle w:val="TableEntry"/>
              <w:rPr>
                <w:bCs/>
              </w:rPr>
            </w:pPr>
          </w:p>
        </w:tc>
      </w:tr>
      <w:tr w:rsidR="000D13EF"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0D13EF" w:rsidRPr="00276D24" w:rsidRDefault="000D13E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3A0361F" w14:textId="2DC34CE1" w:rsidR="000D13EF" w:rsidRPr="00276D24" w:rsidRDefault="000D13EF" w:rsidP="00D87F67">
            <w:pPr>
              <w:pStyle w:val="TableEntry"/>
            </w:pPr>
            <w:del w:id="1070" w:author="Jones, Emma" w:date="2019-04-29T23:22:00Z">
              <w:r w:rsidRPr="00276D24" w:rsidDel="00A07BAA">
                <w:delText xml:space="preserve">Annotation </w:delText>
              </w:r>
            </w:del>
            <w:r w:rsidRPr="00276D24">
              <w:t>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0D13EF" w:rsidRPr="00276D24" w:rsidRDefault="000D13E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76FB77F7" w:rsidR="00074201" w:rsidRPr="00276D24" w:rsidRDefault="00074201" w:rsidP="00E349F6">
      <w:pPr>
        <w:pStyle w:val="Heading3"/>
        <w:numPr>
          <w:ilvl w:val="0"/>
          <w:numId w:val="0"/>
        </w:numPr>
        <w:rPr>
          <w:noProof w:val="0"/>
        </w:rPr>
      </w:pPr>
      <w:bookmarkStart w:id="1071" w:name="_Toc524533577"/>
      <w:r w:rsidRPr="00276D24">
        <w:rPr>
          <w:noProof w:val="0"/>
        </w:rPr>
        <w:t xml:space="preserve">6.6.2 </w:t>
      </w:r>
      <w:proofErr w:type="spellStart"/>
      <w:ins w:id="1072" w:author="Jones, Emma" w:date="2019-04-12T11:24:00Z">
        <w:r w:rsidR="00CF12F8" w:rsidRPr="00F83443">
          <w:rPr>
            <w:noProof w:val="0"/>
            <w:bdr w:val="single" w:sz="4" w:space="0" w:color="auto"/>
            <w:rPrChange w:id="1073" w:author="Jones, Emma" w:date="2019-04-30T00:47:00Z">
              <w:rPr>
                <w:noProof w:val="0"/>
              </w:rPr>
            </w:rPrChange>
          </w:rPr>
          <w:t>dcp</w:t>
        </w:r>
      </w:ins>
      <w:r w:rsidRPr="00F83443">
        <w:rPr>
          <w:noProof w:val="0"/>
          <w:bdr w:val="single" w:sz="4" w:space="0" w:color="auto"/>
          <w:rPrChange w:id="1074" w:author="Jones, Emma" w:date="2019-04-30T00:47:00Z">
            <w:rPr>
              <w:noProof w:val="0"/>
            </w:rPr>
          </w:rPrChange>
        </w:rPr>
        <w:t>Subscription</w:t>
      </w:r>
      <w:bookmarkEnd w:id="1071"/>
      <w:proofErr w:type="spellEnd"/>
      <w:ins w:id="1075" w:author="Jones, Emma" w:date="2019-04-12T12:37:00Z">
        <w:r w:rsidR="00F30667" w:rsidRPr="00F83443">
          <w:rPr>
            <w:noProof w:val="0"/>
            <w:bdr w:val="single" w:sz="4" w:space="0" w:color="auto"/>
            <w:rPrChange w:id="1076" w:author="Jones, Emma" w:date="2019-04-30T00:47:00Z">
              <w:rPr>
                <w:noProof w:val="0"/>
              </w:rPr>
            </w:rPrChange>
          </w:rPr>
          <w:t xml:space="preserve"> (*update</w:t>
        </w:r>
      </w:ins>
      <w:ins w:id="1077" w:author="Jones, Emma" w:date="2019-04-29T23:26:00Z">
        <w:r w:rsidR="007074AF" w:rsidRPr="00F83443">
          <w:rPr>
            <w:noProof w:val="0"/>
            <w:bdr w:val="single" w:sz="4" w:space="0" w:color="auto"/>
            <w:rPrChange w:id="1078" w:author="Jones, Emma" w:date="2019-04-30T00:47:00Z">
              <w:rPr>
                <w:noProof w:val="0"/>
              </w:rPr>
            </w:rPrChange>
          </w:rPr>
          <w:t>d</w:t>
        </w:r>
      </w:ins>
      <w:ins w:id="1079" w:author="Jones, Emma" w:date="2019-04-12T12:37:00Z">
        <w:r w:rsidR="00F30667" w:rsidRPr="00F83443">
          <w:rPr>
            <w:noProof w:val="0"/>
            <w:bdr w:val="single" w:sz="4" w:space="0" w:color="auto"/>
            <w:rPrChange w:id="1080" w:author="Jones, Emma" w:date="2019-04-30T00:47:00Z">
              <w:rPr>
                <w:noProof w:val="0"/>
              </w:rPr>
            </w:rPrChange>
          </w:rPr>
          <w:t xml:space="preserve"> R4)</w:t>
        </w:r>
      </w:ins>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81" w:author="Jones, Emma" w:date="2019-04-12T12:36:00Z">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916"/>
        <w:gridCol w:w="960"/>
        <w:gridCol w:w="2572"/>
        <w:gridCol w:w="2790"/>
        <w:tblGridChange w:id="1082">
          <w:tblGrid>
            <w:gridCol w:w="1481"/>
            <w:gridCol w:w="916"/>
            <w:gridCol w:w="960"/>
            <w:gridCol w:w="2572"/>
            <w:gridCol w:w="2790"/>
          </w:tblGrid>
        </w:tblGridChange>
      </w:tblGrid>
      <w:tr w:rsidR="00F30667" w:rsidRPr="00276D24" w14:paraId="541AEA58" w14:textId="77777777" w:rsidTr="00F30667">
        <w:trPr>
          <w:cantSplit/>
          <w:trHeight w:val="300"/>
          <w:tblHeader/>
          <w:trPrChange w:id="1083" w:author="Jones, Emma" w:date="2019-04-12T12:36: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4"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4C66AC13" w14:textId="77777777" w:rsidR="00F30667" w:rsidRPr="00276D24" w:rsidRDefault="00F30667"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085" w:author="Jones, Emma" w:date="2019-04-12T12:36:00Z">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237EB47C" w14:textId="388151E4" w:rsidR="00F30667" w:rsidRPr="00276D24" w:rsidRDefault="00F30667"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19E424C7" w14:textId="5B7F1F73" w:rsidR="00F30667" w:rsidRPr="00276D24" w:rsidRDefault="00F30667" w:rsidP="00036B45">
            <w:pPr>
              <w:pStyle w:val="TableEntryHeader"/>
            </w:pPr>
            <w:del w:id="1087" w:author="Jones, Emma" w:date="2019-04-12T12:35:00Z">
              <w:r w:rsidRPr="00276D24" w:rsidDel="001542AB">
                <w:delText xml:space="preserve">Base </w:delText>
              </w:r>
            </w:del>
            <w:r w:rsidRPr="00276D24">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6063B1E5" w14:textId="0FC6BE0E" w:rsidR="00F30667" w:rsidRPr="00276D24" w:rsidRDefault="00F30667"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Change w:id="108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6BAC8298" w14:textId="77777777" w:rsidR="00F30667" w:rsidRPr="00276D24" w:rsidRDefault="00F30667" w:rsidP="00036B45">
            <w:pPr>
              <w:pStyle w:val="TableEntryHeader"/>
            </w:pPr>
            <w:r w:rsidRPr="00276D24">
              <w:t>Comments</w:t>
            </w:r>
          </w:p>
        </w:tc>
      </w:tr>
      <w:tr w:rsidR="00F30667" w:rsidRPr="00276D24" w14:paraId="5E67EE2C" w14:textId="77777777" w:rsidTr="00F30667">
        <w:trPr>
          <w:cantSplit/>
          <w:trHeight w:val="300"/>
          <w:trPrChange w:id="109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9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F30667" w:rsidRPr="00276D24" w:rsidRDefault="00F30667"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109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03CBA76" w14:textId="60A9FA6B"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9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F30667" w:rsidRPr="00276D24" w:rsidRDefault="00F30667" w:rsidP="00CF5713">
            <w:pPr>
              <w:pStyle w:val="TableEntry"/>
            </w:pPr>
            <w:r w:rsidRPr="00276D24">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9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F30667" w:rsidRPr="00276D24" w:rsidRDefault="00F30667"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9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F30667" w:rsidRPr="00276D24" w:rsidRDefault="00F30667" w:rsidP="00CF5713">
            <w:pPr>
              <w:pStyle w:val="TableEntry"/>
              <w:rPr>
                <w:bCs/>
              </w:rPr>
            </w:pPr>
            <w:r w:rsidRPr="00276D24">
              <w:rPr>
                <w:bCs/>
              </w:rPr>
              <w:t> </w:t>
            </w:r>
          </w:p>
        </w:tc>
      </w:tr>
      <w:tr w:rsidR="00F30667" w:rsidRPr="00276D24" w14:paraId="04451AB9" w14:textId="77777777" w:rsidTr="00F30667">
        <w:trPr>
          <w:cantSplit/>
          <w:trHeight w:val="300"/>
          <w:trPrChange w:id="109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9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F30667" w:rsidRPr="00276D24" w:rsidRDefault="00F30667"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Change w:id="109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AF06697" w14:textId="478C806B" w:rsidR="00F30667" w:rsidRPr="00276D24" w:rsidRDefault="00F30667"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9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0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11CCD2B" w:rsidR="00F30667" w:rsidRPr="00276D24" w:rsidRDefault="00F30667" w:rsidP="00CF5713">
            <w:pPr>
              <w:pStyle w:val="TableEntry"/>
              <w:rPr>
                <w:rStyle w:val="SubtleReference"/>
                <w:smallCaps w:val="0"/>
                <w:color w:val="auto"/>
                <w:u w:val="none"/>
              </w:rPr>
            </w:pPr>
            <w:r w:rsidRPr="00276D24">
              <w:t xml:space="preserve">requested | active </w:t>
            </w:r>
            <w:bookmarkStart w:id="1101" w:name="OLE_LINK10"/>
            <w:r w:rsidRPr="00276D24">
              <w:t>|</w:t>
            </w:r>
            <w:bookmarkEnd w:id="1101"/>
            <w:r w:rsidRPr="00276D24">
              <w:t xml:space="preserve"> error</w:t>
            </w:r>
            <w:bookmarkStart w:id="1102" w:name="OLE_LINK7"/>
            <w:r w:rsidRPr="00276D24">
              <w:t xml:space="preserve"> |</w:t>
            </w:r>
            <w:bookmarkEnd w:id="1102"/>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0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F30667" w:rsidRPr="00276D24" w:rsidRDefault="00F30667" w:rsidP="00CF5713">
            <w:pPr>
              <w:pStyle w:val="TableEntry"/>
              <w:rPr>
                <w:bCs/>
              </w:rPr>
            </w:pPr>
            <w:r w:rsidRPr="00276D24">
              <w:rPr>
                <w:bCs/>
              </w:rPr>
              <w:t> </w:t>
            </w:r>
          </w:p>
        </w:tc>
      </w:tr>
      <w:tr w:rsidR="00F30667" w:rsidRPr="00276D24" w14:paraId="6F13368E" w14:textId="77777777" w:rsidTr="00F30667">
        <w:trPr>
          <w:cantSplit/>
          <w:trHeight w:val="300"/>
          <w:trPrChange w:id="110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0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F30667" w:rsidRPr="00276D24" w:rsidRDefault="00F30667"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Change w:id="110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1A60659" w14:textId="1212CB64"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0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0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F30667" w:rsidRPr="00276D24" w:rsidRDefault="00F30667"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0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F30667" w:rsidRPr="00276D24" w:rsidRDefault="00F30667" w:rsidP="00CF5713">
            <w:pPr>
              <w:pStyle w:val="TableEntry"/>
              <w:rPr>
                <w:bCs/>
              </w:rPr>
            </w:pPr>
            <w:r w:rsidRPr="00276D24">
              <w:rPr>
                <w:bCs/>
              </w:rPr>
              <w:t> </w:t>
            </w:r>
          </w:p>
        </w:tc>
      </w:tr>
      <w:tr w:rsidR="00F30667" w:rsidRPr="00276D24" w14:paraId="044F6E32" w14:textId="77777777" w:rsidTr="00F30667">
        <w:trPr>
          <w:cantSplit/>
          <w:trHeight w:val="300"/>
          <w:trPrChange w:id="111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1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F30667" w:rsidRPr="00276D24" w:rsidRDefault="00F30667"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Change w:id="111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252DE2DC" w14:textId="39EC9279"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1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F30667" w:rsidRPr="00276D24" w:rsidRDefault="00F30667" w:rsidP="00CF5713">
            <w:pPr>
              <w:pStyle w:val="TableEntry"/>
            </w:pPr>
            <w:r w:rsidRPr="00276D24">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1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F30667" w:rsidRPr="00276D24" w:rsidRDefault="00F30667"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1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F30667" w:rsidRPr="00276D24" w:rsidRDefault="00F30667" w:rsidP="00CF5713">
            <w:pPr>
              <w:pStyle w:val="TableEntry"/>
              <w:rPr>
                <w:bCs/>
              </w:rPr>
            </w:pPr>
          </w:p>
        </w:tc>
      </w:tr>
      <w:tr w:rsidR="00F30667" w:rsidRPr="00276D24" w14:paraId="7F3F299C" w14:textId="77777777" w:rsidTr="00F30667">
        <w:trPr>
          <w:cantSplit/>
          <w:trHeight w:val="300"/>
          <w:trPrChange w:id="111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1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F30667" w:rsidRPr="00276D24" w:rsidRDefault="00F30667"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Change w:id="111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376AEE2" w14:textId="7559BBA5"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1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2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F30667" w:rsidRPr="00276D24" w:rsidRDefault="00F30667"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2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F30667" w:rsidRPr="00276D24" w:rsidRDefault="00F30667" w:rsidP="00CF5713">
            <w:pPr>
              <w:pStyle w:val="TableEntry"/>
              <w:rPr>
                <w:bCs/>
              </w:rPr>
            </w:pPr>
            <w:r w:rsidRPr="00276D24">
              <w:rPr>
                <w:bCs/>
              </w:rPr>
              <w:t> </w:t>
            </w:r>
          </w:p>
        </w:tc>
      </w:tr>
      <w:tr w:rsidR="00F30667" w:rsidRPr="00276D24" w14:paraId="772C1E63" w14:textId="77777777" w:rsidTr="00F30667">
        <w:trPr>
          <w:cantSplit/>
          <w:trHeight w:val="300"/>
          <w:trPrChange w:id="112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2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F30667" w:rsidRPr="00276D24" w:rsidRDefault="00F30667"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Change w:id="112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8EB83C2" w14:textId="066A52B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2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2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F30667" w:rsidRPr="00276D24" w:rsidRDefault="00F30667"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2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F30667" w:rsidRPr="00276D24" w:rsidRDefault="00F30667" w:rsidP="00CF5713">
            <w:pPr>
              <w:pStyle w:val="TableEntry"/>
              <w:rPr>
                <w:bCs/>
              </w:rPr>
            </w:pPr>
            <w:r w:rsidRPr="00276D24">
              <w:rPr>
                <w:bCs/>
              </w:rPr>
              <w:t> </w:t>
            </w:r>
          </w:p>
        </w:tc>
      </w:tr>
      <w:tr w:rsidR="00F30667" w:rsidRPr="00276D24" w14:paraId="3FC6E8AF" w14:textId="77777777" w:rsidTr="00F30667">
        <w:trPr>
          <w:cantSplit/>
          <w:trHeight w:val="300"/>
          <w:trPrChange w:id="1128"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29"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F30667" w:rsidRPr="00276D24" w:rsidRDefault="00F30667"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Change w:id="1130"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4B989EAA" w14:textId="14FCC767"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31"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F30667" w:rsidRPr="00276D24" w:rsidRDefault="00F30667" w:rsidP="00CF5713">
            <w:pPr>
              <w:pStyle w:val="TableEntry"/>
            </w:pPr>
            <w:r w:rsidRPr="00276D24">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3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F30667" w:rsidRPr="00276D24" w:rsidRDefault="00F30667"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3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F30667" w:rsidRPr="00276D24" w:rsidRDefault="00F30667" w:rsidP="00CF5713">
            <w:pPr>
              <w:pStyle w:val="TableEntry"/>
              <w:rPr>
                <w:bCs/>
              </w:rPr>
            </w:pPr>
            <w:r w:rsidRPr="00276D24">
              <w:rPr>
                <w:bCs/>
              </w:rPr>
              <w:t> </w:t>
            </w:r>
          </w:p>
        </w:tc>
      </w:tr>
      <w:tr w:rsidR="00F30667" w:rsidRPr="00276D24" w14:paraId="76D0858A" w14:textId="77777777" w:rsidTr="00F30667">
        <w:trPr>
          <w:cantSplit/>
          <w:trHeight w:val="300"/>
          <w:trPrChange w:id="113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3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F30667" w:rsidRPr="00276D24" w:rsidRDefault="00F30667"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Change w:id="113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1CD94E7" w14:textId="66307046"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3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3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F30667" w:rsidRPr="00276D24" w:rsidRDefault="00F30667"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3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F30667" w:rsidRPr="00276D24" w:rsidRDefault="00F30667" w:rsidP="00CF5713">
            <w:pPr>
              <w:pStyle w:val="TableEntry"/>
              <w:rPr>
                <w:bCs/>
              </w:rPr>
            </w:pPr>
            <w:r w:rsidRPr="00276D24">
              <w:rPr>
                <w:bCs/>
              </w:rPr>
              <w:t> </w:t>
            </w:r>
          </w:p>
        </w:tc>
      </w:tr>
      <w:tr w:rsidR="00F30667" w:rsidRPr="00276D24" w14:paraId="04C43525" w14:textId="77777777" w:rsidTr="00F30667">
        <w:trPr>
          <w:cantSplit/>
          <w:trHeight w:val="300"/>
          <w:trPrChange w:id="114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4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F30667" w:rsidRPr="00276D24" w:rsidRDefault="00F30667"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4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3104D293" w14:textId="36A4B59A"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4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4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F30667" w:rsidRPr="00276D24" w:rsidRDefault="00F30667"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4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F30667" w:rsidRPr="00276D24" w:rsidRDefault="00F30667" w:rsidP="00CF5713">
            <w:pPr>
              <w:pStyle w:val="TableEntry"/>
            </w:pPr>
            <w:r w:rsidRPr="00276D24">
              <w:t>This version of the profile constrains the channel type to rest-hook.</w:t>
            </w:r>
          </w:p>
        </w:tc>
      </w:tr>
      <w:tr w:rsidR="00F30667" w:rsidRPr="00276D24" w14:paraId="2833DD86" w14:textId="77777777" w:rsidTr="00F30667">
        <w:trPr>
          <w:cantSplit/>
          <w:trHeight w:val="300"/>
          <w:trPrChange w:id="114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4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F30667" w:rsidRPr="00276D24" w:rsidRDefault="00F30667"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4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E81D51E" w14:textId="44FE18A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4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5F6D8D3D" w:rsidR="00F30667" w:rsidRPr="00276D24" w:rsidRDefault="00F30667" w:rsidP="00CF5713">
            <w:pPr>
              <w:pStyle w:val="TableEntry"/>
            </w:pPr>
            <w:ins w:id="1150" w:author="Jones, Emma" w:date="2019-04-12T12:36:00Z">
              <w:r>
                <w:t>1</w:t>
              </w:r>
            </w:ins>
            <w:del w:id="1151"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5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F30667" w:rsidRPr="00276D24" w:rsidRDefault="00F30667"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5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F30667" w:rsidRPr="00276D24" w:rsidRDefault="00F30667" w:rsidP="00CF5713">
            <w:pPr>
              <w:pStyle w:val="TableEntry"/>
              <w:rPr>
                <w:bCs/>
              </w:rPr>
            </w:pPr>
            <w:r w:rsidRPr="00276D24">
              <w:rPr>
                <w:bCs/>
              </w:rPr>
              <w:t>This version of the profile constrains the channel type to rest-hook, the endpoint must be a valid URL for the Provide Care Plan [PCC-40] transaction.</w:t>
            </w:r>
          </w:p>
        </w:tc>
      </w:tr>
      <w:tr w:rsidR="00F30667" w:rsidRPr="00276D24" w14:paraId="7C4934FC" w14:textId="77777777" w:rsidTr="00F30667">
        <w:trPr>
          <w:cantSplit/>
          <w:trHeight w:val="300"/>
          <w:trPrChange w:id="115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5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F30667" w:rsidRPr="00276D24" w:rsidRDefault="00F30667"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5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C5E3D56" w14:textId="4DCD0DE8"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5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189E2582" w:rsidR="00F30667" w:rsidRPr="00276D24" w:rsidRDefault="00F30667" w:rsidP="00CF5713">
            <w:pPr>
              <w:pStyle w:val="TableEntry"/>
            </w:pPr>
            <w:ins w:id="1158" w:author="Jones, Emma" w:date="2019-04-12T12:36:00Z">
              <w:r>
                <w:t>1</w:t>
              </w:r>
            </w:ins>
            <w:del w:id="1159"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6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F30667" w:rsidRPr="00276D24" w:rsidRDefault="00F30667"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6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F30667" w:rsidRPr="00276D24" w:rsidRDefault="00F30667" w:rsidP="00CF5713">
            <w:pPr>
              <w:pStyle w:val="TableEntry"/>
              <w:rPr>
                <w:bCs/>
              </w:rPr>
            </w:pPr>
            <w:r w:rsidRPr="00276D24">
              <w:rPr>
                <w:bCs/>
              </w:rPr>
              <w:t>This version of the profile constrains the channel payload to a non-blank value - the CarePlan resource must be the payload.</w:t>
            </w:r>
          </w:p>
        </w:tc>
      </w:tr>
      <w:tr w:rsidR="00F30667" w:rsidRPr="00276D24" w14:paraId="364F728E" w14:textId="77777777" w:rsidTr="00F30667">
        <w:trPr>
          <w:cantSplit/>
          <w:trHeight w:val="300"/>
          <w:trPrChange w:id="116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6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F30667" w:rsidRPr="00276D24" w:rsidRDefault="00F30667"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6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912CE29" w14:textId="4E9A9D23"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6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6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F30667" w:rsidRPr="00276D24" w:rsidRDefault="00F30667"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6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F30667" w:rsidRPr="00276D24" w:rsidRDefault="00F30667" w:rsidP="00CF5713">
            <w:pPr>
              <w:pStyle w:val="TableEntry"/>
              <w:rPr>
                <w:bCs/>
              </w:rPr>
            </w:pPr>
            <w:r w:rsidRPr="00276D24">
              <w:rPr>
                <w:bCs/>
              </w:rPr>
              <w:t> </w:t>
            </w:r>
          </w:p>
        </w:tc>
      </w:tr>
      <w:tr w:rsidR="00F30667" w:rsidRPr="00276D24" w:rsidDel="007745C7" w14:paraId="0B324EC8" w14:textId="66D96CE1" w:rsidTr="00F30667">
        <w:trPr>
          <w:cantSplit/>
          <w:trHeight w:val="300"/>
          <w:del w:id="1168" w:author="Jones, Emma" w:date="2019-04-12T12:35:00Z"/>
          <w:trPrChange w:id="1169"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70"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FA83FA0" w:rsidR="00F30667" w:rsidRPr="00276D24" w:rsidDel="007745C7" w:rsidRDefault="00F30667" w:rsidP="00CF5713">
            <w:pPr>
              <w:pStyle w:val="TableEntry"/>
              <w:rPr>
                <w:del w:id="1171" w:author="Jones, Emma" w:date="2019-04-12T12:35:00Z"/>
              </w:rPr>
            </w:pPr>
            <w:del w:id="1172" w:author="Jones, Emma" w:date="2019-04-12T12:35:00Z">
              <w:r w:rsidRPr="00276D24" w:rsidDel="007745C7">
                <w:delText xml:space="preserve">  ...tag </w:delText>
              </w:r>
            </w:del>
          </w:p>
        </w:tc>
        <w:tc>
          <w:tcPr>
            <w:tcW w:w="916" w:type="dxa"/>
            <w:tcBorders>
              <w:top w:val="single" w:sz="4" w:space="0" w:color="auto"/>
              <w:left w:val="single" w:sz="4" w:space="0" w:color="auto"/>
              <w:bottom w:val="single" w:sz="4" w:space="0" w:color="auto"/>
              <w:right w:val="single" w:sz="4" w:space="0" w:color="auto"/>
            </w:tcBorders>
            <w:tcPrChange w:id="1173"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6FF46EA8" w14:textId="65E2010A" w:rsidR="00F30667" w:rsidRPr="00276D24" w:rsidDel="007745C7" w:rsidRDefault="00F30667" w:rsidP="00CF5713">
            <w:pPr>
              <w:pStyle w:val="TableEntry"/>
              <w:rPr>
                <w:del w:id="1174" w:author="Jones, Emma" w:date="2019-04-12T12:35:00Z"/>
              </w:rPr>
            </w:pPr>
            <w:del w:id="1175" w:author="Jones, Emma" w:date="2019-04-12T12:35:00Z">
              <w:r w:rsidRPr="00276D24" w:rsidDel="007745C7">
                <w:rPr>
                  <w:bCs/>
                </w:rPr>
                <w:delText>Σ</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7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2A4EC11D" w:rsidR="00F30667" w:rsidRPr="00276D24" w:rsidDel="007745C7" w:rsidRDefault="00F30667" w:rsidP="00CF5713">
            <w:pPr>
              <w:pStyle w:val="TableEntry"/>
              <w:rPr>
                <w:del w:id="1177" w:author="Jones, Emma" w:date="2019-04-12T12:35:00Z"/>
              </w:rPr>
            </w:pPr>
            <w:del w:id="1178" w:author="Jones, Emma" w:date="2019-04-12T12:35:00Z">
              <w:r w:rsidRPr="00276D24" w:rsidDel="007745C7">
                <w:delText>0..*</w:delText>
              </w:r>
            </w:del>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79"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56AEE35A" w:rsidR="00F30667" w:rsidRPr="00276D24" w:rsidDel="007745C7" w:rsidRDefault="00F30667" w:rsidP="00CF5713">
            <w:pPr>
              <w:pStyle w:val="TableEntry"/>
              <w:rPr>
                <w:del w:id="1180" w:author="Jones, Emma" w:date="2019-04-12T12:35:00Z"/>
              </w:rPr>
            </w:pPr>
            <w:del w:id="1181" w:author="Jones, Emma" w:date="2019-04-12T12:35:00Z">
              <w:r w:rsidRPr="00276D24" w:rsidDel="007745C7">
                <w:delText>A tag to add to matching resources</w:delText>
              </w:r>
            </w:del>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82"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0E54D0C2" w:rsidR="00F30667" w:rsidRPr="00276D24" w:rsidDel="007745C7" w:rsidRDefault="00F30667" w:rsidP="00CF5713">
            <w:pPr>
              <w:pStyle w:val="TableEntry"/>
              <w:rPr>
                <w:del w:id="1183" w:author="Jones, Emma" w:date="2019-04-12T12:35:00Z"/>
                <w:bCs/>
              </w:rPr>
            </w:pPr>
            <w:del w:id="1184" w:author="Jones, Emma" w:date="2019-04-12T12:35:00Z">
              <w:r w:rsidRPr="00276D24" w:rsidDel="007745C7">
                <w:rPr>
                  <w:bCs/>
                </w:rPr>
                <w:delText> </w:delText>
              </w:r>
            </w:del>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4A6A1AD4" w:rsidR="00076401" w:rsidRPr="00276D24" w:rsidRDefault="00076401" w:rsidP="00D251BA">
      <w:pPr>
        <w:pStyle w:val="Heading3"/>
        <w:rPr>
          <w:noProof w:val="0"/>
        </w:rPr>
      </w:pPr>
      <w:bookmarkStart w:id="1185" w:name="_Toc524533578"/>
      <w:r w:rsidRPr="00276D24">
        <w:rPr>
          <w:noProof w:val="0"/>
        </w:rPr>
        <w:t>6.6.3</w:t>
      </w:r>
      <w:r w:rsidR="007D191C" w:rsidRPr="00276D24">
        <w:rPr>
          <w:noProof w:val="0"/>
        </w:rPr>
        <w:t xml:space="preserve"> </w:t>
      </w:r>
      <w:r w:rsidRPr="00276D24">
        <w:rPr>
          <w:noProof w:val="0"/>
        </w:rPr>
        <w:t>PlanDefinition</w:t>
      </w:r>
      <w:bookmarkEnd w:id="1185"/>
      <w:ins w:id="1186" w:author="Jones, Emma" w:date="2019-04-30T00:47:00Z">
        <w:r w:rsidR="00F83443">
          <w:rPr>
            <w:noProof w:val="0"/>
          </w:rPr>
          <w:t xml:space="preserve"> </w:t>
        </w:r>
        <w:r w:rsidR="00F83443" w:rsidRPr="00050DF1">
          <w:rPr>
            <w:noProof w:val="0"/>
            <w:bdr w:val="single" w:sz="4" w:space="0" w:color="auto"/>
          </w:rPr>
          <w:t>(*updated R4)</w:t>
        </w:r>
      </w:ins>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1436"/>
        <w:gridCol w:w="1361"/>
        <w:gridCol w:w="1670"/>
        <w:gridCol w:w="2660"/>
        <w:tblGridChange w:id="1187">
          <w:tblGrid>
            <w:gridCol w:w="2400"/>
            <w:gridCol w:w="49"/>
            <w:gridCol w:w="834"/>
            <w:gridCol w:w="49"/>
            <w:gridCol w:w="1387"/>
            <w:gridCol w:w="49"/>
            <w:gridCol w:w="1312"/>
            <w:gridCol w:w="49"/>
            <w:gridCol w:w="1423"/>
            <w:gridCol w:w="198"/>
            <w:gridCol w:w="49"/>
            <w:gridCol w:w="2413"/>
            <w:gridCol w:w="198"/>
            <w:gridCol w:w="49"/>
          </w:tblGrid>
        </w:tblGridChange>
      </w:tblGrid>
      <w:tr w:rsidR="00B02C6E" w:rsidRPr="00276D24" w14:paraId="7CDEB62D" w14:textId="77777777" w:rsidTr="00CF37F7">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83"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1BA9CDB7" w:rsidR="00036B45" w:rsidRPr="00276D24" w:rsidRDefault="0073313F" w:rsidP="00036B45">
            <w:pPr>
              <w:pStyle w:val="TableEntryHeader"/>
            </w:pPr>
            <w:ins w:id="1188" w:author="Jones, Emma" w:date="2019-04-29T23:32:00Z">
              <w:r w:rsidRPr="00DF2420">
                <w:t>Card.</w:t>
              </w:r>
            </w:ins>
            <w:del w:id="1189" w:author="Jones, Emma" w:date="2019-04-29T23:32:00Z">
              <w:r w:rsidR="00036B45" w:rsidRPr="00276D24" w:rsidDel="0073313F">
                <w:delText>Base Card.</w:delText>
              </w:r>
            </w:del>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670"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CF37F7">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83" w:type="dxa"/>
          </w:tcPr>
          <w:p w14:paraId="1D6CE50C" w14:textId="08B17881" w:rsidR="00B72B76" w:rsidRPr="0073313F" w:rsidRDefault="0073313F">
            <w:pPr>
              <w:pStyle w:val="TableEntry"/>
              <w:ind w:left="0"/>
              <w:pPrChange w:id="1190" w:author="Jones, Emma" w:date="2019-04-29T23:26:00Z">
                <w:pPr>
                  <w:pStyle w:val="TableEntry"/>
                </w:pPr>
              </w:pPrChange>
            </w:pPr>
            <w:ins w:id="1191" w:author="Jones, Emma" w:date="2019-04-29T23:27:00Z">
              <w:r>
                <w:t xml:space="preserve">  I</w:t>
              </w:r>
            </w:ins>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670"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92"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300"/>
          <w:trPrChange w:id="1193" w:author="Jones, Emma" w:date="2019-04-29T23:39:00Z">
            <w:trPr>
              <w:gridAfter w:val="0"/>
              <w:cantSplit/>
              <w:trHeight w:val="300"/>
            </w:trPr>
          </w:trPrChange>
        </w:trPr>
        <w:tc>
          <w:tcPr>
            <w:tcW w:w="0" w:type="auto"/>
            <w:noWrap/>
            <w:tcPrChange w:id="1194" w:author="Jones, Emma" w:date="2019-04-29T23:39:00Z">
              <w:tcPr>
                <w:tcW w:w="0" w:type="auto"/>
                <w:noWrap/>
              </w:tcPr>
            </w:tcPrChange>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83" w:type="dxa"/>
            <w:tcBorders>
              <w:bottom w:val="single" w:sz="4" w:space="0" w:color="auto"/>
            </w:tcBorders>
            <w:tcPrChange w:id="1195" w:author="Jones, Emma" w:date="2019-04-29T23:39:00Z">
              <w:tcPr>
                <w:tcW w:w="820" w:type="dxa"/>
                <w:gridSpan w:val="2"/>
              </w:tcPr>
            </w:tcPrChange>
          </w:tcPr>
          <w:p w14:paraId="2BD8EF77" w14:textId="3471CEBF" w:rsidR="00B72B76" w:rsidRPr="00276D24" w:rsidRDefault="00B72B76" w:rsidP="00DE2DA7">
            <w:pPr>
              <w:pStyle w:val="TableEntry"/>
            </w:pPr>
            <w:r w:rsidRPr="00276D24">
              <w:rPr>
                <w:bCs/>
              </w:rPr>
              <w:t>Σ</w:t>
            </w:r>
          </w:p>
        </w:tc>
        <w:tc>
          <w:tcPr>
            <w:tcW w:w="1436" w:type="dxa"/>
            <w:noWrap/>
            <w:tcPrChange w:id="1196" w:author="Jones, Emma" w:date="2019-04-29T23:39:00Z">
              <w:tcPr>
                <w:tcW w:w="1436" w:type="dxa"/>
                <w:gridSpan w:val="2"/>
                <w:noWrap/>
              </w:tcPr>
            </w:tcPrChange>
          </w:tcPr>
          <w:p w14:paraId="3C678212" w14:textId="12224729" w:rsidR="00B72B76" w:rsidRPr="00276D24" w:rsidRDefault="00AC2E1A" w:rsidP="00DE2DA7">
            <w:pPr>
              <w:pStyle w:val="TableEntry"/>
            </w:pPr>
            <w:del w:id="1197" w:author="Jones, Emma" w:date="2019-04-29T23:27:00Z">
              <w:r w:rsidRPr="00276D24" w:rsidDel="0073313F">
                <w:delText>0</w:delText>
              </w:r>
            </w:del>
            <w:ins w:id="1198" w:author="Jones, Emma" w:date="2019-04-29T23:27:00Z">
              <w:r w:rsidR="0073313F">
                <w:t>1</w:t>
              </w:r>
            </w:ins>
            <w:r w:rsidR="00B72B76" w:rsidRPr="00276D24">
              <w:t>..1</w:t>
            </w:r>
          </w:p>
        </w:tc>
        <w:tc>
          <w:tcPr>
            <w:tcW w:w="0" w:type="auto"/>
            <w:tcPrChange w:id="1199" w:author="Jones, Emma" w:date="2019-04-29T23:39:00Z">
              <w:tcPr>
                <w:tcW w:w="0" w:type="auto"/>
                <w:gridSpan w:val="2"/>
              </w:tcPr>
            </w:tcPrChange>
          </w:tcPr>
          <w:p w14:paraId="0F2A29B1" w14:textId="45D014EF" w:rsidR="00B72B76" w:rsidRPr="00276D24" w:rsidRDefault="00566C9D" w:rsidP="00DE2DA7">
            <w:pPr>
              <w:pStyle w:val="TableEntry"/>
            </w:pPr>
            <w:r w:rsidRPr="00276D24">
              <w:t>1..1</w:t>
            </w:r>
          </w:p>
        </w:tc>
        <w:tc>
          <w:tcPr>
            <w:tcW w:w="1670" w:type="dxa"/>
            <w:tcBorders>
              <w:bottom w:val="single" w:sz="4" w:space="0" w:color="auto"/>
            </w:tcBorders>
            <w:tcPrChange w:id="1200" w:author="Jones, Emma" w:date="2019-04-29T23:39:00Z">
              <w:tcPr>
                <w:tcW w:w="1353" w:type="dxa"/>
                <w:gridSpan w:val="2"/>
              </w:tcPr>
            </w:tcPrChange>
          </w:tcPr>
          <w:p w14:paraId="69F5BE35" w14:textId="2C54AB0C" w:rsidR="00B72B76" w:rsidRPr="00276D24" w:rsidRDefault="009321BB" w:rsidP="00DE2DA7">
            <w:pPr>
              <w:pStyle w:val="TableEntry"/>
            </w:pPr>
            <w:ins w:id="1201" w:author="Jones, Emma" w:date="2019-04-29T23:36:00Z">
              <w:r w:rsidRPr="009321BB">
                <w:t>Canonical identifier for this plan definition, represented as a URI (globally unique)</w:t>
              </w:r>
            </w:ins>
            <w:del w:id="1202" w:author="Jones, Emma" w:date="2019-04-29T23:36:00Z">
              <w:r w:rsidR="00B72B76" w:rsidRPr="009321BB" w:rsidDel="009321BB">
                <w:delText>Logical URI to reference this plan definition</w:delText>
              </w:r>
              <w:r w:rsidR="00B72B76" w:rsidRPr="00276D24" w:rsidDel="009321BB">
                <w:delText xml:space="preserve"> (globally unique)</w:delText>
              </w:r>
            </w:del>
          </w:p>
        </w:tc>
        <w:tc>
          <w:tcPr>
            <w:tcW w:w="2660" w:type="dxa"/>
            <w:noWrap/>
            <w:tcPrChange w:id="1203" w:author="Jones, Emma" w:date="2019-04-29T23:39:00Z">
              <w:tcPr>
                <w:tcW w:w="2660" w:type="dxa"/>
                <w:gridSpan w:val="3"/>
                <w:noWrap/>
              </w:tcPr>
            </w:tcPrChange>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04"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05" w:author="Jones, Emma" w:date="2019-04-29T23:39:00Z">
            <w:trPr>
              <w:gridAfter w:val="0"/>
              <w:cantSplit/>
              <w:trHeight w:val="600"/>
            </w:trPr>
          </w:trPrChange>
        </w:trPr>
        <w:tc>
          <w:tcPr>
            <w:tcW w:w="0" w:type="auto"/>
            <w:noWrap/>
            <w:hideMark/>
            <w:tcPrChange w:id="1206" w:author="Jones, Emma" w:date="2019-04-29T23:39:00Z">
              <w:tcPr>
                <w:tcW w:w="0" w:type="auto"/>
                <w:noWrap/>
                <w:hideMark/>
              </w:tcPr>
            </w:tcPrChange>
          </w:tcPr>
          <w:p w14:paraId="48A2FE36" w14:textId="77777777" w:rsidR="00B72B76" w:rsidRPr="00276D24" w:rsidRDefault="00B72B76" w:rsidP="00DE2DA7">
            <w:pPr>
              <w:pStyle w:val="TableEntry"/>
            </w:pPr>
            <w:r w:rsidRPr="00276D24">
              <w:t xml:space="preserve">...identifier </w:t>
            </w:r>
          </w:p>
        </w:tc>
        <w:tc>
          <w:tcPr>
            <w:tcW w:w="883" w:type="dxa"/>
            <w:tcBorders>
              <w:bottom w:val="nil"/>
            </w:tcBorders>
            <w:tcPrChange w:id="1207" w:author="Jones, Emma" w:date="2019-04-29T23:39:00Z">
              <w:tcPr>
                <w:tcW w:w="820" w:type="dxa"/>
                <w:gridSpan w:val="2"/>
              </w:tcPr>
            </w:tcPrChange>
          </w:tcPr>
          <w:p w14:paraId="2FFF3DC0" w14:textId="77777777" w:rsidR="00B72B76" w:rsidRPr="00276D24" w:rsidRDefault="00B72B76" w:rsidP="00DE2DA7">
            <w:pPr>
              <w:pStyle w:val="TableEntry"/>
              <w:rPr>
                <w:bCs/>
              </w:rPr>
            </w:pPr>
            <w:r w:rsidRPr="00276D24">
              <w:rPr>
                <w:bCs/>
              </w:rPr>
              <w:t>Σ</w:t>
            </w:r>
          </w:p>
        </w:tc>
        <w:tc>
          <w:tcPr>
            <w:tcW w:w="1436" w:type="dxa"/>
            <w:noWrap/>
            <w:hideMark/>
            <w:tcPrChange w:id="1208" w:author="Jones, Emma" w:date="2019-04-29T23:39:00Z">
              <w:tcPr>
                <w:tcW w:w="1436" w:type="dxa"/>
                <w:gridSpan w:val="2"/>
                <w:noWrap/>
                <w:hideMark/>
              </w:tcPr>
            </w:tcPrChange>
          </w:tcPr>
          <w:p w14:paraId="6DF0CA4F" w14:textId="754C9A4D" w:rsidR="00B72B76" w:rsidRPr="00276D24" w:rsidRDefault="0073313F" w:rsidP="00DE2DA7">
            <w:pPr>
              <w:pStyle w:val="TableEntry"/>
            </w:pPr>
            <w:ins w:id="1209" w:author="Jones, Emma" w:date="2019-04-29T23:27:00Z">
              <w:r>
                <w:rPr>
                  <w:bCs/>
                </w:rPr>
                <w:t>1</w:t>
              </w:r>
            </w:ins>
            <w:del w:id="1210" w:author="Jones, Emma" w:date="2019-04-29T23:27:00Z">
              <w:r w:rsidR="00AC2E1A" w:rsidRPr="00276D24" w:rsidDel="0073313F">
                <w:rPr>
                  <w:bCs/>
                </w:rPr>
                <w:delText>0</w:delText>
              </w:r>
            </w:del>
            <w:r w:rsidR="00B72B76" w:rsidRPr="00276D24">
              <w:t>..*</w:t>
            </w:r>
          </w:p>
        </w:tc>
        <w:tc>
          <w:tcPr>
            <w:tcW w:w="0" w:type="auto"/>
            <w:tcPrChange w:id="1211" w:author="Jones, Emma" w:date="2019-04-29T23:39:00Z">
              <w:tcPr>
                <w:tcW w:w="0" w:type="auto"/>
                <w:gridSpan w:val="2"/>
              </w:tcPr>
            </w:tcPrChange>
          </w:tcPr>
          <w:p w14:paraId="6CFFCA47" w14:textId="60651220" w:rsidR="00B72B76" w:rsidRPr="00276D24" w:rsidRDefault="00566C9D" w:rsidP="00DE2DA7">
            <w:pPr>
              <w:pStyle w:val="TableEntry"/>
            </w:pPr>
            <w:proofErr w:type="gramStart"/>
            <w:r w:rsidRPr="00276D24">
              <w:t>1..*</w:t>
            </w:r>
            <w:proofErr w:type="gramEnd"/>
          </w:p>
        </w:tc>
        <w:tc>
          <w:tcPr>
            <w:tcW w:w="1670" w:type="dxa"/>
            <w:hideMark/>
            <w:tcPrChange w:id="1212" w:author="Jones, Emma" w:date="2019-04-29T23:39:00Z">
              <w:tcPr>
                <w:tcW w:w="1353" w:type="dxa"/>
                <w:gridSpan w:val="3"/>
                <w:hideMark/>
              </w:tcPr>
            </w:tcPrChange>
          </w:tcPr>
          <w:p w14:paraId="498E378D" w14:textId="48DC02CA" w:rsidR="00B72B76" w:rsidRPr="00276D24" w:rsidRDefault="009321BB" w:rsidP="00DE2DA7">
            <w:pPr>
              <w:pStyle w:val="TableEntry"/>
            </w:pPr>
            <w:ins w:id="1213" w:author="Jones, Emma" w:date="2019-04-29T23:38:00Z">
              <w:r w:rsidRPr="009321BB">
                <w:t>Additional identifier for the plan definition</w:t>
              </w:r>
            </w:ins>
            <w:del w:id="1214" w:author="Jones, Emma" w:date="2019-04-29T23:38:00Z">
              <w:r w:rsidR="00B72B76" w:rsidRPr="00276D24" w:rsidDel="009321BB">
                <w:delText xml:space="preserve">External Ids for this </w:delText>
              </w:r>
              <w:r w:rsidR="00606C86" w:rsidRPr="00276D24" w:rsidDel="009321BB">
                <w:delText>PlanDefinition</w:delText>
              </w:r>
            </w:del>
          </w:p>
        </w:tc>
        <w:tc>
          <w:tcPr>
            <w:tcW w:w="2660" w:type="dxa"/>
            <w:hideMark/>
            <w:tcPrChange w:id="1215" w:author="Jones, Emma" w:date="2019-04-29T23:39:00Z">
              <w:tcPr>
                <w:tcW w:w="2660" w:type="dxa"/>
                <w:gridSpan w:val="3"/>
                <w:hideMark/>
              </w:tcPr>
            </w:tcPrChange>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16"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17" w:author="Jones, Emma" w:date="2019-04-29T23:39:00Z">
            <w:trPr>
              <w:gridAfter w:val="0"/>
              <w:cantSplit/>
              <w:trHeight w:val="600"/>
            </w:trPr>
          </w:trPrChange>
        </w:trPr>
        <w:tc>
          <w:tcPr>
            <w:tcW w:w="0" w:type="auto"/>
            <w:tcBorders>
              <w:bottom w:val="single" w:sz="4" w:space="0" w:color="auto"/>
            </w:tcBorders>
            <w:shd w:val="clear" w:color="auto" w:fill="auto"/>
            <w:noWrap/>
            <w:tcPrChange w:id="1218" w:author="Jones, Emma" w:date="2019-04-29T23:39:00Z">
              <w:tcPr>
                <w:tcW w:w="0" w:type="auto"/>
                <w:shd w:val="clear" w:color="auto" w:fill="auto"/>
                <w:noWrap/>
              </w:tcPr>
            </w:tcPrChange>
          </w:tcPr>
          <w:p w14:paraId="2B6ECADC" w14:textId="39E272C3" w:rsidR="00B72B76" w:rsidRPr="00276D24" w:rsidRDefault="00B72B76" w:rsidP="00DE2DA7">
            <w:pPr>
              <w:pStyle w:val="TableEntry"/>
            </w:pPr>
            <w:r w:rsidRPr="00276D24">
              <w:t>... version</w:t>
            </w:r>
          </w:p>
        </w:tc>
        <w:tc>
          <w:tcPr>
            <w:tcW w:w="883" w:type="dxa"/>
            <w:tcBorders>
              <w:top w:val="nil"/>
              <w:bottom w:val="single" w:sz="4" w:space="0" w:color="auto"/>
            </w:tcBorders>
            <w:tcPrChange w:id="1219" w:author="Jones, Emma" w:date="2019-04-29T23:39:00Z">
              <w:tcPr>
                <w:tcW w:w="820" w:type="dxa"/>
                <w:gridSpan w:val="2"/>
              </w:tcPr>
            </w:tcPrChange>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20" w:author="Jones, Emma" w:date="2019-04-29T23:39:00Z">
              <w:tcPr>
                <w:tcW w:w="1436" w:type="dxa"/>
                <w:gridSpan w:val="2"/>
                <w:shd w:val="clear" w:color="auto" w:fill="auto"/>
                <w:noWrap/>
              </w:tcPr>
            </w:tcPrChange>
          </w:tcPr>
          <w:p w14:paraId="627DB6D0" w14:textId="1B45B6B2" w:rsidR="00B72B76" w:rsidRPr="00276D24" w:rsidRDefault="0073313F" w:rsidP="00DE2DA7">
            <w:pPr>
              <w:pStyle w:val="TableEntry"/>
              <w:rPr>
                <w:bCs/>
              </w:rPr>
            </w:pPr>
            <w:ins w:id="1221" w:author="Jones, Emma" w:date="2019-04-29T23:27:00Z">
              <w:r>
                <w:rPr>
                  <w:bCs/>
                </w:rPr>
                <w:t>1</w:t>
              </w:r>
            </w:ins>
            <w:del w:id="1222" w:author="Jones, Emma" w:date="2019-04-29T23:27:00Z">
              <w:r w:rsidR="00AC2E1A" w:rsidRPr="00276D24" w:rsidDel="0073313F">
                <w:rPr>
                  <w:bCs/>
                </w:rPr>
                <w:delText>0</w:delText>
              </w:r>
            </w:del>
            <w:r w:rsidR="00B72B76" w:rsidRPr="00276D24">
              <w:rPr>
                <w:bCs/>
              </w:rPr>
              <w:t>..1</w:t>
            </w:r>
          </w:p>
        </w:tc>
        <w:tc>
          <w:tcPr>
            <w:tcW w:w="0" w:type="auto"/>
            <w:tcPrChange w:id="1223" w:author="Jones, Emma" w:date="2019-04-29T23:39:00Z">
              <w:tcPr>
                <w:tcW w:w="0" w:type="auto"/>
                <w:gridSpan w:val="2"/>
              </w:tcPr>
            </w:tcPrChange>
          </w:tcPr>
          <w:p w14:paraId="160D0F51" w14:textId="7ED9663C" w:rsidR="00B72B76" w:rsidRPr="00276D24" w:rsidRDefault="00566C9D" w:rsidP="00D251BA">
            <w:pPr>
              <w:pStyle w:val="TableEntry"/>
              <w:jc w:val="center"/>
            </w:pPr>
            <w:r w:rsidRPr="00276D24">
              <w:t>1..1</w:t>
            </w:r>
          </w:p>
        </w:tc>
        <w:tc>
          <w:tcPr>
            <w:tcW w:w="1670" w:type="dxa"/>
            <w:tcBorders>
              <w:bottom w:val="nil"/>
            </w:tcBorders>
            <w:tcPrChange w:id="1224" w:author="Jones, Emma" w:date="2019-04-29T23:39:00Z">
              <w:tcPr>
                <w:tcW w:w="1353" w:type="dxa"/>
                <w:gridSpan w:val="2"/>
              </w:tcPr>
            </w:tcPrChange>
          </w:tcPr>
          <w:p w14:paraId="0BDB3277" w14:textId="2BFFF955" w:rsidR="00B72B76" w:rsidRPr="00276D24" w:rsidRDefault="00B72B76" w:rsidP="00D251BA">
            <w:pPr>
              <w:pStyle w:val="TableEntry"/>
              <w:jc w:val="center"/>
            </w:pPr>
            <w:r w:rsidRPr="00276D24">
              <w:t>Business version of the plan definition</w:t>
            </w:r>
          </w:p>
        </w:tc>
        <w:tc>
          <w:tcPr>
            <w:tcW w:w="2660" w:type="dxa"/>
            <w:tcPrChange w:id="1225" w:author="Jones, Emma" w:date="2019-04-29T23:39:00Z">
              <w:tcPr>
                <w:tcW w:w="2660" w:type="dxa"/>
                <w:gridSpan w:val="3"/>
              </w:tcPr>
            </w:tcPrChange>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26"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27" w:author="Jones, Emma" w:date="2019-04-29T23:39:00Z">
            <w:trPr>
              <w:gridAfter w:val="0"/>
              <w:cantSplit/>
              <w:trHeight w:val="600"/>
            </w:trPr>
          </w:trPrChange>
        </w:trPr>
        <w:tc>
          <w:tcPr>
            <w:tcW w:w="0" w:type="auto"/>
            <w:tcBorders>
              <w:bottom w:val="nil"/>
            </w:tcBorders>
            <w:shd w:val="clear" w:color="auto" w:fill="auto"/>
            <w:noWrap/>
            <w:tcPrChange w:id="1228" w:author="Jones, Emma" w:date="2019-04-29T23:39:00Z">
              <w:tcPr>
                <w:tcW w:w="0" w:type="auto"/>
                <w:shd w:val="clear" w:color="auto" w:fill="auto"/>
                <w:noWrap/>
              </w:tcPr>
            </w:tcPrChange>
          </w:tcPr>
          <w:p w14:paraId="5DED5D84" w14:textId="7A0D8F84" w:rsidR="00B72B76" w:rsidRPr="00276D24" w:rsidRDefault="00B72B76" w:rsidP="00DE2DA7">
            <w:pPr>
              <w:pStyle w:val="TableEntry"/>
            </w:pPr>
            <w:r w:rsidRPr="00276D24">
              <w:t>... name</w:t>
            </w:r>
          </w:p>
        </w:tc>
        <w:tc>
          <w:tcPr>
            <w:tcW w:w="883" w:type="dxa"/>
            <w:tcBorders>
              <w:bottom w:val="nil"/>
            </w:tcBorders>
            <w:tcPrChange w:id="1229" w:author="Jones, Emma" w:date="2019-04-29T23:39:00Z">
              <w:tcPr>
                <w:tcW w:w="820" w:type="dxa"/>
                <w:gridSpan w:val="2"/>
              </w:tcPr>
            </w:tcPrChange>
          </w:tcPr>
          <w:p w14:paraId="76297FC5" w14:textId="33ACFA90" w:rsidR="00B72B76" w:rsidRPr="00276D24" w:rsidRDefault="008321CF" w:rsidP="00DE2DA7">
            <w:pPr>
              <w:pStyle w:val="TableEntry"/>
              <w:rPr>
                <w:bCs/>
              </w:rPr>
            </w:pPr>
            <w:ins w:id="1230" w:author="Jones, Emma" w:date="2019-04-29T23:39:00Z">
              <w:r w:rsidRPr="008321CF">
                <w:rPr>
                  <w:bCs/>
                </w:rPr>
                <w:t>ΣI</w:t>
              </w:r>
            </w:ins>
            <w:del w:id="1231" w:author="Jones, Emma" w:date="2019-04-29T23:39:00Z">
              <w:r w:rsidR="00B72B76" w:rsidRPr="00276D24" w:rsidDel="008321CF">
                <w:rPr>
                  <w:bCs/>
                </w:rPr>
                <w:delText>Σ</w:delText>
              </w:r>
            </w:del>
          </w:p>
        </w:tc>
        <w:tc>
          <w:tcPr>
            <w:tcW w:w="1436" w:type="dxa"/>
            <w:shd w:val="clear" w:color="auto" w:fill="auto"/>
            <w:noWrap/>
            <w:tcPrChange w:id="1232" w:author="Jones, Emma" w:date="2019-04-29T23:39:00Z">
              <w:tcPr>
                <w:tcW w:w="1436" w:type="dxa"/>
                <w:gridSpan w:val="2"/>
                <w:shd w:val="clear" w:color="auto" w:fill="auto"/>
                <w:noWrap/>
              </w:tcPr>
            </w:tcPrChange>
          </w:tcPr>
          <w:p w14:paraId="31179B35" w14:textId="56355D0B" w:rsidR="00B72B76" w:rsidRPr="00276D24" w:rsidRDefault="0073313F" w:rsidP="00DE2DA7">
            <w:pPr>
              <w:pStyle w:val="TableEntry"/>
              <w:rPr>
                <w:bCs/>
              </w:rPr>
            </w:pPr>
            <w:ins w:id="1233" w:author="Jones, Emma" w:date="2019-04-29T23:27:00Z">
              <w:r>
                <w:rPr>
                  <w:bCs/>
                </w:rPr>
                <w:t>1</w:t>
              </w:r>
            </w:ins>
            <w:del w:id="1234" w:author="Jones, Emma" w:date="2019-04-29T23:27:00Z">
              <w:r w:rsidR="00AC2E1A" w:rsidRPr="00276D24" w:rsidDel="0073313F">
                <w:rPr>
                  <w:bCs/>
                </w:rPr>
                <w:delText>0</w:delText>
              </w:r>
            </w:del>
            <w:r w:rsidR="00B72B76" w:rsidRPr="00276D24">
              <w:rPr>
                <w:bCs/>
              </w:rPr>
              <w:t>..1</w:t>
            </w:r>
          </w:p>
        </w:tc>
        <w:tc>
          <w:tcPr>
            <w:tcW w:w="0" w:type="auto"/>
            <w:tcPrChange w:id="1235" w:author="Jones, Emma" w:date="2019-04-29T23:39:00Z">
              <w:tcPr>
                <w:tcW w:w="0" w:type="auto"/>
                <w:gridSpan w:val="2"/>
              </w:tcPr>
            </w:tcPrChange>
          </w:tcPr>
          <w:p w14:paraId="4B357318" w14:textId="084DB6F2" w:rsidR="00B72B76" w:rsidRPr="00276D24" w:rsidRDefault="00566C9D" w:rsidP="00DE2DA7">
            <w:pPr>
              <w:pStyle w:val="TableEntry"/>
            </w:pPr>
            <w:r w:rsidRPr="00276D24">
              <w:t>1..1</w:t>
            </w:r>
          </w:p>
        </w:tc>
        <w:tc>
          <w:tcPr>
            <w:tcW w:w="1670" w:type="dxa"/>
            <w:tcBorders>
              <w:top w:val="nil"/>
            </w:tcBorders>
            <w:tcPrChange w:id="1236" w:author="Jones, Emma" w:date="2019-04-29T23:39:00Z">
              <w:tcPr>
                <w:tcW w:w="1353" w:type="dxa"/>
                <w:gridSpan w:val="2"/>
              </w:tcPr>
            </w:tcPrChange>
          </w:tcPr>
          <w:p w14:paraId="71AA16CB" w14:textId="0E115D50" w:rsidR="00B72B76" w:rsidRPr="00276D24" w:rsidRDefault="00B72B76" w:rsidP="00DE2DA7">
            <w:pPr>
              <w:pStyle w:val="TableEntry"/>
            </w:pPr>
            <w:r w:rsidRPr="00276D24">
              <w:t>Name for this plan definition (computer friendly)</w:t>
            </w:r>
          </w:p>
        </w:tc>
        <w:tc>
          <w:tcPr>
            <w:tcW w:w="2660" w:type="dxa"/>
            <w:tcPrChange w:id="1237" w:author="Jones, Emma" w:date="2019-04-29T23:39:00Z">
              <w:tcPr>
                <w:tcW w:w="2660" w:type="dxa"/>
                <w:gridSpan w:val="3"/>
              </w:tcPr>
            </w:tcPrChange>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38"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39" w:author="Jones, Emma" w:date="2019-04-29T23:40:00Z">
            <w:trPr>
              <w:gridAfter w:val="0"/>
              <w:cantSplit/>
              <w:trHeight w:val="600"/>
            </w:trPr>
          </w:trPrChange>
        </w:trPr>
        <w:tc>
          <w:tcPr>
            <w:tcW w:w="0" w:type="auto"/>
            <w:tcBorders>
              <w:top w:val="nil"/>
            </w:tcBorders>
            <w:shd w:val="clear" w:color="auto" w:fill="auto"/>
            <w:noWrap/>
            <w:tcPrChange w:id="1240" w:author="Jones, Emma" w:date="2019-04-29T23:40:00Z">
              <w:tcPr>
                <w:tcW w:w="0" w:type="auto"/>
                <w:shd w:val="clear" w:color="auto" w:fill="auto"/>
                <w:noWrap/>
              </w:tcPr>
            </w:tcPrChange>
          </w:tcPr>
          <w:p w14:paraId="039274E4" w14:textId="36101327" w:rsidR="00B72B76" w:rsidRPr="00276D24" w:rsidRDefault="00B72B76" w:rsidP="00DE2DA7">
            <w:pPr>
              <w:pStyle w:val="TableEntry"/>
            </w:pPr>
            <w:del w:id="1241" w:author="Jones, Emma" w:date="2019-04-29T23:40:00Z">
              <w:r w:rsidRPr="00276D24" w:rsidDel="008321CF">
                <w:delText>...</w:delText>
              </w:r>
            </w:del>
            <w:ins w:id="1242" w:author="Jones, Emma" w:date="2019-04-29T23:40:00Z">
              <w:r w:rsidR="008321CF">
                <w:t>…</w:t>
              </w:r>
            </w:ins>
            <w:r w:rsidRPr="00276D24">
              <w:t xml:space="preserve"> title</w:t>
            </w:r>
          </w:p>
        </w:tc>
        <w:tc>
          <w:tcPr>
            <w:tcW w:w="883" w:type="dxa"/>
            <w:tcBorders>
              <w:top w:val="nil"/>
            </w:tcBorders>
            <w:tcPrChange w:id="1243" w:author="Jones, Emma" w:date="2019-04-29T23:40:00Z">
              <w:tcPr>
                <w:tcW w:w="820" w:type="dxa"/>
                <w:gridSpan w:val="2"/>
              </w:tcPr>
            </w:tcPrChange>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44" w:author="Jones, Emma" w:date="2019-04-29T23:40:00Z">
              <w:tcPr>
                <w:tcW w:w="1436" w:type="dxa"/>
                <w:gridSpan w:val="2"/>
                <w:shd w:val="clear" w:color="auto" w:fill="auto"/>
                <w:noWrap/>
              </w:tcPr>
            </w:tcPrChange>
          </w:tcPr>
          <w:p w14:paraId="6C54DDBE" w14:textId="778D5F38" w:rsidR="00B72B76" w:rsidRPr="00276D24" w:rsidRDefault="0073313F" w:rsidP="00DE2DA7">
            <w:pPr>
              <w:pStyle w:val="TableEntry"/>
              <w:rPr>
                <w:bCs/>
              </w:rPr>
            </w:pPr>
            <w:ins w:id="1245" w:author="Jones, Emma" w:date="2019-04-29T23:27:00Z">
              <w:r>
                <w:rPr>
                  <w:bCs/>
                </w:rPr>
                <w:t>1</w:t>
              </w:r>
            </w:ins>
            <w:del w:id="1246" w:author="Jones, Emma" w:date="2019-04-29T23:27:00Z">
              <w:r w:rsidR="00AC2E1A" w:rsidRPr="00276D24" w:rsidDel="0073313F">
                <w:rPr>
                  <w:bCs/>
                </w:rPr>
                <w:delText>0</w:delText>
              </w:r>
            </w:del>
            <w:r w:rsidR="00B72B76" w:rsidRPr="00276D24">
              <w:rPr>
                <w:bCs/>
              </w:rPr>
              <w:t>..1</w:t>
            </w:r>
          </w:p>
        </w:tc>
        <w:tc>
          <w:tcPr>
            <w:tcW w:w="0" w:type="auto"/>
            <w:tcPrChange w:id="1247" w:author="Jones, Emma" w:date="2019-04-29T23:40:00Z">
              <w:tcPr>
                <w:tcW w:w="0" w:type="auto"/>
                <w:gridSpan w:val="2"/>
              </w:tcPr>
            </w:tcPrChange>
          </w:tcPr>
          <w:p w14:paraId="31DA49A1" w14:textId="41DE3BB9" w:rsidR="00B72B76" w:rsidRPr="00276D24" w:rsidRDefault="00566C9D" w:rsidP="00DE2DA7">
            <w:pPr>
              <w:pStyle w:val="TableEntry"/>
            </w:pPr>
            <w:r w:rsidRPr="00276D24">
              <w:t>1..1</w:t>
            </w:r>
          </w:p>
        </w:tc>
        <w:tc>
          <w:tcPr>
            <w:tcW w:w="1670" w:type="dxa"/>
            <w:tcBorders>
              <w:bottom w:val="single" w:sz="4" w:space="0" w:color="auto"/>
            </w:tcBorders>
            <w:tcPrChange w:id="1248" w:author="Jones, Emma" w:date="2019-04-29T23:40:00Z">
              <w:tcPr>
                <w:tcW w:w="1353" w:type="dxa"/>
                <w:gridSpan w:val="3"/>
              </w:tcPr>
            </w:tcPrChange>
          </w:tcPr>
          <w:p w14:paraId="0ECBBC89" w14:textId="5C8D3FED" w:rsidR="00B72B76" w:rsidRPr="00276D24" w:rsidRDefault="00B72B76" w:rsidP="00DE2DA7">
            <w:pPr>
              <w:pStyle w:val="TableEntry"/>
            </w:pPr>
            <w:r w:rsidRPr="00276D24">
              <w:t>Name for this plan definition (human friendly)</w:t>
            </w:r>
          </w:p>
        </w:tc>
        <w:tc>
          <w:tcPr>
            <w:tcW w:w="2660" w:type="dxa"/>
            <w:tcPrChange w:id="1249" w:author="Jones, Emma" w:date="2019-04-29T23:40:00Z">
              <w:tcPr>
                <w:tcW w:w="2660" w:type="dxa"/>
                <w:gridSpan w:val="3"/>
              </w:tcPr>
            </w:tcPrChange>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8321CF" w:rsidRPr="00276D24" w14:paraId="22697A2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50"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251" w:author="Jones, Emma" w:date="2019-04-29T23:39:00Z"/>
          <w:trPrChange w:id="1252" w:author="Jones, Emma" w:date="2019-04-29T23:40:00Z">
            <w:trPr>
              <w:gridAfter w:val="0"/>
              <w:cantSplit/>
              <w:trHeight w:val="600"/>
            </w:trPr>
          </w:trPrChange>
        </w:trPr>
        <w:tc>
          <w:tcPr>
            <w:tcW w:w="0" w:type="auto"/>
            <w:tcBorders>
              <w:top w:val="nil"/>
            </w:tcBorders>
            <w:shd w:val="clear" w:color="auto" w:fill="auto"/>
            <w:noWrap/>
            <w:tcPrChange w:id="1253" w:author="Jones, Emma" w:date="2019-04-29T23:40:00Z">
              <w:tcPr>
                <w:tcW w:w="0" w:type="auto"/>
                <w:tcBorders>
                  <w:top w:val="nil"/>
                </w:tcBorders>
                <w:shd w:val="clear" w:color="auto" w:fill="auto"/>
                <w:noWrap/>
              </w:tcPr>
            </w:tcPrChange>
          </w:tcPr>
          <w:p w14:paraId="50D5622B" w14:textId="69C4887A" w:rsidR="008321CF" w:rsidRPr="00276D24" w:rsidRDefault="008321CF" w:rsidP="00DE2DA7">
            <w:pPr>
              <w:pStyle w:val="TableEntry"/>
              <w:rPr>
                <w:ins w:id="1254" w:author="Jones, Emma" w:date="2019-04-29T23:39:00Z"/>
              </w:rPr>
            </w:pPr>
            <w:ins w:id="1255" w:author="Jones, Emma" w:date="2019-04-29T23:40:00Z">
              <w:r>
                <w:t>…subtitle</w:t>
              </w:r>
            </w:ins>
          </w:p>
        </w:tc>
        <w:tc>
          <w:tcPr>
            <w:tcW w:w="883" w:type="dxa"/>
            <w:tcBorders>
              <w:top w:val="nil"/>
            </w:tcBorders>
            <w:tcPrChange w:id="1256" w:author="Jones, Emma" w:date="2019-04-29T23:40:00Z">
              <w:tcPr>
                <w:tcW w:w="820" w:type="dxa"/>
                <w:gridSpan w:val="2"/>
                <w:tcBorders>
                  <w:top w:val="nil"/>
                </w:tcBorders>
              </w:tcPr>
            </w:tcPrChange>
          </w:tcPr>
          <w:p w14:paraId="2523FCB1" w14:textId="77777777" w:rsidR="008321CF" w:rsidRPr="00276D24" w:rsidRDefault="008321CF" w:rsidP="00DE2DA7">
            <w:pPr>
              <w:pStyle w:val="TableEntry"/>
              <w:rPr>
                <w:ins w:id="1257" w:author="Jones, Emma" w:date="2019-04-29T23:39:00Z"/>
                <w:bCs/>
              </w:rPr>
            </w:pPr>
          </w:p>
        </w:tc>
        <w:tc>
          <w:tcPr>
            <w:tcW w:w="1436" w:type="dxa"/>
            <w:shd w:val="clear" w:color="auto" w:fill="auto"/>
            <w:noWrap/>
            <w:tcPrChange w:id="1258" w:author="Jones, Emma" w:date="2019-04-29T23:40:00Z">
              <w:tcPr>
                <w:tcW w:w="1436" w:type="dxa"/>
                <w:gridSpan w:val="2"/>
                <w:shd w:val="clear" w:color="auto" w:fill="auto"/>
                <w:noWrap/>
              </w:tcPr>
            </w:tcPrChange>
          </w:tcPr>
          <w:p w14:paraId="70A1C972" w14:textId="4AD04C9B" w:rsidR="008321CF" w:rsidRDefault="008321CF" w:rsidP="00DE2DA7">
            <w:pPr>
              <w:pStyle w:val="TableEntry"/>
              <w:rPr>
                <w:ins w:id="1259" w:author="Jones, Emma" w:date="2019-04-29T23:39:00Z"/>
                <w:bCs/>
              </w:rPr>
            </w:pPr>
            <w:ins w:id="1260" w:author="Jones, Emma" w:date="2019-04-29T23:40:00Z">
              <w:r>
                <w:rPr>
                  <w:bCs/>
                </w:rPr>
                <w:t>0..1</w:t>
              </w:r>
            </w:ins>
          </w:p>
        </w:tc>
        <w:tc>
          <w:tcPr>
            <w:tcW w:w="0" w:type="auto"/>
            <w:tcPrChange w:id="1261" w:author="Jones, Emma" w:date="2019-04-29T23:40:00Z">
              <w:tcPr>
                <w:tcW w:w="0" w:type="auto"/>
                <w:gridSpan w:val="2"/>
              </w:tcPr>
            </w:tcPrChange>
          </w:tcPr>
          <w:p w14:paraId="09BA0EA2" w14:textId="77777777" w:rsidR="008321CF" w:rsidRPr="00276D24" w:rsidRDefault="008321CF" w:rsidP="00DE2DA7">
            <w:pPr>
              <w:pStyle w:val="TableEntry"/>
              <w:rPr>
                <w:ins w:id="1262" w:author="Jones, Emma" w:date="2019-04-29T23:39:00Z"/>
              </w:rPr>
            </w:pPr>
          </w:p>
        </w:tc>
        <w:tc>
          <w:tcPr>
            <w:tcW w:w="1670" w:type="dxa"/>
            <w:tcBorders>
              <w:bottom w:val="single" w:sz="4" w:space="0" w:color="auto"/>
            </w:tcBorders>
            <w:tcPrChange w:id="1263" w:author="Jones, Emma" w:date="2019-04-29T23:40:00Z">
              <w:tcPr>
                <w:tcW w:w="1353" w:type="dxa"/>
                <w:gridSpan w:val="3"/>
              </w:tcPr>
            </w:tcPrChange>
          </w:tcPr>
          <w:p w14:paraId="41D005D6" w14:textId="18BB0A80" w:rsidR="008321CF" w:rsidRPr="00276D24" w:rsidRDefault="008321CF" w:rsidP="00DE2DA7">
            <w:pPr>
              <w:pStyle w:val="TableEntry"/>
              <w:rPr>
                <w:ins w:id="1264" w:author="Jones, Emma" w:date="2019-04-29T23:39:00Z"/>
              </w:rPr>
            </w:pPr>
            <w:proofErr w:type="spellStart"/>
            <w:ins w:id="1265" w:author="Jones, Emma" w:date="2019-04-29T23:41:00Z">
              <w:r>
                <w:t>sub</w:t>
              </w:r>
            </w:ins>
            <w:ins w:id="1266" w:author="Jones, Emma" w:date="2019-04-29T23:40:00Z">
              <w:r w:rsidRPr="008321CF">
                <w:t>bordinate</w:t>
              </w:r>
              <w:proofErr w:type="spellEnd"/>
              <w:r w:rsidRPr="008321CF">
                <w:t xml:space="preserve"> title of the plan definition</w:t>
              </w:r>
            </w:ins>
          </w:p>
        </w:tc>
        <w:tc>
          <w:tcPr>
            <w:tcW w:w="2660" w:type="dxa"/>
            <w:tcPrChange w:id="1267" w:author="Jones, Emma" w:date="2019-04-29T23:40:00Z">
              <w:tcPr>
                <w:tcW w:w="2660" w:type="dxa"/>
                <w:gridSpan w:val="3"/>
              </w:tcPr>
            </w:tcPrChange>
          </w:tcPr>
          <w:p w14:paraId="647CCA4B" w14:textId="77777777" w:rsidR="008321CF" w:rsidRPr="00276D24" w:rsidRDefault="008321CF" w:rsidP="00DE2DA7">
            <w:pPr>
              <w:pStyle w:val="TableEntry"/>
              <w:rPr>
                <w:ins w:id="1268" w:author="Jones, Emma" w:date="2019-04-29T23:39:00Z"/>
                <w:bCs/>
              </w:rPr>
            </w:pPr>
          </w:p>
        </w:tc>
      </w:tr>
      <w:tr w:rsidR="00B02C6E" w:rsidRPr="00276D24" w14:paraId="43BC0EE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69"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70" w:author="Jones, Emma" w:date="2019-04-29T23:40:00Z">
            <w:trPr>
              <w:gridAfter w:val="0"/>
              <w:cantSplit/>
              <w:trHeight w:val="600"/>
            </w:trPr>
          </w:trPrChange>
        </w:trPr>
        <w:tc>
          <w:tcPr>
            <w:tcW w:w="0" w:type="auto"/>
            <w:shd w:val="clear" w:color="auto" w:fill="auto"/>
            <w:noWrap/>
            <w:tcPrChange w:id="1271" w:author="Jones, Emma" w:date="2019-04-29T23:40:00Z">
              <w:tcPr>
                <w:tcW w:w="0" w:type="auto"/>
                <w:shd w:val="clear" w:color="auto" w:fill="auto"/>
                <w:noWrap/>
              </w:tcPr>
            </w:tcPrChange>
          </w:tcPr>
          <w:p w14:paraId="1151F137" w14:textId="4334BCB3" w:rsidR="00B72B76" w:rsidRPr="00276D24" w:rsidRDefault="00B72B76" w:rsidP="00DE2DA7">
            <w:pPr>
              <w:pStyle w:val="TableEntry"/>
            </w:pPr>
            <w:r w:rsidRPr="00276D24">
              <w:t>... type</w:t>
            </w:r>
          </w:p>
        </w:tc>
        <w:tc>
          <w:tcPr>
            <w:tcW w:w="883" w:type="dxa"/>
            <w:tcPrChange w:id="1272" w:author="Jones, Emma" w:date="2019-04-29T23:40:00Z">
              <w:tcPr>
                <w:tcW w:w="820" w:type="dxa"/>
                <w:gridSpan w:val="2"/>
              </w:tcPr>
            </w:tcPrChange>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73" w:author="Jones, Emma" w:date="2019-04-29T23:40:00Z">
              <w:tcPr>
                <w:tcW w:w="1436" w:type="dxa"/>
                <w:gridSpan w:val="2"/>
                <w:shd w:val="clear" w:color="auto" w:fill="auto"/>
                <w:noWrap/>
              </w:tcPr>
            </w:tcPrChange>
          </w:tcPr>
          <w:p w14:paraId="7852572D" w14:textId="50A2085F" w:rsidR="00B72B76" w:rsidRPr="00276D24" w:rsidRDefault="00B72B76" w:rsidP="00DE2DA7">
            <w:pPr>
              <w:pStyle w:val="TableEntry"/>
              <w:rPr>
                <w:bCs/>
              </w:rPr>
            </w:pPr>
            <w:r w:rsidRPr="00276D24">
              <w:rPr>
                <w:bCs/>
              </w:rPr>
              <w:t>0..1</w:t>
            </w:r>
          </w:p>
        </w:tc>
        <w:tc>
          <w:tcPr>
            <w:tcW w:w="0" w:type="auto"/>
            <w:tcPrChange w:id="1274" w:author="Jones, Emma" w:date="2019-04-29T23:40:00Z">
              <w:tcPr>
                <w:tcW w:w="0" w:type="auto"/>
                <w:gridSpan w:val="2"/>
              </w:tcPr>
            </w:tcPrChange>
          </w:tcPr>
          <w:p w14:paraId="371AB4A1" w14:textId="77777777" w:rsidR="00B72B76" w:rsidRPr="00276D24" w:rsidRDefault="00B72B76" w:rsidP="00DE2DA7">
            <w:pPr>
              <w:pStyle w:val="TableEntry"/>
            </w:pPr>
          </w:p>
        </w:tc>
        <w:tc>
          <w:tcPr>
            <w:tcW w:w="1670" w:type="dxa"/>
            <w:tcBorders>
              <w:top w:val="single" w:sz="4" w:space="0" w:color="auto"/>
            </w:tcBorders>
            <w:tcPrChange w:id="1275" w:author="Jones, Emma" w:date="2019-04-29T23:40:00Z">
              <w:tcPr>
                <w:tcW w:w="1353" w:type="dxa"/>
                <w:gridSpan w:val="3"/>
              </w:tcPr>
            </w:tcPrChange>
          </w:tcPr>
          <w:p w14:paraId="09E75715" w14:textId="6AC85F70" w:rsidR="00B72B76" w:rsidRPr="00276D24" w:rsidRDefault="008321CF" w:rsidP="00DE2DA7">
            <w:pPr>
              <w:pStyle w:val="TableEntry"/>
            </w:pPr>
            <w:ins w:id="1276" w:author="Jones, Emma" w:date="2019-04-29T23:41:00Z">
              <w:r w:rsidRPr="008321CF">
                <w:t xml:space="preserve">order-set | clinical-protocol | </w:t>
              </w:r>
              <w:proofErr w:type="spellStart"/>
              <w:r w:rsidRPr="008321CF">
                <w:t>eca</w:t>
              </w:r>
              <w:proofErr w:type="spellEnd"/>
              <w:r w:rsidRPr="008321CF">
                <w:t>-rule | workflow-definition</w:t>
              </w:r>
            </w:ins>
            <w:del w:id="1277" w:author="Jones, Emma" w:date="2019-04-29T23:41:00Z">
              <w:r w:rsidR="00B72B76" w:rsidRPr="00276D24" w:rsidDel="008321CF">
                <w:delText>order-set | protocol | eca-rule</w:delText>
              </w:r>
            </w:del>
          </w:p>
        </w:tc>
        <w:tc>
          <w:tcPr>
            <w:tcW w:w="2660" w:type="dxa"/>
            <w:tcPrChange w:id="1278" w:author="Jones, Emma" w:date="2019-04-29T23:40:00Z">
              <w:tcPr>
                <w:tcW w:w="2660" w:type="dxa"/>
                <w:gridSpan w:val="3"/>
              </w:tcPr>
            </w:tcPrChange>
          </w:tcPr>
          <w:p w14:paraId="0B046C51" w14:textId="64FAD714" w:rsidR="00B72B76" w:rsidRPr="00276D24" w:rsidRDefault="00B72B76" w:rsidP="00DE2DA7">
            <w:pPr>
              <w:pStyle w:val="TableEntry"/>
              <w:rPr>
                <w:bCs/>
              </w:rPr>
            </w:pPr>
          </w:p>
        </w:tc>
      </w:tr>
      <w:tr w:rsidR="00B02C6E" w:rsidRPr="00276D24" w14:paraId="0343C89F" w14:textId="77777777" w:rsidTr="00CF37F7">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83"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670"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79"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80" w:author="Jones, Emma" w:date="2019-04-29T23:44:00Z">
            <w:trPr>
              <w:gridAfter w:val="0"/>
              <w:cantSplit/>
              <w:trHeight w:val="600"/>
            </w:trPr>
          </w:trPrChange>
        </w:trPr>
        <w:tc>
          <w:tcPr>
            <w:tcW w:w="0" w:type="auto"/>
            <w:tcBorders>
              <w:bottom w:val="single" w:sz="4" w:space="0" w:color="auto"/>
            </w:tcBorders>
            <w:shd w:val="clear" w:color="auto" w:fill="auto"/>
            <w:noWrap/>
            <w:tcPrChange w:id="1281" w:author="Jones, Emma" w:date="2019-04-29T23:44:00Z">
              <w:tcPr>
                <w:tcW w:w="0" w:type="auto"/>
                <w:shd w:val="clear" w:color="auto" w:fill="auto"/>
                <w:noWrap/>
              </w:tcPr>
            </w:tcPrChange>
          </w:tcPr>
          <w:p w14:paraId="5A74366E" w14:textId="5A765DE5" w:rsidR="00B72B76" w:rsidRPr="00276D24" w:rsidRDefault="00B72B76" w:rsidP="00DE2DA7">
            <w:pPr>
              <w:pStyle w:val="TableEntry"/>
            </w:pPr>
            <w:r w:rsidRPr="00276D24">
              <w:t>... experimental</w:t>
            </w:r>
          </w:p>
        </w:tc>
        <w:tc>
          <w:tcPr>
            <w:tcW w:w="883" w:type="dxa"/>
            <w:tcPrChange w:id="1282" w:author="Jones, Emma" w:date="2019-04-29T23:44:00Z">
              <w:tcPr>
                <w:tcW w:w="820" w:type="dxa"/>
                <w:gridSpan w:val="2"/>
              </w:tcPr>
            </w:tcPrChange>
          </w:tcPr>
          <w:p w14:paraId="3758FC6B" w14:textId="21E72AF9" w:rsidR="00B72B76" w:rsidRPr="00276D24" w:rsidRDefault="00B72B76">
            <w:pPr>
              <w:pStyle w:val="TableEntry"/>
              <w:ind w:left="0"/>
              <w:rPr>
                <w:bCs/>
              </w:rPr>
              <w:pPrChange w:id="1283" w:author="Jones, Emma" w:date="2019-04-29T23:42:00Z">
                <w:pPr>
                  <w:pStyle w:val="TableEntry"/>
                </w:pPr>
              </w:pPrChange>
            </w:pPr>
            <w:del w:id="1284" w:author="Jones, Emma" w:date="2019-04-29T23:42:00Z">
              <w:r w:rsidRPr="00276D24" w:rsidDel="008321CF">
                <w:rPr>
                  <w:bCs/>
                </w:rPr>
                <w:delText>?!</w:delText>
              </w:r>
            </w:del>
            <w:r w:rsidRPr="00276D24">
              <w:rPr>
                <w:bCs/>
              </w:rPr>
              <w:t xml:space="preserve"> </w:t>
            </w:r>
            <w:r w:rsidRPr="008321CF">
              <w:rPr>
                <w:bCs/>
                <w:bdr w:val="single" w:sz="4" w:space="0" w:color="auto"/>
                <w:rPrChange w:id="1285" w:author="Jones, Emma" w:date="2019-04-29T23:42:00Z">
                  <w:rPr>
                    <w:bCs/>
                  </w:rPr>
                </w:rPrChange>
              </w:rPr>
              <w:t>Σ</w:t>
            </w:r>
          </w:p>
        </w:tc>
        <w:tc>
          <w:tcPr>
            <w:tcW w:w="1436" w:type="dxa"/>
            <w:shd w:val="clear" w:color="auto" w:fill="auto"/>
            <w:noWrap/>
            <w:tcPrChange w:id="1286" w:author="Jones, Emma" w:date="2019-04-29T23:44:00Z">
              <w:tcPr>
                <w:tcW w:w="1436" w:type="dxa"/>
                <w:gridSpan w:val="2"/>
                <w:shd w:val="clear" w:color="auto" w:fill="auto"/>
                <w:noWrap/>
              </w:tcPr>
            </w:tcPrChange>
          </w:tcPr>
          <w:p w14:paraId="6BD87946" w14:textId="3D9B6D71" w:rsidR="00B72B76" w:rsidRPr="00276D24" w:rsidRDefault="00B72B76" w:rsidP="00DE2DA7">
            <w:pPr>
              <w:pStyle w:val="TableEntry"/>
              <w:rPr>
                <w:bCs/>
              </w:rPr>
            </w:pPr>
            <w:r w:rsidRPr="00276D24">
              <w:rPr>
                <w:bCs/>
              </w:rPr>
              <w:t>0..1</w:t>
            </w:r>
          </w:p>
        </w:tc>
        <w:tc>
          <w:tcPr>
            <w:tcW w:w="0" w:type="auto"/>
            <w:tcPrChange w:id="1287" w:author="Jones, Emma" w:date="2019-04-29T23:44:00Z">
              <w:tcPr>
                <w:tcW w:w="0" w:type="auto"/>
                <w:gridSpan w:val="2"/>
              </w:tcPr>
            </w:tcPrChange>
          </w:tcPr>
          <w:p w14:paraId="20FD719A" w14:textId="77777777" w:rsidR="00B72B76" w:rsidRPr="00276D24" w:rsidRDefault="00B72B76" w:rsidP="00DE2DA7">
            <w:pPr>
              <w:pStyle w:val="TableEntry"/>
            </w:pPr>
          </w:p>
        </w:tc>
        <w:tc>
          <w:tcPr>
            <w:tcW w:w="1670" w:type="dxa"/>
            <w:tcPrChange w:id="1288" w:author="Jones, Emma" w:date="2019-04-29T23:44:00Z">
              <w:tcPr>
                <w:tcW w:w="1353" w:type="dxa"/>
                <w:gridSpan w:val="3"/>
              </w:tcPr>
            </w:tcPrChange>
          </w:tcPr>
          <w:p w14:paraId="6AB15B8D" w14:textId="2D90A457" w:rsidR="00B72B76" w:rsidRPr="00276D24" w:rsidRDefault="00B72B76" w:rsidP="00DE2DA7">
            <w:pPr>
              <w:pStyle w:val="TableEntry"/>
            </w:pPr>
            <w:r w:rsidRPr="00276D24">
              <w:t>For testing purposes, not real usage</w:t>
            </w:r>
          </w:p>
        </w:tc>
        <w:tc>
          <w:tcPr>
            <w:tcW w:w="2660" w:type="dxa"/>
            <w:tcPrChange w:id="1289" w:author="Jones, Emma" w:date="2019-04-29T23:44:00Z">
              <w:tcPr>
                <w:tcW w:w="2660" w:type="dxa"/>
                <w:gridSpan w:val="3"/>
              </w:tcPr>
            </w:tcPrChange>
          </w:tcPr>
          <w:p w14:paraId="31122A6F" w14:textId="77777777" w:rsidR="00B72B76" w:rsidRPr="00276D24" w:rsidRDefault="00B72B76" w:rsidP="00DE2DA7">
            <w:pPr>
              <w:pStyle w:val="TableEntry"/>
              <w:rPr>
                <w:bCs/>
              </w:rPr>
            </w:pPr>
          </w:p>
        </w:tc>
      </w:tr>
      <w:tr w:rsidR="00CE4126" w:rsidRPr="00276D24" w14:paraId="2C3C46A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90"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291" w:author="Jones, Emma" w:date="2019-04-29T23:43:00Z"/>
          <w:trPrChange w:id="1292" w:author="Jones, Emma" w:date="2019-04-29T23:44:00Z">
            <w:trPr>
              <w:gridAfter w:val="0"/>
              <w:cantSplit/>
              <w:trHeight w:val="600"/>
            </w:trPr>
          </w:trPrChange>
        </w:trPr>
        <w:tc>
          <w:tcPr>
            <w:tcW w:w="0" w:type="auto"/>
            <w:tcBorders>
              <w:bottom w:val="nil"/>
            </w:tcBorders>
            <w:shd w:val="clear" w:color="auto" w:fill="auto"/>
            <w:noWrap/>
            <w:tcPrChange w:id="1293" w:author="Jones, Emma" w:date="2019-04-29T23:44:00Z">
              <w:tcPr>
                <w:tcW w:w="0" w:type="auto"/>
                <w:shd w:val="clear" w:color="auto" w:fill="auto"/>
                <w:noWrap/>
              </w:tcPr>
            </w:tcPrChange>
          </w:tcPr>
          <w:p w14:paraId="3EBB8D25" w14:textId="72469D50" w:rsidR="00CE4126" w:rsidRPr="00276D24" w:rsidRDefault="00CE4126" w:rsidP="00DE2DA7">
            <w:pPr>
              <w:pStyle w:val="TableEntry"/>
              <w:rPr>
                <w:ins w:id="1294" w:author="Jones, Emma" w:date="2019-04-29T23:43:00Z"/>
              </w:rPr>
            </w:pPr>
            <w:ins w:id="1295" w:author="Jones, Emma" w:date="2019-04-29T23:44:00Z">
              <w:r>
                <w:lastRenderedPageBreak/>
                <w:t>… subject</w:t>
              </w:r>
            </w:ins>
          </w:p>
        </w:tc>
        <w:tc>
          <w:tcPr>
            <w:tcW w:w="883" w:type="dxa"/>
            <w:tcPrChange w:id="1296" w:author="Jones, Emma" w:date="2019-04-29T23:44:00Z">
              <w:tcPr>
                <w:tcW w:w="820" w:type="dxa"/>
                <w:gridSpan w:val="2"/>
              </w:tcPr>
            </w:tcPrChange>
          </w:tcPr>
          <w:p w14:paraId="3C229716" w14:textId="77777777" w:rsidR="00CE4126" w:rsidRPr="00276D24" w:rsidDel="008321CF" w:rsidRDefault="00CE4126" w:rsidP="008321CF">
            <w:pPr>
              <w:pStyle w:val="TableEntry"/>
              <w:ind w:left="0"/>
              <w:rPr>
                <w:ins w:id="1297" w:author="Jones, Emma" w:date="2019-04-29T23:43:00Z"/>
                <w:bCs/>
              </w:rPr>
            </w:pPr>
          </w:p>
        </w:tc>
        <w:tc>
          <w:tcPr>
            <w:tcW w:w="1436" w:type="dxa"/>
            <w:shd w:val="clear" w:color="auto" w:fill="auto"/>
            <w:noWrap/>
            <w:tcPrChange w:id="1298" w:author="Jones, Emma" w:date="2019-04-29T23:44:00Z">
              <w:tcPr>
                <w:tcW w:w="1436" w:type="dxa"/>
                <w:gridSpan w:val="2"/>
                <w:shd w:val="clear" w:color="auto" w:fill="auto"/>
                <w:noWrap/>
              </w:tcPr>
            </w:tcPrChange>
          </w:tcPr>
          <w:p w14:paraId="160B0E3F" w14:textId="5AA1827A" w:rsidR="00CE4126" w:rsidRPr="00276D24" w:rsidRDefault="00CE4126" w:rsidP="00DE2DA7">
            <w:pPr>
              <w:pStyle w:val="TableEntry"/>
              <w:rPr>
                <w:ins w:id="1299" w:author="Jones, Emma" w:date="2019-04-29T23:43:00Z"/>
                <w:bCs/>
              </w:rPr>
            </w:pPr>
            <w:ins w:id="1300" w:author="Jones, Emma" w:date="2019-04-29T23:44:00Z">
              <w:r>
                <w:rPr>
                  <w:bCs/>
                </w:rPr>
                <w:t>0..1</w:t>
              </w:r>
            </w:ins>
          </w:p>
        </w:tc>
        <w:tc>
          <w:tcPr>
            <w:tcW w:w="0" w:type="auto"/>
            <w:tcPrChange w:id="1301" w:author="Jones, Emma" w:date="2019-04-29T23:44:00Z">
              <w:tcPr>
                <w:tcW w:w="0" w:type="auto"/>
                <w:gridSpan w:val="2"/>
              </w:tcPr>
            </w:tcPrChange>
          </w:tcPr>
          <w:p w14:paraId="412E45E7" w14:textId="77777777" w:rsidR="00CE4126" w:rsidRPr="00276D24" w:rsidRDefault="00CE4126" w:rsidP="00DE2DA7">
            <w:pPr>
              <w:pStyle w:val="TableEntry"/>
              <w:rPr>
                <w:ins w:id="1302" w:author="Jones, Emma" w:date="2019-04-29T23:43:00Z"/>
              </w:rPr>
            </w:pPr>
          </w:p>
        </w:tc>
        <w:tc>
          <w:tcPr>
            <w:tcW w:w="1670" w:type="dxa"/>
            <w:tcPrChange w:id="1303" w:author="Jones, Emma" w:date="2019-04-29T23:44:00Z">
              <w:tcPr>
                <w:tcW w:w="1353" w:type="dxa"/>
                <w:gridSpan w:val="3"/>
              </w:tcPr>
            </w:tcPrChange>
          </w:tcPr>
          <w:p w14:paraId="273C7F8B" w14:textId="59C83ACA" w:rsidR="00CE4126" w:rsidRPr="00276D24" w:rsidRDefault="00CE4126" w:rsidP="00DE2DA7">
            <w:pPr>
              <w:pStyle w:val="TableEntry"/>
              <w:rPr>
                <w:ins w:id="1304" w:author="Jones, Emma" w:date="2019-04-29T23:43:00Z"/>
              </w:rPr>
            </w:pPr>
            <w:ins w:id="1305" w:author="Jones, Emma" w:date="2019-04-29T23:45:00Z">
              <w:r w:rsidRPr="00CE4126">
                <w:t>Type of individual the plan definition is focused on</w:t>
              </w:r>
            </w:ins>
          </w:p>
        </w:tc>
        <w:tc>
          <w:tcPr>
            <w:tcW w:w="2660" w:type="dxa"/>
            <w:tcPrChange w:id="1306" w:author="Jones, Emma" w:date="2019-04-29T23:44:00Z">
              <w:tcPr>
                <w:tcW w:w="2660" w:type="dxa"/>
                <w:gridSpan w:val="3"/>
              </w:tcPr>
            </w:tcPrChange>
          </w:tcPr>
          <w:p w14:paraId="56F5BC0E" w14:textId="77777777" w:rsidR="00CE4126" w:rsidRPr="00276D24" w:rsidRDefault="00CE4126" w:rsidP="00DE2DA7">
            <w:pPr>
              <w:pStyle w:val="TableEntry"/>
              <w:rPr>
                <w:ins w:id="1307" w:author="Jones, Emma" w:date="2019-04-29T23:43:00Z"/>
                <w:bCs/>
              </w:rPr>
            </w:pPr>
          </w:p>
        </w:tc>
      </w:tr>
      <w:tr w:rsidR="00CE4126" w:rsidRPr="00276D24" w14:paraId="63EB053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08"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09" w:author="Jones, Emma" w:date="2019-04-29T23:43:00Z"/>
          <w:trPrChange w:id="1310" w:author="Jones, Emma" w:date="2019-04-29T23:44:00Z">
            <w:trPr>
              <w:gridAfter w:val="0"/>
              <w:cantSplit/>
              <w:trHeight w:val="600"/>
            </w:trPr>
          </w:trPrChange>
        </w:trPr>
        <w:tc>
          <w:tcPr>
            <w:tcW w:w="0" w:type="auto"/>
            <w:tcBorders>
              <w:top w:val="nil"/>
            </w:tcBorders>
            <w:shd w:val="clear" w:color="auto" w:fill="auto"/>
            <w:noWrap/>
            <w:tcPrChange w:id="1311" w:author="Jones, Emma" w:date="2019-04-29T23:44:00Z">
              <w:tcPr>
                <w:tcW w:w="0" w:type="auto"/>
                <w:shd w:val="clear" w:color="auto" w:fill="auto"/>
                <w:noWrap/>
              </w:tcPr>
            </w:tcPrChange>
          </w:tcPr>
          <w:p w14:paraId="33DF9162" w14:textId="704739BB" w:rsidR="00CE4126" w:rsidRPr="00276D24" w:rsidRDefault="00CE4126" w:rsidP="00DE2DA7">
            <w:pPr>
              <w:pStyle w:val="TableEntry"/>
              <w:rPr>
                <w:ins w:id="1312" w:author="Jones, Emma" w:date="2019-04-29T23:43:00Z"/>
              </w:rPr>
            </w:pPr>
            <w:ins w:id="1313" w:author="Jones, Emma" w:date="2019-04-29T23:45:00Z">
              <w:r w:rsidRPr="00CE4126">
                <w:t xml:space="preserve">.... </w:t>
              </w:r>
              <w:proofErr w:type="spellStart"/>
              <w:r w:rsidRPr="00CE4126">
                <w:t>subjectCodeableConcept</w:t>
              </w:r>
              <w:proofErr w:type="spellEnd"/>
              <w:r w:rsidRPr="00CE4126">
                <w:tab/>
              </w:r>
            </w:ins>
          </w:p>
        </w:tc>
        <w:tc>
          <w:tcPr>
            <w:tcW w:w="883" w:type="dxa"/>
            <w:tcPrChange w:id="1314" w:author="Jones, Emma" w:date="2019-04-29T23:44:00Z">
              <w:tcPr>
                <w:tcW w:w="820" w:type="dxa"/>
                <w:gridSpan w:val="2"/>
              </w:tcPr>
            </w:tcPrChange>
          </w:tcPr>
          <w:p w14:paraId="22D91B52" w14:textId="77777777" w:rsidR="00CE4126" w:rsidRPr="00276D24" w:rsidDel="008321CF" w:rsidRDefault="00CE4126" w:rsidP="008321CF">
            <w:pPr>
              <w:pStyle w:val="TableEntry"/>
              <w:ind w:left="0"/>
              <w:rPr>
                <w:ins w:id="1315" w:author="Jones, Emma" w:date="2019-04-29T23:43:00Z"/>
                <w:bCs/>
              </w:rPr>
            </w:pPr>
          </w:p>
        </w:tc>
        <w:tc>
          <w:tcPr>
            <w:tcW w:w="1436" w:type="dxa"/>
            <w:shd w:val="clear" w:color="auto" w:fill="auto"/>
            <w:noWrap/>
            <w:tcPrChange w:id="1316" w:author="Jones, Emma" w:date="2019-04-29T23:44:00Z">
              <w:tcPr>
                <w:tcW w:w="1436" w:type="dxa"/>
                <w:gridSpan w:val="2"/>
                <w:shd w:val="clear" w:color="auto" w:fill="auto"/>
                <w:noWrap/>
              </w:tcPr>
            </w:tcPrChange>
          </w:tcPr>
          <w:p w14:paraId="7DF9CD89" w14:textId="77777777" w:rsidR="00CE4126" w:rsidRPr="00276D24" w:rsidRDefault="00CE4126" w:rsidP="00DE2DA7">
            <w:pPr>
              <w:pStyle w:val="TableEntry"/>
              <w:rPr>
                <w:ins w:id="1317" w:author="Jones, Emma" w:date="2019-04-29T23:43:00Z"/>
                <w:bCs/>
              </w:rPr>
            </w:pPr>
          </w:p>
        </w:tc>
        <w:tc>
          <w:tcPr>
            <w:tcW w:w="0" w:type="auto"/>
            <w:tcPrChange w:id="1318" w:author="Jones, Emma" w:date="2019-04-29T23:44:00Z">
              <w:tcPr>
                <w:tcW w:w="0" w:type="auto"/>
                <w:gridSpan w:val="2"/>
              </w:tcPr>
            </w:tcPrChange>
          </w:tcPr>
          <w:p w14:paraId="734EFC2C" w14:textId="77777777" w:rsidR="00CE4126" w:rsidRPr="00276D24" w:rsidRDefault="00CE4126" w:rsidP="00DE2DA7">
            <w:pPr>
              <w:pStyle w:val="TableEntry"/>
              <w:rPr>
                <w:ins w:id="1319" w:author="Jones, Emma" w:date="2019-04-29T23:43:00Z"/>
              </w:rPr>
            </w:pPr>
          </w:p>
        </w:tc>
        <w:tc>
          <w:tcPr>
            <w:tcW w:w="1670" w:type="dxa"/>
            <w:tcPrChange w:id="1320" w:author="Jones, Emma" w:date="2019-04-29T23:44:00Z">
              <w:tcPr>
                <w:tcW w:w="1353" w:type="dxa"/>
                <w:gridSpan w:val="3"/>
              </w:tcPr>
            </w:tcPrChange>
          </w:tcPr>
          <w:p w14:paraId="382D2A7B" w14:textId="77777777" w:rsidR="00CE4126" w:rsidRPr="00276D24" w:rsidRDefault="00CE4126" w:rsidP="00DE2DA7">
            <w:pPr>
              <w:pStyle w:val="TableEntry"/>
              <w:rPr>
                <w:ins w:id="1321" w:author="Jones, Emma" w:date="2019-04-29T23:43:00Z"/>
              </w:rPr>
            </w:pPr>
          </w:p>
        </w:tc>
        <w:tc>
          <w:tcPr>
            <w:tcW w:w="2660" w:type="dxa"/>
            <w:tcPrChange w:id="1322" w:author="Jones, Emma" w:date="2019-04-29T23:44:00Z">
              <w:tcPr>
                <w:tcW w:w="2660" w:type="dxa"/>
                <w:gridSpan w:val="3"/>
              </w:tcPr>
            </w:tcPrChange>
          </w:tcPr>
          <w:p w14:paraId="37C38C52" w14:textId="77777777" w:rsidR="00CE4126" w:rsidRPr="00276D24" w:rsidRDefault="00CE4126" w:rsidP="00DE2DA7">
            <w:pPr>
              <w:pStyle w:val="TableEntry"/>
              <w:rPr>
                <w:ins w:id="1323" w:author="Jones, Emma" w:date="2019-04-29T23:43:00Z"/>
                <w:bCs/>
              </w:rPr>
            </w:pPr>
          </w:p>
        </w:tc>
      </w:tr>
      <w:tr w:rsidR="00CE4126" w:rsidRPr="00276D24" w14:paraId="2E760D9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24"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25" w:author="Jones, Emma" w:date="2019-04-29T23:43:00Z"/>
          <w:trPrChange w:id="1326" w:author="Jones, Emma" w:date="2019-04-29T23:45:00Z">
            <w:trPr>
              <w:cantSplit/>
              <w:trHeight w:val="600"/>
            </w:trPr>
          </w:trPrChange>
        </w:trPr>
        <w:tc>
          <w:tcPr>
            <w:tcW w:w="0" w:type="auto"/>
            <w:tcBorders>
              <w:bottom w:val="single" w:sz="4" w:space="0" w:color="auto"/>
            </w:tcBorders>
            <w:shd w:val="clear" w:color="auto" w:fill="auto"/>
            <w:noWrap/>
            <w:tcPrChange w:id="1327" w:author="Jones, Emma" w:date="2019-04-29T23:45:00Z">
              <w:tcPr>
                <w:tcW w:w="0" w:type="auto"/>
                <w:gridSpan w:val="2"/>
                <w:shd w:val="clear" w:color="auto" w:fill="auto"/>
                <w:noWrap/>
              </w:tcPr>
            </w:tcPrChange>
          </w:tcPr>
          <w:p w14:paraId="1AB096A4" w14:textId="39BB3D96" w:rsidR="00CE4126" w:rsidRPr="00276D24" w:rsidRDefault="00CE4126" w:rsidP="00DE2DA7">
            <w:pPr>
              <w:pStyle w:val="TableEntry"/>
              <w:rPr>
                <w:ins w:id="1328" w:author="Jones, Emma" w:date="2019-04-29T23:43:00Z"/>
              </w:rPr>
            </w:pPr>
            <w:ins w:id="1329" w:author="Jones, Emma" w:date="2019-04-29T23:45:00Z">
              <w:r w:rsidRPr="00CE4126">
                <w:t xml:space="preserve">.... </w:t>
              </w:r>
              <w:proofErr w:type="spellStart"/>
              <w:r w:rsidRPr="00CE4126">
                <w:t>subjectReference</w:t>
              </w:r>
            </w:ins>
            <w:proofErr w:type="spellEnd"/>
          </w:p>
        </w:tc>
        <w:tc>
          <w:tcPr>
            <w:tcW w:w="883" w:type="dxa"/>
            <w:tcPrChange w:id="1330" w:author="Jones, Emma" w:date="2019-04-29T23:45:00Z">
              <w:tcPr>
                <w:tcW w:w="820" w:type="dxa"/>
                <w:gridSpan w:val="2"/>
              </w:tcPr>
            </w:tcPrChange>
          </w:tcPr>
          <w:p w14:paraId="038FCA14" w14:textId="77777777" w:rsidR="00CE4126" w:rsidRPr="00276D24" w:rsidDel="008321CF" w:rsidRDefault="00CE4126" w:rsidP="008321CF">
            <w:pPr>
              <w:pStyle w:val="TableEntry"/>
              <w:ind w:left="0"/>
              <w:rPr>
                <w:ins w:id="1331" w:author="Jones, Emma" w:date="2019-04-29T23:43:00Z"/>
                <w:bCs/>
              </w:rPr>
            </w:pPr>
          </w:p>
        </w:tc>
        <w:tc>
          <w:tcPr>
            <w:tcW w:w="1436" w:type="dxa"/>
            <w:shd w:val="clear" w:color="auto" w:fill="auto"/>
            <w:noWrap/>
            <w:tcPrChange w:id="1332" w:author="Jones, Emma" w:date="2019-04-29T23:45:00Z">
              <w:tcPr>
                <w:tcW w:w="1436" w:type="dxa"/>
                <w:gridSpan w:val="2"/>
                <w:shd w:val="clear" w:color="auto" w:fill="auto"/>
                <w:noWrap/>
              </w:tcPr>
            </w:tcPrChange>
          </w:tcPr>
          <w:p w14:paraId="3E481318" w14:textId="77777777" w:rsidR="00CE4126" w:rsidRPr="00276D24" w:rsidRDefault="00CE4126" w:rsidP="00DE2DA7">
            <w:pPr>
              <w:pStyle w:val="TableEntry"/>
              <w:rPr>
                <w:ins w:id="1333" w:author="Jones, Emma" w:date="2019-04-29T23:43:00Z"/>
                <w:bCs/>
              </w:rPr>
            </w:pPr>
          </w:p>
        </w:tc>
        <w:tc>
          <w:tcPr>
            <w:tcW w:w="0" w:type="auto"/>
            <w:tcPrChange w:id="1334" w:author="Jones, Emma" w:date="2019-04-29T23:45:00Z">
              <w:tcPr>
                <w:tcW w:w="0" w:type="auto"/>
                <w:gridSpan w:val="2"/>
              </w:tcPr>
            </w:tcPrChange>
          </w:tcPr>
          <w:p w14:paraId="6E11518A" w14:textId="77777777" w:rsidR="00CE4126" w:rsidRPr="00276D24" w:rsidRDefault="00CE4126" w:rsidP="00DE2DA7">
            <w:pPr>
              <w:pStyle w:val="TableEntry"/>
              <w:rPr>
                <w:ins w:id="1335" w:author="Jones, Emma" w:date="2019-04-29T23:43:00Z"/>
              </w:rPr>
            </w:pPr>
          </w:p>
        </w:tc>
        <w:tc>
          <w:tcPr>
            <w:tcW w:w="1670" w:type="dxa"/>
            <w:tcPrChange w:id="1336" w:author="Jones, Emma" w:date="2019-04-29T23:45:00Z">
              <w:tcPr>
                <w:tcW w:w="1353" w:type="dxa"/>
                <w:gridSpan w:val="3"/>
              </w:tcPr>
            </w:tcPrChange>
          </w:tcPr>
          <w:p w14:paraId="29720276" w14:textId="77777777" w:rsidR="00CE4126" w:rsidRPr="00276D24" w:rsidRDefault="00CE4126" w:rsidP="00DE2DA7">
            <w:pPr>
              <w:pStyle w:val="TableEntry"/>
              <w:rPr>
                <w:ins w:id="1337" w:author="Jones, Emma" w:date="2019-04-29T23:43:00Z"/>
              </w:rPr>
            </w:pPr>
          </w:p>
        </w:tc>
        <w:tc>
          <w:tcPr>
            <w:tcW w:w="2660" w:type="dxa"/>
            <w:tcPrChange w:id="1338" w:author="Jones, Emma" w:date="2019-04-29T23:45:00Z">
              <w:tcPr>
                <w:tcW w:w="2660" w:type="dxa"/>
                <w:gridSpan w:val="3"/>
              </w:tcPr>
            </w:tcPrChange>
          </w:tcPr>
          <w:p w14:paraId="15D52EEE" w14:textId="77777777" w:rsidR="00CE4126" w:rsidRPr="00276D24" w:rsidRDefault="00CE4126" w:rsidP="00DE2DA7">
            <w:pPr>
              <w:pStyle w:val="TableEntry"/>
              <w:rPr>
                <w:ins w:id="1339" w:author="Jones, Emma" w:date="2019-04-29T23:43:00Z"/>
                <w:bCs/>
              </w:rPr>
            </w:pPr>
          </w:p>
        </w:tc>
      </w:tr>
      <w:tr w:rsidR="00B02C6E" w:rsidRPr="00276D24" w14:paraId="2243094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40"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41" w:author="Jones, Emma" w:date="2019-04-29T23:45:00Z">
            <w:trPr>
              <w:cantSplit/>
              <w:trHeight w:val="600"/>
            </w:trPr>
          </w:trPrChange>
        </w:trPr>
        <w:tc>
          <w:tcPr>
            <w:tcW w:w="0" w:type="auto"/>
            <w:tcBorders>
              <w:bottom w:val="nil"/>
            </w:tcBorders>
            <w:noWrap/>
            <w:tcPrChange w:id="1342" w:author="Jones, Emma" w:date="2019-04-29T23:45:00Z">
              <w:tcPr>
                <w:tcW w:w="0" w:type="auto"/>
                <w:gridSpan w:val="2"/>
                <w:noWrap/>
              </w:tcPr>
            </w:tcPrChange>
          </w:tcPr>
          <w:p w14:paraId="172EF435" w14:textId="205E7096" w:rsidR="00B72B76" w:rsidRPr="00276D24" w:rsidRDefault="00B72B76" w:rsidP="00DE2DA7">
            <w:pPr>
              <w:pStyle w:val="TableEntry"/>
            </w:pPr>
            <w:r w:rsidRPr="00276D24">
              <w:t>... date</w:t>
            </w:r>
          </w:p>
        </w:tc>
        <w:tc>
          <w:tcPr>
            <w:tcW w:w="883" w:type="dxa"/>
            <w:tcPrChange w:id="1343" w:author="Jones, Emma" w:date="2019-04-29T23:45:00Z">
              <w:tcPr>
                <w:tcW w:w="820" w:type="dxa"/>
                <w:gridSpan w:val="2"/>
              </w:tcPr>
            </w:tcPrChange>
          </w:tcPr>
          <w:p w14:paraId="7F5B4581" w14:textId="77777777" w:rsidR="00B72B76" w:rsidRPr="00276D24" w:rsidRDefault="00B72B76" w:rsidP="00DE2DA7">
            <w:pPr>
              <w:pStyle w:val="TableEntry"/>
              <w:rPr>
                <w:bCs/>
              </w:rPr>
            </w:pPr>
            <w:r w:rsidRPr="00276D24">
              <w:rPr>
                <w:bCs/>
              </w:rPr>
              <w:t>Σ</w:t>
            </w:r>
          </w:p>
        </w:tc>
        <w:tc>
          <w:tcPr>
            <w:tcW w:w="1436" w:type="dxa"/>
            <w:noWrap/>
            <w:tcPrChange w:id="1344" w:author="Jones, Emma" w:date="2019-04-29T23:45:00Z">
              <w:tcPr>
                <w:tcW w:w="1436" w:type="dxa"/>
                <w:gridSpan w:val="2"/>
                <w:noWrap/>
              </w:tcPr>
            </w:tcPrChange>
          </w:tcPr>
          <w:p w14:paraId="6B86652A" w14:textId="0F73812F" w:rsidR="00B72B76" w:rsidRPr="00276D24" w:rsidRDefault="0073313F" w:rsidP="00DE2DA7">
            <w:pPr>
              <w:pStyle w:val="TableEntry"/>
              <w:rPr>
                <w:bCs/>
              </w:rPr>
            </w:pPr>
            <w:ins w:id="1345" w:author="Jones, Emma" w:date="2019-04-29T23:28:00Z">
              <w:r>
                <w:rPr>
                  <w:bCs/>
                </w:rPr>
                <w:t>1</w:t>
              </w:r>
            </w:ins>
            <w:del w:id="1346" w:author="Jones, Emma" w:date="2019-04-29T23:28:00Z">
              <w:r w:rsidR="00AC2E1A" w:rsidRPr="00276D24" w:rsidDel="0073313F">
                <w:rPr>
                  <w:bCs/>
                </w:rPr>
                <w:delText>0</w:delText>
              </w:r>
            </w:del>
            <w:r w:rsidR="00B72B76" w:rsidRPr="00276D24">
              <w:rPr>
                <w:bCs/>
              </w:rPr>
              <w:t>..1</w:t>
            </w:r>
          </w:p>
        </w:tc>
        <w:tc>
          <w:tcPr>
            <w:tcW w:w="0" w:type="auto"/>
            <w:tcPrChange w:id="1347" w:author="Jones, Emma" w:date="2019-04-29T23:45:00Z">
              <w:tcPr>
                <w:tcW w:w="0" w:type="auto"/>
                <w:gridSpan w:val="2"/>
              </w:tcPr>
            </w:tcPrChange>
          </w:tcPr>
          <w:p w14:paraId="1CA03BEA" w14:textId="7C32FB4C" w:rsidR="00B72B76" w:rsidRPr="00276D24" w:rsidRDefault="00566C9D" w:rsidP="00DE2DA7">
            <w:pPr>
              <w:pStyle w:val="TableEntry"/>
            </w:pPr>
            <w:r w:rsidRPr="00276D24">
              <w:t>1..1</w:t>
            </w:r>
          </w:p>
        </w:tc>
        <w:tc>
          <w:tcPr>
            <w:tcW w:w="1670" w:type="dxa"/>
            <w:tcPrChange w:id="1348" w:author="Jones, Emma" w:date="2019-04-29T23:45:00Z">
              <w:tcPr>
                <w:tcW w:w="1353" w:type="dxa"/>
                <w:gridSpan w:val="3"/>
              </w:tcPr>
            </w:tcPrChange>
          </w:tcPr>
          <w:p w14:paraId="1DE3ED7A" w14:textId="432D6A98" w:rsidR="00B72B76" w:rsidRPr="00276D24" w:rsidRDefault="00B72B76" w:rsidP="00DE2DA7">
            <w:pPr>
              <w:pStyle w:val="TableEntry"/>
            </w:pPr>
            <w:r w:rsidRPr="00276D24">
              <w:t xml:space="preserve">Date </w:t>
            </w:r>
            <w:del w:id="1349" w:author="Jones, Emma" w:date="2019-04-29T23:46:00Z">
              <w:r w:rsidRPr="00276D24" w:rsidDel="00CE4126">
                <w:delText xml:space="preserve">this was </w:delText>
              </w:r>
            </w:del>
            <w:r w:rsidRPr="00276D24">
              <w:t>last changed</w:t>
            </w:r>
          </w:p>
        </w:tc>
        <w:tc>
          <w:tcPr>
            <w:tcW w:w="2660" w:type="dxa"/>
            <w:tcPrChange w:id="1350" w:author="Jones, Emma" w:date="2019-04-29T23:45:00Z">
              <w:tcPr>
                <w:tcW w:w="2660" w:type="dxa"/>
                <w:gridSpan w:val="3"/>
              </w:tcPr>
            </w:tcPrChange>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51"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52" w:author="Jones, Emma" w:date="2019-04-29T23:45:00Z">
            <w:trPr>
              <w:cantSplit/>
              <w:trHeight w:val="600"/>
            </w:trPr>
          </w:trPrChange>
        </w:trPr>
        <w:tc>
          <w:tcPr>
            <w:tcW w:w="0" w:type="auto"/>
            <w:tcBorders>
              <w:top w:val="nil"/>
            </w:tcBorders>
            <w:shd w:val="clear" w:color="auto" w:fill="auto"/>
            <w:noWrap/>
            <w:tcPrChange w:id="1353" w:author="Jones, Emma" w:date="2019-04-29T23:45:00Z">
              <w:tcPr>
                <w:tcW w:w="0" w:type="auto"/>
                <w:gridSpan w:val="2"/>
                <w:shd w:val="clear" w:color="auto" w:fill="auto"/>
                <w:noWrap/>
              </w:tcPr>
            </w:tcPrChange>
          </w:tcPr>
          <w:p w14:paraId="00C71B3F" w14:textId="02732DB1" w:rsidR="00B72B76" w:rsidRPr="00276D24" w:rsidRDefault="00B72B76" w:rsidP="00DE2DA7">
            <w:pPr>
              <w:pStyle w:val="TableEntry"/>
            </w:pPr>
            <w:r w:rsidRPr="00276D24">
              <w:t>... publisher</w:t>
            </w:r>
          </w:p>
        </w:tc>
        <w:tc>
          <w:tcPr>
            <w:tcW w:w="883" w:type="dxa"/>
            <w:tcPrChange w:id="1354" w:author="Jones, Emma" w:date="2019-04-29T23:45:00Z">
              <w:tcPr>
                <w:tcW w:w="820" w:type="dxa"/>
                <w:gridSpan w:val="2"/>
              </w:tcPr>
            </w:tcPrChange>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Change w:id="1355" w:author="Jones, Emma" w:date="2019-04-29T23:45:00Z">
              <w:tcPr>
                <w:tcW w:w="1436" w:type="dxa"/>
                <w:gridSpan w:val="2"/>
                <w:shd w:val="clear" w:color="auto" w:fill="auto"/>
                <w:noWrap/>
              </w:tcPr>
            </w:tcPrChange>
          </w:tcPr>
          <w:p w14:paraId="7BC3E853" w14:textId="271BCCC7" w:rsidR="00B72B76" w:rsidRPr="00276D24" w:rsidRDefault="0073313F" w:rsidP="00DE2DA7">
            <w:pPr>
              <w:pStyle w:val="TableEntry"/>
              <w:rPr>
                <w:bCs/>
              </w:rPr>
            </w:pPr>
            <w:ins w:id="1356" w:author="Jones, Emma" w:date="2019-04-29T23:28:00Z">
              <w:r>
                <w:rPr>
                  <w:bCs/>
                </w:rPr>
                <w:t>1</w:t>
              </w:r>
            </w:ins>
            <w:del w:id="1357" w:author="Jones, Emma" w:date="2019-04-29T23:28:00Z">
              <w:r w:rsidR="00AC2E1A" w:rsidRPr="00276D24" w:rsidDel="0073313F">
                <w:rPr>
                  <w:bCs/>
                </w:rPr>
                <w:delText>0</w:delText>
              </w:r>
            </w:del>
            <w:r w:rsidR="00B72B76" w:rsidRPr="00276D24">
              <w:rPr>
                <w:bCs/>
              </w:rPr>
              <w:t>..1</w:t>
            </w:r>
          </w:p>
        </w:tc>
        <w:tc>
          <w:tcPr>
            <w:tcW w:w="0" w:type="auto"/>
            <w:tcPrChange w:id="1358" w:author="Jones, Emma" w:date="2019-04-29T23:45:00Z">
              <w:tcPr>
                <w:tcW w:w="0" w:type="auto"/>
                <w:gridSpan w:val="2"/>
              </w:tcPr>
            </w:tcPrChange>
          </w:tcPr>
          <w:p w14:paraId="5C9011FC" w14:textId="0C7667A1" w:rsidR="00B72B76" w:rsidRPr="00276D24" w:rsidRDefault="00566C9D" w:rsidP="00DE2DA7">
            <w:pPr>
              <w:pStyle w:val="TableEntry"/>
            </w:pPr>
            <w:r w:rsidRPr="00276D24">
              <w:t>1..1</w:t>
            </w:r>
          </w:p>
        </w:tc>
        <w:tc>
          <w:tcPr>
            <w:tcW w:w="1670" w:type="dxa"/>
            <w:tcPrChange w:id="1359" w:author="Jones, Emma" w:date="2019-04-29T23:45:00Z">
              <w:tcPr>
                <w:tcW w:w="1353" w:type="dxa"/>
                <w:gridSpan w:val="3"/>
              </w:tcPr>
            </w:tcPrChange>
          </w:tcPr>
          <w:p w14:paraId="25B4BF66" w14:textId="4A273103" w:rsidR="00B72B76" w:rsidRPr="00276D24" w:rsidRDefault="00B72B76" w:rsidP="00DE2DA7">
            <w:pPr>
              <w:pStyle w:val="TableEntry"/>
            </w:pPr>
            <w:r w:rsidRPr="00276D24">
              <w:t>Name of the publisher (organization or individual)</w:t>
            </w:r>
          </w:p>
        </w:tc>
        <w:tc>
          <w:tcPr>
            <w:tcW w:w="2660" w:type="dxa"/>
            <w:tcPrChange w:id="1360" w:author="Jones, Emma" w:date="2019-04-29T23:45:00Z">
              <w:tcPr>
                <w:tcW w:w="2660" w:type="dxa"/>
                <w:gridSpan w:val="3"/>
              </w:tcPr>
            </w:tcPrChange>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FE1F71" w:rsidRPr="00276D24" w14:paraId="0578DF1B" w14:textId="77777777" w:rsidTr="00CF37F7">
        <w:trPr>
          <w:cantSplit/>
          <w:trHeight w:val="600"/>
          <w:ins w:id="1361" w:author="Jones, Emma" w:date="2019-04-30T00:24:00Z"/>
        </w:trPr>
        <w:tc>
          <w:tcPr>
            <w:tcW w:w="0" w:type="auto"/>
            <w:tcBorders>
              <w:top w:val="nil"/>
            </w:tcBorders>
            <w:shd w:val="clear" w:color="auto" w:fill="auto"/>
            <w:noWrap/>
          </w:tcPr>
          <w:p w14:paraId="20FF0968" w14:textId="45AF746D" w:rsidR="00FE1F71" w:rsidRPr="00276D24" w:rsidRDefault="00FE1F71" w:rsidP="00DE2DA7">
            <w:pPr>
              <w:pStyle w:val="TableEntry"/>
              <w:rPr>
                <w:ins w:id="1362" w:author="Jones, Emma" w:date="2019-04-30T00:24:00Z"/>
              </w:rPr>
            </w:pPr>
            <w:ins w:id="1363" w:author="Jones, Emma" w:date="2019-04-30T00:24:00Z">
              <w:r w:rsidRPr="00FE1F71">
                <w:t>... contact</w:t>
              </w:r>
            </w:ins>
          </w:p>
        </w:tc>
        <w:tc>
          <w:tcPr>
            <w:tcW w:w="883" w:type="dxa"/>
          </w:tcPr>
          <w:p w14:paraId="7318A316" w14:textId="0750C910" w:rsidR="00FE1F71" w:rsidRPr="00276D24" w:rsidRDefault="00FE1F71" w:rsidP="00DE2DA7">
            <w:pPr>
              <w:pStyle w:val="TableEntry"/>
              <w:rPr>
                <w:ins w:id="1364" w:author="Jones, Emma" w:date="2019-04-30T00:24:00Z"/>
                <w:bCs/>
              </w:rPr>
            </w:pPr>
            <w:ins w:id="1365" w:author="Jones, Emma" w:date="2019-04-30T00:24:00Z">
              <w:r w:rsidRPr="00276D24">
                <w:rPr>
                  <w:bCs/>
                </w:rPr>
                <w:t>Σ</w:t>
              </w:r>
            </w:ins>
          </w:p>
        </w:tc>
        <w:tc>
          <w:tcPr>
            <w:tcW w:w="1436" w:type="dxa"/>
            <w:shd w:val="clear" w:color="auto" w:fill="auto"/>
            <w:noWrap/>
          </w:tcPr>
          <w:p w14:paraId="133567B3" w14:textId="3E74C2DC" w:rsidR="00FE1F71" w:rsidRDefault="00FE1F71" w:rsidP="00DE2DA7">
            <w:pPr>
              <w:pStyle w:val="TableEntry"/>
              <w:rPr>
                <w:ins w:id="1366" w:author="Jones, Emma" w:date="2019-04-30T00:24:00Z"/>
                <w:bCs/>
              </w:rPr>
            </w:pPr>
            <w:proofErr w:type="gramStart"/>
            <w:ins w:id="1367" w:author="Jones, Emma" w:date="2019-04-30T00:24:00Z">
              <w:r>
                <w:rPr>
                  <w:bCs/>
                </w:rPr>
                <w:t>0..*</w:t>
              </w:r>
              <w:proofErr w:type="gramEnd"/>
            </w:ins>
          </w:p>
        </w:tc>
        <w:tc>
          <w:tcPr>
            <w:tcW w:w="0" w:type="auto"/>
          </w:tcPr>
          <w:p w14:paraId="02D7F64D" w14:textId="77777777" w:rsidR="00FE1F71" w:rsidRPr="00276D24" w:rsidRDefault="00FE1F71" w:rsidP="00DE2DA7">
            <w:pPr>
              <w:pStyle w:val="TableEntry"/>
              <w:rPr>
                <w:ins w:id="1368" w:author="Jones, Emma" w:date="2019-04-30T00:24:00Z"/>
              </w:rPr>
            </w:pPr>
          </w:p>
        </w:tc>
        <w:tc>
          <w:tcPr>
            <w:tcW w:w="1670" w:type="dxa"/>
          </w:tcPr>
          <w:p w14:paraId="3210AB42" w14:textId="214C2CF4" w:rsidR="00FE1F71" w:rsidRPr="00276D24" w:rsidRDefault="00FE1F71" w:rsidP="00DE2DA7">
            <w:pPr>
              <w:pStyle w:val="TableEntry"/>
              <w:rPr>
                <w:ins w:id="1369" w:author="Jones, Emma" w:date="2019-04-30T00:24:00Z"/>
              </w:rPr>
            </w:pPr>
            <w:ins w:id="1370" w:author="Jones, Emma" w:date="2019-04-30T00:25:00Z">
              <w:r w:rsidRPr="00FE1F71">
                <w:t>Contact details for the publisher</w:t>
              </w:r>
            </w:ins>
          </w:p>
        </w:tc>
        <w:tc>
          <w:tcPr>
            <w:tcW w:w="2660" w:type="dxa"/>
          </w:tcPr>
          <w:p w14:paraId="4486E12A" w14:textId="77777777" w:rsidR="00FE1F71" w:rsidRPr="00276D24" w:rsidRDefault="00FE1F71" w:rsidP="00DE2DA7">
            <w:pPr>
              <w:pStyle w:val="TableEntry"/>
              <w:rPr>
                <w:ins w:id="1371" w:author="Jones, Emma" w:date="2019-04-30T00:24:00Z"/>
                <w:bCs/>
              </w:rPr>
            </w:pPr>
          </w:p>
        </w:tc>
      </w:tr>
      <w:tr w:rsidR="00B02C6E" w:rsidRPr="00276D24" w14:paraId="7A0EA29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72"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73" w:author="Jones, Emma" w:date="2019-04-30T00:35:00Z">
            <w:trPr>
              <w:cantSplit/>
              <w:trHeight w:val="600"/>
            </w:trPr>
          </w:trPrChange>
        </w:trPr>
        <w:tc>
          <w:tcPr>
            <w:tcW w:w="0" w:type="auto"/>
            <w:tcBorders>
              <w:bottom w:val="single" w:sz="4" w:space="0" w:color="auto"/>
            </w:tcBorders>
            <w:noWrap/>
            <w:tcPrChange w:id="1374" w:author="Jones, Emma" w:date="2019-04-30T00:35:00Z">
              <w:tcPr>
                <w:tcW w:w="0" w:type="auto"/>
                <w:gridSpan w:val="2"/>
                <w:noWrap/>
              </w:tcPr>
            </w:tcPrChange>
          </w:tcPr>
          <w:p w14:paraId="1E08CA55" w14:textId="2D636E48" w:rsidR="00B72B76" w:rsidRPr="00276D24" w:rsidRDefault="00B72B76" w:rsidP="00DE2DA7">
            <w:pPr>
              <w:pStyle w:val="TableEntry"/>
            </w:pPr>
            <w:r w:rsidRPr="00276D24">
              <w:t>... description</w:t>
            </w:r>
          </w:p>
        </w:tc>
        <w:tc>
          <w:tcPr>
            <w:tcW w:w="883" w:type="dxa"/>
            <w:tcPrChange w:id="1375" w:author="Jones, Emma" w:date="2019-04-30T00:35:00Z">
              <w:tcPr>
                <w:tcW w:w="820" w:type="dxa"/>
                <w:gridSpan w:val="2"/>
              </w:tcPr>
            </w:tcPrChange>
          </w:tcPr>
          <w:p w14:paraId="5246D2E1" w14:textId="43318EAD" w:rsidR="00B72B76" w:rsidRPr="00276D24" w:rsidRDefault="00B72B76" w:rsidP="00DE2DA7">
            <w:pPr>
              <w:pStyle w:val="TableEntry"/>
              <w:rPr>
                <w:bCs/>
              </w:rPr>
            </w:pPr>
            <w:r w:rsidRPr="00276D24">
              <w:rPr>
                <w:bCs/>
              </w:rPr>
              <w:t>Σ</w:t>
            </w:r>
          </w:p>
        </w:tc>
        <w:tc>
          <w:tcPr>
            <w:tcW w:w="1436" w:type="dxa"/>
            <w:noWrap/>
            <w:tcPrChange w:id="1376" w:author="Jones, Emma" w:date="2019-04-30T00:35:00Z">
              <w:tcPr>
                <w:tcW w:w="1436" w:type="dxa"/>
                <w:gridSpan w:val="2"/>
                <w:noWrap/>
              </w:tcPr>
            </w:tcPrChange>
          </w:tcPr>
          <w:p w14:paraId="0214DDD4" w14:textId="0048B86F" w:rsidR="00B72B76" w:rsidRPr="00276D24" w:rsidRDefault="0073313F" w:rsidP="00DE2DA7">
            <w:pPr>
              <w:pStyle w:val="TableEntry"/>
              <w:rPr>
                <w:bCs/>
              </w:rPr>
            </w:pPr>
            <w:ins w:id="1377" w:author="Jones, Emma" w:date="2019-04-29T23:28:00Z">
              <w:r>
                <w:rPr>
                  <w:bCs/>
                </w:rPr>
                <w:t>1</w:t>
              </w:r>
            </w:ins>
            <w:del w:id="1378" w:author="Jones, Emma" w:date="2019-04-29T23:28:00Z">
              <w:r w:rsidR="00AC2E1A" w:rsidRPr="00276D24" w:rsidDel="0073313F">
                <w:rPr>
                  <w:bCs/>
                </w:rPr>
                <w:delText>0</w:delText>
              </w:r>
            </w:del>
            <w:r w:rsidR="00B72B76" w:rsidRPr="00276D24">
              <w:rPr>
                <w:bCs/>
              </w:rPr>
              <w:t>..1</w:t>
            </w:r>
          </w:p>
        </w:tc>
        <w:tc>
          <w:tcPr>
            <w:tcW w:w="0" w:type="auto"/>
            <w:tcPrChange w:id="1379" w:author="Jones, Emma" w:date="2019-04-30T00:35:00Z">
              <w:tcPr>
                <w:tcW w:w="0" w:type="auto"/>
                <w:gridSpan w:val="2"/>
              </w:tcPr>
            </w:tcPrChange>
          </w:tcPr>
          <w:p w14:paraId="3B87C655" w14:textId="73AA6272" w:rsidR="00B72B76" w:rsidRPr="00276D24" w:rsidRDefault="00566C9D" w:rsidP="00DE2DA7">
            <w:pPr>
              <w:pStyle w:val="TableEntry"/>
            </w:pPr>
            <w:r w:rsidRPr="00276D24">
              <w:t>1..1</w:t>
            </w:r>
          </w:p>
        </w:tc>
        <w:tc>
          <w:tcPr>
            <w:tcW w:w="1670" w:type="dxa"/>
            <w:tcPrChange w:id="1380" w:author="Jones, Emma" w:date="2019-04-30T00:35:00Z">
              <w:tcPr>
                <w:tcW w:w="1353" w:type="dxa"/>
                <w:gridSpan w:val="3"/>
              </w:tcPr>
            </w:tcPrChange>
          </w:tcPr>
          <w:p w14:paraId="758ECA8E" w14:textId="1E0EDED8" w:rsidR="00B72B76" w:rsidRPr="00276D24" w:rsidRDefault="00B72B76" w:rsidP="00DE2DA7">
            <w:pPr>
              <w:pStyle w:val="TableEntry"/>
            </w:pPr>
            <w:r w:rsidRPr="00276D24">
              <w:t>Natural language description of the plan definition</w:t>
            </w:r>
          </w:p>
        </w:tc>
        <w:tc>
          <w:tcPr>
            <w:tcW w:w="2660" w:type="dxa"/>
            <w:tcBorders>
              <w:bottom w:val="single" w:sz="4" w:space="0" w:color="auto"/>
            </w:tcBorders>
            <w:tcPrChange w:id="1381" w:author="Jones, Emma" w:date="2019-04-30T00:35:00Z">
              <w:tcPr>
                <w:tcW w:w="2660" w:type="dxa"/>
                <w:gridSpan w:val="3"/>
              </w:tcPr>
            </w:tcPrChange>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CE4126" w:rsidRPr="00276D24" w14:paraId="25AC26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82"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83" w:author="Jones, Emma" w:date="2019-04-29T23:46:00Z"/>
          <w:trPrChange w:id="1384" w:author="Jones, Emma" w:date="2019-04-30T00:35:00Z">
            <w:trPr>
              <w:cantSplit/>
              <w:trHeight w:val="600"/>
            </w:trPr>
          </w:trPrChange>
        </w:trPr>
        <w:tc>
          <w:tcPr>
            <w:tcW w:w="0" w:type="auto"/>
            <w:tcBorders>
              <w:bottom w:val="nil"/>
            </w:tcBorders>
            <w:noWrap/>
            <w:tcPrChange w:id="1385" w:author="Jones, Emma" w:date="2019-04-30T00:35:00Z">
              <w:tcPr>
                <w:tcW w:w="0" w:type="auto"/>
                <w:gridSpan w:val="2"/>
                <w:noWrap/>
              </w:tcPr>
            </w:tcPrChange>
          </w:tcPr>
          <w:p w14:paraId="5097D202" w14:textId="3C396BC9" w:rsidR="00CE4126" w:rsidRPr="00276D24" w:rsidRDefault="00CE4126" w:rsidP="00DE2DA7">
            <w:pPr>
              <w:pStyle w:val="TableEntry"/>
              <w:rPr>
                <w:ins w:id="1386" w:author="Jones, Emma" w:date="2019-04-29T23:46:00Z"/>
              </w:rPr>
            </w:pPr>
            <w:ins w:id="1387" w:author="Jones, Emma" w:date="2019-04-29T23:47:00Z">
              <w:r w:rsidRPr="00CE4126">
                <w:t xml:space="preserve">... </w:t>
              </w:r>
              <w:proofErr w:type="spellStart"/>
              <w:r w:rsidRPr="00CE4126">
                <w:t>useContext</w:t>
              </w:r>
            </w:ins>
            <w:proofErr w:type="spellEnd"/>
          </w:p>
        </w:tc>
        <w:tc>
          <w:tcPr>
            <w:tcW w:w="883" w:type="dxa"/>
            <w:tcPrChange w:id="1388" w:author="Jones, Emma" w:date="2019-04-30T00:35:00Z">
              <w:tcPr>
                <w:tcW w:w="820" w:type="dxa"/>
                <w:gridSpan w:val="2"/>
              </w:tcPr>
            </w:tcPrChange>
          </w:tcPr>
          <w:p w14:paraId="6B60889E" w14:textId="4DD0F109" w:rsidR="00CE4126" w:rsidRPr="00276D24" w:rsidRDefault="00CE4126" w:rsidP="00DE2DA7">
            <w:pPr>
              <w:pStyle w:val="TableEntry"/>
              <w:rPr>
                <w:ins w:id="1389" w:author="Jones, Emma" w:date="2019-04-29T23:46:00Z"/>
                <w:bCs/>
              </w:rPr>
            </w:pPr>
            <w:ins w:id="1390" w:author="Jones, Emma" w:date="2019-04-29T23:47:00Z">
              <w:r w:rsidRPr="00276D24">
                <w:rPr>
                  <w:bCs/>
                </w:rPr>
                <w:t>Σ</w:t>
              </w:r>
            </w:ins>
          </w:p>
        </w:tc>
        <w:tc>
          <w:tcPr>
            <w:tcW w:w="1436" w:type="dxa"/>
            <w:noWrap/>
            <w:tcPrChange w:id="1391" w:author="Jones, Emma" w:date="2019-04-30T00:35:00Z">
              <w:tcPr>
                <w:tcW w:w="1436" w:type="dxa"/>
                <w:gridSpan w:val="2"/>
                <w:noWrap/>
              </w:tcPr>
            </w:tcPrChange>
          </w:tcPr>
          <w:p w14:paraId="7165F2D5" w14:textId="3BFF82BF" w:rsidR="00CE4126" w:rsidRDefault="009A19C7" w:rsidP="00DE2DA7">
            <w:pPr>
              <w:pStyle w:val="TableEntry"/>
              <w:rPr>
                <w:ins w:id="1392" w:author="Jones, Emma" w:date="2019-04-29T23:46:00Z"/>
                <w:bCs/>
              </w:rPr>
            </w:pPr>
            <w:proofErr w:type="gramStart"/>
            <w:ins w:id="1393" w:author="Jones, Emma" w:date="2019-04-30T00:35:00Z">
              <w:r>
                <w:rPr>
                  <w:bCs/>
                </w:rPr>
                <w:t>1</w:t>
              </w:r>
            </w:ins>
            <w:ins w:id="1394" w:author="Jones, Emma" w:date="2019-04-29T23:47:00Z">
              <w:r w:rsidR="00CE4126">
                <w:rPr>
                  <w:bCs/>
                </w:rPr>
                <w:t>..*</w:t>
              </w:r>
            </w:ins>
            <w:proofErr w:type="gramEnd"/>
          </w:p>
        </w:tc>
        <w:tc>
          <w:tcPr>
            <w:tcW w:w="0" w:type="auto"/>
            <w:tcPrChange w:id="1395" w:author="Jones, Emma" w:date="2019-04-30T00:35:00Z">
              <w:tcPr>
                <w:tcW w:w="0" w:type="auto"/>
                <w:gridSpan w:val="2"/>
              </w:tcPr>
            </w:tcPrChange>
          </w:tcPr>
          <w:p w14:paraId="6F21C2B2" w14:textId="77777777" w:rsidR="00CE4126" w:rsidRPr="00276D24" w:rsidRDefault="00CE4126" w:rsidP="00DE2DA7">
            <w:pPr>
              <w:pStyle w:val="TableEntry"/>
              <w:rPr>
                <w:ins w:id="1396" w:author="Jones, Emma" w:date="2019-04-29T23:46:00Z"/>
              </w:rPr>
            </w:pPr>
          </w:p>
        </w:tc>
        <w:tc>
          <w:tcPr>
            <w:tcW w:w="1670" w:type="dxa"/>
            <w:tcPrChange w:id="1397" w:author="Jones, Emma" w:date="2019-04-30T00:35:00Z">
              <w:tcPr>
                <w:tcW w:w="1353" w:type="dxa"/>
                <w:gridSpan w:val="3"/>
              </w:tcPr>
            </w:tcPrChange>
          </w:tcPr>
          <w:p w14:paraId="7D372776" w14:textId="7BCDBBB2" w:rsidR="00CE4126" w:rsidRPr="00276D24" w:rsidRDefault="00CE4126" w:rsidP="00DE2DA7">
            <w:pPr>
              <w:pStyle w:val="TableEntry"/>
              <w:rPr>
                <w:ins w:id="1398" w:author="Jones, Emma" w:date="2019-04-29T23:46:00Z"/>
              </w:rPr>
            </w:pPr>
            <w:ins w:id="1399" w:author="Jones, Emma" w:date="2019-04-29T23:48:00Z">
              <w:r w:rsidRPr="00CE4126">
                <w:t>The context that the content is intended to support</w:t>
              </w:r>
            </w:ins>
          </w:p>
        </w:tc>
        <w:tc>
          <w:tcPr>
            <w:tcW w:w="2660" w:type="dxa"/>
            <w:tcBorders>
              <w:bottom w:val="nil"/>
            </w:tcBorders>
            <w:tcPrChange w:id="1400" w:author="Jones, Emma" w:date="2019-04-30T00:35:00Z">
              <w:tcPr>
                <w:tcW w:w="2660" w:type="dxa"/>
                <w:gridSpan w:val="3"/>
              </w:tcPr>
            </w:tcPrChange>
          </w:tcPr>
          <w:p w14:paraId="47F1E35C" w14:textId="34151B38" w:rsidR="00CE4126" w:rsidRPr="00276D24" w:rsidRDefault="009A19C7" w:rsidP="009A19C7">
            <w:pPr>
              <w:pStyle w:val="TableEntry"/>
              <w:rPr>
                <w:ins w:id="1401" w:author="Jones, Emma" w:date="2019-04-29T23:46:00Z"/>
                <w:bCs/>
              </w:rPr>
            </w:pPr>
            <w:ins w:id="1402" w:author="Jones, Emma" w:date="2019-04-30T00:35:00Z">
              <w:r>
                <w:rPr>
                  <w:bCs/>
                  <w:bdr w:val="single" w:sz="4" w:space="0" w:color="auto"/>
                </w:rPr>
                <w:t xml:space="preserve">This </w:t>
              </w:r>
              <w:r w:rsidRPr="00050DF1">
                <w:rPr>
                  <w:bCs/>
                  <w:bdr w:val="single" w:sz="4" w:space="0" w:color="auto"/>
                </w:rPr>
                <w:t xml:space="preserve">version of the profile requires a </w:t>
              </w:r>
              <w:proofErr w:type="spellStart"/>
              <w:r w:rsidRPr="00050DF1">
                <w:rPr>
                  <w:bCs/>
                  <w:bdr w:val="single" w:sz="4" w:space="0" w:color="auto"/>
                </w:rPr>
                <w:t>useContext</w:t>
              </w:r>
              <w:proofErr w:type="spellEnd"/>
              <w:r w:rsidRPr="00050DF1">
                <w:rPr>
                  <w:bCs/>
                  <w:bdr w:val="single" w:sz="4" w:space="0" w:color="auto"/>
                </w:rPr>
                <w:t xml:space="preserve"> which is used to discover PlanDefinitions</w:t>
              </w:r>
              <w:r w:rsidRPr="00276D24">
                <w:rPr>
                  <w:bCs/>
                </w:rPr>
                <w:t xml:space="preserve"> of similar </w:t>
              </w:r>
              <w:proofErr w:type="spellStart"/>
              <w:r w:rsidRPr="00276D24">
                <w:rPr>
                  <w:bCs/>
                </w:rPr>
                <w:t>useContext</w:t>
              </w:r>
              <w:proofErr w:type="spellEnd"/>
              <w:r w:rsidRPr="00276D24">
                <w:rPr>
                  <w:bCs/>
                </w:rPr>
                <w:t>. Will be used to drive searches related to the patient’s condition.</w:t>
              </w:r>
            </w:ins>
          </w:p>
        </w:tc>
      </w:tr>
      <w:tr w:rsidR="00CE4126" w:rsidRPr="00276D24" w14:paraId="69224B9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03"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04" w:author="Jones, Emma" w:date="2019-04-29T23:46:00Z"/>
          <w:trPrChange w:id="1405" w:author="Jones, Emma" w:date="2019-04-30T00:35:00Z">
            <w:trPr>
              <w:cantSplit/>
              <w:trHeight w:val="600"/>
            </w:trPr>
          </w:trPrChange>
        </w:trPr>
        <w:tc>
          <w:tcPr>
            <w:tcW w:w="0" w:type="auto"/>
            <w:tcBorders>
              <w:top w:val="nil"/>
            </w:tcBorders>
            <w:noWrap/>
            <w:tcPrChange w:id="1406" w:author="Jones, Emma" w:date="2019-04-30T00:35:00Z">
              <w:tcPr>
                <w:tcW w:w="0" w:type="auto"/>
                <w:gridSpan w:val="2"/>
                <w:noWrap/>
              </w:tcPr>
            </w:tcPrChange>
          </w:tcPr>
          <w:p w14:paraId="32298459" w14:textId="7BD34B81" w:rsidR="00CE4126" w:rsidRPr="00276D24" w:rsidRDefault="00CE4126" w:rsidP="00DE2DA7">
            <w:pPr>
              <w:pStyle w:val="TableEntry"/>
              <w:rPr>
                <w:ins w:id="1407" w:author="Jones, Emma" w:date="2019-04-29T23:46:00Z"/>
              </w:rPr>
            </w:pPr>
            <w:ins w:id="1408" w:author="Jones, Emma" w:date="2019-04-29T23:47:00Z">
              <w:r w:rsidRPr="00CE4126">
                <w:t>... jurisdiction</w:t>
              </w:r>
            </w:ins>
          </w:p>
        </w:tc>
        <w:tc>
          <w:tcPr>
            <w:tcW w:w="883" w:type="dxa"/>
            <w:tcPrChange w:id="1409" w:author="Jones, Emma" w:date="2019-04-30T00:35:00Z">
              <w:tcPr>
                <w:tcW w:w="820" w:type="dxa"/>
                <w:gridSpan w:val="2"/>
              </w:tcPr>
            </w:tcPrChange>
          </w:tcPr>
          <w:p w14:paraId="7DC70FCA" w14:textId="25382405" w:rsidR="00CE4126" w:rsidRPr="00276D24" w:rsidRDefault="00CE4126" w:rsidP="00DE2DA7">
            <w:pPr>
              <w:pStyle w:val="TableEntry"/>
              <w:rPr>
                <w:ins w:id="1410" w:author="Jones, Emma" w:date="2019-04-29T23:46:00Z"/>
                <w:bCs/>
              </w:rPr>
            </w:pPr>
            <w:ins w:id="1411" w:author="Jones, Emma" w:date="2019-04-29T23:47:00Z">
              <w:r w:rsidRPr="00276D24">
                <w:rPr>
                  <w:bCs/>
                </w:rPr>
                <w:t>Σ</w:t>
              </w:r>
            </w:ins>
          </w:p>
        </w:tc>
        <w:tc>
          <w:tcPr>
            <w:tcW w:w="1436" w:type="dxa"/>
            <w:noWrap/>
            <w:tcPrChange w:id="1412" w:author="Jones, Emma" w:date="2019-04-30T00:35:00Z">
              <w:tcPr>
                <w:tcW w:w="1436" w:type="dxa"/>
                <w:gridSpan w:val="2"/>
                <w:noWrap/>
              </w:tcPr>
            </w:tcPrChange>
          </w:tcPr>
          <w:p w14:paraId="58B5A0D5" w14:textId="6CF875EA" w:rsidR="00CE4126" w:rsidRDefault="00CE4126" w:rsidP="00DE2DA7">
            <w:pPr>
              <w:pStyle w:val="TableEntry"/>
              <w:rPr>
                <w:ins w:id="1413" w:author="Jones, Emma" w:date="2019-04-29T23:46:00Z"/>
                <w:bCs/>
              </w:rPr>
            </w:pPr>
            <w:proofErr w:type="gramStart"/>
            <w:ins w:id="1414" w:author="Jones, Emma" w:date="2019-04-29T23:47:00Z">
              <w:r>
                <w:rPr>
                  <w:bCs/>
                </w:rPr>
                <w:t>0..*</w:t>
              </w:r>
            </w:ins>
            <w:proofErr w:type="gramEnd"/>
          </w:p>
        </w:tc>
        <w:tc>
          <w:tcPr>
            <w:tcW w:w="0" w:type="auto"/>
            <w:tcPrChange w:id="1415" w:author="Jones, Emma" w:date="2019-04-30T00:35:00Z">
              <w:tcPr>
                <w:tcW w:w="0" w:type="auto"/>
                <w:gridSpan w:val="2"/>
              </w:tcPr>
            </w:tcPrChange>
          </w:tcPr>
          <w:p w14:paraId="4AE7ED4F" w14:textId="77777777" w:rsidR="00CE4126" w:rsidRPr="00276D24" w:rsidRDefault="00CE4126" w:rsidP="00DE2DA7">
            <w:pPr>
              <w:pStyle w:val="TableEntry"/>
              <w:rPr>
                <w:ins w:id="1416" w:author="Jones, Emma" w:date="2019-04-29T23:46:00Z"/>
              </w:rPr>
            </w:pPr>
          </w:p>
        </w:tc>
        <w:tc>
          <w:tcPr>
            <w:tcW w:w="1670" w:type="dxa"/>
            <w:tcPrChange w:id="1417" w:author="Jones, Emma" w:date="2019-04-30T00:35:00Z">
              <w:tcPr>
                <w:tcW w:w="1353" w:type="dxa"/>
                <w:gridSpan w:val="3"/>
              </w:tcPr>
            </w:tcPrChange>
          </w:tcPr>
          <w:p w14:paraId="3E87D90C" w14:textId="2BE720FA" w:rsidR="00CE4126" w:rsidRPr="00276D24" w:rsidRDefault="00CE4126" w:rsidP="00DE2DA7">
            <w:pPr>
              <w:pStyle w:val="TableEntry"/>
              <w:rPr>
                <w:ins w:id="1418" w:author="Jones, Emma" w:date="2019-04-29T23:46:00Z"/>
              </w:rPr>
            </w:pPr>
            <w:ins w:id="1419" w:author="Jones, Emma" w:date="2019-04-29T23:48:00Z">
              <w:r w:rsidRPr="00CE4126">
                <w:t>Intended jurisdiction for plan definition (if applicable)</w:t>
              </w:r>
            </w:ins>
          </w:p>
        </w:tc>
        <w:tc>
          <w:tcPr>
            <w:tcW w:w="2660" w:type="dxa"/>
            <w:tcBorders>
              <w:top w:val="nil"/>
            </w:tcBorders>
            <w:tcPrChange w:id="1420" w:author="Jones, Emma" w:date="2019-04-30T00:35:00Z">
              <w:tcPr>
                <w:tcW w:w="2660" w:type="dxa"/>
                <w:gridSpan w:val="3"/>
              </w:tcPr>
            </w:tcPrChange>
          </w:tcPr>
          <w:p w14:paraId="7C9E8A08" w14:textId="77777777" w:rsidR="00CE4126" w:rsidRPr="00276D24" w:rsidRDefault="00CE4126" w:rsidP="00DE2DA7">
            <w:pPr>
              <w:pStyle w:val="TableEntry"/>
              <w:rPr>
                <w:ins w:id="1421" w:author="Jones, Emma" w:date="2019-04-29T23:46:00Z"/>
                <w:bCs/>
              </w:rPr>
            </w:pPr>
          </w:p>
        </w:tc>
      </w:tr>
      <w:tr w:rsidR="00B02C6E" w:rsidRPr="00276D24" w14:paraId="6E30EF4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22" w:author="Jones, Emma" w:date="2019-04-29T23:5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23" w:author="Jones, Emma" w:date="2019-04-29T23:50:00Z">
            <w:trPr>
              <w:cantSplit/>
              <w:trHeight w:val="600"/>
            </w:trPr>
          </w:trPrChange>
        </w:trPr>
        <w:tc>
          <w:tcPr>
            <w:tcW w:w="0" w:type="auto"/>
            <w:tcBorders>
              <w:bottom w:val="single" w:sz="4" w:space="0" w:color="auto"/>
            </w:tcBorders>
            <w:noWrap/>
            <w:tcPrChange w:id="1424" w:author="Jones, Emma" w:date="2019-04-29T23:50:00Z">
              <w:tcPr>
                <w:tcW w:w="0" w:type="auto"/>
                <w:gridSpan w:val="2"/>
                <w:noWrap/>
              </w:tcPr>
            </w:tcPrChange>
          </w:tcPr>
          <w:p w14:paraId="1E7FD3E6" w14:textId="36CA2A9E" w:rsidR="00B72B76" w:rsidRPr="00276D24" w:rsidRDefault="00B72B76" w:rsidP="00DE2DA7">
            <w:pPr>
              <w:pStyle w:val="TableEntry"/>
            </w:pPr>
            <w:r w:rsidRPr="00276D24">
              <w:t>... purpose</w:t>
            </w:r>
            <w:r w:rsidRPr="00276D24">
              <w:tab/>
            </w:r>
          </w:p>
        </w:tc>
        <w:tc>
          <w:tcPr>
            <w:tcW w:w="883" w:type="dxa"/>
            <w:tcPrChange w:id="1425" w:author="Jones, Emma" w:date="2019-04-29T23:50:00Z">
              <w:tcPr>
                <w:tcW w:w="820" w:type="dxa"/>
                <w:gridSpan w:val="2"/>
              </w:tcPr>
            </w:tcPrChange>
          </w:tcPr>
          <w:p w14:paraId="28F0D7BA" w14:textId="5E846890" w:rsidR="00B72B76" w:rsidRPr="00276D24" w:rsidRDefault="00B72B76" w:rsidP="00DE2DA7">
            <w:pPr>
              <w:pStyle w:val="TableEntry"/>
              <w:rPr>
                <w:bCs/>
              </w:rPr>
            </w:pPr>
          </w:p>
        </w:tc>
        <w:tc>
          <w:tcPr>
            <w:tcW w:w="1436" w:type="dxa"/>
            <w:tcBorders>
              <w:bottom w:val="single" w:sz="4" w:space="0" w:color="auto"/>
            </w:tcBorders>
            <w:noWrap/>
            <w:tcPrChange w:id="1426" w:author="Jones, Emma" w:date="2019-04-29T23:50:00Z">
              <w:tcPr>
                <w:tcW w:w="1436" w:type="dxa"/>
                <w:gridSpan w:val="2"/>
                <w:noWrap/>
              </w:tcPr>
            </w:tcPrChange>
          </w:tcPr>
          <w:p w14:paraId="3A90C4C0" w14:textId="62890E2C" w:rsidR="00B72B76" w:rsidRPr="00276D24" w:rsidRDefault="00B72B76" w:rsidP="00DE2DA7">
            <w:pPr>
              <w:pStyle w:val="TableEntry"/>
              <w:rPr>
                <w:bCs/>
              </w:rPr>
            </w:pPr>
            <w:r w:rsidRPr="00276D24">
              <w:rPr>
                <w:bCs/>
              </w:rPr>
              <w:t>0..1</w:t>
            </w:r>
          </w:p>
        </w:tc>
        <w:tc>
          <w:tcPr>
            <w:tcW w:w="0" w:type="auto"/>
            <w:tcBorders>
              <w:bottom w:val="single" w:sz="4" w:space="0" w:color="auto"/>
            </w:tcBorders>
            <w:tcPrChange w:id="1427" w:author="Jones, Emma" w:date="2019-04-29T23:50:00Z">
              <w:tcPr>
                <w:tcW w:w="0" w:type="auto"/>
                <w:gridSpan w:val="2"/>
              </w:tcPr>
            </w:tcPrChange>
          </w:tcPr>
          <w:p w14:paraId="728F0EE3" w14:textId="77777777" w:rsidR="00B72B76" w:rsidRPr="00276D24" w:rsidRDefault="00B72B76" w:rsidP="00DE2DA7">
            <w:pPr>
              <w:pStyle w:val="TableEntry"/>
            </w:pPr>
          </w:p>
        </w:tc>
        <w:tc>
          <w:tcPr>
            <w:tcW w:w="1670" w:type="dxa"/>
            <w:tcPrChange w:id="1428" w:author="Jones, Emma" w:date="2019-04-29T23:50:00Z">
              <w:tcPr>
                <w:tcW w:w="1353" w:type="dxa"/>
                <w:gridSpan w:val="3"/>
              </w:tcPr>
            </w:tcPrChange>
          </w:tcPr>
          <w:p w14:paraId="5ED8CCD8" w14:textId="62D077C1" w:rsidR="00B72B76" w:rsidRPr="00276D24" w:rsidRDefault="00B72B76" w:rsidP="00DE2DA7">
            <w:pPr>
              <w:pStyle w:val="TableEntry"/>
            </w:pPr>
            <w:r w:rsidRPr="00276D24">
              <w:t>Why this plan definition is defined</w:t>
            </w:r>
          </w:p>
        </w:tc>
        <w:tc>
          <w:tcPr>
            <w:tcW w:w="2660" w:type="dxa"/>
            <w:tcPrChange w:id="1429" w:author="Jones, Emma" w:date="2019-04-29T23:50:00Z">
              <w:tcPr>
                <w:tcW w:w="2660" w:type="dxa"/>
                <w:gridSpan w:val="3"/>
              </w:tcPr>
            </w:tcPrChange>
          </w:tcPr>
          <w:p w14:paraId="3E37652B" w14:textId="4644A473" w:rsidR="00B72B76" w:rsidRPr="00276D24" w:rsidRDefault="00B72B76" w:rsidP="00DE2DA7">
            <w:pPr>
              <w:pStyle w:val="TableEntry"/>
              <w:rPr>
                <w:bCs/>
              </w:rPr>
            </w:pPr>
          </w:p>
        </w:tc>
      </w:tr>
      <w:tr w:rsidR="00B02C6E" w:rsidRPr="00276D24" w14:paraId="5C07235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30" w:author="Jones, Emma" w:date="2019-04-29T23:5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31" w:author="Jones, Emma" w:date="2019-04-29T23:50:00Z">
            <w:trPr>
              <w:cantSplit/>
              <w:trHeight w:val="600"/>
            </w:trPr>
          </w:trPrChange>
        </w:trPr>
        <w:tc>
          <w:tcPr>
            <w:tcW w:w="0" w:type="auto"/>
            <w:tcBorders>
              <w:top w:val="nil"/>
            </w:tcBorders>
            <w:noWrap/>
            <w:tcPrChange w:id="1432" w:author="Jones, Emma" w:date="2019-04-29T23:50:00Z">
              <w:tcPr>
                <w:tcW w:w="0" w:type="auto"/>
                <w:gridSpan w:val="2"/>
                <w:noWrap/>
              </w:tcPr>
            </w:tcPrChange>
          </w:tcPr>
          <w:p w14:paraId="6658234C" w14:textId="119464FD" w:rsidR="00B72B76" w:rsidRPr="00276D24" w:rsidRDefault="00B72B76" w:rsidP="00DE2DA7">
            <w:pPr>
              <w:pStyle w:val="TableEntry"/>
            </w:pPr>
            <w:r w:rsidRPr="00276D24">
              <w:t>... usage</w:t>
            </w:r>
          </w:p>
        </w:tc>
        <w:tc>
          <w:tcPr>
            <w:tcW w:w="883" w:type="dxa"/>
            <w:tcPrChange w:id="1433" w:author="Jones, Emma" w:date="2019-04-29T23:50:00Z">
              <w:tcPr>
                <w:tcW w:w="820" w:type="dxa"/>
                <w:gridSpan w:val="2"/>
              </w:tcPr>
            </w:tcPrChange>
          </w:tcPr>
          <w:p w14:paraId="5E4F16EA" w14:textId="6CD92328" w:rsidR="00B72B76" w:rsidRPr="00276D24" w:rsidRDefault="00B72B76" w:rsidP="00DE2DA7">
            <w:pPr>
              <w:pStyle w:val="TableEntry"/>
              <w:rPr>
                <w:bCs/>
              </w:rPr>
            </w:pPr>
          </w:p>
        </w:tc>
        <w:tc>
          <w:tcPr>
            <w:tcW w:w="1436" w:type="dxa"/>
            <w:tcBorders>
              <w:top w:val="nil"/>
            </w:tcBorders>
            <w:noWrap/>
            <w:tcPrChange w:id="1434" w:author="Jones, Emma" w:date="2019-04-29T23:50:00Z">
              <w:tcPr>
                <w:tcW w:w="1436" w:type="dxa"/>
                <w:gridSpan w:val="2"/>
                <w:noWrap/>
              </w:tcPr>
            </w:tcPrChange>
          </w:tcPr>
          <w:p w14:paraId="1B2EF5F6" w14:textId="77777777" w:rsidR="00B72B76" w:rsidRPr="00276D24" w:rsidRDefault="00B72B76" w:rsidP="00DE2DA7">
            <w:pPr>
              <w:pStyle w:val="TableEntry"/>
              <w:rPr>
                <w:bCs/>
              </w:rPr>
            </w:pPr>
            <w:r w:rsidRPr="00276D24">
              <w:rPr>
                <w:bCs/>
              </w:rPr>
              <w:t>0..1</w:t>
            </w:r>
          </w:p>
        </w:tc>
        <w:tc>
          <w:tcPr>
            <w:tcW w:w="0" w:type="auto"/>
            <w:tcBorders>
              <w:top w:val="nil"/>
            </w:tcBorders>
            <w:tcPrChange w:id="1435" w:author="Jones, Emma" w:date="2019-04-29T23:50:00Z">
              <w:tcPr>
                <w:tcW w:w="0" w:type="auto"/>
                <w:gridSpan w:val="2"/>
              </w:tcPr>
            </w:tcPrChange>
          </w:tcPr>
          <w:p w14:paraId="7505601D" w14:textId="77777777" w:rsidR="00B72B76" w:rsidRPr="00276D24" w:rsidRDefault="00B72B76" w:rsidP="00DE2DA7">
            <w:pPr>
              <w:pStyle w:val="TableEntry"/>
            </w:pPr>
          </w:p>
        </w:tc>
        <w:tc>
          <w:tcPr>
            <w:tcW w:w="1670" w:type="dxa"/>
            <w:tcPrChange w:id="1436" w:author="Jones, Emma" w:date="2019-04-29T23:50:00Z">
              <w:tcPr>
                <w:tcW w:w="1353" w:type="dxa"/>
                <w:gridSpan w:val="3"/>
              </w:tcPr>
            </w:tcPrChange>
          </w:tcPr>
          <w:p w14:paraId="739EA7DE" w14:textId="3642C1C1" w:rsidR="00B72B76" w:rsidRPr="00276D24" w:rsidRDefault="00B72B76" w:rsidP="00DE2DA7">
            <w:pPr>
              <w:pStyle w:val="TableEntry"/>
            </w:pPr>
            <w:r w:rsidRPr="00276D24">
              <w:t xml:space="preserve">Describes the clinical usage of the </w:t>
            </w:r>
            <w:ins w:id="1437" w:author="Jones, Emma" w:date="2019-04-29T23:48:00Z">
              <w:r w:rsidR="00972531">
                <w:t>plan</w:t>
              </w:r>
            </w:ins>
            <w:del w:id="1438" w:author="Jones, Emma" w:date="2019-04-29T23:48:00Z">
              <w:r w:rsidRPr="00276D24" w:rsidDel="00972531">
                <w:delText>asset</w:delText>
              </w:r>
            </w:del>
          </w:p>
        </w:tc>
        <w:tc>
          <w:tcPr>
            <w:tcW w:w="2660" w:type="dxa"/>
            <w:tcPrChange w:id="1439" w:author="Jones, Emma" w:date="2019-04-29T23:50:00Z">
              <w:tcPr>
                <w:tcW w:w="2660" w:type="dxa"/>
                <w:gridSpan w:val="3"/>
              </w:tcPr>
            </w:tcPrChange>
          </w:tcPr>
          <w:p w14:paraId="289AF71F" w14:textId="52659816" w:rsidR="00B72B76" w:rsidRPr="00276D24" w:rsidRDefault="00B72B76" w:rsidP="00DE2DA7">
            <w:pPr>
              <w:pStyle w:val="TableEntry"/>
              <w:rPr>
                <w:bCs/>
              </w:rPr>
            </w:pPr>
          </w:p>
        </w:tc>
      </w:tr>
      <w:tr w:rsidR="00972531" w:rsidRPr="00276D24" w14:paraId="79A16B8F" w14:textId="77777777" w:rsidTr="00CF37F7">
        <w:trPr>
          <w:cantSplit/>
          <w:trHeight w:val="600"/>
          <w:ins w:id="1440" w:author="Jones, Emma" w:date="2019-04-29T23:50:00Z"/>
        </w:trPr>
        <w:tc>
          <w:tcPr>
            <w:tcW w:w="0" w:type="auto"/>
            <w:tcBorders>
              <w:top w:val="nil"/>
            </w:tcBorders>
            <w:noWrap/>
          </w:tcPr>
          <w:p w14:paraId="53527E37" w14:textId="6911708B" w:rsidR="00972531" w:rsidRPr="00276D24" w:rsidRDefault="00972531" w:rsidP="00972531">
            <w:pPr>
              <w:pStyle w:val="TableEntry"/>
              <w:rPr>
                <w:ins w:id="1441" w:author="Jones, Emma" w:date="2019-04-29T23:50:00Z"/>
              </w:rPr>
            </w:pPr>
            <w:ins w:id="1442" w:author="Jones, Emma" w:date="2019-04-29T23:50:00Z">
              <w:r w:rsidRPr="00972531">
                <w:t>... copyright</w:t>
              </w:r>
            </w:ins>
          </w:p>
        </w:tc>
        <w:tc>
          <w:tcPr>
            <w:tcW w:w="883" w:type="dxa"/>
          </w:tcPr>
          <w:p w14:paraId="1EC0F80C" w14:textId="77777777" w:rsidR="00972531" w:rsidRPr="00276D24" w:rsidRDefault="00972531" w:rsidP="00972531">
            <w:pPr>
              <w:pStyle w:val="TableEntry"/>
              <w:rPr>
                <w:ins w:id="1443" w:author="Jones, Emma" w:date="2019-04-29T23:50:00Z"/>
                <w:bCs/>
              </w:rPr>
            </w:pPr>
          </w:p>
        </w:tc>
        <w:tc>
          <w:tcPr>
            <w:tcW w:w="1436" w:type="dxa"/>
            <w:noWrap/>
          </w:tcPr>
          <w:p w14:paraId="6BF8A5B2" w14:textId="5D176381" w:rsidR="00972531" w:rsidRPr="00276D24" w:rsidRDefault="00972531" w:rsidP="00972531">
            <w:pPr>
              <w:pStyle w:val="TableEntry"/>
              <w:rPr>
                <w:ins w:id="1444" w:author="Jones, Emma" w:date="2019-04-29T23:50:00Z"/>
                <w:bCs/>
              </w:rPr>
            </w:pPr>
            <w:ins w:id="1445" w:author="Jones, Emma" w:date="2019-04-29T23:50:00Z">
              <w:r>
                <w:rPr>
                  <w:bCs/>
                </w:rPr>
                <w:t>0..1</w:t>
              </w:r>
            </w:ins>
          </w:p>
        </w:tc>
        <w:tc>
          <w:tcPr>
            <w:tcW w:w="0" w:type="auto"/>
          </w:tcPr>
          <w:p w14:paraId="3CF9867D" w14:textId="77777777" w:rsidR="00972531" w:rsidRPr="00276D24" w:rsidRDefault="00972531" w:rsidP="00972531">
            <w:pPr>
              <w:pStyle w:val="TableEntry"/>
              <w:rPr>
                <w:ins w:id="1446" w:author="Jones, Emma" w:date="2019-04-29T23:50:00Z"/>
              </w:rPr>
            </w:pPr>
          </w:p>
        </w:tc>
        <w:tc>
          <w:tcPr>
            <w:tcW w:w="1670" w:type="dxa"/>
          </w:tcPr>
          <w:p w14:paraId="4BA947BF" w14:textId="655131FD" w:rsidR="00972531" w:rsidRPr="00276D24" w:rsidRDefault="00972531" w:rsidP="00972531">
            <w:pPr>
              <w:pStyle w:val="TableEntry"/>
              <w:rPr>
                <w:ins w:id="1447" w:author="Jones, Emma" w:date="2019-04-29T23:50:00Z"/>
              </w:rPr>
            </w:pPr>
            <w:ins w:id="1448" w:author="Jones, Emma" w:date="2019-04-29T23:50:00Z">
              <w:r w:rsidRPr="00972531">
                <w:t>Use and/or publishing restrictions</w:t>
              </w:r>
            </w:ins>
          </w:p>
        </w:tc>
        <w:tc>
          <w:tcPr>
            <w:tcW w:w="2660" w:type="dxa"/>
          </w:tcPr>
          <w:p w14:paraId="3832382A" w14:textId="77777777" w:rsidR="00972531" w:rsidRPr="00276D24" w:rsidRDefault="00972531" w:rsidP="00972531">
            <w:pPr>
              <w:pStyle w:val="TableEntry"/>
              <w:rPr>
                <w:ins w:id="1449" w:author="Jones, Emma" w:date="2019-04-29T23:50:00Z"/>
                <w:bCs/>
              </w:rPr>
            </w:pPr>
          </w:p>
        </w:tc>
      </w:tr>
      <w:tr w:rsidR="00B02C6E" w:rsidRPr="00276D24" w14:paraId="469D85B3" w14:textId="77777777" w:rsidTr="00CF37F7">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83"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670"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CF37F7">
        <w:trPr>
          <w:cantSplit/>
          <w:trHeight w:val="600"/>
        </w:trPr>
        <w:tc>
          <w:tcPr>
            <w:tcW w:w="0" w:type="auto"/>
            <w:noWrap/>
          </w:tcPr>
          <w:p w14:paraId="241F08F5" w14:textId="58BB49FD" w:rsidR="00B72B76" w:rsidRPr="00276D24" w:rsidRDefault="00B72B76" w:rsidP="00DE2DA7">
            <w:pPr>
              <w:pStyle w:val="TableEntry"/>
            </w:pPr>
            <w:r w:rsidRPr="00276D24">
              <w:lastRenderedPageBreak/>
              <w:t xml:space="preserve">... </w:t>
            </w:r>
            <w:proofErr w:type="spellStart"/>
            <w:r w:rsidRPr="00276D24">
              <w:t>lastReviewDate</w:t>
            </w:r>
            <w:proofErr w:type="spellEnd"/>
          </w:p>
        </w:tc>
        <w:tc>
          <w:tcPr>
            <w:tcW w:w="883" w:type="dxa"/>
          </w:tcPr>
          <w:p w14:paraId="55A76C2E" w14:textId="4F8BC617" w:rsidR="00B72B76" w:rsidRPr="00276D24" w:rsidRDefault="00B72B76" w:rsidP="00DE2DA7">
            <w:pPr>
              <w:pStyle w:val="TableEntry"/>
              <w:rPr>
                <w:bCs/>
              </w:rPr>
            </w:pPr>
          </w:p>
        </w:tc>
        <w:tc>
          <w:tcPr>
            <w:tcW w:w="1436" w:type="dxa"/>
            <w:noWrap/>
          </w:tcPr>
          <w:p w14:paraId="12EDFE00" w14:textId="0C8F8C88" w:rsidR="00B72B76" w:rsidRPr="00276D24" w:rsidRDefault="0073313F" w:rsidP="00DE2DA7">
            <w:pPr>
              <w:pStyle w:val="TableEntry"/>
              <w:rPr>
                <w:bCs/>
              </w:rPr>
            </w:pPr>
            <w:ins w:id="1450" w:author="Jones, Emma" w:date="2019-04-29T23:28:00Z">
              <w:r>
                <w:rPr>
                  <w:bCs/>
                </w:rPr>
                <w:t>1</w:t>
              </w:r>
            </w:ins>
            <w:del w:id="1451" w:author="Jones, Emma" w:date="2019-04-29T23:28:00Z">
              <w:r w:rsidR="00AC2E1A" w:rsidRPr="00276D24" w:rsidDel="0073313F">
                <w:rPr>
                  <w:bCs/>
                </w:rPr>
                <w:delText>0</w:delText>
              </w:r>
            </w:del>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670"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52" w:author="Jones, Emma" w:date="2019-04-29T23:5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53" w:author="Jones, Emma" w:date="2019-04-29T23:52:00Z">
            <w:trPr>
              <w:cantSplit/>
              <w:trHeight w:val="600"/>
            </w:trPr>
          </w:trPrChange>
        </w:trPr>
        <w:tc>
          <w:tcPr>
            <w:tcW w:w="0" w:type="auto"/>
            <w:tcBorders>
              <w:bottom w:val="single" w:sz="4" w:space="0" w:color="auto"/>
            </w:tcBorders>
            <w:shd w:val="clear" w:color="auto" w:fill="auto"/>
            <w:noWrap/>
            <w:tcPrChange w:id="1454" w:author="Jones, Emma" w:date="2019-04-29T23:52:00Z">
              <w:tcPr>
                <w:tcW w:w="0" w:type="auto"/>
                <w:gridSpan w:val="2"/>
                <w:shd w:val="clear" w:color="auto" w:fill="auto"/>
                <w:noWrap/>
              </w:tcPr>
            </w:tcPrChange>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83" w:type="dxa"/>
            <w:tcPrChange w:id="1455" w:author="Jones, Emma" w:date="2019-04-29T23:52:00Z">
              <w:tcPr>
                <w:tcW w:w="883" w:type="dxa"/>
                <w:gridSpan w:val="2"/>
              </w:tcPr>
            </w:tcPrChange>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Change w:id="1456" w:author="Jones, Emma" w:date="2019-04-29T23:52:00Z">
              <w:tcPr>
                <w:tcW w:w="1436" w:type="dxa"/>
                <w:gridSpan w:val="2"/>
                <w:shd w:val="clear" w:color="auto" w:fill="auto"/>
                <w:noWrap/>
              </w:tcPr>
            </w:tcPrChange>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Change w:id="1457" w:author="Jones, Emma" w:date="2019-04-29T23:52:00Z">
              <w:tcPr>
                <w:tcW w:w="0" w:type="auto"/>
                <w:gridSpan w:val="2"/>
              </w:tcPr>
            </w:tcPrChange>
          </w:tcPr>
          <w:p w14:paraId="62AF2254" w14:textId="08C8C37B" w:rsidR="00B72B76" w:rsidRPr="00276D24" w:rsidRDefault="00B72B76" w:rsidP="00DE2DA7">
            <w:pPr>
              <w:pStyle w:val="TableEntry"/>
            </w:pPr>
          </w:p>
        </w:tc>
        <w:tc>
          <w:tcPr>
            <w:tcW w:w="1670" w:type="dxa"/>
            <w:tcPrChange w:id="1458" w:author="Jones, Emma" w:date="2019-04-29T23:52:00Z">
              <w:tcPr>
                <w:tcW w:w="1670" w:type="dxa"/>
                <w:gridSpan w:val="3"/>
              </w:tcPr>
            </w:tcPrChange>
          </w:tcPr>
          <w:p w14:paraId="30185070" w14:textId="024D1870" w:rsidR="00B72B76" w:rsidRPr="00276D24" w:rsidRDefault="00B72B76" w:rsidP="00DE2DA7">
            <w:pPr>
              <w:pStyle w:val="TableEntry"/>
            </w:pPr>
            <w:r w:rsidRPr="00276D24">
              <w:t>When the plan definition is expected to be used</w:t>
            </w:r>
          </w:p>
        </w:tc>
        <w:tc>
          <w:tcPr>
            <w:tcW w:w="2660" w:type="dxa"/>
            <w:tcPrChange w:id="1459" w:author="Jones, Emma" w:date="2019-04-29T23:52:00Z">
              <w:tcPr>
                <w:tcW w:w="2660" w:type="dxa"/>
                <w:gridSpan w:val="3"/>
              </w:tcPr>
            </w:tcPrChange>
          </w:tcPr>
          <w:p w14:paraId="2FD299CD" w14:textId="41EFD43B" w:rsidR="00B72B76" w:rsidRPr="00276D24" w:rsidRDefault="00B72B76">
            <w:pPr>
              <w:pStyle w:val="TableEntry"/>
              <w:rPr>
                <w:bCs/>
              </w:rPr>
            </w:pPr>
          </w:p>
        </w:tc>
      </w:tr>
      <w:tr w:rsidR="00972531" w:rsidRPr="00276D24" w14:paraId="3A22856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0" w:author="Jones, Emma" w:date="2019-04-30T00:4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61" w:author="Jones, Emma" w:date="2019-04-29T23:52:00Z"/>
          <w:trPrChange w:id="1462" w:author="Jones, Emma" w:date="2019-04-30T00:45:00Z">
            <w:trPr>
              <w:cantSplit/>
              <w:trHeight w:val="600"/>
            </w:trPr>
          </w:trPrChange>
        </w:trPr>
        <w:tc>
          <w:tcPr>
            <w:tcW w:w="0" w:type="auto"/>
            <w:tcBorders>
              <w:bottom w:val="single" w:sz="4" w:space="0" w:color="auto"/>
            </w:tcBorders>
            <w:shd w:val="clear" w:color="auto" w:fill="auto"/>
            <w:noWrap/>
            <w:tcPrChange w:id="1463" w:author="Jones, Emma" w:date="2019-04-30T00:45:00Z">
              <w:tcPr>
                <w:tcW w:w="0" w:type="auto"/>
                <w:gridSpan w:val="2"/>
                <w:shd w:val="clear" w:color="auto" w:fill="auto"/>
                <w:noWrap/>
              </w:tcPr>
            </w:tcPrChange>
          </w:tcPr>
          <w:p w14:paraId="32FA5EDA" w14:textId="1CE217E0" w:rsidR="00972531" w:rsidRPr="00276D24" w:rsidRDefault="00972531" w:rsidP="00DE2DA7">
            <w:pPr>
              <w:pStyle w:val="TableEntry"/>
              <w:rPr>
                <w:ins w:id="1464" w:author="Jones, Emma" w:date="2019-04-29T23:52:00Z"/>
              </w:rPr>
            </w:pPr>
            <w:ins w:id="1465" w:author="Jones, Emma" w:date="2019-04-29T23:52:00Z">
              <w:r w:rsidRPr="00972531">
                <w:t>... topic</w:t>
              </w:r>
              <w:r w:rsidRPr="00972531">
                <w:tab/>
              </w:r>
            </w:ins>
          </w:p>
        </w:tc>
        <w:tc>
          <w:tcPr>
            <w:tcW w:w="883" w:type="dxa"/>
            <w:tcPrChange w:id="1466" w:author="Jones, Emma" w:date="2019-04-30T00:45:00Z">
              <w:tcPr>
                <w:tcW w:w="883" w:type="dxa"/>
                <w:gridSpan w:val="2"/>
              </w:tcPr>
            </w:tcPrChange>
          </w:tcPr>
          <w:p w14:paraId="4A15ABC9" w14:textId="77777777" w:rsidR="00972531" w:rsidRPr="00276D24" w:rsidRDefault="00972531" w:rsidP="00DE2DA7">
            <w:pPr>
              <w:pStyle w:val="TableEntry"/>
              <w:rPr>
                <w:ins w:id="1467" w:author="Jones, Emma" w:date="2019-04-29T23:52:00Z"/>
                <w:bCs/>
              </w:rPr>
            </w:pPr>
          </w:p>
        </w:tc>
        <w:tc>
          <w:tcPr>
            <w:tcW w:w="1436" w:type="dxa"/>
            <w:tcBorders>
              <w:bottom w:val="single" w:sz="4" w:space="0" w:color="auto"/>
            </w:tcBorders>
            <w:shd w:val="clear" w:color="auto" w:fill="auto"/>
            <w:noWrap/>
            <w:tcPrChange w:id="1468" w:author="Jones, Emma" w:date="2019-04-30T00:45:00Z">
              <w:tcPr>
                <w:tcW w:w="1436" w:type="dxa"/>
                <w:gridSpan w:val="2"/>
                <w:shd w:val="clear" w:color="auto" w:fill="auto"/>
                <w:noWrap/>
              </w:tcPr>
            </w:tcPrChange>
          </w:tcPr>
          <w:p w14:paraId="3C6C08A6" w14:textId="11DFFF7B" w:rsidR="00972531" w:rsidRPr="00276D24" w:rsidRDefault="00972531" w:rsidP="00DE2DA7">
            <w:pPr>
              <w:pStyle w:val="TableEntry"/>
              <w:rPr>
                <w:ins w:id="1469" w:author="Jones, Emma" w:date="2019-04-29T23:52:00Z"/>
                <w:bCs/>
              </w:rPr>
            </w:pPr>
            <w:proofErr w:type="gramStart"/>
            <w:ins w:id="1470" w:author="Jones, Emma" w:date="2019-04-29T23:52:00Z">
              <w:r>
                <w:rPr>
                  <w:bCs/>
                </w:rPr>
                <w:t>0..*</w:t>
              </w:r>
              <w:proofErr w:type="gramEnd"/>
            </w:ins>
          </w:p>
        </w:tc>
        <w:tc>
          <w:tcPr>
            <w:tcW w:w="0" w:type="auto"/>
            <w:tcPrChange w:id="1471" w:author="Jones, Emma" w:date="2019-04-30T00:45:00Z">
              <w:tcPr>
                <w:tcW w:w="0" w:type="auto"/>
                <w:gridSpan w:val="2"/>
              </w:tcPr>
            </w:tcPrChange>
          </w:tcPr>
          <w:p w14:paraId="17949EDA" w14:textId="77777777" w:rsidR="00972531" w:rsidRPr="00276D24" w:rsidRDefault="00972531" w:rsidP="00DE2DA7">
            <w:pPr>
              <w:pStyle w:val="TableEntry"/>
              <w:rPr>
                <w:ins w:id="1472" w:author="Jones, Emma" w:date="2019-04-29T23:52:00Z"/>
              </w:rPr>
            </w:pPr>
          </w:p>
        </w:tc>
        <w:tc>
          <w:tcPr>
            <w:tcW w:w="1670" w:type="dxa"/>
            <w:tcBorders>
              <w:bottom w:val="single" w:sz="4" w:space="0" w:color="auto"/>
            </w:tcBorders>
            <w:tcPrChange w:id="1473" w:author="Jones, Emma" w:date="2019-04-30T00:45:00Z">
              <w:tcPr>
                <w:tcW w:w="1670" w:type="dxa"/>
                <w:gridSpan w:val="3"/>
              </w:tcPr>
            </w:tcPrChange>
          </w:tcPr>
          <w:p w14:paraId="3B9EBCCE" w14:textId="334E1C25" w:rsidR="00972531" w:rsidRPr="00276D24" w:rsidRDefault="00972531" w:rsidP="00DE2DA7">
            <w:pPr>
              <w:pStyle w:val="TableEntry"/>
              <w:rPr>
                <w:ins w:id="1474" w:author="Jones, Emma" w:date="2019-04-29T23:52:00Z"/>
              </w:rPr>
            </w:pPr>
            <w:ins w:id="1475" w:author="Jones, Emma" w:date="2019-04-29T23:53:00Z">
              <w:r w:rsidRPr="00972531">
                <w:t>Education, Treatment, Assessment</w:t>
              </w:r>
            </w:ins>
          </w:p>
        </w:tc>
        <w:tc>
          <w:tcPr>
            <w:tcW w:w="2660" w:type="dxa"/>
            <w:tcPrChange w:id="1476" w:author="Jones, Emma" w:date="2019-04-30T00:45:00Z">
              <w:tcPr>
                <w:tcW w:w="2660" w:type="dxa"/>
                <w:gridSpan w:val="3"/>
              </w:tcPr>
            </w:tcPrChange>
          </w:tcPr>
          <w:p w14:paraId="53BDF9BC" w14:textId="77777777" w:rsidR="00972531" w:rsidRPr="00276D24" w:rsidRDefault="00972531">
            <w:pPr>
              <w:pStyle w:val="TableEntry"/>
              <w:rPr>
                <w:ins w:id="1477" w:author="Jones, Emma" w:date="2019-04-29T23:52:00Z"/>
                <w:bCs/>
              </w:rPr>
            </w:pPr>
          </w:p>
        </w:tc>
      </w:tr>
      <w:tr w:rsidR="0008199A" w:rsidRPr="00276D24" w14:paraId="4298A4C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78" w:author="Jones, Emma" w:date="2019-04-30T00:4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79" w:author="Jones, Emma" w:date="2019-04-30T00:43:00Z"/>
          <w:trPrChange w:id="1480" w:author="Jones, Emma" w:date="2019-04-30T00:45:00Z">
            <w:trPr>
              <w:cantSplit/>
              <w:trHeight w:val="600"/>
            </w:trPr>
          </w:trPrChange>
        </w:trPr>
        <w:tc>
          <w:tcPr>
            <w:tcW w:w="0" w:type="auto"/>
            <w:tcBorders>
              <w:bottom w:val="single" w:sz="4" w:space="0" w:color="auto"/>
            </w:tcBorders>
            <w:shd w:val="clear" w:color="auto" w:fill="auto"/>
            <w:noWrap/>
            <w:tcPrChange w:id="1481" w:author="Jones, Emma" w:date="2019-04-30T00:45:00Z">
              <w:tcPr>
                <w:tcW w:w="0" w:type="auto"/>
                <w:gridSpan w:val="2"/>
                <w:tcBorders>
                  <w:bottom w:val="nil"/>
                </w:tcBorders>
                <w:shd w:val="clear" w:color="auto" w:fill="auto"/>
                <w:noWrap/>
              </w:tcPr>
            </w:tcPrChange>
          </w:tcPr>
          <w:p w14:paraId="696B167C" w14:textId="038FEF73" w:rsidR="0008199A" w:rsidRPr="00972531" w:rsidRDefault="0008199A" w:rsidP="00DE2DA7">
            <w:pPr>
              <w:pStyle w:val="TableEntry"/>
              <w:rPr>
                <w:ins w:id="1482" w:author="Jones, Emma" w:date="2019-04-30T00:43:00Z"/>
              </w:rPr>
            </w:pPr>
            <w:ins w:id="1483" w:author="Jones, Emma" w:date="2019-04-30T00:43:00Z">
              <w:r w:rsidRPr="0008199A">
                <w:t>... author</w:t>
              </w:r>
              <w:r w:rsidRPr="0008199A">
                <w:tab/>
              </w:r>
            </w:ins>
          </w:p>
        </w:tc>
        <w:tc>
          <w:tcPr>
            <w:tcW w:w="883" w:type="dxa"/>
            <w:tcPrChange w:id="1484" w:author="Jones, Emma" w:date="2019-04-30T00:45:00Z">
              <w:tcPr>
                <w:tcW w:w="883" w:type="dxa"/>
                <w:gridSpan w:val="2"/>
              </w:tcPr>
            </w:tcPrChange>
          </w:tcPr>
          <w:p w14:paraId="4C4A8038" w14:textId="77777777" w:rsidR="0008199A" w:rsidRPr="00276D24" w:rsidRDefault="0008199A" w:rsidP="00DE2DA7">
            <w:pPr>
              <w:pStyle w:val="TableEntry"/>
              <w:rPr>
                <w:ins w:id="1485" w:author="Jones, Emma" w:date="2019-04-30T00:43:00Z"/>
                <w:bCs/>
              </w:rPr>
            </w:pPr>
          </w:p>
        </w:tc>
        <w:tc>
          <w:tcPr>
            <w:tcW w:w="1436" w:type="dxa"/>
            <w:tcBorders>
              <w:bottom w:val="nil"/>
            </w:tcBorders>
            <w:shd w:val="clear" w:color="auto" w:fill="auto"/>
            <w:noWrap/>
            <w:tcPrChange w:id="1486" w:author="Jones, Emma" w:date="2019-04-30T00:45:00Z">
              <w:tcPr>
                <w:tcW w:w="1436" w:type="dxa"/>
                <w:gridSpan w:val="2"/>
                <w:shd w:val="clear" w:color="auto" w:fill="auto"/>
                <w:noWrap/>
              </w:tcPr>
            </w:tcPrChange>
          </w:tcPr>
          <w:p w14:paraId="6125B0C5" w14:textId="7FD81155" w:rsidR="0008199A" w:rsidRDefault="0008199A" w:rsidP="00DE2DA7">
            <w:pPr>
              <w:pStyle w:val="TableEntry"/>
              <w:rPr>
                <w:ins w:id="1487" w:author="Jones, Emma" w:date="2019-04-30T00:43:00Z"/>
                <w:bCs/>
              </w:rPr>
            </w:pPr>
            <w:proofErr w:type="gramStart"/>
            <w:ins w:id="1488" w:author="Jones, Emma" w:date="2019-04-30T00:44:00Z">
              <w:r>
                <w:rPr>
                  <w:bCs/>
                </w:rPr>
                <w:t>0..*</w:t>
              </w:r>
            </w:ins>
            <w:proofErr w:type="gramEnd"/>
          </w:p>
        </w:tc>
        <w:tc>
          <w:tcPr>
            <w:tcW w:w="0" w:type="auto"/>
            <w:tcPrChange w:id="1489" w:author="Jones, Emma" w:date="2019-04-30T00:45:00Z">
              <w:tcPr>
                <w:tcW w:w="0" w:type="auto"/>
                <w:gridSpan w:val="2"/>
              </w:tcPr>
            </w:tcPrChange>
          </w:tcPr>
          <w:p w14:paraId="7DFB59E4" w14:textId="77777777" w:rsidR="0008199A" w:rsidRPr="00276D24" w:rsidRDefault="0008199A" w:rsidP="00DE2DA7">
            <w:pPr>
              <w:pStyle w:val="TableEntry"/>
              <w:rPr>
                <w:ins w:id="1490" w:author="Jones, Emma" w:date="2019-04-30T00:43:00Z"/>
              </w:rPr>
            </w:pPr>
          </w:p>
        </w:tc>
        <w:tc>
          <w:tcPr>
            <w:tcW w:w="1670" w:type="dxa"/>
            <w:tcBorders>
              <w:bottom w:val="nil"/>
            </w:tcBorders>
            <w:tcPrChange w:id="1491" w:author="Jones, Emma" w:date="2019-04-30T00:45:00Z">
              <w:tcPr>
                <w:tcW w:w="1670" w:type="dxa"/>
                <w:gridSpan w:val="3"/>
              </w:tcPr>
            </w:tcPrChange>
          </w:tcPr>
          <w:p w14:paraId="2EB48859" w14:textId="57DD1642" w:rsidR="0008199A" w:rsidRPr="00972531" w:rsidRDefault="0008199A" w:rsidP="00DE2DA7">
            <w:pPr>
              <w:pStyle w:val="TableEntry"/>
              <w:rPr>
                <w:ins w:id="1492" w:author="Jones, Emma" w:date="2019-04-30T00:43:00Z"/>
              </w:rPr>
            </w:pPr>
            <w:ins w:id="1493" w:author="Jones, Emma" w:date="2019-04-30T00:45:00Z">
              <w:r w:rsidRPr="0008199A">
                <w:t>Who authored the content</w:t>
              </w:r>
            </w:ins>
          </w:p>
        </w:tc>
        <w:tc>
          <w:tcPr>
            <w:tcW w:w="2660" w:type="dxa"/>
            <w:tcPrChange w:id="1494" w:author="Jones, Emma" w:date="2019-04-30T00:45:00Z">
              <w:tcPr>
                <w:tcW w:w="2660" w:type="dxa"/>
                <w:gridSpan w:val="3"/>
              </w:tcPr>
            </w:tcPrChange>
          </w:tcPr>
          <w:p w14:paraId="5EDF965F" w14:textId="77777777" w:rsidR="0008199A" w:rsidRPr="00276D24" w:rsidRDefault="0008199A">
            <w:pPr>
              <w:pStyle w:val="TableEntry"/>
              <w:rPr>
                <w:ins w:id="1495" w:author="Jones, Emma" w:date="2019-04-30T00:43:00Z"/>
                <w:bCs/>
              </w:rPr>
            </w:pPr>
          </w:p>
        </w:tc>
      </w:tr>
      <w:tr w:rsidR="0008199A" w:rsidRPr="00276D24" w14:paraId="551D99C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96"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97" w:author="Jones, Emma" w:date="2019-04-30T00:43:00Z"/>
          <w:trPrChange w:id="1498" w:author="Jones, Emma" w:date="2019-04-30T00:46:00Z">
            <w:trPr>
              <w:cantSplit/>
              <w:trHeight w:val="600"/>
            </w:trPr>
          </w:trPrChange>
        </w:trPr>
        <w:tc>
          <w:tcPr>
            <w:tcW w:w="0" w:type="auto"/>
            <w:tcBorders>
              <w:bottom w:val="single" w:sz="4" w:space="0" w:color="auto"/>
            </w:tcBorders>
            <w:shd w:val="clear" w:color="auto" w:fill="auto"/>
            <w:noWrap/>
            <w:tcPrChange w:id="1499" w:author="Jones, Emma" w:date="2019-04-30T00:46:00Z">
              <w:tcPr>
                <w:tcW w:w="0" w:type="auto"/>
                <w:gridSpan w:val="2"/>
                <w:tcBorders>
                  <w:bottom w:val="nil"/>
                </w:tcBorders>
                <w:shd w:val="clear" w:color="auto" w:fill="auto"/>
                <w:noWrap/>
              </w:tcPr>
            </w:tcPrChange>
          </w:tcPr>
          <w:p w14:paraId="13639F04" w14:textId="3624D297" w:rsidR="0008199A" w:rsidRPr="00972531" w:rsidRDefault="0008199A" w:rsidP="00DE2DA7">
            <w:pPr>
              <w:pStyle w:val="TableEntry"/>
              <w:rPr>
                <w:ins w:id="1500" w:author="Jones, Emma" w:date="2019-04-30T00:43:00Z"/>
              </w:rPr>
            </w:pPr>
            <w:ins w:id="1501" w:author="Jones, Emma" w:date="2019-04-30T00:44:00Z">
              <w:r w:rsidRPr="0008199A">
                <w:t>... editor</w:t>
              </w:r>
              <w:r w:rsidRPr="0008199A">
                <w:tab/>
              </w:r>
            </w:ins>
          </w:p>
        </w:tc>
        <w:tc>
          <w:tcPr>
            <w:tcW w:w="883" w:type="dxa"/>
            <w:tcPrChange w:id="1502" w:author="Jones, Emma" w:date="2019-04-30T00:46:00Z">
              <w:tcPr>
                <w:tcW w:w="883" w:type="dxa"/>
                <w:gridSpan w:val="2"/>
              </w:tcPr>
            </w:tcPrChange>
          </w:tcPr>
          <w:p w14:paraId="6FD806C9" w14:textId="77777777" w:rsidR="0008199A" w:rsidRPr="00276D24" w:rsidRDefault="0008199A" w:rsidP="00DE2DA7">
            <w:pPr>
              <w:pStyle w:val="TableEntry"/>
              <w:rPr>
                <w:ins w:id="1503" w:author="Jones, Emma" w:date="2019-04-30T00:43:00Z"/>
                <w:bCs/>
              </w:rPr>
            </w:pPr>
          </w:p>
        </w:tc>
        <w:tc>
          <w:tcPr>
            <w:tcW w:w="1436" w:type="dxa"/>
            <w:tcBorders>
              <w:top w:val="nil"/>
              <w:bottom w:val="nil"/>
            </w:tcBorders>
            <w:shd w:val="clear" w:color="auto" w:fill="auto"/>
            <w:noWrap/>
            <w:tcPrChange w:id="1504" w:author="Jones, Emma" w:date="2019-04-30T00:46:00Z">
              <w:tcPr>
                <w:tcW w:w="1436" w:type="dxa"/>
                <w:gridSpan w:val="2"/>
                <w:shd w:val="clear" w:color="auto" w:fill="auto"/>
                <w:noWrap/>
              </w:tcPr>
            </w:tcPrChange>
          </w:tcPr>
          <w:p w14:paraId="4D893EE9" w14:textId="0FB7B5E0" w:rsidR="0008199A" w:rsidRDefault="0008199A">
            <w:pPr>
              <w:pStyle w:val="TableEntry"/>
              <w:ind w:left="0"/>
              <w:rPr>
                <w:ins w:id="1505" w:author="Jones, Emma" w:date="2019-04-30T00:43:00Z"/>
                <w:bCs/>
              </w:rPr>
              <w:pPrChange w:id="1506" w:author="Jones, Emma" w:date="2019-04-30T00:44:00Z">
                <w:pPr>
                  <w:pStyle w:val="TableEntry"/>
                </w:pPr>
              </w:pPrChange>
            </w:pPr>
            <w:ins w:id="1507" w:author="Jones, Emma" w:date="2019-04-30T00:45:00Z">
              <w:r>
                <w:rPr>
                  <w:bCs/>
                </w:rPr>
                <w:t xml:space="preserve"> </w:t>
              </w:r>
            </w:ins>
            <w:proofErr w:type="gramStart"/>
            <w:ins w:id="1508" w:author="Jones, Emma" w:date="2019-04-30T00:44:00Z">
              <w:r>
                <w:rPr>
                  <w:bCs/>
                </w:rPr>
                <w:t>0..*</w:t>
              </w:r>
            </w:ins>
            <w:proofErr w:type="gramEnd"/>
          </w:p>
        </w:tc>
        <w:tc>
          <w:tcPr>
            <w:tcW w:w="0" w:type="auto"/>
            <w:tcPrChange w:id="1509" w:author="Jones, Emma" w:date="2019-04-30T00:46:00Z">
              <w:tcPr>
                <w:tcW w:w="0" w:type="auto"/>
                <w:gridSpan w:val="2"/>
              </w:tcPr>
            </w:tcPrChange>
          </w:tcPr>
          <w:p w14:paraId="253F4E15" w14:textId="77777777" w:rsidR="0008199A" w:rsidRPr="00276D24" w:rsidRDefault="0008199A" w:rsidP="00DE2DA7">
            <w:pPr>
              <w:pStyle w:val="TableEntry"/>
              <w:rPr>
                <w:ins w:id="1510" w:author="Jones, Emma" w:date="2019-04-30T00:43:00Z"/>
              </w:rPr>
            </w:pPr>
          </w:p>
        </w:tc>
        <w:tc>
          <w:tcPr>
            <w:tcW w:w="1670" w:type="dxa"/>
            <w:tcBorders>
              <w:top w:val="nil"/>
              <w:bottom w:val="nil"/>
            </w:tcBorders>
            <w:tcPrChange w:id="1511" w:author="Jones, Emma" w:date="2019-04-30T00:46:00Z">
              <w:tcPr>
                <w:tcW w:w="1670" w:type="dxa"/>
                <w:gridSpan w:val="3"/>
              </w:tcPr>
            </w:tcPrChange>
          </w:tcPr>
          <w:p w14:paraId="08A34284" w14:textId="2986166C" w:rsidR="0008199A" w:rsidRPr="00972531" w:rsidRDefault="0008199A" w:rsidP="00DE2DA7">
            <w:pPr>
              <w:pStyle w:val="TableEntry"/>
              <w:rPr>
                <w:ins w:id="1512" w:author="Jones, Emma" w:date="2019-04-30T00:43:00Z"/>
              </w:rPr>
            </w:pPr>
            <w:ins w:id="1513" w:author="Jones, Emma" w:date="2019-04-30T00:46:00Z">
              <w:r w:rsidRPr="0008199A">
                <w:t>Who edited the content</w:t>
              </w:r>
            </w:ins>
          </w:p>
        </w:tc>
        <w:tc>
          <w:tcPr>
            <w:tcW w:w="2660" w:type="dxa"/>
            <w:tcPrChange w:id="1514" w:author="Jones, Emma" w:date="2019-04-30T00:46:00Z">
              <w:tcPr>
                <w:tcW w:w="2660" w:type="dxa"/>
                <w:gridSpan w:val="3"/>
              </w:tcPr>
            </w:tcPrChange>
          </w:tcPr>
          <w:p w14:paraId="7A3B6EFB" w14:textId="77777777" w:rsidR="0008199A" w:rsidRPr="00276D24" w:rsidRDefault="0008199A">
            <w:pPr>
              <w:pStyle w:val="TableEntry"/>
              <w:rPr>
                <w:ins w:id="1515" w:author="Jones, Emma" w:date="2019-04-30T00:43:00Z"/>
                <w:bCs/>
              </w:rPr>
            </w:pPr>
          </w:p>
        </w:tc>
      </w:tr>
      <w:tr w:rsidR="0008199A" w:rsidRPr="00276D24" w14:paraId="2460B7A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16"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517" w:author="Jones, Emma" w:date="2019-04-30T00:43:00Z"/>
          <w:trPrChange w:id="1518" w:author="Jones, Emma" w:date="2019-04-30T00:46:00Z">
            <w:trPr>
              <w:cantSplit/>
              <w:trHeight w:val="600"/>
            </w:trPr>
          </w:trPrChange>
        </w:trPr>
        <w:tc>
          <w:tcPr>
            <w:tcW w:w="0" w:type="auto"/>
            <w:tcBorders>
              <w:bottom w:val="single" w:sz="4" w:space="0" w:color="auto"/>
            </w:tcBorders>
            <w:shd w:val="clear" w:color="auto" w:fill="auto"/>
            <w:noWrap/>
            <w:tcPrChange w:id="1519" w:author="Jones, Emma" w:date="2019-04-30T00:46:00Z">
              <w:tcPr>
                <w:tcW w:w="0" w:type="auto"/>
                <w:gridSpan w:val="2"/>
                <w:tcBorders>
                  <w:bottom w:val="nil"/>
                </w:tcBorders>
                <w:shd w:val="clear" w:color="auto" w:fill="auto"/>
                <w:noWrap/>
              </w:tcPr>
            </w:tcPrChange>
          </w:tcPr>
          <w:p w14:paraId="134CDA9D" w14:textId="7B672991" w:rsidR="0008199A" w:rsidRPr="00972531" w:rsidRDefault="0008199A" w:rsidP="00DE2DA7">
            <w:pPr>
              <w:pStyle w:val="TableEntry"/>
              <w:rPr>
                <w:ins w:id="1520" w:author="Jones, Emma" w:date="2019-04-30T00:43:00Z"/>
              </w:rPr>
            </w:pPr>
            <w:ins w:id="1521" w:author="Jones, Emma" w:date="2019-04-30T00:44:00Z">
              <w:r w:rsidRPr="0008199A">
                <w:t>... reviewer</w:t>
              </w:r>
            </w:ins>
          </w:p>
        </w:tc>
        <w:tc>
          <w:tcPr>
            <w:tcW w:w="883" w:type="dxa"/>
            <w:tcPrChange w:id="1522" w:author="Jones, Emma" w:date="2019-04-30T00:46:00Z">
              <w:tcPr>
                <w:tcW w:w="883" w:type="dxa"/>
                <w:gridSpan w:val="2"/>
              </w:tcPr>
            </w:tcPrChange>
          </w:tcPr>
          <w:p w14:paraId="066B829E" w14:textId="77777777" w:rsidR="0008199A" w:rsidRPr="00276D24" w:rsidRDefault="0008199A" w:rsidP="00DE2DA7">
            <w:pPr>
              <w:pStyle w:val="TableEntry"/>
              <w:rPr>
                <w:ins w:id="1523" w:author="Jones, Emma" w:date="2019-04-30T00:43:00Z"/>
                <w:bCs/>
              </w:rPr>
            </w:pPr>
          </w:p>
        </w:tc>
        <w:tc>
          <w:tcPr>
            <w:tcW w:w="1436" w:type="dxa"/>
            <w:tcBorders>
              <w:top w:val="nil"/>
            </w:tcBorders>
            <w:shd w:val="clear" w:color="auto" w:fill="auto"/>
            <w:noWrap/>
            <w:tcPrChange w:id="1524" w:author="Jones, Emma" w:date="2019-04-30T00:46:00Z">
              <w:tcPr>
                <w:tcW w:w="1436" w:type="dxa"/>
                <w:gridSpan w:val="2"/>
                <w:shd w:val="clear" w:color="auto" w:fill="auto"/>
                <w:noWrap/>
              </w:tcPr>
            </w:tcPrChange>
          </w:tcPr>
          <w:p w14:paraId="657EA91C" w14:textId="3381ADE8" w:rsidR="0008199A" w:rsidRDefault="0008199A" w:rsidP="00DE2DA7">
            <w:pPr>
              <w:pStyle w:val="TableEntry"/>
              <w:rPr>
                <w:ins w:id="1525" w:author="Jones, Emma" w:date="2019-04-30T00:43:00Z"/>
                <w:bCs/>
              </w:rPr>
            </w:pPr>
            <w:proofErr w:type="gramStart"/>
            <w:ins w:id="1526" w:author="Jones, Emma" w:date="2019-04-30T00:45:00Z">
              <w:r>
                <w:rPr>
                  <w:bCs/>
                </w:rPr>
                <w:t>0..*</w:t>
              </w:r>
            </w:ins>
            <w:proofErr w:type="gramEnd"/>
          </w:p>
        </w:tc>
        <w:tc>
          <w:tcPr>
            <w:tcW w:w="0" w:type="auto"/>
            <w:tcPrChange w:id="1527" w:author="Jones, Emma" w:date="2019-04-30T00:46:00Z">
              <w:tcPr>
                <w:tcW w:w="0" w:type="auto"/>
                <w:gridSpan w:val="2"/>
              </w:tcPr>
            </w:tcPrChange>
          </w:tcPr>
          <w:p w14:paraId="472A7C7A" w14:textId="77777777" w:rsidR="0008199A" w:rsidRPr="00276D24" w:rsidRDefault="0008199A" w:rsidP="00DE2DA7">
            <w:pPr>
              <w:pStyle w:val="TableEntry"/>
              <w:rPr>
                <w:ins w:id="1528" w:author="Jones, Emma" w:date="2019-04-30T00:43:00Z"/>
              </w:rPr>
            </w:pPr>
          </w:p>
        </w:tc>
        <w:tc>
          <w:tcPr>
            <w:tcW w:w="1670" w:type="dxa"/>
            <w:tcBorders>
              <w:top w:val="nil"/>
              <w:bottom w:val="nil"/>
            </w:tcBorders>
            <w:tcPrChange w:id="1529" w:author="Jones, Emma" w:date="2019-04-30T00:46:00Z">
              <w:tcPr>
                <w:tcW w:w="1670" w:type="dxa"/>
                <w:gridSpan w:val="3"/>
              </w:tcPr>
            </w:tcPrChange>
          </w:tcPr>
          <w:p w14:paraId="43F61DFA" w14:textId="46E1DED9" w:rsidR="0008199A" w:rsidRPr="00972531" w:rsidRDefault="0008199A" w:rsidP="00DE2DA7">
            <w:pPr>
              <w:pStyle w:val="TableEntry"/>
              <w:rPr>
                <w:ins w:id="1530" w:author="Jones, Emma" w:date="2019-04-30T00:43:00Z"/>
              </w:rPr>
            </w:pPr>
            <w:ins w:id="1531" w:author="Jones, Emma" w:date="2019-04-30T00:46:00Z">
              <w:r w:rsidRPr="0008199A">
                <w:t>Who reviewed the content</w:t>
              </w:r>
            </w:ins>
          </w:p>
        </w:tc>
        <w:tc>
          <w:tcPr>
            <w:tcW w:w="2660" w:type="dxa"/>
            <w:tcPrChange w:id="1532" w:author="Jones, Emma" w:date="2019-04-30T00:46:00Z">
              <w:tcPr>
                <w:tcW w:w="2660" w:type="dxa"/>
                <w:gridSpan w:val="3"/>
              </w:tcPr>
            </w:tcPrChange>
          </w:tcPr>
          <w:p w14:paraId="53E8C880" w14:textId="77777777" w:rsidR="0008199A" w:rsidRPr="00276D24" w:rsidRDefault="0008199A">
            <w:pPr>
              <w:pStyle w:val="TableEntry"/>
              <w:rPr>
                <w:ins w:id="1533" w:author="Jones, Emma" w:date="2019-04-30T00:43:00Z"/>
                <w:bCs/>
              </w:rPr>
            </w:pPr>
          </w:p>
        </w:tc>
      </w:tr>
      <w:tr w:rsidR="00B02C6E" w:rsidRPr="00276D24" w14:paraId="0DA0AFE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34"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35" w:author="Jones, Emma" w:date="2019-04-30T00:46:00Z">
            <w:trPr>
              <w:cantSplit/>
              <w:trHeight w:val="600"/>
            </w:trPr>
          </w:trPrChange>
        </w:trPr>
        <w:tc>
          <w:tcPr>
            <w:tcW w:w="0" w:type="auto"/>
            <w:tcBorders>
              <w:top w:val="single" w:sz="4" w:space="0" w:color="auto"/>
              <w:bottom w:val="nil"/>
            </w:tcBorders>
            <w:shd w:val="clear" w:color="auto" w:fill="auto"/>
            <w:noWrap/>
            <w:tcPrChange w:id="1536" w:author="Jones, Emma" w:date="2019-04-30T00:46:00Z">
              <w:tcPr>
                <w:tcW w:w="0" w:type="auto"/>
                <w:gridSpan w:val="2"/>
                <w:shd w:val="clear" w:color="auto" w:fill="auto"/>
                <w:noWrap/>
              </w:tcPr>
            </w:tcPrChange>
          </w:tcPr>
          <w:p w14:paraId="193739F5" w14:textId="29606E03" w:rsidR="00AC385E" w:rsidRPr="009A19C7" w:rsidRDefault="00AC385E" w:rsidP="00AC385E">
            <w:pPr>
              <w:pStyle w:val="TableEntry"/>
              <w:rPr>
                <w:strike/>
                <w:rPrChange w:id="1537" w:author="Jones, Emma" w:date="2019-04-30T00:33:00Z">
                  <w:rPr/>
                </w:rPrChange>
              </w:rPr>
            </w:pPr>
            <w:r w:rsidRPr="009A19C7">
              <w:rPr>
                <w:strike/>
                <w:rPrChange w:id="1538" w:author="Jones, Emma" w:date="2019-04-30T00:33:00Z">
                  <w:rPr/>
                </w:rPrChange>
              </w:rPr>
              <w:t>…. id</w:t>
            </w:r>
          </w:p>
        </w:tc>
        <w:tc>
          <w:tcPr>
            <w:tcW w:w="883" w:type="dxa"/>
            <w:tcBorders>
              <w:bottom w:val="nil"/>
            </w:tcBorders>
            <w:tcPrChange w:id="1539" w:author="Jones, Emma" w:date="2019-04-30T00:46:00Z">
              <w:tcPr>
                <w:tcW w:w="883" w:type="dxa"/>
                <w:gridSpan w:val="2"/>
              </w:tcPr>
            </w:tcPrChange>
          </w:tcPr>
          <w:p w14:paraId="76B73522" w14:textId="77777777" w:rsidR="00AC385E" w:rsidRPr="009A19C7" w:rsidRDefault="00AC385E" w:rsidP="00AC385E">
            <w:pPr>
              <w:pStyle w:val="TableEntry"/>
              <w:rPr>
                <w:bCs/>
                <w:strike/>
                <w:rPrChange w:id="1540" w:author="Jones, Emma" w:date="2019-04-30T00:33:00Z">
                  <w:rPr>
                    <w:bCs/>
                  </w:rPr>
                </w:rPrChange>
              </w:rPr>
            </w:pPr>
          </w:p>
        </w:tc>
        <w:tc>
          <w:tcPr>
            <w:tcW w:w="1436" w:type="dxa"/>
            <w:tcBorders>
              <w:bottom w:val="nil"/>
            </w:tcBorders>
            <w:shd w:val="clear" w:color="auto" w:fill="auto"/>
            <w:noWrap/>
            <w:tcPrChange w:id="1541" w:author="Jones, Emma" w:date="2019-04-30T00:46:00Z">
              <w:tcPr>
                <w:tcW w:w="1436" w:type="dxa"/>
                <w:gridSpan w:val="2"/>
                <w:shd w:val="clear" w:color="auto" w:fill="auto"/>
                <w:noWrap/>
              </w:tcPr>
            </w:tcPrChange>
          </w:tcPr>
          <w:p w14:paraId="6D7E3DFA" w14:textId="73692E78" w:rsidR="00AC385E" w:rsidRPr="009A19C7" w:rsidRDefault="00AC385E" w:rsidP="00AC385E">
            <w:pPr>
              <w:pStyle w:val="TableEntry"/>
              <w:rPr>
                <w:bCs/>
                <w:strike/>
                <w:rPrChange w:id="1542" w:author="Jones, Emma" w:date="2019-04-30T00:33:00Z">
                  <w:rPr>
                    <w:bCs/>
                  </w:rPr>
                </w:rPrChange>
              </w:rPr>
            </w:pPr>
            <w:r w:rsidRPr="009A19C7">
              <w:rPr>
                <w:bCs/>
                <w:strike/>
                <w:rPrChange w:id="1543" w:author="Jones, Emma" w:date="2019-04-30T00:33:00Z">
                  <w:rPr>
                    <w:bCs/>
                  </w:rPr>
                </w:rPrChange>
              </w:rPr>
              <w:t>0..1</w:t>
            </w:r>
          </w:p>
        </w:tc>
        <w:tc>
          <w:tcPr>
            <w:tcW w:w="0" w:type="auto"/>
            <w:tcBorders>
              <w:bottom w:val="nil"/>
            </w:tcBorders>
            <w:tcPrChange w:id="1544" w:author="Jones, Emma" w:date="2019-04-30T00:46:00Z">
              <w:tcPr>
                <w:tcW w:w="0" w:type="auto"/>
                <w:gridSpan w:val="2"/>
              </w:tcPr>
            </w:tcPrChange>
          </w:tcPr>
          <w:p w14:paraId="1F1C9DED" w14:textId="77777777" w:rsidR="00AC385E" w:rsidRPr="009A19C7" w:rsidRDefault="00AC385E" w:rsidP="00AC385E">
            <w:pPr>
              <w:pStyle w:val="TableEntry"/>
              <w:rPr>
                <w:strike/>
                <w:rPrChange w:id="1545" w:author="Jones, Emma" w:date="2019-04-30T00:33:00Z">
                  <w:rPr/>
                </w:rPrChange>
              </w:rPr>
            </w:pPr>
          </w:p>
        </w:tc>
        <w:tc>
          <w:tcPr>
            <w:tcW w:w="1670" w:type="dxa"/>
            <w:tcBorders>
              <w:top w:val="nil"/>
              <w:bottom w:val="nil"/>
            </w:tcBorders>
            <w:tcPrChange w:id="1546" w:author="Jones, Emma" w:date="2019-04-30T00:46:00Z">
              <w:tcPr>
                <w:tcW w:w="1670" w:type="dxa"/>
                <w:gridSpan w:val="3"/>
              </w:tcPr>
            </w:tcPrChange>
          </w:tcPr>
          <w:p w14:paraId="27E35B8D" w14:textId="2528B971" w:rsidR="00AC385E" w:rsidRPr="009A19C7" w:rsidRDefault="00AC385E" w:rsidP="00AC385E">
            <w:pPr>
              <w:pStyle w:val="TableEntry"/>
              <w:rPr>
                <w:strike/>
                <w:rPrChange w:id="1547" w:author="Jones, Emma" w:date="2019-04-30T00:33:00Z">
                  <w:rPr/>
                </w:rPrChange>
              </w:rPr>
            </w:pPr>
            <w:r w:rsidRPr="009A19C7">
              <w:rPr>
                <w:strike/>
                <w:rPrChange w:id="1548" w:author="Jones, Emma" w:date="2019-04-30T00:33:00Z">
                  <w:rPr/>
                </w:rPrChange>
              </w:rPr>
              <w:t>unique id for the element within a resource (for internal references). This may be any string value that does not contain spaces.</w:t>
            </w:r>
          </w:p>
        </w:tc>
        <w:tc>
          <w:tcPr>
            <w:tcW w:w="2660" w:type="dxa"/>
            <w:tcPrChange w:id="1549" w:author="Jones, Emma" w:date="2019-04-30T00:46:00Z">
              <w:tcPr>
                <w:tcW w:w="2660" w:type="dxa"/>
                <w:gridSpan w:val="3"/>
              </w:tcPr>
            </w:tcPrChange>
          </w:tcPr>
          <w:p w14:paraId="583BEA84" w14:textId="77777777" w:rsidR="00AC385E" w:rsidRPr="00276D24" w:rsidRDefault="00AC385E" w:rsidP="00AC385E">
            <w:pPr>
              <w:pStyle w:val="TableEntry"/>
              <w:rPr>
                <w:bCs/>
              </w:rPr>
            </w:pPr>
          </w:p>
        </w:tc>
      </w:tr>
      <w:tr w:rsidR="00B02C6E" w:rsidRPr="00276D24" w14:paraId="338C3B5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50" w:author="Jones, Emma" w:date="2019-04-30T00:3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51" w:author="Jones, Emma" w:date="2019-04-30T00:33:00Z">
            <w:trPr>
              <w:cantSplit/>
              <w:trHeight w:val="600"/>
            </w:trPr>
          </w:trPrChange>
        </w:trPr>
        <w:tc>
          <w:tcPr>
            <w:tcW w:w="0" w:type="auto"/>
            <w:tcBorders>
              <w:top w:val="nil"/>
            </w:tcBorders>
            <w:shd w:val="clear" w:color="auto" w:fill="auto"/>
            <w:noWrap/>
            <w:tcPrChange w:id="1552" w:author="Jones, Emma" w:date="2019-04-30T00:33:00Z">
              <w:tcPr>
                <w:tcW w:w="0" w:type="auto"/>
                <w:gridSpan w:val="2"/>
                <w:shd w:val="clear" w:color="auto" w:fill="auto"/>
                <w:noWrap/>
              </w:tcPr>
            </w:tcPrChange>
          </w:tcPr>
          <w:p w14:paraId="5F719C33" w14:textId="265EE3AB" w:rsidR="00AC385E" w:rsidRPr="009A19C7" w:rsidRDefault="00AC385E" w:rsidP="00AC385E">
            <w:pPr>
              <w:pStyle w:val="TableEntry"/>
              <w:rPr>
                <w:strike/>
                <w:rPrChange w:id="1553" w:author="Jones, Emma" w:date="2019-04-30T00:33:00Z">
                  <w:rPr/>
                </w:rPrChange>
              </w:rPr>
            </w:pPr>
            <w:r w:rsidRPr="009A19C7">
              <w:rPr>
                <w:strike/>
                <w:rPrChange w:id="1554" w:author="Jones, Emma" w:date="2019-04-30T00:33:00Z">
                  <w:rPr/>
                </w:rPrChange>
              </w:rPr>
              <w:t>…. start</w:t>
            </w:r>
          </w:p>
        </w:tc>
        <w:tc>
          <w:tcPr>
            <w:tcW w:w="883" w:type="dxa"/>
            <w:tcBorders>
              <w:top w:val="nil"/>
            </w:tcBorders>
            <w:tcPrChange w:id="1555" w:author="Jones, Emma" w:date="2019-04-30T00:33:00Z">
              <w:tcPr>
                <w:tcW w:w="883" w:type="dxa"/>
                <w:gridSpan w:val="2"/>
              </w:tcPr>
            </w:tcPrChange>
          </w:tcPr>
          <w:p w14:paraId="24823B01" w14:textId="77777777" w:rsidR="00AC385E" w:rsidRPr="009A19C7" w:rsidRDefault="00AC385E" w:rsidP="00AC385E">
            <w:pPr>
              <w:pStyle w:val="TableEntry"/>
              <w:rPr>
                <w:bCs/>
                <w:strike/>
                <w:rPrChange w:id="1556" w:author="Jones, Emma" w:date="2019-04-30T00:33:00Z">
                  <w:rPr>
                    <w:bCs/>
                  </w:rPr>
                </w:rPrChange>
              </w:rPr>
            </w:pPr>
          </w:p>
        </w:tc>
        <w:tc>
          <w:tcPr>
            <w:tcW w:w="1436" w:type="dxa"/>
            <w:tcBorders>
              <w:top w:val="nil"/>
            </w:tcBorders>
            <w:shd w:val="clear" w:color="auto" w:fill="auto"/>
            <w:noWrap/>
            <w:tcPrChange w:id="1557" w:author="Jones, Emma" w:date="2019-04-30T00:33:00Z">
              <w:tcPr>
                <w:tcW w:w="1436" w:type="dxa"/>
                <w:gridSpan w:val="2"/>
                <w:shd w:val="clear" w:color="auto" w:fill="auto"/>
                <w:noWrap/>
              </w:tcPr>
            </w:tcPrChange>
          </w:tcPr>
          <w:p w14:paraId="331E4D1C" w14:textId="371C872B" w:rsidR="00AC385E" w:rsidRPr="009A19C7" w:rsidRDefault="0073313F" w:rsidP="00AC385E">
            <w:pPr>
              <w:pStyle w:val="TableEntry"/>
              <w:rPr>
                <w:bCs/>
                <w:strike/>
                <w:rPrChange w:id="1558" w:author="Jones, Emma" w:date="2019-04-30T00:33:00Z">
                  <w:rPr>
                    <w:bCs/>
                  </w:rPr>
                </w:rPrChange>
              </w:rPr>
            </w:pPr>
            <w:ins w:id="1559" w:author="Jones, Emma" w:date="2019-04-29T23:28:00Z">
              <w:r w:rsidRPr="009A19C7">
                <w:rPr>
                  <w:bCs/>
                  <w:strike/>
                  <w:rPrChange w:id="1560" w:author="Jones, Emma" w:date="2019-04-30T00:33:00Z">
                    <w:rPr>
                      <w:bCs/>
                    </w:rPr>
                  </w:rPrChange>
                </w:rPr>
                <w:t>1</w:t>
              </w:r>
            </w:ins>
            <w:del w:id="1561" w:author="Jones, Emma" w:date="2019-04-29T23:28:00Z">
              <w:r w:rsidR="00AC385E" w:rsidRPr="009A19C7" w:rsidDel="0073313F">
                <w:rPr>
                  <w:bCs/>
                  <w:strike/>
                  <w:rPrChange w:id="1562" w:author="Jones, Emma" w:date="2019-04-30T00:33:00Z">
                    <w:rPr>
                      <w:bCs/>
                    </w:rPr>
                  </w:rPrChange>
                </w:rPr>
                <w:delText>0</w:delText>
              </w:r>
            </w:del>
            <w:r w:rsidR="00AC385E" w:rsidRPr="009A19C7">
              <w:rPr>
                <w:bCs/>
                <w:strike/>
                <w:rPrChange w:id="1563" w:author="Jones, Emma" w:date="2019-04-30T00:33:00Z">
                  <w:rPr>
                    <w:bCs/>
                  </w:rPr>
                </w:rPrChange>
              </w:rPr>
              <w:t>..1</w:t>
            </w:r>
          </w:p>
        </w:tc>
        <w:tc>
          <w:tcPr>
            <w:tcW w:w="0" w:type="auto"/>
            <w:tcBorders>
              <w:top w:val="nil"/>
            </w:tcBorders>
            <w:tcPrChange w:id="1564" w:author="Jones, Emma" w:date="2019-04-30T00:33:00Z">
              <w:tcPr>
                <w:tcW w:w="0" w:type="auto"/>
                <w:gridSpan w:val="2"/>
              </w:tcPr>
            </w:tcPrChange>
          </w:tcPr>
          <w:p w14:paraId="2C810A68" w14:textId="34B27329" w:rsidR="00AC385E" w:rsidRPr="009A19C7" w:rsidRDefault="00AC385E" w:rsidP="00AC385E">
            <w:pPr>
              <w:pStyle w:val="TableEntry"/>
              <w:rPr>
                <w:strike/>
                <w:rPrChange w:id="1565" w:author="Jones, Emma" w:date="2019-04-30T00:33:00Z">
                  <w:rPr/>
                </w:rPrChange>
              </w:rPr>
            </w:pPr>
            <w:r w:rsidRPr="009A19C7">
              <w:rPr>
                <w:strike/>
                <w:rPrChange w:id="1566" w:author="Jones, Emma" w:date="2019-04-30T00:33:00Z">
                  <w:rPr/>
                </w:rPrChange>
              </w:rPr>
              <w:t>1..1</w:t>
            </w:r>
          </w:p>
        </w:tc>
        <w:tc>
          <w:tcPr>
            <w:tcW w:w="1670" w:type="dxa"/>
            <w:tcBorders>
              <w:top w:val="nil"/>
            </w:tcBorders>
            <w:tcPrChange w:id="1567" w:author="Jones, Emma" w:date="2019-04-30T00:33:00Z">
              <w:tcPr>
                <w:tcW w:w="1670" w:type="dxa"/>
                <w:gridSpan w:val="3"/>
              </w:tcPr>
            </w:tcPrChange>
          </w:tcPr>
          <w:p w14:paraId="6D790C73" w14:textId="3CF8AA16" w:rsidR="00AC385E" w:rsidRPr="009A19C7" w:rsidRDefault="00AC385E" w:rsidP="00AC385E">
            <w:pPr>
              <w:pStyle w:val="TableEntry"/>
              <w:rPr>
                <w:strike/>
                <w:rPrChange w:id="1568" w:author="Jones, Emma" w:date="2019-04-30T00:33:00Z">
                  <w:rPr/>
                </w:rPrChange>
              </w:rPr>
            </w:pPr>
            <w:r w:rsidRPr="009A19C7">
              <w:rPr>
                <w:strike/>
                <w:rPrChange w:id="1569" w:author="Jones, Emma" w:date="2019-04-30T00:33:00Z">
                  <w:rPr/>
                </w:rPrChange>
              </w:rPr>
              <w:t>The start of the period.</w:t>
            </w:r>
          </w:p>
        </w:tc>
        <w:tc>
          <w:tcPr>
            <w:tcW w:w="2660" w:type="dxa"/>
            <w:tcPrChange w:id="1570" w:author="Jones, Emma" w:date="2019-04-30T00:33:00Z">
              <w:tcPr>
                <w:tcW w:w="2660" w:type="dxa"/>
                <w:gridSpan w:val="3"/>
              </w:tcPr>
            </w:tcPrChange>
          </w:tcPr>
          <w:p w14:paraId="57DF7B5B" w14:textId="7936C124" w:rsidR="00AC385E" w:rsidRPr="009A19C7" w:rsidRDefault="00AC385E" w:rsidP="00AC385E">
            <w:pPr>
              <w:pStyle w:val="TableEntry"/>
              <w:rPr>
                <w:bCs/>
                <w:strike/>
                <w:rPrChange w:id="1571" w:author="Jones, Emma" w:date="2019-04-30T00:33:00Z">
                  <w:rPr>
                    <w:bCs/>
                  </w:rPr>
                </w:rPrChange>
              </w:rPr>
            </w:pPr>
            <w:r w:rsidRPr="009A19C7">
              <w:rPr>
                <w:bCs/>
                <w:strike/>
                <w:rPrChange w:id="1572" w:author="Jones, Emma" w:date="2019-04-30T00:33:00Z">
                  <w:rPr>
                    <w:bCs/>
                  </w:rPr>
                </w:rPrChange>
              </w:rPr>
              <w:t xml:space="preserve">This version of the profile requires an </w:t>
            </w:r>
            <w:proofErr w:type="spellStart"/>
            <w:r w:rsidRPr="009A19C7">
              <w:rPr>
                <w:bCs/>
                <w:strike/>
                <w:rPrChange w:id="1573" w:author="Jones, Emma" w:date="2019-04-30T00:33:00Z">
                  <w:rPr>
                    <w:bCs/>
                  </w:rPr>
                </w:rPrChange>
              </w:rPr>
              <w:t>effectivePeriod</w:t>
            </w:r>
            <w:proofErr w:type="spellEnd"/>
            <w:r w:rsidRPr="009A19C7">
              <w:rPr>
                <w:bCs/>
                <w:strike/>
                <w:rPrChange w:id="1574" w:author="Jones, Emma" w:date="2019-04-30T00:33:00Z">
                  <w:rPr>
                    <w:bCs/>
                  </w:rPr>
                </w:rPrChange>
              </w:rPr>
              <w:t xml:space="preserve"> of </w:t>
            </w:r>
            <w:proofErr w:type="spellStart"/>
            <w:proofErr w:type="gramStart"/>
            <w:r w:rsidRPr="009A19C7">
              <w:rPr>
                <w:bCs/>
                <w:strike/>
                <w:rPrChange w:id="1575" w:author="Jones, Emma" w:date="2019-04-30T00:33:00Z">
                  <w:rPr>
                    <w:bCs/>
                  </w:rPr>
                </w:rPrChange>
              </w:rPr>
              <w:t>period.start</w:t>
            </w:r>
            <w:proofErr w:type="spellEnd"/>
            <w:proofErr w:type="gramEnd"/>
            <w:r w:rsidRPr="009A19C7">
              <w:rPr>
                <w:bCs/>
                <w:strike/>
                <w:rPrChange w:id="1576" w:author="Jones, Emma" w:date="2019-04-30T00:33:00Z">
                  <w:rPr>
                    <w:bCs/>
                  </w:rPr>
                </w:rPrChange>
              </w:rPr>
              <w:t xml:space="preserve"> when the PlanDefinition status value is active</w:t>
            </w:r>
          </w:p>
        </w:tc>
      </w:tr>
      <w:tr w:rsidR="00B02C6E" w:rsidRPr="00276D24" w14:paraId="1F62CEA6"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77"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78" w:author="Jones, Emma" w:date="2019-04-30T00:39:00Z">
            <w:trPr>
              <w:cantSplit/>
              <w:trHeight w:val="600"/>
            </w:trPr>
          </w:trPrChange>
        </w:trPr>
        <w:tc>
          <w:tcPr>
            <w:tcW w:w="0" w:type="auto"/>
            <w:tcBorders>
              <w:bottom w:val="single" w:sz="4" w:space="0" w:color="auto"/>
            </w:tcBorders>
            <w:shd w:val="clear" w:color="auto" w:fill="auto"/>
            <w:noWrap/>
            <w:tcPrChange w:id="1579" w:author="Jones, Emma" w:date="2019-04-30T00:39:00Z">
              <w:tcPr>
                <w:tcW w:w="0" w:type="auto"/>
                <w:gridSpan w:val="2"/>
                <w:shd w:val="clear" w:color="auto" w:fill="auto"/>
                <w:noWrap/>
              </w:tcPr>
            </w:tcPrChange>
          </w:tcPr>
          <w:p w14:paraId="6B094694" w14:textId="1EE8F7D5" w:rsidR="00AC385E" w:rsidRPr="009A19C7" w:rsidRDefault="00AC385E" w:rsidP="00AC385E">
            <w:pPr>
              <w:pStyle w:val="TableEntry"/>
              <w:rPr>
                <w:strike/>
                <w:rPrChange w:id="1580" w:author="Jones, Emma" w:date="2019-04-30T00:33:00Z">
                  <w:rPr/>
                </w:rPrChange>
              </w:rPr>
            </w:pPr>
            <w:r w:rsidRPr="009A19C7">
              <w:rPr>
                <w:strike/>
                <w:rPrChange w:id="1581" w:author="Jones, Emma" w:date="2019-04-30T00:33:00Z">
                  <w:rPr/>
                </w:rPrChange>
              </w:rPr>
              <w:t>…. end</w:t>
            </w:r>
          </w:p>
        </w:tc>
        <w:tc>
          <w:tcPr>
            <w:tcW w:w="883" w:type="dxa"/>
            <w:tcBorders>
              <w:bottom w:val="single" w:sz="4" w:space="0" w:color="auto"/>
            </w:tcBorders>
            <w:tcPrChange w:id="1582" w:author="Jones, Emma" w:date="2019-04-30T00:39:00Z">
              <w:tcPr>
                <w:tcW w:w="883" w:type="dxa"/>
                <w:gridSpan w:val="2"/>
              </w:tcPr>
            </w:tcPrChange>
          </w:tcPr>
          <w:p w14:paraId="5DE58E1B" w14:textId="77777777" w:rsidR="00AC385E" w:rsidRPr="009A19C7" w:rsidRDefault="00AC385E" w:rsidP="00AC385E">
            <w:pPr>
              <w:pStyle w:val="TableEntry"/>
              <w:rPr>
                <w:bCs/>
                <w:strike/>
                <w:rPrChange w:id="1583" w:author="Jones, Emma" w:date="2019-04-30T00:33:00Z">
                  <w:rPr>
                    <w:bCs/>
                  </w:rPr>
                </w:rPrChange>
              </w:rPr>
            </w:pPr>
          </w:p>
        </w:tc>
        <w:tc>
          <w:tcPr>
            <w:tcW w:w="1436" w:type="dxa"/>
            <w:tcBorders>
              <w:bottom w:val="single" w:sz="4" w:space="0" w:color="auto"/>
            </w:tcBorders>
            <w:shd w:val="clear" w:color="auto" w:fill="auto"/>
            <w:noWrap/>
            <w:tcPrChange w:id="1584" w:author="Jones, Emma" w:date="2019-04-30T00:39:00Z">
              <w:tcPr>
                <w:tcW w:w="1436" w:type="dxa"/>
                <w:gridSpan w:val="2"/>
                <w:shd w:val="clear" w:color="auto" w:fill="auto"/>
                <w:noWrap/>
              </w:tcPr>
            </w:tcPrChange>
          </w:tcPr>
          <w:p w14:paraId="4A8982D7" w14:textId="6A785D73" w:rsidR="00AC385E" w:rsidRPr="009A19C7" w:rsidRDefault="00AC385E" w:rsidP="00AC385E">
            <w:pPr>
              <w:pStyle w:val="TableEntry"/>
              <w:rPr>
                <w:bCs/>
                <w:strike/>
                <w:rPrChange w:id="1585" w:author="Jones, Emma" w:date="2019-04-30T00:33:00Z">
                  <w:rPr>
                    <w:bCs/>
                  </w:rPr>
                </w:rPrChange>
              </w:rPr>
            </w:pPr>
            <w:r w:rsidRPr="009A19C7">
              <w:rPr>
                <w:bCs/>
                <w:strike/>
                <w:rPrChange w:id="1586" w:author="Jones, Emma" w:date="2019-04-30T00:33:00Z">
                  <w:rPr>
                    <w:bCs/>
                  </w:rPr>
                </w:rPrChange>
              </w:rPr>
              <w:t>0..1</w:t>
            </w:r>
          </w:p>
        </w:tc>
        <w:tc>
          <w:tcPr>
            <w:tcW w:w="0" w:type="auto"/>
            <w:tcBorders>
              <w:bottom w:val="single" w:sz="4" w:space="0" w:color="auto"/>
            </w:tcBorders>
            <w:tcPrChange w:id="1587" w:author="Jones, Emma" w:date="2019-04-30T00:39:00Z">
              <w:tcPr>
                <w:tcW w:w="0" w:type="auto"/>
                <w:gridSpan w:val="2"/>
              </w:tcPr>
            </w:tcPrChange>
          </w:tcPr>
          <w:p w14:paraId="186D5490" w14:textId="77777777" w:rsidR="00AC385E" w:rsidRPr="009A19C7" w:rsidRDefault="00AC385E" w:rsidP="00AC385E">
            <w:pPr>
              <w:pStyle w:val="TableEntry"/>
              <w:rPr>
                <w:strike/>
                <w:rPrChange w:id="1588" w:author="Jones, Emma" w:date="2019-04-30T00:33:00Z">
                  <w:rPr/>
                </w:rPrChange>
              </w:rPr>
            </w:pPr>
          </w:p>
        </w:tc>
        <w:tc>
          <w:tcPr>
            <w:tcW w:w="1670" w:type="dxa"/>
            <w:tcBorders>
              <w:bottom w:val="single" w:sz="4" w:space="0" w:color="auto"/>
            </w:tcBorders>
            <w:tcPrChange w:id="1589" w:author="Jones, Emma" w:date="2019-04-30T00:39:00Z">
              <w:tcPr>
                <w:tcW w:w="1670" w:type="dxa"/>
                <w:gridSpan w:val="3"/>
              </w:tcPr>
            </w:tcPrChange>
          </w:tcPr>
          <w:p w14:paraId="3551E5B7" w14:textId="26A5F206" w:rsidR="00AC385E" w:rsidRPr="009A19C7" w:rsidRDefault="00AC385E" w:rsidP="00AC385E">
            <w:pPr>
              <w:pStyle w:val="TableEntry"/>
              <w:rPr>
                <w:strike/>
                <w:rPrChange w:id="1590" w:author="Jones, Emma" w:date="2019-04-30T00:33:00Z">
                  <w:rPr/>
                </w:rPrChange>
              </w:rPr>
            </w:pPr>
            <w:r w:rsidRPr="009A19C7">
              <w:rPr>
                <w:strike/>
                <w:rPrChange w:id="1591" w:author="Jones, Emma" w:date="2019-04-30T00:33:00Z">
                  <w:rPr/>
                </w:rPrChange>
              </w:rPr>
              <w:t>The end of the period.</w:t>
            </w:r>
          </w:p>
        </w:tc>
        <w:tc>
          <w:tcPr>
            <w:tcW w:w="2660" w:type="dxa"/>
            <w:tcPrChange w:id="1592" w:author="Jones, Emma" w:date="2019-04-30T00:39:00Z">
              <w:tcPr>
                <w:tcW w:w="2660" w:type="dxa"/>
                <w:gridSpan w:val="3"/>
              </w:tcPr>
            </w:tcPrChange>
          </w:tcPr>
          <w:p w14:paraId="21E6694F" w14:textId="77777777" w:rsidR="00AC385E" w:rsidRPr="009A19C7" w:rsidRDefault="00AC385E" w:rsidP="00AC385E">
            <w:pPr>
              <w:pStyle w:val="TableEntry"/>
              <w:rPr>
                <w:bCs/>
                <w:strike/>
                <w:rPrChange w:id="1593" w:author="Jones, Emma" w:date="2019-04-30T00:33:00Z">
                  <w:rPr>
                    <w:bCs/>
                  </w:rPr>
                </w:rPrChange>
              </w:rPr>
            </w:pPr>
          </w:p>
        </w:tc>
      </w:tr>
      <w:tr w:rsidR="00B02C6E" w:rsidRPr="00276D24" w:rsidDel="0008199A" w14:paraId="6B9B92DB" w14:textId="58CE3BAC"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94"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595" w:author="Jones, Emma" w:date="2019-04-30T00:39:00Z"/>
          <w:trPrChange w:id="1596" w:author="Jones, Emma" w:date="2019-04-30T00:39:00Z">
            <w:trPr>
              <w:cantSplit/>
              <w:trHeight w:val="600"/>
            </w:trPr>
          </w:trPrChange>
        </w:trPr>
        <w:tc>
          <w:tcPr>
            <w:tcW w:w="0" w:type="auto"/>
            <w:tcBorders>
              <w:bottom w:val="single" w:sz="4" w:space="0" w:color="auto"/>
            </w:tcBorders>
            <w:noWrap/>
            <w:tcPrChange w:id="1597" w:author="Jones, Emma" w:date="2019-04-30T00:39:00Z">
              <w:tcPr>
                <w:tcW w:w="0" w:type="auto"/>
                <w:gridSpan w:val="2"/>
                <w:noWrap/>
              </w:tcPr>
            </w:tcPrChange>
          </w:tcPr>
          <w:p w14:paraId="1F04E3F4" w14:textId="2B4A8ADF" w:rsidR="00B72B76" w:rsidRPr="00276D24" w:rsidDel="0008199A" w:rsidRDefault="00B72B76" w:rsidP="00DE2DA7">
            <w:pPr>
              <w:pStyle w:val="TableEntry"/>
              <w:rPr>
                <w:del w:id="1598" w:author="Jones, Emma" w:date="2019-04-30T00:39:00Z"/>
              </w:rPr>
            </w:pPr>
            <w:del w:id="1599" w:author="Jones, Emma" w:date="2019-04-30T00:37:00Z">
              <w:r w:rsidRPr="00276D24" w:rsidDel="00A342BD">
                <w:delText>... useContext</w:delText>
              </w:r>
            </w:del>
          </w:p>
        </w:tc>
        <w:tc>
          <w:tcPr>
            <w:tcW w:w="883" w:type="dxa"/>
            <w:tcBorders>
              <w:bottom w:val="single" w:sz="4" w:space="0" w:color="auto"/>
            </w:tcBorders>
            <w:tcPrChange w:id="1600" w:author="Jones, Emma" w:date="2019-04-30T00:39:00Z">
              <w:tcPr>
                <w:tcW w:w="883" w:type="dxa"/>
                <w:gridSpan w:val="2"/>
              </w:tcPr>
            </w:tcPrChange>
          </w:tcPr>
          <w:p w14:paraId="19A9CD54" w14:textId="65BE5B3C" w:rsidR="00B72B76" w:rsidRPr="00276D24" w:rsidDel="0008199A" w:rsidRDefault="00B72B76" w:rsidP="00DE2DA7">
            <w:pPr>
              <w:pStyle w:val="TableEntry"/>
              <w:rPr>
                <w:del w:id="1601" w:author="Jones, Emma" w:date="2019-04-30T00:39:00Z"/>
                <w:bCs/>
              </w:rPr>
            </w:pPr>
            <w:del w:id="1602" w:author="Jones, Emma" w:date="2019-04-30T00:39:00Z">
              <w:r w:rsidRPr="00276D24" w:rsidDel="0008199A">
                <w:rPr>
                  <w:bCs/>
                </w:rPr>
                <w:delText>Σ</w:delText>
              </w:r>
            </w:del>
          </w:p>
        </w:tc>
        <w:tc>
          <w:tcPr>
            <w:tcW w:w="1436" w:type="dxa"/>
            <w:tcBorders>
              <w:bottom w:val="single" w:sz="4" w:space="0" w:color="auto"/>
            </w:tcBorders>
            <w:noWrap/>
            <w:tcPrChange w:id="1603" w:author="Jones, Emma" w:date="2019-04-30T00:39:00Z">
              <w:tcPr>
                <w:tcW w:w="1436" w:type="dxa"/>
                <w:gridSpan w:val="2"/>
                <w:noWrap/>
              </w:tcPr>
            </w:tcPrChange>
          </w:tcPr>
          <w:p w14:paraId="2236C025" w14:textId="044622FD" w:rsidR="00B72B76" w:rsidRPr="00276D24" w:rsidDel="0008199A" w:rsidRDefault="00AC2E1A" w:rsidP="00DE2DA7">
            <w:pPr>
              <w:pStyle w:val="TableEntry"/>
              <w:rPr>
                <w:del w:id="1604" w:author="Jones, Emma" w:date="2019-04-30T00:39:00Z"/>
                <w:bCs/>
              </w:rPr>
            </w:pPr>
            <w:del w:id="1605" w:author="Jones, Emma" w:date="2019-04-29T23:28:00Z">
              <w:r w:rsidRPr="00276D24" w:rsidDel="0073313F">
                <w:rPr>
                  <w:bCs/>
                </w:rPr>
                <w:delText>0</w:delText>
              </w:r>
            </w:del>
            <w:del w:id="1606" w:author="Jones, Emma" w:date="2019-04-30T00:39:00Z">
              <w:r w:rsidR="00B72B76" w:rsidRPr="00276D24" w:rsidDel="0008199A">
                <w:rPr>
                  <w:bCs/>
                </w:rPr>
                <w:delText>..*</w:delText>
              </w:r>
            </w:del>
          </w:p>
        </w:tc>
        <w:tc>
          <w:tcPr>
            <w:tcW w:w="0" w:type="auto"/>
            <w:tcBorders>
              <w:bottom w:val="single" w:sz="4" w:space="0" w:color="auto"/>
            </w:tcBorders>
            <w:tcPrChange w:id="1607" w:author="Jones, Emma" w:date="2019-04-30T00:39:00Z">
              <w:tcPr>
                <w:tcW w:w="0" w:type="auto"/>
                <w:gridSpan w:val="2"/>
              </w:tcPr>
            </w:tcPrChange>
          </w:tcPr>
          <w:p w14:paraId="62C728E0" w14:textId="0105967C" w:rsidR="00B72B76" w:rsidRPr="00276D24" w:rsidDel="0008199A" w:rsidRDefault="00566C9D" w:rsidP="00DE2DA7">
            <w:pPr>
              <w:pStyle w:val="TableEntry"/>
              <w:rPr>
                <w:del w:id="1608" w:author="Jones, Emma" w:date="2019-04-30T00:39:00Z"/>
              </w:rPr>
            </w:pPr>
            <w:del w:id="1609" w:author="Jones, Emma" w:date="2019-04-30T00:39:00Z">
              <w:r w:rsidRPr="00276D24" w:rsidDel="0008199A">
                <w:delText>1..*</w:delText>
              </w:r>
            </w:del>
          </w:p>
        </w:tc>
        <w:tc>
          <w:tcPr>
            <w:tcW w:w="1670" w:type="dxa"/>
            <w:tcBorders>
              <w:bottom w:val="single" w:sz="4" w:space="0" w:color="auto"/>
            </w:tcBorders>
            <w:tcPrChange w:id="1610" w:author="Jones, Emma" w:date="2019-04-30T00:39:00Z">
              <w:tcPr>
                <w:tcW w:w="1670" w:type="dxa"/>
                <w:gridSpan w:val="3"/>
              </w:tcPr>
            </w:tcPrChange>
          </w:tcPr>
          <w:p w14:paraId="297620DD" w14:textId="4E6AC253" w:rsidR="00B72B76" w:rsidRPr="00276D24" w:rsidDel="0008199A" w:rsidRDefault="00B72B76" w:rsidP="00DE2DA7">
            <w:pPr>
              <w:pStyle w:val="TableEntry"/>
              <w:rPr>
                <w:del w:id="1611" w:author="Jones, Emma" w:date="2019-04-30T00:39:00Z"/>
              </w:rPr>
            </w:pPr>
            <w:del w:id="1612" w:author="Jones, Emma" w:date="2019-04-30T00:36:00Z">
              <w:r w:rsidRPr="00276D24" w:rsidDel="009A19C7">
                <w:delText>Context the content is intended to support</w:delText>
              </w:r>
            </w:del>
          </w:p>
        </w:tc>
        <w:tc>
          <w:tcPr>
            <w:tcW w:w="2660" w:type="dxa"/>
            <w:tcPrChange w:id="1613" w:author="Jones, Emma" w:date="2019-04-30T00:39:00Z">
              <w:tcPr>
                <w:tcW w:w="2660" w:type="dxa"/>
                <w:gridSpan w:val="3"/>
              </w:tcPr>
            </w:tcPrChange>
          </w:tcPr>
          <w:p w14:paraId="33D77476" w14:textId="70ADDB98" w:rsidR="00B72B76" w:rsidRPr="00276D24" w:rsidDel="0008199A" w:rsidRDefault="00B72B76">
            <w:pPr>
              <w:pStyle w:val="TableEntry"/>
              <w:rPr>
                <w:del w:id="1614" w:author="Jones, Emma" w:date="2019-04-30T00:39:00Z"/>
                <w:bCs/>
              </w:rPr>
            </w:pPr>
            <w:del w:id="1615" w:author="Jones, Emma" w:date="2019-04-30T00:34:00Z">
              <w:r w:rsidRPr="009A19C7" w:rsidDel="009A19C7">
                <w:rPr>
                  <w:bCs/>
                  <w:bdr w:val="single" w:sz="4" w:space="0" w:color="auto"/>
                  <w:rPrChange w:id="1616" w:author="Jones, Emma" w:date="2019-04-30T00:34:00Z">
                    <w:rPr>
                      <w:bCs/>
                    </w:rPr>
                  </w:rPrChange>
                </w:rPr>
                <w:delText xml:space="preserve">This version of the profile requires a useContext which is used to discover </w:delText>
              </w:r>
              <w:r w:rsidR="00606C86" w:rsidRPr="009A19C7" w:rsidDel="009A19C7">
                <w:rPr>
                  <w:bCs/>
                  <w:bdr w:val="single" w:sz="4" w:space="0" w:color="auto"/>
                  <w:rPrChange w:id="1617" w:author="Jones, Emma" w:date="2019-04-30T00:34:00Z">
                    <w:rPr>
                      <w:bCs/>
                    </w:rPr>
                  </w:rPrChange>
                </w:rPr>
                <w:delText>PlanDefinition</w:delText>
              </w:r>
              <w:r w:rsidRPr="009A19C7" w:rsidDel="009A19C7">
                <w:rPr>
                  <w:bCs/>
                  <w:bdr w:val="single" w:sz="4" w:space="0" w:color="auto"/>
                  <w:rPrChange w:id="1618" w:author="Jones, Emma" w:date="2019-04-30T00:34:00Z">
                    <w:rPr>
                      <w:bCs/>
                    </w:rPr>
                  </w:rPrChange>
                </w:rPr>
                <w:delText>s</w:delText>
              </w:r>
              <w:r w:rsidRPr="00276D24" w:rsidDel="009A19C7">
                <w:rPr>
                  <w:bCs/>
                </w:rPr>
                <w:delText xml:space="preserve"> of similar useContext. Will be used to drive searches related to the patient’s condition. </w:delText>
              </w:r>
            </w:del>
          </w:p>
        </w:tc>
      </w:tr>
      <w:tr w:rsidR="00B02C6E" w:rsidRPr="00276D24" w:rsidDel="0008199A" w14:paraId="480FB7E0" w14:textId="2DA5A82F"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19"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620" w:author="Jones, Emma" w:date="2019-04-30T00:39:00Z"/>
          <w:trPrChange w:id="1621" w:author="Jones, Emma" w:date="2019-04-30T00:39:00Z">
            <w:trPr>
              <w:cantSplit/>
              <w:trHeight w:val="600"/>
            </w:trPr>
          </w:trPrChange>
        </w:trPr>
        <w:tc>
          <w:tcPr>
            <w:tcW w:w="0" w:type="auto"/>
            <w:tcBorders>
              <w:top w:val="single" w:sz="4" w:space="0" w:color="auto"/>
              <w:bottom w:val="nil"/>
            </w:tcBorders>
            <w:noWrap/>
            <w:tcPrChange w:id="1622" w:author="Jones, Emma" w:date="2019-04-30T00:39:00Z">
              <w:tcPr>
                <w:tcW w:w="0" w:type="auto"/>
                <w:gridSpan w:val="2"/>
                <w:noWrap/>
              </w:tcPr>
            </w:tcPrChange>
          </w:tcPr>
          <w:p w14:paraId="4A5DBA0B" w14:textId="340C3872" w:rsidR="00B72B76" w:rsidRPr="00276D24" w:rsidDel="0008199A" w:rsidRDefault="00B72B76" w:rsidP="00DE2DA7">
            <w:pPr>
              <w:pStyle w:val="TableEntry"/>
              <w:rPr>
                <w:del w:id="1623" w:author="Jones, Emma" w:date="2019-04-30T00:39:00Z"/>
              </w:rPr>
            </w:pPr>
            <w:del w:id="1624" w:author="Jones, Emma" w:date="2019-04-30T00:39:00Z">
              <w:r w:rsidRPr="00276D24" w:rsidDel="0008199A">
                <w:delText>..</w:delText>
              </w:r>
            </w:del>
            <w:del w:id="1625" w:author="Jones, Emma" w:date="2019-04-30T00:38:00Z">
              <w:r w:rsidRPr="00276D24" w:rsidDel="00A342BD">
                <w:delText>. jurisdiction</w:delText>
              </w:r>
            </w:del>
          </w:p>
        </w:tc>
        <w:tc>
          <w:tcPr>
            <w:tcW w:w="883" w:type="dxa"/>
            <w:tcBorders>
              <w:top w:val="single" w:sz="4" w:space="0" w:color="auto"/>
            </w:tcBorders>
            <w:tcPrChange w:id="1626" w:author="Jones, Emma" w:date="2019-04-30T00:39:00Z">
              <w:tcPr>
                <w:tcW w:w="883" w:type="dxa"/>
                <w:gridSpan w:val="2"/>
              </w:tcPr>
            </w:tcPrChange>
          </w:tcPr>
          <w:p w14:paraId="08B713C9" w14:textId="53DE4741" w:rsidR="00B72B76" w:rsidRPr="00276D24" w:rsidDel="0008199A" w:rsidRDefault="00B72B76" w:rsidP="00DE2DA7">
            <w:pPr>
              <w:pStyle w:val="TableEntry"/>
              <w:rPr>
                <w:del w:id="1627" w:author="Jones, Emma" w:date="2019-04-30T00:39:00Z"/>
                <w:bCs/>
              </w:rPr>
            </w:pPr>
            <w:del w:id="1628" w:author="Jones, Emma" w:date="2019-04-30T00:39:00Z">
              <w:r w:rsidRPr="00276D24" w:rsidDel="0008199A">
                <w:rPr>
                  <w:bCs/>
                </w:rPr>
                <w:delText>Σ</w:delText>
              </w:r>
            </w:del>
          </w:p>
        </w:tc>
        <w:tc>
          <w:tcPr>
            <w:tcW w:w="1436" w:type="dxa"/>
            <w:tcBorders>
              <w:top w:val="single" w:sz="4" w:space="0" w:color="auto"/>
            </w:tcBorders>
            <w:noWrap/>
            <w:tcPrChange w:id="1629" w:author="Jones, Emma" w:date="2019-04-30T00:39:00Z">
              <w:tcPr>
                <w:tcW w:w="1436" w:type="dxa"/>
                <w:gridSpan w:val="2"/>
                <w:noWrap/>
              </w:tcPr>
            </w:tcPrChange>
          </w:tcPr>
          <w:p w14:paraId="727ECD0C" w14:textId="11605A4A" w:rsidR="00B72B76" w:rsidRPr="00276D24" w:rsidDel="0008199A" w:rsidRDefault="00B72B76" w:rsidP="00DE2DA7">
            <w:pPr>
              <w:pStyle w:val="TableEntry"/>
              <w:rPr>
                <w:del w:id="1630" w:author="Jones, Emma" w:date="2019-04-30T00:39:00Z"/>
                <w:bCs/>
              </w:rPr>
            </w:pPr>
            <w:del w:id="1631" w:author="Jones, Emma" w:date="2019-04-30T00:39:00Z">
              <w:r w:rsidRPr="00276D24" w:rsidDel="0008199A">
                <w:rPr>
                  <w:bCs/>
                </w:rPr>
                <w:delText>0..*</w:delText>
              </w:r>
            </w:del>
          </w:p>
        </w:tc>
        <w:tc>
          <w:tcPr>
            <w:tcW w:w="0" w:type="auto"/>
            <w:tcBorders>
              <w:top w:val="single" w:sz="4" w:space="0" w:color="auto"/>
            </w:tcBorders>
            <w:tcPrChange w:id="1632" w:author="Jones, Emma" w:date="2019-04-30T00:39:00Z">
              <w:tcPr>
                <w:tcW w:w="0" w:type="auto"/>
                <w:gridSpan w:val="2"/>
              </w:tcPr>
            </w:tcPrChange>
          </w:tcPr>
          <w:p w14:paraId="4E894D57" w14:textId="38747BE9" w:rsidR="00B72B76" w:rsidRPr="00276D24" w:rsidDel="0008199A" w:rsidRDefault="00B72B76" w:rsidP="00DE2DA7">
            <w:pPr>
              <w:pStyle w:val="TableEntry"/>
              <w:rPr>
                <w:del w:id="1633" w:author="Jones, Emma" w:date="2019-04-30T00:39:00Z"/>
              </w:rPr>
            </w:pPr>
          </w:p>
        </w:tc>
        <w:tc>
          <w:tcPr>
            <w:tcW w:w="1670" w:type="dxa"/>
            <w:tcBorders>
              <w:top w:val="single" w:sz="4" w:space="0" w:color="auto"/>
            </w:tcBorders>
            <w:tcPrChange w:id="1634" w:author="Jones, Emma" w:date="2019-04-30T00:39:00Z">
              <w:tcPr>
                <w:tcW w:w="1670" w:type="dxa"/>
                <w:gridSpan w:val="3"/>
              </w:tcPr>
            </w:tcPrChange>
          </w:tcPr>
          <w:p w14:paraId="058D4D0F" w14:textId="67C267DE" w:rsidR="00B72B76" w:rsidRPr="00276D24" w:rsidDel="0008199A" w:rsidRDefault="00B72B76" w:rsidP="00DE2DA7">
            <w:pPr>
              <w:pStyle w:val="TableEntry"/>
              <w:rPr>
                <w:del w:id="1635" w:author="Jones, Emma" w:date="2019-04-30T00:39:00Z"/>
              </w:rPr>
            </w:pPr>
            <w:del w:id="1636" w:author="Jones, Emma" w:date="2019-04-30T00:39:00Z">
              <w:r w:rsidRPr="00276D24" w:rsidDel="0008199A">
                <w:delText>Intended jurisdiction for plan definition (if applicable)</w:delText>
              </w:r>
            </w:del>
          </w:p>
        </w:tc>
        <w:tc>
          <w:tcPr>
            <w:tcW w:w="2660" w:type="dxa"/>
            <w:tcPrChange w:id="1637" w:author="Jones, Emma" w:date="2019-04-30T00:39:00Z">
              <w:tcPr>
                <w:tcW w:w="2660" w:type="dxa"/>
                <w:gridSpan w:val="3"/>
              </w:tcPr>
            </w:tcPrChange>
          </w:tcPr>
          <w:p w14:paraId="18D1EA21" w14:textId="2817A1C4" w:rsidR="00B72B76" w:rsidRPr="00276D24" w:rsidDel="0008199A" w:rsidRDefault="00B72B76" w:rsidP="00DE2DA7">
            <w:pPr>
              <w:pStyle w:val="TableEntry"/>
              <w:rPr>
                <w:del w:id="1638" w:author="Jones, Emma" w:date="2019-04-30T00:39:00Z"/>
                <w:bCs/>
              </w:rPr>
            </w:pPr>
          </w:p>
        </w:tc>
      </w:tr>
      <w:tr w:rsidR="00B02C6E" w:rsidRPr="00276D24" w:rsidDel="0008199A" w14:paraId="0CFE74B2" w14:textId="22ABF272"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39" w:author="Jones, Emma" w:date="2019-04-30T00:4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640" w:author="Jones, Emma" w:date="2019-04-30T00:39:00Z"/>
          <w:trPrChange w:id="1641" w:author="Jones, Emma" w:date="2019-04-30T00:41:00Z">
            <w:trPr>
              <w:cantSplit/>
              <w:trHeight w:val="600"/>
            </w:trPr>
          </w:trPrChange>
        </w:trPr>
        <w:tc>
          <w:tcPr>
            <w:tcW w:w="0" w:type="auto"/>
            <w:tcBorders>
              <w:top w:val="nil"/>
              <w:bottom w:val="nil"/>
            </w:tcBorders>
            <w:noWrap/>
            <w:tcPrChange w:id="1642" w:author="Jones, Emma" w:date="2019-04-30T00:41:00Z">
              <w:tcPr>
                <w:tcW w:w="0" w:type="auto"/>
                <w:gridSpan w:val="2"/>
                <w:noWrap/>
              </w:tcPr>
            </w:tcPrChange>
          </w:tcPr>
          <w:p w14:paraId="1E0DD595" w14:textId="5CA914BD" w:rsidR="00B72B76" w:rsidRPr="00276D24" w:rsidDel="0008199A" w:rsidRDefault="00B72B76" w:rsidP="00DE2DA7">
            <w:pPr>
              <w:pStyle w:val="TableEntry"/>
              <w:rPr>
                <w:del w:id="1643" w:author="Jones, Emma" w:date="2019-04-30T00:39:00Z"/>
              </w:rPr>
            </w:pPr>
            <w:del w:id="1644" w:author="Jones, Emma" w:date="2019-04-30T00:39:00Z">
              <w:r w:rsidRPr="00276D24" w:rsidDel="0008199A">
                <w:delText>..</w:delText>
              </w:r>
            </w:del>
            <w:del w:id="1645" w:author="Jones, Emma" w:date="2019-04-30T00:38:00Z">
              <w:r w:rsidRPr="00276D24" w:rsidDel="0008199A">
                <w:delText>. topic</w:delText>
              </w:r>
            </w:del>
            <w:del w:id="1646" w:author="Jones, Emma" w:date="2019-04-30T00:39:00Z">
              <w:r w:rsidRPr="00276D24" w:rsidDel="0008199A">
                <w:tab/>
              </w:r>
            </w:del>
          </w:p>
        </w:tc>
        <w:tc>
          <w:tcPr>
            <w:tcW w:w="883" w:type="dxa"/>
            <w:tcPrChange w:id="1647" w:author="Jones, Emma" w:date="2019-04-30T00:41:00Z">
              <w:tcPr>
                <w:tcW w:w="883" w:type="dxa"/>
                <w:gridSpan w:val="2"/>
              </w:tcPr>
            </w:tcPrChange>
          </w:tcPr>
          <w:p w14:paraId="13C77A5E" w14:textId="5D8D6C4D" w:rsidR="00B72B76" w:rsidRPr="00276D24" w:rsidDel="0008199A" w:rsidRDefault="00B72B76" w:rsidP="00DE2DA7">
            <w:pPr>
              <w:pStyle w:val="TableEntry"/>
              <w:rPr>
                <w:del w:id="1648" w:author="Jones, Emma" w:date="2019-04-30T00:39:00Z"/>
                <w:bCs/>
              </w:rPr>
            </w:pPr>
          </w:p>
        </w:tc>
        <w:tc>
          <w:tcPr>
            <w:tcW w:w="1436" w:type="dxa"/>
            <w:noWrap/>
            <w:tcPrChange w:id="1649" w:author="Jones, Emma" w:date="2019-04-30T00:41:00Z">
              <w:tcPr>
                <w:tcW w:w="1436" w:type="dxa"/>
                <w:gridSpan w:val="2"/>
                <w:noWrap/>
              </w:tcPr>
            </w:tcPrChange>
          </w:tcPr>
          <w:p w14:paraId="66AE1554" w14:textId="1580B76B" w:rsidR="00B72B76" w:rsidRPr="00276D24" w:rsidDel="0008199A" w:rsidRDefault="00B72B76" w:rsidP="00DE2DA7">
            <w:pPr>
              <w:pStyle w:val="TableEntry"/>
              <w:rPr>
                <w:del w:id="1650" w:author="Jones, Emma" w:date="2019-04-30T00:39:00Z"/>
                <w:bCs/>
              </w:rPr>
            </w:pPr>
            <w:del w:id="1651" w:author="Jones, Emma" w:date="2019-04-30T00:39:00Z">
              <w:r w:rsidRPr="00276D24" w:rsidDel="0008199A">
                <w:rPr>
                  <w:bCs/>
                </w:rPr>
                <w:delText>0..*</w:delText>
              </w:r>
            </w:del>
          </w:p>
        </w:tc>
        <w:tc>
          <w:tcPr>
            <w:tcW w:w="0" w:type="auto"/>
            <w:tcPrChange w:id="1652" w:author="Jones, Emma" w:date="2019-04-30T00:41:00Z">
              <w:tcPr>
                <w:tcW w:w="0" w:type="auto"/>
                <w:gridSpan w:val="2"/>
              </w:tcPr>
            </w:tcPrChange>
          </w:tcPr>
          <w:p w14:paraId="47538246" w14:textId="06093780" w:rsidR="00B72B76" w:rsidRPr="00276D24" w:rsidDel="0008199A" w:rsidRDefault="00B72B76" w:rsidP="00DE2DA7">
            <w:pPr>
              <w:pStyle w:val="TableEntry"/>
              <w:rPr>
                <w:del w:id="1653" w:author="Jones, Emma" w:date="2019-04-30T00:39:00Z"/>
              </w:rPr>
            </w:pPr>
          </w:p>
        </w:tc>
        <w:tc>
          <w:tcPr>
            <w:tcW w:w="1670" w:type="dxa"/>
            <w:tcBorders>
              <w:bottom w:val="single" w:sz="4" w:space="0" w:color="auto"/>
            </w:tcBorders>
            <w:tcPrChange w:id="1654" w:author="Jones, Emma" w:date="2019-04-30T00:41:00Z">
              <w:tcPr>
                <w:tcW w:w="1670" w:type="dxa"/>
                <w:gridSpan w:val="3"/>
              </w:tcPr>
            </w:tcPrChange>
          </w:tcPr>
          <w:p w14:paraId="3F7525A9" w14:textId="00D4144B" w:rsidR="00B72B76" w:rsidRPr="00276D24" w:rsidDel="0008199A" w:rsidRDefault="00E87EE8" w:rsidP="00DE2DA7">
            <w:pPr>
              <w:pStyle w:val="TableEntry"/>
              <w:rPr>
                <w:del w:id="1655" w:author="Jones, Emma" w:date="2019-04-30T00:39:00Z"/>
              </w:rPr>
            </w:pPr>
            <w:del w:id="1656" w:author="Jones, Emma" w:date="2019-04-30T00:39:00Z">
              <w:r w:rsidRPr="00276D24" w:rsidDel="0008199A">
                <w:delText xml:space="preserve">E.g., </w:delText>
              </w:r>
              <w:r w:rsidR="00B72B76" w:rsidRPr="00276D24" w:rsidDel="0008199A">
                <w:delText>Education, Treatment, Assessment, etc</w:delText>
              </w:r>
              <w:r w:rsidRPr="00276D24" w:rsidDel="0008199A">
                <w:delText>.</w:delText>
              </w:r>
            </w:del>
          </w:p>
        </w:tc>
        <w:tc>
          <w:tcPr>
            <w:tcW w:w="2660" w:type="dxa"/>
            <w:tcPrChange w:id="1657" w:author="Jones, Emma" w:date="2019-04-30T00:41:00Z">
              <w:tcPr>
                <w:tcW w:w="2660" w:type="dxa"/>
                <w:gridSpan w:val="3"/>
              </w:tcPr>
            </w:tcPrChange>
          </w:tcPr>
          <w:p w14:paraId="0C329EB0" w14:textId="631B201D" w:rsidR="00B72B76" w:rsidRPr="00276D24" w:rsidDel="0008199A" w:rsidRDefault="00B72B76" w:rsidP="00DE2DA7">
            <w:pPr>
              <w:pStyle w:val="TableEntry"/>
              <w:rPr>
                <w:del w:id="1658" w:author="Jones, Emma" w:date="2019-04-30T00:39:00Z"/>
                <w:bCs/>
              </w:rPr>
            </w:pPr>
          </w:p>
        </w:tc>
      </w:tr>
      <w:tr w:rsidR="00B02C6E" w:rsidRPr="00276D24" w14:paraId="6424DA3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59"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60" w:author="Jones, Emma" w:date="2019-04-30T00:42:00Z">
            <w:trPr>
              <w:cantSplit/>
              <w:trHeight w:val="600"/>
            </w:trPr>
          </w:trPrChange>
        </w:trPr>
        <w:tc>
          <w:tcPr>
            <w:tcW w:w="0" w:type="auto"/>
            <w:tcBorders>
              <w:top w:val="nil"/>
              <w:bottom w:val="nil"/>
            </w:tcBorders>
            <w:noWrap/>
            <w:tcPrChange w:id="1661" w:author="Jones, Emma" w:date="2019-04-30T00:42:00Z">
              <w:tcPr>
                <w:tcW w:w="0" w:type="auto"/>
                <w:gridSpan w:val="2"/>
                <w:noWrap/>
              </w:tcPr>
            </w:tcPrChange>
          </w:tcPr>
          <w:p w14:paraId="18CF9154" w14:textId="7ED4DD8F" w:rsidR="00B72B76" w:rsidRPr="0008199A" w:rsidRDefault="00B72B76" w:rsidP="00DE2DA7">
            <w:pPr>
              <w:pStyle w:val="TableEntry"/>
              <w:rPr>
                <w:strike/>
                <w:rPrChange w:id="1662" w:author="Jones, Emma" w:date="2019-04-30T00:40:00Z">
                  <w:rPr/>
                </w:rPrChange>
              </w:rPr>
            </w:pPr>
            <w:r w:rsidRPr="0008199A">
              <w:rPr>
                <w:strike/>
                <w:rPrChange w:id="1663" w:author="Jones, Emma" w:date="2019-04-30T00:40:00Z">
                  <w:rPr/>
                </w:rPrChange>
              </w:rPr>
              <w:t xml:space="preserve">... </w:t>
            </w:r>
            <w:r w:rsidRPr="0008199A">
              <w:rPr>
                <w:strike/>
                <w:bdr w:val="single" w:sz="4" w:space="0" w:color="auto"/>
                <w:rPrChange w:id="1664" w:author="Jones, Emma" w:date="2019-04-30T00:40:00Z">
                  <w:rPr/>
                </w:rPrChange>
              </w:rPr>
              <w:t>contributor</w:t>
            </w:r>
          </w:p>
        </w:tc>
        <w:tc>
          <w:tcPr>
            <w:tcW w:w="883" w:type="dxa"/>
            <w:tcPrChange w:id="1665" w:author="Jones, Emma" w:date="2019-04-30T00:42:00Z">
              <w:tcPr>
                <w:tcW w:w="883" w:type="dxa"/>
                <w:gridSpan w:val="2"/>
              </w:tcPr>
            </w:tcPrChange>
          </w:tcPr>
          <w:p w14:paraId="6E0713FC" w14:textId="3824695B" w:rsidR="00B72B76" w:rsidRPr="00276D24" w:rsidRDefault="00B72B76" w:rsidP="00DE2DA7">
            <w:pPr>
              <w:pStyle w:val="TableEntry"/>
              <w:rPr>
                <w:bCs/>
              </w:rPr>
            </w:pPr>
          </w:p>
        </w:tc>
        <w:tc>
          <w:tcPr>
            <w:tcW w:w="1436" w:type="dxa"/>
            <w:tcBorders>
              <w:bottom w:val="single" w:sz="4" w:space="0" w:color="auto"/>
            </w:tcBorders>
            <w:noWrap/>
            <w:tcPrChange w:id="1666" w:author="Jones, Emma" w:date="2019-04-30T00:42:00Z">
              <w:tcPr>
                <w:tcW w:w="1436" w:type="dxa"/>
                <w:gridSpan w:val="2"/>
                <w:noWrap/>
              </w:tcPr>
            </w:tcPrChange>
          </w:tcPr>
          <w:p w14:paraId="2096ADE6" w14:textId="77777777" w:rsidR="00B72B76" w:rsidRPr="0008199A" w:rsidRDefault="00B72B76" w:rsidP="00DE2DA7">
            <w:pPr>
              <w:pStyle w:val="TableEntry"/>
              <w:rPr>
                <w:bCs/>
                <w:strike/>
                <w:rPrChange w:id="1667" w:author="Jones, Emma" w:date="2019-04-30T00:41:00Z">
                  <w:rPr>
                    <w:bCs/>
                  </w:rPr>
                </w:rPrChange>
              </w:rPr>
            </w:pPr>
            <w:proofErr w:type="gramStart"/>
            <w:r w:rsidRPr="0008199A">
              <w:rPr>
                <w:bCs/>
                <w:strike/>
                <w:rPrChange w:id="1668" w:author="Jones, Emma" w:date="2019-04-30T00:41:00Z">
                  <w:rPr>
                    <w:bCs/>
                  </w:rPr>
                </w:rPrChange>
              </w:rPr>
              <w:t>0..*</w:t>
            </w:r>
            <w:proofErr w:type="gramEnd"/>
          </w:p>
        </w:tc>
        <w:tc>
          <w:tcPr>
            <w:tcW w:w="0" w:type="auto"/>
            <w:tcPrChange w:id="1669" w:author="Jones, Emma" w:date="2019-04-30T00:42:00Z">
              <w:tcPr>
                <w:tcW w:w="0" w:type="auto"/>
                <w:gridSpan w:val="2"/>
              </w:tcPr>
            </w:tcPrChange>
          </w:tcPr>
          <w:p w14:paraId="0F295431" w14:textId="77777777" w:rsidR="00B72B76" w:rsidRPr="00276D24" w:rsidRDefault="00B72B76" w:rsidP="00DE2DA7">
            <w:pPr>
              <w:pStyle w:val="TableEntry"/>
            </w:pPr>
          </w:p>
        </w:tc>
        <w:tc>
          <w:tcPr>
            <w:tcW w:w="1670" w:type="dxa"/>
            <w:tcBorders>
              <w:bottom w:val="nil"/>
            </w:tcBorders>
            <w:tcPrChange w:id="1670" w:author="Jones, Emma" w:date="2019-04-30T00:42:00Z">
              <w:tcPr>
                <w:tcW w:w="1670" w:type="dxa"/>
                <w:gridSpan w:val="3"/>
              </w:tcPr>
            </w:tcPrChange>
          </w:tcPr>
          <w:p w14:paraId="639023C1" w14:textId="69B9922A" w:rsidR="00B72B76" w:rsidRPr="0008199A" w:rsidRDefault="00B72B76" w:rsidP="00DE2DA7">
            <w:pPr>
              <w:pStyle w:val="TableEntry"/>
              <w:rPr>
                <w:strike/>
                <w:rPrChange w:id="1671" w:author="Jones, Emma" w:date="2019-04-30T00:42:00Z">
                  <w:rPr/>
                </w:rPrChange>
              </w:rPr>
            </w:pPr>
            <w:r w:rsidRPr="0008199A">
              <w:rPr>
                <w:strike/>
                <w:bdr w:val="single" w:sz="4" w:space="0" w:color="auto"/>
                <w:rPrChange w:id="1672" w:author="Jones, Emma" w:date="2019-04-30T00:42:00Z">
                  <w:rPr/>
                </w:rPrChange>
              </w:rPr>
              <w:t>A</w:t>
            </w:r>
            <w:r w:rsidRPr="0008199A">
              <w:rPr>
                <w:strike/>
                <w:rPrChange w:id="1673" w:author="Jones, Emma" w:date="2019-04-30T00:42:00Z">
                  <w:rPr/>
                </w:rPrChange>
              </w:rPr>
              <w:t xml:space="preserve"> content contributor</w:t>
            </w:r>
          </w:p>
        </w:tc>
        <w:tc>
          <w:tcPr>
            <w:tcW w:w="2660" w:type="dxa"/>
            <w:tcPrChange w:id="1674" w:author="Jones, Emma" w:date="2019-04-30T00:42:00Z">
              <w:tcPr>
                <w:tcW w:w="2660" w:type="dxa"/>
                <w:gridSpan w:val="3"/>
              </w:tcPr>
            </w:tcPrChange>
          </w:tcPr>
          <w:p w14:paraId="2BB89B26" w14:textId="77777777" w:rsidR="00B72B76" w:rsidRPr="00276D24" w:rsidRDefault="00B72B76" w:rsidP="00DE2DA7">
            <w:pPr>
              <w:pStyle w:val="TableEntry"/>
              <w:rPr>
                <w:bCs/>
              </w:rPr>
            </w:pPr>
          </w:p>
        </w:tc>
      </w:tr>
      <w:tr w:rsidR="00B02C6E" w:rsidRPr="00276D24" w14:paraId="07E48B66"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5" w:author="Jones, Emma" w:date="2019-04-30T00:4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76" w:author="Jones, Emma" w:date="2019-04-30T00:41:00Z">
            <w:trPr>
              <w:cantSplit/>
              <w:trHeight w:val="600"/>
            </w:trPr>
          </w:trPrChange>
        </w:trPr>
        <w:tc>
          <w:tcPr>
            <w:tcW w:w="0" w:type="auto"/>
            <w:tcBorders>
              <w:top w:val="nil"/>
              <w:bottom w:val="single" w:sz="4" w:space="0" w:color="auto"/>
            </w:tcBorders>
            <w:shd w:val="clear" w:color="auto" w:fill="auto"/>
            <w:noWrap/>
            <w:tcPrChange w:id="1677" w:author="Jones, Emma" w:date="2019-04-30T00:41:00Z">
              <w:tcPr>
                <w:tcW w:w="0" w:type="auto"/>
                <w:gridSpan w:val="2"/>
                <w:shd w:val="clear" w:color="auto" w:fill="auto"/>
                <w:noWrap/>
              </w:tcPr>
            </w:tcPrChange>
          </w:tcPr>
          <w:p w14:paraId="74D37E63" w14:textId="6B963ED6" w:rsidR="00B72B76" w:rsidRPr="0008199A" w:rsidRDefault="00B72B76" w:rsidP="00DE2DA7">
            <w:pPr>
              <w:pStyle w:val="TableEntry"/>
              <w:rPr>
                <w:strike/>
                <w:rPrChange w:id="1678" w:author="Jones, Emma" w:date="2019-04-30T00:40:00Z">
                  <w:rPr/>
                </w:rPrChange>
              </w:rPr>
            </w:pPr>
            <w:r w:rsidRPr="0008199A">
              <w:rPr>
                <w:strike/>
                <w:rPrChange w:id="1679" w:author="Jones, Emma" w:date="2019-04-30T00:40:00Z">
                  <w:rPr/>
                </w:rPrChange>
              </w:rPr>
              <w:t>.... contact</w:t>
            </w:r>
          </w:p>
        </w:tc>
        <w:tc>
          <w:tcPr>
            <w:tcW w:w="883" w:type="dxa"/>
            <w:tcPrChange w:id="1680" w:author="Jones, Emma" w:date="2019-04-30T00:41:00Z">
              <w:tcPr>
                <w:tcW w:w="883" w:type="dxa"/>
                <w:gridSpan w:val="2"/>
              </w:tcPr>
            </w:tcPrChange>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Change w:id="1681" w:author="Jones, Emma" w:date="2019-04-30T00:41:00Z">
              <w:tcPr>
                <w:tcW w:w="1436" w:type="dxa"/>
                <w:gridSpan w:val="2"/>
                <w:shd w:val="clear" w:color="auto" w:fill="auto"/>
                <w:noWrap/>
              </w:tcPr>
            </w:tcPrChange>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Change w:id="1682" w:author="Jones, Emma" w:date="2019-04-30T00:41:00Z">
              <w:tcPr>
                <w:tcW w:w="0" w:type="auto"/>
                <w:gridSpan w:val="2"/>
              </w:tcPr>
            </w:tcPrChange>
          </w:tcPr>
          <w:p w14:paraId="7FBDBC61" w14:textId="77777777" w:rsidR="00B72B76" w:rsidRPr="00276D24" w:rsidRDefault="00B72B76" w:rsidP="00DE2DA7">
            <w:pPr>
              <w:pStyle w:val="TableEntry"/>
            </w:pPr>
          </w:p>
        </w:tc>
        <w:tc>
          <w:tcPr>
            <w:tcW w:w="1670" w:type="dxa"/>
            <w:tcBorders>
              <w:top w:val="nil"/>
            </w:tcBorders>
            <w:tcPrChange w:id="1683" w:author="Jones, Emma" w:date="2019-04-30T00:41:00Z">
              <w:tcPr>
                <w:tcW w:w="1670" w:type="dxa"/>
                <w:gridSpan w:val="3"/>
              </w:tcPr>
            </w:tcPrChange>
          </w:tcPr>
          <w:p w14:paraId="2DC10623" w14:textId="3F8F83BD" w:rsidR="00B72B76" w:rsidRPr="0008199A" w:rsidRDefault="00B72B76" w:rsidP="00DE2DA7">
            <w:pPr>
              <w:pStyle w:val="TableEntry"/>
              <w:rPr>
                <w:strike/>
                <w:rPrChange w:id="1684" w:author="Jones, Emma" w:date="2019-04-30T00:42:00Z">
                  <w:rPr/>
                </w:rPrChange>
              </w:rPr>
            </w:pPr>
            <w:r w:rsidRPr="0008199A">
              <w:rPr>
                <w:strike/>
                <w:rPrChange w:id="1685" w:author="Jones, Emma" w:date="2019-04-30T00:42:00Z">
                  <w:rPr/>
                </w:rPrChange>
              </w:rPr>
              <w:t>Contact details for the publisher</w:t>
            </w:r>
          </w:p>
        </w:tc>
        <w:tc>
          <w:tcPr>
            <w:tcW w:w="2660" w:type="dxa"/>
            <w:tcPrChange w:id="1686" w:author="Jones, Emma" w:date="2019-04-30T00:41:00Z">
              <w:tcPr>
                <w:tcW w:w="2660" w:type="dxa"/>
                <w:gridSpan w:val="3"/>
              </w:tcPr>
            </w:tcPrChange>
          </w:tcPr>
          <w:p w14:paraId="61154428" w14:textId="77777777" w:rsidR="00B72B76" w:rsidRPr="00276D24" w:rsidRDefault="00B72B76" w:rsidP="00DE2DA7">
            <w:pPr>
              <w:pStyle w:val="TableEntry"/>
              <w:rPr>
                <w:bCs/>
              </w:rPr>
            </w:pPr>
          </w:p>
        </w:tc>
      </w:tr>
      <w:tr w:rsidR="00B02C6E" w:rsidRPr="00276D24" w14:paraId="047F2B8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87"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88" w:author="Jones, Emma" w:date="2019-04-30T00:42:00Z">
            <w:trPr>
              <w:cantSplit/>
              <w:trHeight w:val="600"/>
            </w:trPr>
          </w:trPrChange>
        </w:trPr>
        <w:tc>
          <w:tcPr>
            <w:tcW w:w="0" w:type="auto"/>
            <w:tcBorders>
              <w:bottom w:val="nil"/>
            </w:tcBorders>
            <w:shd w:val="clear" w:color="auto" w:fill="auto"/>
            <w:noWrap/>
            <w:tcPrChange w:id="1689" w:author="Jones, Emma" w:date="2019-04-30T00:42:00Z">
              <w:tcPr>
                <w:tcW w:w="0" w:type="auto"/>
                <w:gridSpan w:val="2"/>
                <w:shd w:val="clear" w:color="auto" w:fill="auto"/>
                <w:noWrap/>
              </w:tcPr>
            </w:tcPrChange>
          </w:tcPr>
          <w:p w14:paraId="65C48BDD" w14:textId="5408EC8E" w:rsidR="00B72B76" w:rsidRPr="0008199A" w:rsidRDefault="00B72B76" w:rsidP="00DE2DA7">
            <w:pPr>
              <w:pStyle w:val="TableEntry"/>
              <w:rPr>
                <w:strike/>
                <w:rPrChange w:id="1690" w:author="Jones, Emma" w:date="2019-04-30T00:41:00Z">
                  <w:rPr/>
                </w:rPrChange>
              </w:rPr>
            </w:pPr>
            <w:r w:rsidRPr="0008199A">
              <w:rPr>
                <w:strike/>
                <w:rPrChange w:id="1691" w:author="Jones, Emma" w:date="2019-04-30T00:41:00Z">
                  <w:rPr/>
                </w:rPrChange>
              </w:rPr>
              <w:t>.... copyright</w:t>
            </w:r>
          </w:p>
        </w:tc>
        <w:tc>
          <w:tcPr>
            <w:tcW w:w="883" w:type="dxa"/>
            <w:tcPrChange w:id="1692" w:author="Jones, Emma" w:date="2019-04-30T00:42:00Z">
              <w:tcPr>
                <w:tcW w:w="883" w:type="dxa"/>
                <w:gridSpan w:val="2"/>
              </w:tcPr>
            </w:tcPrChange>
          </w:tcPr>
          <w:p w14:paraId="403685E3" w14:textId="77777777" w:rsidR="00B72B76" w:rsidRPr="00276D24" w:rsidRDefault="00B72B76" w:rsidP="00DE2DA7">
            <w:pPr>
              <w:pStyle w:val="TableEntry"/>
              <w:rPr>
                <w:bCs/>
              </w:rPr>
            </w:pPr>
          </w:p>
        </w:tc>
        <w:tc>
          <w:tcPr>
            <w:tcW w:w="1436" w:type="dxa"/>
            <w:tcBorders>
              <w:bottom w:val="nil"/>
            </w:tcBorders>
            <w:shd w:val="clear" w:color="auto" w:fill="auto"/>
            <w:noWrap/>
            <w:tcPrChange w:id="1693" w:author="Jones, Emma" w:date="2019-04-30T00:42:00Z">
              <w:tcPr>
                <w:tcW w:w="1436" w:type="dxa"/>
                <w:gridSpan w:val="2"/>
                <w:shd w:val="clear" w:color="auto" w:fill="auto"/>
                <w:noWrap/>
              </w:tcPr>
            </w:tcPrChange>
          </w:tcPr>
          <w:p w14:paraId="06BB1ED3" w14:textId="392ECD7D" w:rsidR="00B72B76" w:rsidRPr="00276D24" w:rsidRDefault="00B72B76" w:rsidP="00DE2DA7">
            <w:pPr>
              <w:pStyle w:val="TableEntry"/>
              <w:rPr>
                <w:bCs/>
              </w:rPr>
            </w:pPr>
            <w:r w:rsidRPr="00276D24">
              <w:rPr>
                <w:bCs/>
              </w:rPr>
              <w:t>0..1</w:t>
            </w:r>
          </w:p>
        </w:tc>
        <w:tc>
          <w:tcPr>
            <w:tcW w:w="0" w:type="auto"/>
            <w:tcPrChange w:id="1694" w:author="Jones, Emma" w:date="2019-04-30T00:42:00Z">
              <w:tcPr>
                <w:tcW w:w="0" w:type="auto"/>
                <w:gridSpan w:val="2"/>
              </w:tcPr>
            </w:tcPrChange>
          </w:tcPr>
          <w:p w14:paraId="2B8740D6" w14:textId="77777777" w:rsidR="00B72B76" w:rsidRPr="00276D24" w:rsidRDefault="00B72B76" w:rsidP="00DE2DA7">
            <w:pPr>
              <w:pStyle w:val="TableEntry"/>
            </w:pPr>
          </w:p>
        </w:tc>
        <w:tc>
          <w:tcPr>
            <w:tcW w:w="1670" w:type="dxa"/>
            <w:tcPrChange w:id="1695" w:author="Jones, Emma" w:date="2019-04-30T00:42:00Z">
              <w:tcPr>
                <w:tcW w:w="1670" w:type="dxa"/>
                <w:gridSpan w:val="3"/>
              </w:tcPr>
            </w:tcPrChange>
          </w:tcPr>
          <w:p w14:paraId="539A3175" w14:textId="2CF0C376" w:rsidR="00B72B76" w:rsidRPr="0008199A" w:rsidRDefault="00B72B76" w:rsidP="00DE2DA7">
            <w:pPr>
              <w:pStyle w:val="TableEntry"/>
              <w:rPr>
                <w:strike/>
                <w:rPrChange w:id="1696" w:author="Jones, Emma" w:date="2019-04-30T00:42:00Z">
                  <w:rPr/>
                </w:rPrChange>
              </w:rPr>
            </w:pPr>
            <w:r w:rsidRPr="0008199A">
              <w:rPr>
                <w:strike/>
                <w:rPrChange w:id="1697" w:author="Jones, Emma" w:date="2019-04-30T00:42:00Z">
                  <w:rPr/>
                </w:rPrChange>
              </w:rPr>
              <w:t>Use and/or publishing restrictions</w:t>
            </w:r>
          </w:p>
        </w:tc>
        <w:tc>
          <w:tcPr>
            <w:tcW w:w="2660" w:type="dxa"/>
            <w:tcPrChange w:id="1698" w:author="Jones, Emma" w:date="2019-04-30T00:42:00Z">
              <w:tcPr>
                <w:tcW w:w="2660" w:type="dxa"/>
                <w:gridSpan w:val="3"/>
              </w:tcPr>
            </w:tcPrChange>
          </w:tcPr>
          <w:p w14:paraId="5D68472B" w14:textId="77777777" w:rsidR="00B72B76" w:rsidRPr="00276D24" w:rsidRDefault="00B72B76">
            <w:pPr>
              <w:pStyle w:val="TableEntry"/>
              <w:jc w:val="right"/>
              <w:rPr>
                <w:bCs/>
              </w:rPr>
              <w:pPrChange w:id="1699" w:author="Jones, Emma" w:date="2019-04-30T00:21:00Z">
                <w:pPr>
                  <w:pStyle w:val="TableEntry"/>
                </w:pPr>
              </w:pPrChange>
            </w:pPr>
          </w:p>
        </w:tc>
      </w:tr>
      <w:tr w:rsidR="00FE1F71" w:rsidRPr="00276D24" w14:paraId="5B5EFE6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00"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701" w:author="Jones, Emma" w:date="2019-04-30T00:21:00Z"/>
          <w:trPrChange w:id="1702" w:author="Jones, Emma" w:date="2019-04-30T00:42:00Z">
            <w:trPr>
              <w:cantSplit/>
              <w:trHeight w:val="600"/>
            </w:trPr>
          </w:trPrChange>
        </w:trPr>
        <w:tc>
          <w:tcPr>
            <w:tcW w:w="0" w:type="auto"/>
            <w:tcBorders>
              <w:top w:val="nil"/>
            </w:tcBorders>
            <w:shd w:val="clear" w:color="auto" w:fill="auto"/>
            <w:noWrap/>
            <w:tcPrChange w:id="1703" w:author="Jones, Emma" w:date="2019-04-30T00:42:00Z">
              <w:tcPr>
                <w:tcW w:w="0" w:type="auto"/>
                <w:gridSpan w:val="2"/>
                <w:shd w:val="clear" w:color="auto" w:fill="auto"/>
                <w:noWrap/>
              </w:tcPr>
            </w:tcPrChange>
          </w:tcPr>
          <w:p w14:paraId="4FAC1924" w14:textId="392D5841" w:rsidR="00FE1F71" w:rsidRPr="00276D24" w:rsidRDefault="00FE1F71" w:rsidP="00DE2DA7">
            <w:pPr>
              <w:pStyle w:val="TableEntry"/>
              <w:rPr>
                <w:ins w:id="1704" w:author="Jones, Emma" w:date="2019-04-30T00:21:00Z"/>
              </w:rPr>
            </w:pPr>
            <w:ins w:id="1705" w:author="Jones, Emma" w:date="2019-04-30T00:22:00Z">
              <w:r w:rsidRPr="00FE1F71">
                <w:t>... endorser</w:t>
              </w:r>
            </w:ins>
          </w:p>
        </w:tc>
        <w:tc>
          <w:tcPr>
            <w:tcW w:w="883" w:type="dxa"/>
            <w:tcPrChange w:id="1706" w:author="Jones, Emma" w:date="2019-04-30T00:42:00Z">
              <w:tcPr>
                <w:tcW w:w="883" w:type="dxa"/>
                <w:gridSpan w:val="2"/>
              </w:tcPr>
            </w:tcPrChange>
          </w:tcPr>
          <w:p w14:paraId="184D5F16" w14:textId="77777777" w:rsidR="00FE1F71" w:rsidRPr="00276D24" w:rsidRDefault="00FE1F71" w:rsidP="00DE2DA7">
            <w:pPr>
              <w:pStyle w:val="TableEntry"/>
              <w:rPr>
                <w:ins w:id="1707" w:author="Jones, Emma" w:date="2019-04-30T00:21:00Z"/>
                <w:bCs/>
              </w:rPr>
            </w:pPr>
          </w:p>
        </w:tc>
        <w:tc>
          <w:tcPr>
            <w:tcW w:w="1436" w:type="dxa"/>
            <w:tcBorders>
              <w:top w:val="nil"/>
            </w:tcBorders>
            <w:shd w:val="clear" w:color="auto" w:fill="auto"/>
            <w:noWrap/>
            <w:tcPrChange w:id="1708" w:author="Jones, Emma" w:date="2019-04-30T00:42:00Z">
              <w:tcPr>
                <w:tcW w:w="1436" w:type="dxa"/>
                <w:gridSpan w:val="2"/>
                <w:shd w:val="clear" w:color="auto" w:fill="auto"/>
                <w:noWrap/>
              </w:tcPr>
            </w:tcPrChange>
          </w:tcPr>
          <w:p w14:paraId="6B457CC5" w14:textId="6EF86458" w:rsidR="00FE1F71" w:rsidRPr="00276D24" w:rsidRDefault="00FE1F71" w:rsidP="00DE2DA7">
            <w:pPr>
              <w:pStyle w:val="TableEntry"/>
              <w:rPr>
                <w:ins w:id="1709" w:author="Jones, Emma" w:date="2019-04-30T00:21:00Z"/>
                <w:bCs/>
              </w:rPr>
            </w:pPr>
            <w:proofErr w:type="gramStart"/>
            <w:ins w:id="1710" w:author="Jones, Emma" w:date="2019-04-30T00:22:00Z">
              <w:r>
                <w:rPr>
                  <w:bCs/>
                </w:rPr>
                <w:t>0..*</w:t>
              </w:r>
            </w:ins>
            <w:proofErr w:type="gramEnd"/>
          </w:p>
        </w:tc>
        <w:tc>
          <w:tcPr>
            <w:tcW w:w="0" w:type="auto"/>
            <w:tcPrChange w:id="1711" w:author="Jones, Emma" w:date="2019-04-30T00:42:00Z">
              <w:tcPr>
                <w:tcW w:w="0" w:type="auto"/>
                <w:gridSpan w:val="2"/>
              </w:tcPr>
            </w:tcPrChange>
          </w:tcPr>
          <w:p w14:paraId="63D09118" w14:textId="77777777" w:rsidR="00FE1F71" w:rsidRPr="00276D24" w:rsidRDefault="00FE1F71" w:rsidP="00DE2DA7">
            <w:pPr>
              <w:pStyle w:val="TableEntry"/>
              <w:rPr>
                <w:ins w:id="1712" w:author="Jones, Emma" w:date="2019-04-30T00:21:00Z"/>
              </w:rPr>
            </w:pPr>
          </w:p>
        </w:tc>
        <w:tc>
          <w:tcPr>
            <w:tcW w:w="1670" w:type="dxa"/>
            <w:tcPrChange w:id="1713" w:author="Jones, Emma" w:date="2019-04-30T00:42:00Z">
              <w:tcPr>
                <w:tcW w:w="1670" w:type="dxa"/>
                <w:gridSpan w:val="3"/>
              </w:tcPr>
            </w:tcPrChange>
          </w:tcPr>
          <w:p w14:paraId="535B258D" w14:textId="44272D42" w:rsidR="00FE1F71" w:rsidRPr="00276D24" w:rsidRDefault="00FE1F71" w:rsidP="00DE2DA7">
            <w:pPr>
              <w:pStyle w:val="TableEntry"/>
              <w:rPr>
                <w:ins w:id="1714" w:author="Jones, Emma" w:date="2019-04-30T00:21:00Z"/>
              </w:rPr>
            </w:pPr>
            <w:ins w:id="1715" w:author="Jones, Emma" w:date="2019-04-30T00:22:00Z">
              <w:r w:rsidRPr="00FE1F71">
                <w:t>Who endorsed the content</w:t>
              </w:r>
            </w:ins>
          </w:p>
        </w:tc>
        <w:tc>
          <w:tcPr>
            <w:tcW w:w="2660" w:type="dxa"/>
            <w:tcPrChange w:id="1716" w:author="Jones, Emma" w:date="2019-04-30T00:42:00Z">
              <w:tcPr>
                <w:tcW w:w="2660" w:type="dxa"/>
                <w:gridSpan w:val="3"/>
              </w:tcPr>
            </w:tcPrChange>
          </w:tcPr>
          <w:p w14:paraId="6ABC7846" w14:textId="77777777" w:rsidR="00FE1F71" w:rsidRPr="00276D24" w:rsidRDefault="00FE1F71" w:rsidP="00FE1F71">
            <w:pPr>
              <w:pStyle w:val="TableEntry"/>
              <w:jc w:val="right"/>
              <w:rPr>
                <w:ins w:id="1717" w:author="Jones, Emma" w:date="2019-04-30T00:21:00Z"/>
                <w:bCs/>
              </w:rPr>
            </w:pPr>
          </w:p>
        </w:tc>
      </w:tr>
      <w:tr w:rsidR="00B02C6E" w:rsidRPr="00276D24" w14:paraId="2B91052C" w14:textId="77777777" w:rsidTr="00CF37F7">
        <w:trPr>
          <w:cantSplit/>
          <w:trHeight w:val="600"/>
        </w:trPr>
        <w:tc>
          <w:tcPr>
            <w:tcW w:w="0" w:type="auto"/>
            <w:noWrap/>
          </w:tcPr>
          <w:p w14:paraId="1DB53A33" w14:textId="7FC80A0D" w:rsidR="00B72B76" w:rsidRPr="00276D24" w:rsidRDefault="00B72B76" w:rsidP="00DE2DA7">
            <w:pPr>
              <w:pStyle w:val="TableEntry"/>
            </w:pPr>
            <w:r w:rsidRPr="00276D24">
              <w:lastRenderedPageBreak/>
              <w:t xml:space="preserve">.... </w:t>
            </w:r>
            <w:proofErr w:type="spellStart"/>
            <w:r w:rsidRPr="00276D24">
              <w:t>relatedArtifact</w:t>
            </w:r>
            <w:proofErr w:type="spellEnd"/>
          </w:p>
        </w:tc>
        <w:tc>
          <w:tcPr>
            <w:tcW w:w="883"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670" w:type="dxa"/>
          </w:tcPr>
          <w:p w14:paraId="4E6B85B9" w14:textId="40764E1A" w:rsidR="00B72B76" w:rsidRPr="00276D24" w:rsidRDefault="00FE1F71" w:rsidP="00DE2DA7">
            <w:pPr>
              <w:pStyle w:val="TableEntry"/>
            </w:pPr>
            <w:ins w:id="1718" w:author="Jones, Emma" w:date="2019-04-30T00:20:00Z">
              <w:r w:rsidRPr="00FE1F71">
                <w:t>Additional documentation, citations</w:t>
              </w:r>
            </w:ins>
            <w:del w:id="1719" w:author="Jones, Emma" w:date="2019-04-30T00:20:00Z">
              <w:r w:rsidR="00B72B76" w:rsidRPr="00276D24" w:rsidDel="00FE1F71">
                <w:delText>Related artifacts for the asset</w:delText>
              </w:r>
            </w:del>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CF37F7">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83"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670"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20"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21" w:author="Jones, Emma" w:date="2019-04-30T00:19:00Z">
            <w:trPr>
              <w:cantSplit/>
              <w:trHeight w:val="600"/>
            </w:trPr>
          </w:trPrChange>
        </w:trPr>
        <w:tc>
          <w:tcPr>
            <w:tcW w:w="0" w:type="auto"/>
            <w:noWrap/>
            <w:tcPrChange w:id="1722" w:author="Jones, Emma" w:date="2019-04-30T00:19:00Z">
              <w:tcPr>
                <w:tcW w:w="0" w:type="auto"/>
                <w:gridSpan w:val="2"/>
                <w:noWrap/>
              </w:tcPr>
            </w:tcPrChange>
          </w:tcPr>
          <w:p w14:paraId="549075E4" w14:textId="07762174" w:rsidR="00B72B76" w:rsidRPr="00276D24" w:rsidRDefault="00B72B76" w:rsidP="00DE2DA7">
            <w:pPr>
              <w:pStyle w:val="TableEntry"/>
            </w:pPr>
            <w:r w:rsidRPr="00276D24">
              <w:t>.... goal</w:t>
            </w:r>
          </w:p>
        </w:tc>
        <w:tc>
          <w:tcPr>
            <w:tcW w:w="883" w:type="dxa"/>
            <w:tcPrChange w:id="1723" w:author="Jones, Emma" w:date="2019-04-30T00:19:00Z">
              <w:tcPr>
                <w:tcW w:w="883" w:type="dxa"/>
                <w:gridSpan w:val="2"/>
              </w:tcPr>
            </w:tcPrChange>
          </w:tcPr>
          <w:p w14:paraId="45079840" w14:textId="77777777" w:rsidR="00B72B76" w:rsidRPr="00276D24" w:rsidRDefault="00B72B76" w:rsidP="00DE2DA7">
            <w:pPr>
              <w:pStyle w:val="TableEntry"/>
              <w:rPr>
                <w:bCs/>
              </w:rPr>
            </w:pPr>
          </w:p>
        </w:tc>
        <w:tc>
          <w:tcPr>
            <w:tcW w:w="1436" w:type="dxa"/>
            <w:noWrap/>
            <w:tcPrChange w:id="1724" w:author="Jones, Emma" w:date="2019-04-30T00:19:00Z">
              <w:tcPr>
                <w:tcW w:w="1436" w:type="dxa"/>
                <w:gridSpan w:val="2"/>
                <w:noWrap/>
              </w:tcPr>
            </w:tcPrChange>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Change w:id="1725" w:author="Jones, Emma" w:date="2019-04-30T00:19:00Z">
              <w:tcPr>
                <w:tcW w:w="0" w:type="auto"/>
                <w:gridSpan w:val="2"/>
              </w:tcPr>
            </w:tcPrChange>
          </w:tcPr>
          <w:p w14:paraId="3B050262" w14:textId="77777777" w:rsidR="00B72B76" w:rsidRPr="00276D24" w:rsidRDefault="00B72B76" w:rsidP="00DE2DA7">
            <w:pPr>
              <w:pStyle w:val="TableEntry"/>
            </w:pPr>
          </w:p>
        </w:tc>
        <w:tc>
          <w:tcPr>
            <w:tcW w:w="1670" w:type="dxa"/>
            <w:tcBorders>
              <w:bottom w:val="single" w:sz="4" w:space="0" w:color="auto"/>
            </w:tcBorders>
            <w:tcPrChange w:id="1726" w:author="Jones, Emma" w:date="2019-04-30T00:19:00Z">
              <w:tcPr>
                <w:tcW w:w="1670" w:type="dxa"/>
                <w:gridSpan w:val="3"/>
              </w:tcPr>
            </w:tcPrChange>
          </w:tcPr>
          <w:p w14:paraId="7C375404" w14:textId="7FB417E1" w:rsidR="00B72B76" w:rsidRPr="00276D24" w:rsidRDefault="00B72B76" w:rsidP="00DE2DA7">
            <w:pPr>
              <w:pStyle w:val="TableEntry"/>
            </w:pPr>
            <w:r w:rsidRPr="00276D24">
              <w:t>What the plan is trying to accomplish</w:t>
            </w:r>
          </w:p>
        </w:tc>
        <w:tc>
          <w:tcPr>
            <w:tcW w:w="2660" w:type="dxa"/>
            <w:tcPrChange w:id="1727" w:author="Jones, Emma" w:date="2019-04-30T00:19:00Z">
              <w:tcPr>
                <w:tcW w:w="2660" w:type="dxa"/>
                <w:gridSpan w:val="3"/>
              </w:tcPr>
            </w:tcPrChange>
          </w:tcPr>
          <w:p w14:paraId="719F2239" w14:textId="77777777" w:rsidR="00B72B76" w:rsidRPr="00276D24" w:rsidRDefault="00B72B76" w:rsidP="00DE2DA7">
            <w:pPr>
              <w:pStyle w:val="TableEntry"/>
              <w:rPr>
                <w:bCs/>
              </w:rPr>
            </w:pPr>
          </w:p>
        </w:tc>
      </w:tr>
      <w:tr w:rsidR="00B02C6E" w:rsidRPr="00276D24" w14:paraId="585556D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28"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29" w:author="Jones, Emma" w:date="2019-04-30T00:19:00Z">
            <w:trPr>
              <w:cantSplit/>
              <w:trHeight w:val="600"/>
            </w:trPr>
          </w:trPrChange>
        </w:trPr>
        <w:tc>
          <w:tcPr>
            <w:tcW w:w="0" w:type="auto"/>
            <w:noWrap/>
            <w:tcPrChange w:id="1730" w:author="Jones, Emma" w:date="2019-04-30T00:19:00Z">
              <w:tcPr>
                <w:tcW w:w="0" w:type="auto"/>
                <w:gridSpan w:val="2"/>
                <w:noWrap/>
              </w:tcPr>
            </w:tcPrChange>
          </w:tcPr>
          <w:p w14:paraId="33C71930" w14:textId="77777777" w:rsidR="00B72B76" w:rsidRPr="00276D24" w:rsidRDefault="00B72B76" w:rsidP="00DE2DA7">
            <w:pPr>
              <w:pStyle w:val="TableEntry"/>
            </w:pPr>
            <w:r w:rsidRPr="00276D24">
              <w:t>..... category</w:t>
            </w:r>
          </w:p>
        </w:tc>
        <w:tc>
          <w:tcPr>
            <w:tcW w:w="883" w:type="dxa"/>
            <w:tcPrChange w:id="1731" w:author="Jones, Emma" w:date="2019-04-30T00:19:00Z">
              <w:tcPr>
                <w:tcW w:w="883" w:type="dxa"/>
                <w:gridSpan w:val="2"/>
              </w:tcPr>
            </w:tcPrChange>
          </w:tcPr>
          <w:p w14:paraId="781E0C1E" w14:textId="336333A6" w:rsidR="00B72B76" w:rsidRPr="00276D24" w:rsidRDefault="00B72B76" w:rsidP="00DE2DA7">
            <w:pPr>
              <w:pStyle w:val="TableEntry"/>
              <w:rPr>
                <w:bCs/>
              </w:rPr>
            </w:pPr>
          </w:p>
        </w:tc>
        <w:tc>
          <w:tcPr>
            <w:tcW w:w="1436" w:type="dxa"/>
            <w:noWrap/>
            <w:tcPrChange w:id="1732" w:author="Jones, Emma" w:date="2019-04-30T00:19:00Z">
              <w:tcPr>
                <w:tcW w:w="1436" w:type="dxa"/>
                <w:gridSpan w:val="2"/>
                <w:noWrap/>
              </w:tcPr>
            </w:tcPrChange>
          </w:tcPr>
          <w:p w14:paraId="33C3E3C2" w14:textId="77777777" w:rsidR="00B72B76" w:rsidRPr="00276D24" w:rsidRDefault="00B72B76" w:rsidP="00DE2DA7">
            <w:pPr>
              <w:pStyle w:val="TableEntry"/>
              <w:rPr>
                <w:bCs/>
              </w:rPr>
            </w:pPr>
            <w:r w:rsidRPr="00276D24">
              <w:rPr>
                <w:bCs/>
              </w:rPr>
              <w:t>0..1</w:t>
            </w:r>
          </w:p>
        </w:tc>
        <w:tc>
          <w:tcPr>
            <w:tcW w:w="0" w:type="auto"/>
            <w:tcPrChange w:id="1733" w:author="Jones, Emma" w:date="2019-04-30T00:19:00Z">
              <w:tcPr>
                <w:tcW w:w="0" w:type="auto"/>
                <w:gridSpan w:val="2"/>
              </w:tcPr>
            </w:tcPrChange>
          </w:tcPr>
          <w:p w14:paraId="0FD7AF01" w14:textId="77777777" w:rsidR="00B72B76" w:rsidRPr="00276D24" w:rsidRDefault="00B72B76" w:rsidP="00DE2DA7">
            <w:pPr>
              <w:pStyle w:val="TableEntry"/>
            </w:pPr>
          </w:p>
        </w:tc>
        <w:tc>
          <w:tcPr>
            <w:tcW w:w="1670" w:type="dxa"/>
            <w:tcBorders>
              <w:bottom w:val="nil"/>
            </w:tcBorders>
            <w:tcPrChange w:id="1734" w:author="Jones, Emma" w:date="2019-04-30T00:19:00Z">
              <w:tcPr>
                <w:tcW w:w="1670" w:type="dxa"/>
                <w:gridSpan w:val="3"/>
              </w:tcPr>
            </w:tcPrChange>
          </w:tcPr>
          <w:p w14:paraId="0CF2A15E" w14:textId="47F01292" w:rsidR="00B72B76" w:rsidRPr="00276D24" w:rsidRDefault="00E87EE8" w:rsidP="00DE2DA7">
            <w:pPr>
              <w:pStyle w:val="TableEntry"/>
            </w:pPr>
            <w:r w:rsidRPr="00276D24">
              <w:t xml:space="preserve">E.g., </w:t>
            </w:r>
            <w:r w:rsidR="00B72B76" w:rsidRPr="00276D24">
              <w:t>Treatment, dietary, behavioral</w:t>
            </w:r>
            <w:del w:id="1735" w:author="Jones, Emma" w:date="2019-04-30T00:19:00Z">
              <w:r w:rsidR="00B72B76" w:rsidRPr="00276D24" w:rsidDel="00FE1F71">
                <w:delText xml:space="preserve">, </w:delText>
              </w:r>
              <w:r w:rsidRPr="00276D24" w:rsidDel="00FE1F71">
                <w:delText>etc.</w:delText>
              </w:r>
            </w:del>
          </w:p>
        </w:tc>
        <w:tc>
          <w:tcPr>
            <w:tcW w:w="2660" w:type="dxa"/>
            <w:tcPrChange w:id="1736" w:author="Jones, Emma" w:date="2019-04-30T00:19:00Z">
              <w:tcPr>
                <w:tcW w:w="2660" w:type="dxa"/>
                <w:gridSpan w:val="3"/>
              </w:tcPr>
            </w:tcPrChange>
          </w:tcPr>
          <w:p w14:paraId="53254859" w14:textId="77777777" w:rsidR="00B72B76" w:rsidRPr="00276D24" w:rsidRDefault="00B72B76" w:rsidP="00DE2DA7">
            <w:pPr>
              <w:pStyle w:val="TableEntry"/>
              <w:rPr>
                <w:bCs/>
              </w:rPr>
            </w:pPr>
          </w:p>
        </w:tc>
      </w:tr>
      <w:tr w:rsidR="00B02C6E" w:rsidRPr="00276D24" w14:paraId="5B32E1C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37"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38" w:author="Jones, Emma" w:date="2019-04-30T00:19:00Z">
            <w:trPr>
              <w:cantSplit/>
              <w:trHeight w:val="600"/>
            </w:trPr>
          </w:trPrChange>
        </w:trPr>
        <w:tc>
          <w:tcPr>
            <w:tcW w:w="0" w:type="auto"/>
            <w:shd w:val="clear" w:color="auto" w:fill="auto"/>
            <w:noWrap/>
            <w:tcPrChange w:id="1739" w:author="Jones, Emma" w:date="2019-04-30T00:19:00Z">
              <w:tcPr>
                <w:tcW w:w="0" w:type="auto"/>
                <w:gridSpan w:val="2"/>
                <w:shd w:val="clear" w:color="auto" w:fill="auto"/>
                <w:noWrap/>
              </w:tcPr>
            </w:tcPrChange>
          </w:tcPr>
          <w:p w14:paraId="5CF0A3FC" w14:textId="769B8843" w:rsidR="00B72B76" w:rsidRPr="00276D24" w:rsidRDefault="00B72B76" w:rsidP="00DE2DA7">
            <w:pPr>
              <w:pStyle w:val="TableEntry"/>
            </w:pPr>
            <w:r w:rsidRPr="00276D24">
              <w:t>..... description</w:t>
            </w:r>
          </w:p>
        </w:tc>
        <w:tc>
          <w:tcPr>
            <w:tcW w:w="883" w:type="dxa"/>
            <w:tcPrChange w:id="1740" w:author="Jones, Emma" w:date="2019-04-30T00:19:00Z">
              <w:tcPr>
                <w:tcW w:w="883" w:type="dxa"/>
                <w:gridSpan w:val="2"/>
              </w:tcPr>
            </w:tcPrChange>
          </w:tcPr>
          <w:p w14:paraId="16CFD164" w14:textId="77777777" w:rsidR="00B72B76" w:rsidRPr="00276D24" w:rsidRDefault="00B72B76" w:rsidP="00DE2DA7">
            <w:pPr>
              <w:pStyle w:val="TableEntry"/>
              <w:rPr>
                <w:bCs/>
              </w:rPr>
            </w:pPr>
          </w:p>
        </w:tc>
        <w:tc>
          <w:tcPr>
            <w:tcW w:w="1436" w:type="dxa"/>
            <w:shd w:val="clear" w:color="auto" w:fill="auto"/>
            <w:noWrap/>
            <w:tcPrChange w:id="1741" w:author="Jones, Emma" w:date="2019-04-30T00:19:00Z">
              <w:tcPr>
                <w:tcW w:w="1436" w:type="dxa"/>
                <w:gridSpan w:val="2"/>
                <w:shd w:val="clear" w:color="auto" w:fill="auto"/>
                <w:noWrap/>
              </w:tcPr>
            </w:tcPrChange>
          </w:tcPr>
          <w:p w14:paraId="3DA0B0CF" w14:textId="3D4133D3" w:rsidR="00B72B76" w:rsidRPr="00276D24" w:rsidRDefault="00B72B76" w:rsidP="00DE2DA7">
            <w:pPr>
              <w:pStyle w:val="TableEntry"/>
              <w:rPr>
                <w:bCs/>
              </w:rPr>
            </w:pPr>
            <w:r w:rsidRPr="00276D24">
              <w:rPr>
                <w:bCs/>
              </w:rPr>
              <w:t>1..1</w:t>
            </w:r>
          </w:p>
        </w:tc>
        <w:tc>
          <w:tcPr>
            <w:tcW w:w="0" w:type="auto"/>
            <w:tcPrChange w:id="1742" w:author="Jones, Emma" w:date="2019-04-30T00:19:00Z">
              <w:tcPr>
                <w:tcW w:w="0" w:type="auto"/>
                <w:gridSpan w:val="2"/>
              </w:tcPr>
            </w:tcPrChange>
          </w:tcPr>
          <w:p w14:paraId="16767050" w14:textId="77777777" w:rsidR="00B72B76" w:rsidRPr="00276D24" w:rsidRDefault="00B72B76" w:rsidP="00DE2DA7">
            <w:pPr>
              <w:pStyle w:val="TableEntry"/>
            </w:pPr>
          </w:p>
        </w:tc>
        <w:tc>
          <w:tcPr>
            <w:tcW w:w="1670" w:type="dxa"/>
            <w:tcBorders>
              <w:top w:val="nil"/>
            </w:tcBorders>
            <w:tcPrChange w:id="1743" w:author="Jones, Emma" w:date="2019-04-30T00:19:00Z">
              <w:tcPr>
                <w:tcW w:w="1670" w:type="dxa"/>
                <w:gridSpan w:val="3"/>
              </w:tcPr>
            </w:tcPrChange>
          </w:tcPr>
          <w:p w14:paraId="58ABD9FA" w14:textId="60617947" w:rsidR="00B72B76" w:rsidRPr="00276D24" w:rsidRDefault="00B72B76" w:rsidP="00DE2DA7">
            <w:pPr>
              <w:pStyle w:val="TableEntry"/>
            </w:pPr>
            <w:r w:rsidRPr="00276D24">
              <w:t>Code or text describing the goal</w:t>
            </w:r>
          </w:p>
        </w:tc>
        <w:tc>
          <w:tcPr>
            <w:tcW w:w="2660" w:type="dxa"/>
            <w:tcPrChange w:id="1744" w:author="Jones, Emma" w:date="2019-04-30T00:19:00Z">
              <w:tcPr>
                <w:tcW w:w="2660" w:type="dxa"/>
                <w:gridSpan w:val="3"/>
              </w:tcPr>
            </w:tcPrChange>
          </w:tcPr>
          <w:p w14:paraId="53D6316C" w14:textId="77777777" w:rsidR="00B72B76" w:rsidRPr="00276D24" w:rsidRDefault="00B72B76" w:rsidP="00DE2DA7">
            <w:pPr>
              <w:pStyle w:val="TableEntry"/>
              <w:rPr>
                <w:bCs/>
              </w:rPr>
            </w:pPr>
          </w:p>
        </w:tc>
      </w:tr>
      <w:tr w:rsidR="00B02C6E" w:rsidRPr="00276D24" w14:paraId="3FDA76D6" w14:textId="77777777" w:rsidTr="00CF37F7">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83"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670"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CF37F7">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83"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670"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CF37F7">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83" w:type="dxa"/>
          </w:tcPr>
          <w:p w14:paraId="5895B46E" w14:textId="77777777" w:rsidR="00B72B76" w:rsidRPr="00276D24" w:rsidRDefault="00B72B76" w:rsidP="00DE2DA7">
            <w:pPr>
              <w:pStyle w:val="TableEntry"/>
              <w:rPr>
                <w:bCs/>
              </w:rPr>
            </w:pPr>
          </w:p>
        </w:tc>
        <w:tc>
          <w:tcPr>
            <w:tcW w:w="1436" w:type="dxa"/>
            <w:noWrap/>
          </w:tcPr>
          <w:p w14:paraId="0237BBD4" w14:textId="118641AB" w:rsidR="00B72B76" w:rsidRPr="00276D24" w:rsidRDefault="0073313F" w:rsidP="00DE2DA7">
            <w:pPr>
              <w:pStyle w:val="TableEntry"/>
              <w:rPr>
                <w:bCs/>
              </w:rPr>
            </w:pPr>
            <w:ins w:id="1745" w:author="Jones, Emma" w:date="2019-04-29T23:28:00Z">
              <w:r>
                <w:rPr>
                  <w:bCs/>
                </w:rPr>
                <w:t>1</w:t>
              </w:r>
            </w:ins>
            <w:del w:id="1746" w:author="Jones, Emma" w:date="2019-04-29T23:28:00Z">
              <w:r w:rsidR="00AC2E1A" w:rsidRPr="00276D24" w:rsidDel="0073313F">
                <w:rPr>
                  <w:bCs/>
                </w:rPr>
                <w:delText>0</w:delText>
              </w:r>
            </w:del>
            <w:r w:rsidR="00B72B76" w:rsidRPr="00276D24">
              <w:rPr>
                <w:bCs/>
              </w:rPr>
              <w:t>..*</w:t>
            </w:r>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670"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CF37F7">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83"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670"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CF37F7">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83"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670"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CF37F7">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83"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670"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CF37F7">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83"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670"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CF37F7">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83"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670"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CF37F7">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83"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670"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CF37F7">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83"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670"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CF37F7">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83"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670"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CF37F7">
        <w:trPr>
          <w:cantSplit/>
          <w:trHeight w:val="600"/>
        </w:trPr>
        <w:tc>
          <w:tcPr>
            <w:tcW w:w="0" w:type="auto"/>
            <w:noWrap/>
          </w:tcPr>
          <w:p w14:paraId="28830006" w14:textId="76C63FBA" w:rsidR="00B72B76" w:rsidRPr="00276D24" w:rsidRDefault="00B72B76" w:rsidP="00DE2DA7">
            <w:pPr>
              <w:pStyle w:val="TableEntry"/>
            </w:pPr>
            <w:r w:rsidRPr="00276D24">
              <w:lastRenderedPageBreak/>
              <w:t>.... action</w:t>
            </w:r>
          </w:p>
        </w:tc>
        <w:tc>
          <w:tcPr>
            <w:tcW w:w="883" w:type="dxa"/>
          </w:tcPr>
          <w:p w14:paraId="44A4BB26" w14:textId="77777777" w:rsidR="00B72B76" w:rsidRPr="00276D24" w:rsidRDefault="00B72B76" w:rsidP="00DE2DA7">
            <w:pPr>
              <w:pStyle w:val="TableEntry"/>
              <w:rPr>
                <w:bCs/>
              </w:rPr>
            </w:pPr>
          </w:p>
        </w:tc>
        <w:tc>
          <w:tcPr>
            <w:tcW w:w="1436" w:type="dxa"/>
            <w:noWrap/>
          </w:tcPr>
          <w:p w14:paraId="7EAC79E4" w14:textId="6568D1D4" w:rsidR="00B72B76" w:rsidRPr="00276D24" w:rsidRDefault="0073313F" w:rsidP="00DE2DA7">
            <w:pPr>
              <w:pStyle w:val="TableEntry"/>
              <w:rPr>
                <w:bCs/>
              </w:rPr>
            </w:pPr>
            <w:ins w:id="1747" w:author="Jones, Emma" w:date="2019-04-29T23:28:00Z">
              <w:r>
                <w:rPr>
                  <w:bCs/>
                </w:rPr>
                <w:t>1</w:t>
              </w:r>
            </w:ins>
            <w:del w:id="1748" w:author="Jones, Emma" w:date="2019-04-29T23:28:00Z">
              <w:r w:rsidR="00AC2E1A" w:rsidRPr="00276D24" w:rsidDel="0073313F">
                <w:rPr>
                  <w:bCs/>
                </w:rPr>
                <w:delText>0</w:delText>
              </w:r>
            </w:del>
            <w:r w:rsidR="00B72B76" w:rsidRPr="00276D24">
              <w:rPr>
                <w:bCs/>
              </w:rPr>
              <w:t>..*</w:t>
            </w:r>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670"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rsidDel="000D7E2B" w14:paraId="0869327E" w14:textId="52B9B245"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49"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750" w:author="Jones, Emma" w:date="2019-04-30T00:18:00Z"/>
          <w:trPrChange w:id="1751" w:author="Jones, Emma" w:date="2019-04-30T00:17:00Z">
            <w:trPr>
              <w:cantSplit/>
              <w:trHeight w:val="600"/>
            </w:trPr>
          </w:trPrChange>
        </w:trPr>
        <w:tc>
          <w:tcPr>
            <w:tcW w:w="0" w:type="auto"/>
            <w:tcBorders>
              <w:bottom w:val="single" w:sz="4" w:space="0" w:color="auto"/>
            </w:tcBorders>
            <w:noWrap/>
            <w:tcPrChange w:id="1752" w:author="Jones, Emma" w:date="2019-04-30T00:17:00Z">
              <w:tcPr>
                <w:tcW w:w="0" w:type="auto"/>
                <w:gridSpan w:val="2"/>
                <w:noWrap/>
              </w:tcPr>
            </w:tcPrChange>
          </w:tcPr>
          <w:p w14:paraId="4D5468B7" w14:textId="581471C8" w:rsidR="00B72B76" w:rsidRPr="00276D24" w:rsidDel="000D7E2B" w:rsidRDefault="00B72B76" w:rsidP="00DE2DA7">
            <w:pPr>
              <w:pStyle w:val="TableEntry"/>
              <w:rPr>
                <w:del w:id="1753" w:author="Jones, Emma" w:date="2019-04-30T00:18:00Z"/>
              </w:rPr>
            </w:pPr>
            <w:del w:id="1754" w:author="Jones, Emma" w:date="2019-04-30T00:18:00Z">
              <w:r w:rsidRPr="00276D24" w:rsidDel="000D7E2B">
                <w:delText>..... label</w:delText>
              </w:r>
            </w:del>
          </w:p>
        </w:tc>
        <w:tc>
          <w:tcPr>
            <w:tcW w:w="883" w:type="dxa"/>
            <w:tcPrChange w:id="1755" w:author="Jones, Emma" w:date="2019-04-30T00:17:00Z">
              <w:tcPr>
                <w:tcW w:w="883" w:type="dxa"/>
                <w:gridSpan w:val="2"/>
              </w:tcPr>
            </w:tcPrChange>
          </w:tcPr>
          <w:p w14:paraId="3A420EB2" w14:textId="235DFC1F" w:rsidR="00B72B76" w:rsidRPr="00276D24" w:rsidDel="000D7E2B" w:rsidRDefault="00B72B76" w:rsidP="00DE2DA7">
            <w:pPr>
              <w:pStyle w:val="TableEntry"/>
              <w:rPr>
                <w:del w:id="1756" w:author="Jones, Emma" w:date="2019-04-30T00:18:00Z"/>
                <w:bCs/>
              </w:rPr>
            </w:pPr>
          </w:p>
        </w:tc>
        <w:tc>
          <w:tcPr>
            <w:tcW w:w="1436" w:type="dxa"/>
            <w:noWrap/>
            <w:tcPrChange w:id="1757" w:author="Jones, Emma" w:date="2019-04-30T00:17:00Z">
              <w:tcPr>
                <w:tcW w:w="1436" w:type="dxa"/>
                <w:gridSpan w:val="2"/>
                <w:noWrap/>
              </w:tcPr>
            </w:tcPrChange>
          </w:tcPr>
          <w:p w14:paraId="133A90D1" w14:textId="679DEB67" w:rsidR="00B72B76" w:rsidRPr="00276D24" w:rsidDel="000D7E2B" w:rsidRDefault="00B72B76" w:rsidP="00DE2DA7">
            <w:pPr>
              <w:pStyle w:val="TableEntry"/>
              <w:rPr>
                <w:del w:id="1758" w:author="Jones, Emma" w:date="2019-04-30T00:18:00Z"/>
                <w:bCs/>
              </w:rPr>
            </w:pPr>
            <w:del w:id="1759" w:author="Jones, Emma" w:date="2019-04-30T00:18:00Z">
              <w:r w:rsidRPr="00276D24" w:rsidDel="000D7E2B">
                <w:rPr>
                  <w:bCs/>
                </w:rPr>
                <w:delText>0..1</w:delText>
              </w:r>
            </w:del>
          </w:p>
        </w:tc>
        <w:tc>
          <w:tcPr>
            <w:tcW w:w="0" w:type="auto"/>
            <w:tcPrChange w:id="1760" w:author="Jones, Emma" w:date="2019-04-30T00:17:00Z">
              <w:tcPr>
                <w:tcW w:w="0" w:type="auto"/>
                <w:gridSpan w:val="2"/>
              </w:tcPr>
            </w:tcPrChange>
          </w:tcPr>
          <w:p w14:paraId="768EE4F6" w14:textId="305CCCD3" w:rsidR="00B72B76" w:rsidRPr="00276D24" w:rsidDel="000D7E2B" w:rsidRDefault="00B72B76" w:rsidP="00DE2DA7">
            <w:pPr>
              <w:pStyle w:val="TableEntry"/>
              <w:rPr>
                <w:del w:id="1761" w:author="Jones, Emma" w:date="2019-04-30T00:18:00Z"/>
              </w:rPr>
            </w:pPr>
          </w:p>
        </w:tc>
        <w:tc>
          <w:tcPr>
            <w:tcW w:w="1670" w:type="dxa"/>
            <w:tcPrChange w:id="1762" w:author="Jones, Emma" w:date="2019-04-30T00:17:00Z">
              <w:tcPr>
                <w:tcW w:w="1670" w:type="dxa"/>
                <w:gridSpan w:val="3"/>
              </w:tcPr>
            </w:tcPrChange>
          </w:tcPr>
          <w:p w14:paraId="48D266B6" w14:textId="5F89A685" w:rsidR="00B72B76" w:rsidRPr="00276D24" w:rsidDel="000D7E2B" w:rsidRDefault="00B72B76" w:rsidP="00DE2DA7">
            <w:pPr>
              <w:pStyle w:val="TableEntry"/>
              <w:rPr>
                <w:del w:id="1763" w:author="Jones, Emma" w:date="2019-04-30T00:18:00Z"/>
              </w:rPr>
            </w:pPr>
            <w:del w:id="1764" w:author="Jones, Emma" w:date="2019-04-30T00:18:00Z">
              <w:r w:rsidRPr="00276D24" w:rsidDel="000D7E2B">
                <w:delText>User-visible label for the action (</w:delText>
              </w:r>
              <w:r w:rsidR="00E87EE8" w:rsidRPr="00276D24" w:rsidDel="000D7E2B">
                <w:delText xml:space="preserve">e.g., </w:delText>
              </w:r>
              <w:r w:rsidRPr="00276D24" w:rsidDel="000D7E2B">
                <w:delText>1. or A.)</w:delText>
              </w:r>
            </w:del>
          </w:p>
        </w:tc>
        <w:tc>
          <w:tcPr>
            <w:tcW w:w="2660" w:type="dxa"/>
            <w:tcPrChange w:id="1765" w:author="Jones, Emma" w:date="2019-04-30T00:17:00Z">
              <w:tcPr>
                <w:tcW w:w="2660" w:type="dxa"/>
                <w:gridSpan w:val="3"/>
              </w:tcPr>
            </w:tcPrChange>
          </w:tcPr>
          <w:p w14:paraId="4ABB2437" w14:textId="3EC62657" w:rsidR="00B72B76" w:rsidRPr="00276D24" w:rsidDel="000D7E2B" w:rsidRDefault="00B72B76" w:rsidP="00DE2DA7">
            <w:pPr>
              <w:pStyle w:val="TableEntry"/>
              <w:rPr>
                <w:del w:id="1766" w:author="Jones, Emma" w:date="2019-04-30T00:18:00Z"/>
                <w:bCs/>
              </w:rPr>
            </w:pPr>
          </w:p>
        </w:tc>
      </w:tr>
      <w:tr w:rsidR="000D7E2B" w:rsidRPr="00276D24" w14:paraId="0E90F47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7"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768" w:author="Jones, Emma" w:date="2019-04-30T00:17:00Z"/>
          <w:trPrChange w:id="1769" w:author="Jones, Emma" w:date="2019-04-30T00:17:00Z">
            <w:trPr>
              <w:cantSplit/>
              <w:trHeight w:val="600"/>
            </w:trPr>
          </w:trPrChange>
        </w:trPr>
        <w:tc>
          <w:tcPr>
            <w:tcW w:w="0" w:type="auto"/>
            <w:tcBorders>
              <w:bottom w:val="nil"/>
            </w:tcBorders>
            <w:noWrap/>
            <w:tcPrChange w:id="1770" w:author="Jones, Emma" w:date="2019-04-30T00:17:00Z">
              <w:tcPr>
                <w:tcW w:w="0" w:type="auto"/>
                <w:gridSpan w:val="2"/>
                <w:noWrap/>
              </w:tcPr>
            </w:tcPrChange>
          </w:tcPr>
          <w:p w14:paraId="0E908A78" w14:textId="3C854C45" w:rsidR="000D7E2B" w:rsidRPr="00276D24" w:rsidRDefault="000D7E2B" w:rsidP="00DE2DA7">
            <w:pPr>
              <w:pStyle w:val="TableEntry"/>
              <w:rPr>
                <w:ins w:id="1771" w:author="Jones, Emma" w:date="2019-04-30T00:17:00Z"/>
              </w:rPr>
            </w:pPr>
            <w:ins w:id="1772" w:author="Jones, Emma" w:date="2019-04-30T00:17:00Z">
              <w:r w:rsidRPr="000D7E2B">
                <w:t>.... prefix</w:t>
              </w:r>
            </w:ins>
          </w:p>
        </w:tc>
        <w:tc>
          <w:tcPr>
            <w:tcW w:w="883" w:type="dxa"/>
            <w:tcPrChange w:id="1773" w:author="Jones, Emma" w:date="2019-04-30T00:17:00Z">
              <w:tcPr>
                <w:tcW w:w="883" w:type="dxa"/>
                <w:gridSpan w:val="2"/>
              </w:tcPr>
            </w:tcPrChange>
          </w:tcPr>
          <w:p w14:paraId="5A1CD856" w14:textId="77777777" w:rsidR="000D7E2B" w:rsidRPr="00276D24" w:rsidRDefault="000D7E2B" w:rsidP="00DE2DA7">
            <w:pPr>
              <w:pStyle w:val="TableEntry"/>
              <w:rPr>
                <w:ins w:id="1774" w:author="Jones, Emma" w:date="2019-04-30T00:17:00Z"/>
                <w:bCs/>
              </w:rPr>
            </w:pPr>
          </w:p>
        </w:tc>
        <w:tc>
          <w:tcPr>
            <w:tcW w:w="1436" w:type="dxa"/>
            <w:noWrap/>
            <w:tcPrChange w:id="1775" w:author="Jones, Emma" w:date="2019-04-30T00:17:00Z">
              <w:tcPr>
                <w:tcW w:w="1436" w:type="dxa"/>
                <w:gridSpan w:val="2"/>
                <w:noWrap/>
              </w:tcPr>
            </w:tcPrChange>
          </w:tcPr>
          <w:p w14:paraId="1FA444AB" w14:textId="5D482FCE" w:rsidR="000D7E2B" w:rsidRPr="00276D24" w:rsidRDefault="000D7E2B" w:rsidP="00DE2DA7">
            <w:pPr>
              <w:pStyle w:val="TableEntry"/>
              <w:rPr>
                <w:ins w:id="1776" w:author="Jones, Emma" w:date="2019-04-30T00:17:00Z"/>
                <w:bCs/>
              </w:rPr>
            </w:pPr>
            <w:ins w:id="1777" w:author="Jones, Emma" w:date="2019-04-30T00:17:00Z">
              <w:r>
                <w:rPr>
                  <w:bCs/>
                </w:rPr>
                <w:t>0..1</w:t>
              </w:r>
            </w:ins>
          </w:p>
        </w:tc>
        <w:tc>
          <w:tcPr>
            <w:tcW w:w="0" w:type="auto"/>
            <w:tcPrChange w:id="1778" w:author="Jones, Emma" w:date="2019-04-30T00:17:00Z">
              <w:tcPr>
                <w:tcW w:w="0" w:type="auto"/>
                <w:gridSpan w:val="2"/>
              </w:tcPr>
            </w:tcPrChange>
          </w:tcPr>
          <w:p w14:paraId="7BEB1D66" w14:textId="77777777" w:rsidR="000D7E2B" w:rsidRPr="00276D24" w:rsidRDefault="000D7E2B" w:rsidP="00DE2DA7">
            <w:pPr>
              <w:pStyle w:val="TableEntry"/>
              <w:rPr>
                <w:ins w:id="1779" w:author="Jones, Emma" w:date="2019-04-30T00:17:00Z"/>
              </w:rPr>
            </w:pPr>
          </w:p>
        </w:tc>
        <w:tc>
          <w:tcPr>
            <w:tcW w:w="1670" w:type="dxa"/>
            <w:tcPrChange w:id="1780" w:author="Jones, Emma" w:date="2019-04-30T00:17:00Z">
              <w:tcPr>
                <w:tcW w:w="1670" w:type="dxa"/>
                <w:gridSpan w:val="3"/>
              </w:tcPr>
            </w:tcPrChange>
          </w:tcPr>
          <w:p w14:paraId="05D3C4A0" w14:textId="60E511BB" w:rsidR="000D7E2B" w:rsidRPr="00276D24" w:rsidRDefault="000D7E2B" w:rsidP="00DE2DA7">
            <w:pPr>
              <w:pStyle w:val="TableEntry"/>
              <w:rPr>
                <w:ins w:id="1781" w:author="Jones, Emma" w:date="2019-04-30T00:17:00Z"/>
              </w:rPr>
            </w:pPr>
            <w:ins w:id="1782" w:author="Jones, Emma" w:date="2019-04-30T00:17:00Z">
              <w:r w:rsidRPr="000D7E2B">
                <w:t>User-visible prefix for the action (e.g. 1. or A.)</w:t>
              </w:r>
            </w:ins>
          </w:p>
        </w:tc>
        <w:tc>
          <w:tcPr>
            <w:tcW w:w="2660" w:type="dxa"/>
            <w:tcPrChange w:id="1783" w:author="Jones, Emma" w:date="2019-04-30T00:17:00Z">
              <w:tcPr>
                <w:tcW w:w="2660" w:type="dxa"/>
                <w:gridSpan w:val="3"/>
              </w:tcPr>
            </w:tcPrChange>
          </w:tcPr>
          <w:p w14:paraId="282AD743" w14:textId="77777777" w:rsidR="000D7E2B" w:rsidRPr="00276D24" w:rsidRDefault="000D7E2B" w:rsidP="00DE2DA7">
            <w:pPr>
              <w:pStyle w:val="TableEntry"/>
              <w:rPr>
                <w:ins w:id="1784" w:author="Jones, Emma" w:date="2019-04-30T00:17:00Z"/>
                <w:bCs/>
              </w:rPr>
            </w:pPr>
          </w:p>
        </w:tc>
      </w:tr>
      <w:tr w:rsidR="00B02C6E" w:rsidRPr="00276D24" w14:paraId="1776678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85"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86" w:author="Jones, Emma" w:date="2019-04-30T00:17:00Z">
            <w:trPr>
              <w:cantSplit/>
              <w:trHeight w:val="600"/>
            </w:trPr>
          </w:trPrChange>
        </w:trPr>
        <w:tc>
          <w:tcPr>
            <w:tcW w:w="0" w:type="auto"/>
            <w:tcBorders>
              <w:top w:val="nil"/>
            </w:tcBorders>
            <w:noWrap/>
            <w:tcPrChange w:id="1787" w:author="Jones, Emma" w:date="2019-04-30T00:17:00Z">
              <w:tcPr>
                <w:tcW w:w="0" w:type="auto"/>
                <w:gridSpan w:val="2"/>
                <w:noWrap/>
              </w:tcPr>
            </w:tcPrChange>
          </w:tcPr>
          <w:p w14:paraId="46C2BD73" w14:textId="4DE94E28" w:rsidR="00B72B76" w:rsidRPr="00276D24" w:rsidRDefault="00B72B76" w:rsidP="00DE2DA7">
            <w:pPr>
              <w:pStyle w:val="TableEntry"/>
            </w:pPr>
            <w:r w:rsidRPr="00276D24">
              <w:t>..... title</w:t>
            </w:r>
          </w:p>
        </w:tc>
        <w:tc>
          <w:tcPr>
            <w:tcW w:w="883" w:type="dxa"/>
            <w:tcPrChange w:id="1788" w:author="Jones, Emma" w:date="2019-04-30T00:17:00Z">
              <w:tcPr>
                <w:tcW w:w="883" w:type="dxa"/>
                <w:gridSpan w:val="2"/>
              </w:tcPr>
            </w:tcPrChange>
          </w:tcPr>
          <w:p w14:paraId="37EACF07" w14:textId="77777777" w:rsidR="00B72B76" w:rsidRPr="00276D24" w:rsidRDefault="00B72B76" w:rsidP="00DE2DA7">
            <w:pPr>
              <w:pStyle w:val="TableEntry"/>
              <w:rPr>
                <w:bCs/>
              </w:rPr>
            </w:pPr>
          </w:p>
        </w:tc>
        <w:tc>
          <w:tcPr>
            <w:tcW w:w="1436" w:type="dxa"/>
            <w:noWrap/>
            <w:tcPrChange w:id="1789" w:author="Jones, Emma" w:date="2019-04-30T00:17:00Z">
              <w:tcPr>
                <w:tcW w:w="1436" w:type="dxa"/>
                <w:gridSpan w:val="2"/>
                <w:noWrap/>
              </w:tcPr>
            </w:tcPrChange>
          </w:tcPr>
          <w:p w14:paraId="461508BF" w14:textId="724297A6" w:rsidR="00B72B76" w:rsidRPr="00276D24" w:rsidRDefault="0073313F" w:rsidP="00DE2DA7">
            <w:pPr>
              <w:pStyle w:val="TableEntry"/>
              <w:rPr>
                <w:bCs/>
              </w:rPr>
            </w:pPr>
            <w:ins w:id="1790" w:author="Jones, Emma" w:date="2019-04-29T23:29:00Z">
              <w:r>
                <w:rPr>
                  <w:bCs/>
                </w:rPr>
                <w:t>1</w:t>
              </w:r>
            </w:ins>
            <w:del w:id="1791" w:author="Jones, Emma" w:date="2019-04-29T23:29:00Z">
              <w:r w:rsidR="00AC2E1A" w:rsidRPr="00276D24" w:rsidDel="0073313F">
                <w:rPr>
                  <w:bCs/>
                </w:rPr>
                <w:delText>0</w:delText>
              </w:r>
            </w:del>
            <w:r w:rsidR="00B72B76" w:rsidRPr="00276D24">
              <w:rPr>
                <w:bCs/>
              </w:rPr>
              <w:t>..1</w:t>
            </w:r>
          </w:p>
        </w:tc>
        <w:tc>
          <w:tcPr>
            <w:tcW w:w="0" w:type="auto"/>
            <w:tcPrChange w:id="1792" w:author="Jones, Emma" w:date="2019-04-30T00:17:00Z">
              <w:tcPr>
                <w:tcW w:w="0" w:type="auto"/>
                <w:gridSpan w:val="2"/>
              </w:tcPr>
            </w:tcPrChange>
          </w:tcPr>
          <w:p w14:paraId="12344F91" w14:textId="484F87E7" w:rsidR="00B72B76" w:rsidRPr="00276D24" w:rsidRDefault="00566C9D" w:rsidP="00DE2DA7">
            <w:pPr>
              <w:pStyle w:val="TableEntry"/>
            </w:pPr>
            <w:r w:rsidRPr="00276D24">
              <w:t>1..1</w:t>
            </w:r>
          </w:p>
        </w:tc>
        <w:tc>
          <w:tcPr>
            <w:tcW w:w="1670" w:type="dxa"/>
            <w:tcPrChange w:id="1793" w:author="Jones, Emma" w:date="2019-04-30T00:17:00Z">
              <w:tcPr>
                <w:tcW w:w="1670" w:type="dxa"/>
                <w:gridSpan w:val="3"/>
              </w:tcPr>
            </w:tcPrChange>
          </w:tcPr>
          <w:p w14:paraId="5803BD80" w14:textId="62F2A86D" w:rsidR="00B72B76" w:rsidRPr="00276D24" w:rsidRDefault="00B72B76" w:rsidP="00DE2DA7">
            <w:pPr>
              <w:pStyle w:val="TableEntry"/>
            </w:pPr>
            <w:r w:rsidRPr="00276D24">
              <w:t>User-visible title</w:t>
            </w:r>
          </w:p>
        </w:tc>
        <w:tc>
          <w:tcPr>
            <w:tcW w:w="2660" w:type="dxa"/>
            <w:tcPrChange w:id="1794" w:author="Jones, Emma" w:date="2019-04-30T00:17:00Z">
              <w:tcPr>
                <w:tcW w:w="2660" w:type="dxa"/>
                <w:gridSpan w:val="3"/>
              </w:tcPr>
            </w:tcPrChange>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CF37F7">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83" w:type="dxa"/>
          </w:tcPr>
          <w:p w14:paraId="67E88B84" w14:textId="77777777" w:rsidR="00B72B76" w:rsidRPr="00276D24" w:rsidRDefault="00B72B76" w:rsidP="00DE2DA7">
            <w:pPr>
              <w:pStyle w:val="TableEntry"/>
              <w:rPr>
                <w:bCs/>
              </w:rPr>
            </w:pPr>
          </w:p>
        </w:tc>
        <w:tc>
          <w:tcPr>
            <w:tcW w:w="1436" w:type="dxa"/>
            <w:noWrap/>
          </w:tcPr>
          <w:p w14:paraId="5F3D23F0" w14:textId="120C473C" w:rsidR="00B72B76" w:rsidRPr="00276D24" w:rsidRDefault="0073313F" w:rsidP="00DE2DA7">
            <w:pPr>
              <w:pStyle w:val="TableEntry"/>
              <w:rPr>
                <w:bCs/>
              </w:rPr>
            </w:pPr>
            <w:ins w:id="1795" w:author="Jones, Emma" w:date="2019-04-29T23:29:00Z">
              <w:r>
                <w:rPr>
                  <w:bCs/>
                </w:rPr>
                <w:t>1</w:t>
              </w:r>
            </w:ins>
            <w:del w:id="1796" w:author="Jones, Emma" w:date="2019-04-29T23:29:00Z">
              <w:r w:rsidR="00AC2E1A" w:rsidRPr="00276D24" w:rsidDel="0073313F">
                <w:rPr>
                  <w:bCs/>
                </w:rPr>
                <w:delText>0</w:delText>
              </w:r>
            </w:del>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670"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97"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98" w:author="Jones, Emma" w:date="2019-04-30T00:15:00Z">
            <w:trPr>
              <w:cantSplit/>
              <w:trHeight w:val="600"/>
            </w:trPr>
          </w:trPrChange>
        </w:trPr>
        <w:tc>
          <w:tcPr>
            <w:tcW w:w="0" w:type="auto"/>
            <w:tcBorders>
              <w:bottom w:val="single" w:sz="4" w:space="0" w:color="auto"/>
            </w:tcBorders>
            <w:noWrap/>
            <w:tcPrChange w:id="1799" w:author="Jones, Emma" w:date="2019-04-30T00:15:00Z">
              <w:tcPr>
                <w:tcW w:w="0" w:type="auto"/>
                <w:gridSpan w:val="2"/>
                <w:noWrap/>
              </w:tcPr>
            </w:tcPrChange>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83" w:type="dxa"/>
            <w:tcPrChange w:id="1800" w:author="Jones, Emma" w:date="2019-04-30T00:15:00Z">
              <w:tcPr>
                <w:tcW w:w="883" w:type="dxa"/>
                <w:gridSpan w:val="2"/>
              </w:tcPr>
            </w:tcPrChange>
          </w:tcPr>
          <w:p w14:paraId="22C95F03" w14:textId="77777777" w:rsidR="00B72B76" w:rsidRPr="00276D24" w:rsidRDefault="00B72B76" w:rsidP="00DE2DA7">
            <w:pPr>
              <w:pStyle w:val="TableEntry"/>
              <w:rPr>
                <w:bCs/>
              </w:rPr>
            </w:pPr>
          </w:p>
        </w:tc>
        <w:tc>
          <w:tcPr>
            <w:tcW w:w="1436" w:type="dxa"/>
            <w:noWrap/>
            <w:tcPrChange w:id="1801" w:author="Jones, Emma" w:date="2019-04-30T00:15:00Z">
              <w:tcPr>
                <w:tcW w:w="1436" w:type="dxa"/>
                <w:gridSpan w:val="2"/>
                <w:noWrap/>
              </w:tcPr>
            </w:tcPrChange>
          </w:tcPr>
          <w:p w14:paraId="224EB28F" w14:textId="0C04F0F2" w:rsidR="00B72B76" w:rsidRPr="00276D24" w:rsidRDefault="00B72B76" w:rsidP="00DE2DA7">
            <w:pPr>
              <w:pStyle w:val="TableEntry"/>
              <w:rPr>
                <w:bCs/>
              </w:rPr>
            </w:pPr>
            <w:r w:rsidRPr="00276D24">
              <w:rPr>
                <w:bCs/>
              </w:rPr>
              <w:t>0..1</w:t>
            </w:r>
          </w:p>
        </w:tc>
        <w:tc>
          <w:tcPr>
            <w:tcW w:w="0" w:type="auto"/>
            <w:tcPrChange w:id="1802" w:author="Jones, Emma" w:date="2019-04-30T00:15:00Z">
              <w:tcPr>
                <w:tcW w:w="0" w:type="auto"/>
                <w:gridSpan w:val="2"/>
              </w:tcPr>
            </w:tcPrChange>
          </w:tcPr>
          <w:p w14:paraId="7B9565E5" w14:textId="77777777" w:rsidR="00B72B76" w:rsidRPr="00276D24" w:rsidRDefault="00B72B76" w:rsidP="00DE2DA7">
            <w:pPr>
              <w:pStyle w:val="TableEntry"/>
            </w:pPr>
          </w:p>
        </w:tc>
        <w:tc>
          <w:tcPr>
            <w:tcW w:w="1670" w:type="dxa"/>
            <w:tcPrChange w:id="1803" w:author="Jones, Emma" w:date="2019-04-30T00:15:00Z">
              <w:tcPr>
                <w:tcW w:w="1670" w:type="dxa"/>
                <w:gridSpan w:val="3"/>
              </w:tcPr>
            </w:tcPrChange>
          </w:tcPr>
          <w:p w14:paraId="4024E1D4" w14:textId="13CEB228" w:rsidR="00B72B76" w:rsidRPr="00276D24" w:rsidRDefault="00B72B76"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Change w:id="1804" w:author="Jones, Emma" w:date="2019-04-30T00:15:00Z">
              <w:tcPr>
                <w:tcW w:w="2660" w:type="dxa"/>
                <w:gridSpan w:val="3"/>
              </w:tcPr>
            </w:tcPrChange>
          </w:tcPr>
          <w:p w14:paraId="61F85F99" w14:textId="77777777" w:rsidR="00B72B76" w:rsidRPr="00276D24" w:rsidRDefault="00B72B76" w:rsidP="00DE2DA7">
            <w:pPr>
              <w:pStyle w:val="TableEntry"/>
              <w:rPr>
                <w:bCs/>
              </w:rPr>
            </w:pPr>
          </w:p>
        </w:tc>
      </w:tr>
      <w:tr w:rsidR="000D7E2B" w:rsidRPr="00276D24" w14:paraId="2DCE1D1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05"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06" w:author="Jones, Emma" w:date="2019-04-30T00:15:00Z"/>
          <w:trPrChange w:id="1807" w:author="Jones, Emma" w:date="2019-04-30T00:15:00Z">
            <w:trPr>
              <w:cantSplit/>
              <w:trHeight w:val="600"/>
            </w:trPr>
          </w:trPrChange>
        </w:trPr>
        <w:tc>
          <w:tcPr>
            <w:tcW w:w="0" w:type="auto"/>
            <w:tcBorders>
              <w:bottom w:val="nil"/>
            </w:tcBorders>
            <w:noWrap/>
            <w:tcPrChange w:id="1808" w:author="Jones, Emma" w:date="2019-04-30T00:15:00Z">
              <w:tcPr>
                <w:tcW w:w="0" w:type="auto"/>
                <w:gridSpan w:val="2"/>
                <w:noWrap/>
              </w:tcPr>
            </w:tcPrChange>
          </w:tcPr>
          <w:p w14:paraId="645743A1" w14:textId="330F3788" w:rsidR="000D7E2B" w:rsidRPr="00276D24" w:rsidRDefault="000D7E2B" w:rsidP="00DE2DA7">
            <w:pPr>
              <w:pStyle w:val="TableEntry"/>
              <w:rPr>
                <w:ins w:id="1809" w:author="Jones, Emma" w:date="2019-04-30T00:15:00Z"/>
              </w:rPr>
            </w:pPr>
            <w:ins w:id="1810" w:author="Jones, Emma" w:date="2019-04-30T00:15:00Z">
              <w:r w:rsidRPr="000D7E2B">
                <w:t>.... priority</w:t>
              </w:r>
              <w:r w:rsidRPr="000D7E2B">
                <w:tab/>
              </w:r>
            </w:ins>
          </w:p>
        </w:tc>
        <w:tc>
          <w:tcPr>
            <w:tcW w:w="883" w:type="dxa"/>
            <w:tcPrChange w:id="1811" w:author="Jones, Emma" w:date="2019-04-30T00:15:00Z">
              <w:tcPr>
                <w:tcW w:w="883" w:type="dxa"/>
                <w:gridSpan w:val="2"/>
              </w:tcPr>
            </w:tcPrChange>
          </w:tcPr>
          <w:p w14:paraId="02CA6171" w14:textId="77777777" w:rsidR="000D7E2B" w:rsidRPr="00276D24" w:rsidRDefault="000D7E2B" w:rsidP="00DE2DA7">
            <w:pPr>
              <w:pStyle w:val="TableEntry"/>
              <w:rPr>
                <w:ins w:id="1812" w:author="Jones, Emma" w:date="2019-04-30T00:15:00Z"/>
                <w:bCs/>
              </w:rPr>
            </w:pPr>
          </w:p>
        </w:tc>
        <w:tc>
          <w:tcPr>
            <w:tcW w:w="1436" w:type="dxa"/>
            <w:noWrap/>
            <w:tcPrChange w:id="1813" w:author="Jones, Emma" w:date="2019-04-30T00:15:00Z">
              <w:tcPr>
                <w:tcW w:w="1436" w:type="dxa"/>
                <w:gridSpan w:val="2"/>
                <w:noWrap/>
              </w:tcPr>
            </w:tcPrChange>
          </w:tcPr>
          <w:p w14:paraId="2908D962" w14:textId="5692B563" w:rsidR="000D7E2B" w:rsidRPr="00276D24" w:rsidRDefault="000D7E2B" w:rsidP="00DE2DA7">
            <w:pPr>
              <w:pStyle w:val="TableEntry"/>
              <w:rPr>
                <w:ins w:id="1814" w:author="Jones, Emma" w:date="2019-04-30T00:15:00Z"/>
                <w:bCs/>
              </w:rPr>
            </w:pPr>
            <w:ins w:id="1815" w:author="Jones, Emma" w:date="2019-04-30T00:15:00Z">
              <w:r>
                <w:rPr>
                  <w:bCs/>
                </w:rPr>
                <w:t>0..1</w:t>
              </w:r>
            </w:ins>
          </w:p>
        </w:tc>
        <w:tc>
          <w:tcPr>
            <w:tcW w:w="0" w:type="auto"/>
            <w:tcPrChange w:id="1816" w:author="Jones, Emma" w:date="2019-04-30T00:15:00Z">
              <w:tcPr>
                <w:tcW w:w="0" w:type="auto"/>
                <w:gridSpan w:val="2"/>
              </w:tcPr>
            </w:tcPrChange>
          </w:tcPr>
          <w:p w14:paraId="53885A52" w14:textId="77777777" w:rsidR="000D7E2B" w:rsidRPr="00276D24" w:rsidRDefault="000D7E2B" w:rsidP="00DE2DA7">
            <w:pPr>
              <w:pStyle w:val="TableEntry"/>
              <w:rPr>
                <w:ins w:id="1817" w:author="Jones, Emma" w:date="2019-04-30T00:15:00Z"/>
              </w:rPr>
            </w:pPr>
          </w:p>
        </w:tc>
        <w:tc>
          <w:tcPr>
            <w:tcW w:w="1670" w:type="dxa"/>
            <w:tcPrChange w:id="1818" w:author="Jones, Emma" w:date="2019-04-30T00:15:00Z">
              <w:tcPr>
                <w:tcW w:w="1670" w:type="dxa"/>
                <w:gridSpan w:val="3"/>
              </w:tcPr>
            </w:tcPrChange>
          </w:tcPr>
          <w:p w14:paraId="30FDE4D7" w14:textId="409935C2" w:rsidR="000D7E2B" w:rsidRPr="00276D24" w:rsidRDefault="000D7E2B" w:rsidP="00DE2DA7">
            <w:pPr>
              <w:pStyle w:val="TableEntry"/>
              <w:rPr>
                <w:ins w:id="1819" w:author="Jones, Emma" w:date="2019-04-30T00:15:00Z"/>
              </w:rPr>
            </w:pPr>
            <w:ins w:id="1820" w:author="Jones, Emma" w:date="2019-04-30T00:16:00Z">
              <w:r w:rsidRPr="000D7E2B">
                <w:t>routine | urgent | asap | stat</w:t>
              </w:r>
            </w:ins>
          </w:p>
        </w:tc>
        <w:tc>
          <w:tcPr>
            <w:tcW w:w="2660" w:type="dxa"/>
            <w:tcPrChange w:id="1821" w:author="Jones, Emma" w:date="2019-04-30T00:15:00Z">
              <w:tcPr>
                <w:tcW w:w="2660" w:type="dxa"/>
                <w:gridSpan w:val="3"/>
              </w:tcPr>
            </w:tcPrChange>
          </w:tcPr>
          <w:p w14:paraId="1740D8E9" w14:textId="77777777" w:rsidR="000D7E2B" w:rsidRPr="00276D24" w:rsidRDefault="000D7E2B" w:rsidP="00DE2DA7">
            <w:pPr>
              <w:pStyle w:val="TableEntry"/>
              <w:rPr>
                <w:ins w:id="1822" w:author="Jones, Emma" w:date="2019-04-30T00:15:00Z"/>
                <w:bCs/>
              </w:rPr>
            </w:pPr>
          </w:p>
        </w:tc>
      </w:tr>
      <w:tr w:rsidR="00B02C6E" w:rsidRPr="00276D24" w14:paraId="37D0B1E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23"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24" w:author="Jones, Emma" w:date="2019-04-30T00:15:00Z">
            <w:trPr>
              <w:cantSplit/>
              <w:trHeight w:val="600"/>
            </w:trPr>
          </w:trPrChange>
        </w:trPr>
        <w:tc>
          <w:tcPr>
            <w:tcW w:w="0" w:type="auto"/>
            <w:tcBorders>
              <w:top w:val="nil"/>
            </w:tcBorders>
            <w:noWrap/>
            <w:tcPrChange w:id="1825" w:author="Jones, Emma" w:date="2019-04-30T00:15:00Z">
              <w:tcPr>
                <w:tcW w:w="0" w:type="auto"/>
                <w:gridSpan w:val="2"/>
                <w:noWrap/>
              </w:tcPr>
            </w:tcPrChange>
          </w:tcPr>
          <w:p w14:paraId="76CB095A" w14:textId="6BE1B669" w:rsidR="00B72B76" w:rsidRPr="00276D24" w:rsidRDefault="00B72B76" w:rsidP="00DE2DA7">
            <w:pPr>
              <w:pStyle w:val="TableEntry"/>
            </w:pPr>
            <w:r w:rsidRPr="00276D24">
              <w:t>..... code</w:t>
            </w:r>
          </w:p>
        </w:tc>
        <w:tc>
          <w:tcPr>
            <w:tcW w:w="883" w:type="dxa"/>
            <w:tcPrChange w:id="1826" w:author="Jones, Emma" w:date="2019-04-30T00:15:00Z">
              <w:tcPr>
                <w:tcW w:w="883" w:type="dxa"/>
                <w:gridSpan w:val="2"/>
              </w:tcPr>
            </w:tcPrChange>
          </w:tcPr>
          <w:p w14:paraId="6632C904" w14:textId="77777777" w:rsidR="00B72B76" w:rsidRPr="00276D24" w:rsidRDefault="00B72B76" w:rsidP="00DE2DA7">
            <w:pPr>
              <w:pStyle w:val="TableEntry"/>
              <w:rPr>
                <w:bCs/>
              </w:rPr>
            </w:pPr>
          </w:p>
        </w:tc>
        <w:tc>
          <w:tcPr>
            <w:tcW w:w="1436" w:type="dxa"/>
            <w:noWrap/>
            <w:tcPrChange w:id="1827" w:author="Jones, Emma" w:date="2019-04-30T00:15:00Z">
              <w:tcPr>
                <w:tcW w:w="1436" w:type="dxa"/>
                <w:gridSpan w:val="2"/>
                <w:noWrap/>
              </w:tcPr>
            </w:tcPrChange>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Change w:id="1828" w:author="Jones, Emma" w:date="2019-04-30T00:15:00Z">
              <w:tcPr>
                <w:tcW w:w="0" w:type="auto"/>
                <w:gridSpan w:val="2"/>
              </w:tcPr>
            </w:tcPrChange>
          </w:tcPr>
          <w:p w14:paraId="2ED3DE2A" w14:textId="77777777" w:rsidR="00B72B76" w:rsidRPr="00276D24" w:rsidRDefault="00B72B76" w:rsidP="00DE2DA7">
            <w:pPr>
              <w:pStyle w:val="TableEntry"/>
            </w:pPr>
          </w:p>
        </w:tc>
        <w:tc>
          <w:tcPr>
            <w:tcW w:w="1670" w:type="dxa"/>
            <w:tcPrChange w:id="1829" w:author="Jones, Emma" w:date="2019-04-30T00:15:00Z">
              <w:tcPr>
                <w:tcW w:w="1670" w:type="dxa"/>
                <w:gridSpan w:val="3"/>
              </w:tcPr>
            </w:tcPrChange>
          </w:tcPr>
          <w:p w14:paraId="2196A3D1" w14:textId="2D72F954" w:rsidR="00B72B76" w:rsidRPr="00276D24" w:rsidRDefault="00B72B76" w:rsidP="00DE2DA7">
            <w:pPr>
              <w:pStyle w:val="TableEntry"/>
            </w:pPr>
            <w:r w:rsidRPr="00276D24">
              <w:t>Code representing the meaning of the action or sub-actions</w:t>
            </w:r>
          </w:p>
        </w:tc>
        <w:tc>
          <w:tcPr>
            <w:tcW w:w="2660" w:type="dxa"/>
            <w:tcPrChange w:id="1830" w:author="Jones, Emma" w:date="2019-04-30T00:15:00Z">
              <w:tcPr>
                <w:tcW w:w="2660" w:type="dxa"/>
                <w:gridSpan w:val="3"/>
              </w:tcPr>
            </w:tcPrChange>
          </w:tcPr>
          <w:p w14:paraId="2B174C23" w14:textId="77777777" w:rsidR="00B72B76" w:rsidRPr="00276D24" w:rsidRDefault="00B72B76" w:rsidP="00DE2DA7">
            <w:pPr>
              <w:pStyle w:val="TableEntry"/>
              <w:rPr>
                <w:bCs/>
              </w:rPr>
            </w:pPr>
          </w:p>
        </w:tc>
      </w:tr>
      <w:tr w:rsidR="00B02C6E" w:rsidRPr="00276D24" w14:paraId="53D7C4C8" w14:textId="77777777" w:rsidTr="00CF37F7">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83"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670"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CF37F7">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83"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670"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31"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32" w:author="Jones, Emma" w:date="2019-04-30T00:13:00Z">
            <w:trPr>
              <w:cantSplit/>
              <w:trHeight w:val="600"/>
            </w:trPr>
          </w:trPrChange>
        </w:trPr>
        <w:tc>
          <w:tcPr>
            <w:tcW w:w="0" w:type="auto"/>
            <w:tcBorders>
              <w:bottom w:val="single" w:sz="4" w:space="0" w:color="auto"/>
            </w:tcBorders>
            <w:noWrap/>
            <w:tcPrChange w:id="1833" w:author="Jones, Emma" w:date="2019-04-30T00:13:00Z">
              <w:tcPr>
                <w:tcW w:w="0" w:type="auto"/>
                <w:gridSpan w:val="2"/>
                <w:noWrap/>
              </w:tcPr>
            </w:tcPrChange>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83" w:type="dxa"/>
            <w:tcPrChange w:id="1834" w:author="Jones, Emma" w:date="2019-04-30T00:13:00Z">
              <w:tcPr>
                <w:tcW w:w="883" w:type="dxa"/>
                <w:gridSpan w:val="2"/>
              </w:tcPr>
            </w:tcPrChange>
          </w:tcPr>
          <w:p w14:paraId="6E590D98" w14:textId="77777777" w:rsidR="00B72B76" w:rsidRPr="00276D24" w:rsidRDefault="00B72B76" w:rsidP="00DE2DA7">
            <w:pPr>
              <w:pStyle w:val="TableEntry"/>
              <w:rPr>
                <w:bCs/>
              </w:rPr>
            </w:pPr>
          </w:p>
        </w:tc>
        <w:tc>
          <w:tcPr>
            <w:tcW w:w="1436" w:type="dxa"/>
            <w:tcBorders>
              <w:bottom w:val="single" w:sz="4" w:space="0" w:color="auto"/>
            </w:tcBorders>
            <w:noWrap/>
            <w:tcPrChange w:id="1835" w:author="Jones, Emma" w:date="2019-04-30T00:13:00Z">
              <w:tcPr>
                <w:tcW w:w="1436" w:type="dxa"/>
                <w:gridSpan w:val="2"/>
                <w:noWrap/>
              </w:tcPr>
            </w:tcPrChange>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Change w:id="1836" w:author="Jones, Emma" w:date="2019-04-30T00:13:00Z">
              <w:tcPr>
                <w:tcW w:w="0" w:type="auto"/>
                <w:gridSpan w:val="2"/>
              </w:tcPr>
            </w:tcPrChange>
          </w:tcPr>
          <w:p w14:paraId="6D5D4F4E" w14:textId="77777777" w:rsidR="00B72B76" w:rsidRPr="00276D24" w:rsidRDefault="00B72B76" w:rsidP="00DE2DA7">
            <w:pPr>
              <w:pStyle w:val="TableEntry"/>
            </w:pPr>
          </w:p>
        </w:tc>
        <w:tc>
          <w:tcPr>
            <w:tcW w:w="1670" w:type="dxa"/>
            <w:tcBorders>
              <w:bottom w:val="single" w:sz="4" w:space="0" w:color="auto"/>
            </w:tcBorders>
            <w:tcPrChange w:id="1837" w:author="Jones, Emma" w:date="2019-04-30T00:13:00Z">
              <w:tcPr>
                <w:tcW w:w="1670" w:type="dxa"/>
                <w:gridSpan w:val="3"/>
              </w:tcPr>
            </w:tcPrChange>
          </w:tcPr>
          <w:p w14:paraId="577BD6FC" w14:textId="2C77073C" w:rsidR="00B72B76" w:rsidRPr="00276D24" w:rsidRDefault="00B72B76" w:rsidP="00DE2DA7">
            <w:pPr>
              <w:pStyle w:val="TableEntry"/>
            </w:pPr>
            <w:r w:rsidRPr="00276D24">
              <w:t>What goals this action supports</w:t>
            </w:r>
          </w:p>
        </w:tc>
        <w:tc>
          <w:tcPr>
            <w:tcW w:w="2660" w:type="dxa"/>
            <w:tcPrChange w:id="1838" w:author="Jones, Emma" w:date="2019-04-30T00:13:00Z">
              <w:tcPr>
                <w:tcW w:w="2660" w:type="dxa"/>
                <w:gridSpan w:val="3"/>
              </w:tcPr>
            </w:tcPrChange>
          </w:tcPr>
          <w:p w14:paraId="44F36101" w14:textId="77777777" w:rsidR="00B72B76" w:rsidRPr="00276D24" w:rsidRDefault="00B72B76" w:rsidP="00DE2DA7">
            <w:pPr>
              <w:pStyle w:val="TableEntry"/>
              <w:rPr>
                <w:bCs/>
              </w:rPr>
            </w:pPr>
          </w:p>
        </w:tc>
      </w:tr>
      <w:tr w:rsidR="000D7E2B" w:rsidRPr="00276D24" w14:paraId="25F3805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39"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40" w:author="Jones, Emma" w:date="2019-04-30T00:12:00Z"/>
          <w:trPrChange w:id="1841" w:author="Jones, Emma" w:date="2019-04-30T00:13:00Z">
            <w:trPr>
              <w:cantSplit/>
              <w:trHeight w:val="600"/>
            </w:trPr>
          </w:trPrChange>
        </w:trPr>
        <w:tc>
          <w:tcPr>
            <w:tcW w:w="0" w:type="auto"/>
            <w:tcBorders>
              <w:bottom w:val="nil"/>
            </w:tcBorders>
            <w:noWrap/>
            <w:tcPrChange w:id="1842" w:author="Jones, Emma" w:date="2019-04-30T00:13:00Z">
              <w:tcPr>
                <w:tcW w:w="0" w:type="auto"/>
                <w:gridSpan w:val="2"/>
                <w:noWrap/>
              </w:tcPr>
            </w:tcPrChange>
          </w:tcPr>
          <w:p w14:paraId="2C6D3A3B" w14:textId="217D175E" w:rsidR="000D7E2B" w:rsidRPr="00276D24" w:rsidRDefault="000D7E2B" w:rsidP="00DE2DA7">
            <w:pPr>
              <w:pStyle w:val="TableEntry"/>
              <w:rPr>
                <w:ins w:id="1843" w:author="Jones, Emma" w:date="2019-04-30T00:12:00Z"/>
              </w:rPr>
            </w:pPr>
            <w:ins w:id="1844" w:author="Jones, Emma" w:date="2019-04-30T00:13:00Z">
              <w:r w:rsidRPr="000D7E2B">
                <w:t>.... subject[x]</w:t>
              </w:r>
            </w:ins>
          </w:p>
        </w:tc>
        <w:tc>
          <w:tcPr>
            <w:tcW w:w="883" w:type="dxa"/>
            <w:tcPrChange w:id="1845" w:author="Jones, Emma" w:date="2019-04-30T00:13:00Z">
              <w:tcPr>
                <w:tcW w:w="883" w:type="dxa"/>
                <w:gridSpan w:val="2"/>
              </w:tcPr>
            </w:tcPrChange>
          </w:tcPr>
          <w:p w14:paraId="755FB9D4" w14:textId="77777777" w:rsidR="000D7E2B" w:rsidRPr="00276D24" w:rsidRDefault="000D7E2B" w:rsidP="00DE2DA7">
            <w:pPr>
              <w:pStyle w:val="TableEntry"/>
              <w:rPr>
                <w:ins w:id="1846" w:author="Jones, Emma" w:date="2019-04-30T00:12:00Z"/>
                <w:bCs/>
              </w:rPr>
            </w:pPr>
          </w:p>
        </w:tc>
        <w:tc>
          <w:tcPr>
            <w:tcW w:w="1436" w:type="dxa"/>
            <w:tcBorders>
              <w:bottom w:val="single" w:sz="4" w:space="0" w:color="auto"/>
            </w:tcBorders>
            <w:noWrap/>
            <w:tcPrChange w:id="1847" w:author="Jones, Emma" w:date="2019-04-30T00:13:00Z">
              <w:tcPr>
                <w:tcW w:w="1436" w:type="dxa"/>
                <w:gridSpan w:val="2"/>
                <w:noWrap/>
              </w:tcPr>
            </w:tcPrChange>
          </w:tcPr>
          <w:p w14:paraId="7468F665" w14:textId="5AF88009" w:rsidR="000D7E2B" w:rsidRPr="00276D24" w:rsidRDefault="000D7E2B" w:rsidP="00DE2DA7">
            <w:pPr>
              <w:pStyle w:val="TableEntry"/>
              <w:rPr>
                <w:ins w:id="1848" w:author="Jones, Emma" w:date="2019-04-30T00:12:00Z"/>
                <w:bCs/>
              </w:rPr>
            </w:pPr>
            <w:ins w:id="1849" w:author="Jones, Emma" w:date="2019-04-30T00:13:00Z">
              <w:r>
                <w:rPr>
                  <w:bCs/>
                </w:rPr>
                <w:t>0..1</w:t>
              </w:r>
            </w:ins>
          </w:p>
        </w:tc>
        <w:tc>
          <w:tcPr>
            <w:tcW w:w="0" w:type="auto"/>
            <w:tcPrChange w:id="1850" w:author="Jones, Emma" w:date="2019-04-30T00:13:00Z">
              <w:tcPr>
                <w:tcW w:w="0" w:type="auto"/>
                <w:gridSpan w:val="2"/>
              </w:tcPr>
            </w:tcPrChange>
          </w:tcPr>
          <w:p w14:paraId="79C16E9C" w14:textId="77777777" w:rsidR="000D7E2B" w:rsidRPr="00276D24" w:rsidRDefault="000D7E2B" w:rsidP="00DE2DA7">
            <w:pPr>
              <w:pStyle w:val="TableEntry"/>
              <w:rPr>
                <w:ins w:id="1851" w:author="Jones, Emma" w:date="2019-04-30T00:12:00Z"/>
              </w:rPr>
            </w:pPr>
          </w:p>
        </w:tc>
        <w:tc>
          <w:tcPr>
            <w:tcW w:w="1670" w:type="dxa"/>
            <w:tcBorders>
              <w:bottom w:val="nil"/>
            </w:tcBorders>
            <w:tcPrChange w:id="1852" w:author="Jones, Emma" w:date="2019-04-30T00:13:00Z">
              <w:tcPr>
                <w:tcW w:w="1670" w:type="dxa"/>
                <w:gridSpan w:val="3"/>
              </w:tcPr>
            </w:tcPrChange>
          </w:tcPr>
          <w:p w14:paraId="0CBD427F" w14:textId="2B61CB71" w:rsidR="000D7E2B" w:rsidRPr="00276D24" w:rsidRDefault="000D7E2B" w:rsidP="00DE2DA7">
            <w:pPr>
              <w:pStyle w:val="TableEntry"/>
              <w:rPr>
                <w:ins w:id="1853" w:author="Jones, Emma" w:date="2019-04-30T00:12:00Z"/>
              </w:rPr>
            </w:pPr>
            <w:ins w:id="1854" w:author="Jones, Emma" w:date="2019-04-30T00:13:00Z">
              <w:r w:rsidRPr="000D7E2B">
                <w:t>Type of individual the action is focused on</w:t>
              </w:r>
            </w:ins>
          </w:p>
        </w:tc>
        <w:tc>
          <w:tcPr>
            <w:tcW w:w="2660" w:type="dxa"/>
            <w:tcPrChange w:id="1855" w:author="Jones, Emma" w:date="2019-04-30T00:13:00Z">
              <w:tcPr>
                <w:tcW w:w="2660" w:type="dxa"/>
                <w:gridSpan w:val="3"/>
              </w:tcPr>
            </w:tcPrChange>
          </w:tcPr>
          <w:p w14:paraId="53ACC44C" w14:textId="77777777" w:rsidR="000D7E2B" w:rsidRPr="00276D24" w:rsidRDefault="000D7E2B" w:rsidP="00DE2DA7">
            <w:pPr>
              <w:pStyle w:val="TableEntry"/>
              <w:rPr>
                <w:ins w:id="1856" w:author="Jones, Emma" w:date="2019-04-30T00:12:00Z"/>
                <w:bCs/>
              </w:rPr>
            </w:pPr>
          </w:p>
        </w:tc>
      </w:tr>
      <w:tr w:rsidR="000D7E2B" w:rsidRPr="00276D24" w14:paraId="5B49B1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57"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58" w:author="Jones, Emma" w:date="2019-04-30T00:12:00Z"/>
          <w:trPrChange w:id="1859" w:author="Jones, Emma" w:date="2019-04-30T00:13:00Z">
            <w:trPr>
              <w:cantSplit/>
              <w:trHeight w:val="600"/>
            </w:trPr>
          </w:trPrChange>
        </w:trPr>
        <w:tc>
          <w:tcPr>
            <w:tcW w:w="0" w:type="auto"/>
            <w:tcBorders>
              <w:top w:val="nil"/>
            </w:tcBorders>
            <w:noWrap/>
            <w:tcPrChange w:id="1860" w:author="Jones, Emma" w:date="2019-04-30T00:13:00Z">
              <w:tcPr>
                <w:tcW w:w="0" w:type="auto"/>
                <w:gridSpan w:val="2"/>
                <w:noWrap/>
              </w:tcPr>
            </w:tcPrChange>
          </w:tcPr>
          <w:p w14:paraId="3288BEDC" w14:textId="18E45499" w:rsidR="000D7E2B" w:rsidRPr="00276D24" w:rsidRDefault="000D7E2B" w:rsidP="00DE2DA7">
            <w:pPr>
              <w:pStyle w:val="TableEntry"/>
              <w:rPr>
                <w:ins w:id="1861" w:author="Jones, Emma" w:date="2019-04-30T00:12:00Z"/>
              </w:rPr>
            </w:pPr>
            <w:ins w:id="1862" w:author="Jones, Emma" w:date="2019-04-30T00:14:00Z">
              <w:r w:rsidRPr="000D7E2B">
                <w:t xml:space="preserve">..... </w:t>
              </w:r>
              <w:proofErr w:type="spellStart"/>
              <w:r w:rsidRPr="000D7E2B">
                <w:t>subjectCodeableConcept</w:t>
              </w:r>
              <w:proofErr w:type="spellEnd"/>
              <w:r w:rsidRPr="000D7E2B">
                <w:tab/>
              </w:r>
            </w:ins>
          </w:p>
        </w:tc>
        <w:tc>
          <w:tcPr>
            <w:tcW w:w="883" w:type="dxa"/>
            <w:tcPrChange w:id="1863" w:author="Jones, Emma" w:date="2019-04-30T00:13:00Z">
              <w:tcPr>
                <w:tcW w:w="883" w:type="dxa"/>
                <w:gridSpan w:val="2"/>
              </w:tcPr>
            </w:tcPrChange>
          </w:tcPr>
          <w:p w14:paraId="430ED7FC" w14:textId="77777777" w:rsidR="000D7E2B" w:rsidRPr="00276D24" w:rsidRDefault="000D7E2B" w:rsidP="00DE2DA7">
            <w:pPr>
              <w:pStyle w:val="TableEntry"/>
              <w:rPr>
                <w:ins w:id="1864" w:author="Jones, Emma" w:date="2019-04-30T00:12:00Z"/>
                <w:bCs/>
              </w:rPr>
            </w:pPr>
          </w:p>
        </w:tc>
        <w:tc>
          <w:tcPr>
            <w:tcW w:w="1436" w:type="dxa"/>
            <w:tcBorders>
              <w:top w:val="single" w:sz="4" w:space="0" w:color="auto"/>
            </w:tcBorders>
            <w:noWrap/>
            <w:tcPrChange w:id="1865" w:author="Jones, Emma" w:date="2019-04-30T00:13:00Z">
              <w:tcPr>
                <w:tcW w:w="1436" w:type="dxa"/>
                <w:gridSpan w:val="2"/>
                <w:noWrap/>
              </w:tcPr>
            </w:tcPrChange>
          </w:tcPr>
          <w:p w14:paraId="2B80C520" w14:textId="77777777" w:rsidR="000D7E2B" w:rsidRPr="00276D24" w:rsidRDefault="000D7E2B" w:rsidP="00DE2DA7">
            <w:pPr>
              <w:pStyle w:val="TableEntry"/>
              <w:rPr>
                <w:ins w:id="1866" w:author="Jones, Emma" w:date="2019-04-30T00:12:00Z"/>
                <w:bCs/>
              </w:rPr>
            </w:pPr>
          </w:p>
        </w:tc>
        <w:tc>
          <w:tcPr>
            <w:tcW w:w="0" w:type="auto"/>
            <w:tcPrChange w:id="1867" w:author="Jones, Emma" w:date="2019-04-30T00:13:00Z">
              <w:tcPr>
                <w:tcW w:w="0" w:type="auto"/>
                <w:gridSpan w:val="2"/>
              </w:tcPr>
            </w:tcPrChange>
          </w:tcPr>
          <w:p w14:paraId="061729A8" w14:textId="77777777" w:rsidR="000D7E2B" w:rsidRPr="00276D24" w:rsidRDefault="000D7E2B" w:rsidP="00DE2DA7">
            <w:pPr>
              <w:pStyle w:val="TableEntry"/>
              <w:rPr>
                <w:ins w:id="1868" w:author="Jones, Emma" w:date="2019-04-30T00:12:00Z"/>
              </w:rPr>
            </w:pPr>
          </w:p>
        </w:tc>
        <w:tc>
          <w:tcPr>
            <w:tcW w:w="1670" w:type="dxa"/>
            <w:tcBorders>
              <w:top w:val="nil"/>
            </w:tcBorders>
            <w:tcPrChange w:id="1869" w:author="Jones, Emma" w:date="2019-04-30T00:13:00Z">
              <w:tcPr>
                <w:tcW w:w="1670" w:type="dxa"/>
                <w:gridSpan w:val="3"/>
              </w:tcPr>
            </w:tcPrChange>
          </w:tcPr>
          <w:p w14:paraId="41A5BB04" w14:textId="77777777" w:rsidR="000D7E2B" w:rsidRPr="00276D24" w:rsidRDefault="000D7E2B" w:rsidP="00DE2DA7">
            <w:pPr>
              <w:pStyle w:val="TableEntry"/>
              <w:rPr>
                <w:ins w:id="1870" w:author="Jones, Emma" w:date="2019-04-30T00:12:00Z"/>
              </w:rPr>
            </w:pPr>
          </w:p>
        </w:tc>
        <w:tc>
          <w:tcPr>
            <w:tcW w:w="2660" w:type="dxa"/>
            <w:tcPrChange w:id="1871" w:author="Jones, Emma" w:date="2019-04-30T00:13:00Z">
              <w:tcPr>
                <w:tcW w:w="2660" w:type="dxa"/>
                <w:gridSpan w:val="3"/>
              </w:tcPr>
            </w:tcPrChange>
          </w:tcPr>
          <w:p w14:paraId="0E047002" w14:textId="77777777" w:rsidR="000D7E2B" w:rsidRPr="00276D24" w:rsidRDefault="000D7E2B" w:rsidP="00DE2DA7">
            <w:pPr>
              <w:pStyle w:val="TableEntry"/>
              <w:rPr>
                <w:ins w:id="1872" w:author="Jones, Emma" w:date="2019-04-30T00:12:00Z"/>
                <w:bCs/>
              </w:rPr>
            </w:pPr>
          </w:p>
        </w:tc>
      </w:tr>
      <w:tr w:rsidR="000D7E2B" w:rsidRPr="00276D24" w14:paraId="63796877" w14:textId="77777777" w:rsidTr="00CF37F7">
        <w:trPr>
          <w:cantSplit/>
          <w:trHeight w:val="600"/>
          <w:ins w:id="1873" w:author="Jones, Emma" w:date="2019-04-30T00:12:00Z"/>
        </w:trPr>
        <w:tc>
          <w:tcPr>
            <w:tcW w:w="0" w:type="auto"/>
            <w:noWrap/>
          </w:tcPr>
          <w:p w14:paraId="40E16C2D" w14:textId="2046F39E" w:rsidR="000D7E2B" w:rsidRPr="00276D24" w:rsidRDefault="000D7E2B" w:rsidP="00DE2DA7">
            <w:pPr>
              <w:pStyle w:val="TableEntry"/>
              <w:rPr>
                <w:ins w:id="1874" w:author="Jones, Emma" w:date="2019-04-30T00:12:00Z"/>
              </w:rPr>
            </w:pPr>
            <w:ins w:id="1875" w:author="Jones, Emma" w:date="2019-04-30T00:14:00Z">
              <w:r w:rsidRPr="000D7E2B">
                <w:t xml:space="preserve">..... </w:t>
              </w:r>
              <w:proofErr w:type="spellStart"/>
              <w:r w:rsidRPr="000D7E2B">
                <w:t>subjectReference</w:t>
              </w:r>
            </w:ins>
            <w:proofErr w:type="spellEnd"/>
          </w:p>
        </w:tc>
        <w:tc>
          <w:tcPr>
            <w:tcW w:w="883" w:type="dxa"/>
          </w:tcPr>
          <w:p w14:paraId="22FFD0F8" w14:textId="77777777" w:rsidR="000D7E2B" w:rsidRPr="00276D24" w:rsidRDefault="000D7E2B" w:rsidP="00DE2DA7">
            <w:pPr>
              <w:pStyle w:val="TableEntry"/>
              <w:rPr>
                <w:ins w:id="1876" w:author="Jones, Emma" w:date="2019-04-30T00:12:00Z"/>
                <w:bCs/>
              </w:rPr>
            </w:pPr>
          </w:p>
        </w:tc>
        <w:tc>
          <w:tcPr>
            <w:tcW w:w="1436" w:type="dxa"/>
            <w:noWrap/>
          </w:tcPr>
          <w:p w14:paraId="4B006CAC" w14:textId="77777777" w:rsidR="000D7E2B" w:rsidRPr="00276D24" w:rsidRDefault="000D7E2B" w:rsidP="00DE2DA7">
            <w:pPr>
              <w:pStyle w:val="TableEntry"/>
              <w:rPr>
                <w:ins w:id="1877" w:author="Jones, Emma" w:date="2019-04-30T00:12:00Z"/>
                <w:bCs/>
              </w:rPr>
            </w:pPr>
          </w:p>
        </w:tc>
        <w:tc>
          <w:tcPr>
            <w:tcW w:w="0" w:type="auto"/>
          </w:tcPr>
          <w:p w14:paraId="6A55CD43" w14:textId="77777777" w:rsidR="000D7E2B" w:rsidRPr="00276D24" w:rsidRDefault="000D7E2B" w:rsidP="00DE2DA7">
            <w:pPr>
              <w:pStyle w:val="TableEntry"/>
              <w:rPr>
                <w:ins w:id="1878" w:author="Jones, Emma" w:date="2019-04-30T00:12:00Z"/>
              </w:rPr>
            </w:pPr>
          </w:p>
        </w:tc>
        <w:tc>
          <w:tcPr>
            <w:tcW w:w="1670" w:type="dxa"/>
          </w:tcPr>
          <w:p w14:paraId="78B067D1" w14:textId="77777777" w:rsidR="000D7E2B" w:rsidRPr="00276D24" w:rsidRDefault="000D7E2B" w:rsidP="00DE2DA7">
            <w:pPr>
              <w:pStyle w:val="TableEntry"/>
              <w:rPr>
                <w:ins w:id="1879" w:author="Jones, Emma" w:date="2019-04-30T00:12:00Z"/>
              </w:rPr>
            </w:pPr>
          </w:p>
        </w:tc>
        <w:tc>
          <w:tcPr>
            <w:tcW w:w="2660" w:type="dxa"/>
          </w:tcPr>
          <w:p w14:paraId="228BAD05" w14:textId="77777777" w:rsidR="000D7E2B" w:rsidRPr="00276D24" w:rsidRDefault="000D7E2B" w:rsidP="00DE2DA7">
            <w:pPr>
              <w:pStyle w:val="TableEntry"/>
              <w:rPr>
                <w:ins w:id="1880" w:author="Jones, Emma" w:date="2019-04-30T00:12:00Z"/>
                <w:bCs/>
              </w:rPr>
            </w:pPr>
          </w:p>
        </w:tc>
      </w:tr>
      <w:tr w:rsidR="00B02C6E" w:rsidRPr="00276D24" w14:paraId="5B2A866D" w14:textId="77777777" w:rsidTr="00CF37F7">
        <w:trPr>
          <w:cantSplit/>
          <w:trHeight w:val="600"/>
        </w:trPr>
        <w:tc>
          <w:tcPr>
            <w:tcW w:w="0" w:type="auto"/>
            <w:noWrap/>
          </w:tcPr>
          <w:p w14:paraId="580D23E5" w14:textId="0A9E9E48" w:rsidR="00B72B76" w:rsidRPr="00276D24" w:rsidRDefault="00B72B76" w:rsidP="00DE2DA7">
            <w:pPr>
              <w:pStyle w:val="TableEntry"/>
            </w:pPr>
            <w:r w:rsidRPr="00276D24">
              <w:lastRenderedPageBreak/>
              <w:t>..... trigger</w:t>
            </w:r>
            <w:del w:id="1881" w:author="Jones, Emma" w:date="2019-04-30T00:12:00Z">
              <w:r w:rsidRPr="00276D24" w:rsidDel="000D7E2B">
                <w:delText>Definition</w:delText>
              </w:r>
            </w:del>
          </w:p>
        </w:tc>
        <w:tc>
          <w:tcPr>
            <w:tcW w:w="883"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670"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CF37F7">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83"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670"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82"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83" w:author="Jones, Emma" w:date="2019-04-30T00:10:00Z">
            <w:trPr>
              <w:cantSplit/>
              <w:trHeight w:val="600"/>
            </w:trPr>
          </w:trPrChange>
        </w:trPr>
        <w:tc>
          <w:tcPr>
            <w:tcW w:w="0" w:type="auto"/>
            <w:tcBorders>
              <w:bottom w:val="single" w:sz="4" w:space="0" w:color="auto"/>
            </w:tcBorders>
            <w:noWrap/>
            <w:tcPrChange w:id="1884" w:author="Jones, Emma" w:date="2019-04-30T00:10:00Z">
              <w:tcPr>
                <w:tcW w:w="0" w:type="auto"/>
                <w:gridSpan w:val="2"/>
                <w:noWrap/>
              </w:tcPr>
            </w:tcPrChange>
          </w:tcPr>
          <w:p w14:paraId="559B10C2" w14:textId="7A730AB6" w:rsidR="00B72B76" w:rsidRPr="00276D24" w:rsidRDefault="00B72B76" w:rsidP="00DE2DA7">
            <w:pPr>
              <w:pStyle w:val="TableEntry"/>
            </w:pPr>
            <w:r w:rsidRPr="00276D24">
              <w:t>...... kind</w:t>
            </w:r>
          </w:p>
        </w:tc>
        <w:tc>
          <w:tcPr>
            <w:tcW w:w="883" w:type="dxa"/>
            <w:tcPrChange w:id="1885" w:author="Jones, Emma" w:date="2019-04-30T00:10:00Z">
              <w:tcPr>
                <w:tcW w:w="883" w:type="dxa"/>
                <w:gridSpan w:val="2"/>
              </w:tcPr>
            </w:tcPrChange>
          </w:tcPr>
          <w:p w14:paraId="38DEB98B" w14:textId="77777777" w:rsidR="00B72B76" w:rsidRPr="00276D24" w:rsidRDefault="00B72B76" w:rsidP="00DE2DA7">
            <w:pPr>
              <w:pStyle w:val="TableEntry"/>
              <w:rPr>
                <w:bCs/>
              </w:rPr>
            </w:pPr>
          </w:p>
        </w:tc>
        <w:tc>
          <w:tcPr>
            <w:tcW w:w="1436" w:type="dxa"/>
            <w:noWrap/>
            <w:tcPrChange w:id="1886" w:author="Jones, Emma" w:date="2019-04-30T00:10:00Z">
              <w:tcPr>
                <w:tcW w:w="1436" w:type="dxa"/>
                <w:gridSpan w:val="2"/>
                <w:noWrap/>
              </w:tcPr>
            </w:tcPrChange>
          </w:tcPr>
          <w:p w14:paraId="5380E5E2" w14:textId="486396BC" w:rsidR="00B72B76" w:rsidRPr="00276D24" w:rsidRDefault="00B72B76" w:rsidP="00DE2DA7">
            <w:pPr>
              <w:pStyle w:val="TableEntry"/>
              <w:rPr>
                <w:bCs/>
              </w:rPr>
            </w:pPr>
            <w:r w:rsidRPr="00276D24">
              <w:rPr>
                <w:bCs/>
              </w:rPr>
              <w:t>1..1</w:t>
            </w:r>
          </w:p>
        </w:tc>
        <w:tc>
          <w:tcPr>
            <w:tcW w:w="0" w:type="auto"/>
            <w:tcPrChange w:id="1887" w:author="Jones, Emma" w:date="2019-04-30T00:10:00Z">
              <w:tcPr>
                <w:tcW w:w="0" w:type="auto"/>
                <w:gridSpan w:val="2"/>
              </w:tcPr>
            </w:tcPrChange>
          </w:tcPr>
          <w:p w14:paraId="3E7CFC23" w14:textId="77777777" w:rsidR="00B72B76" w:rsidRPr="00276D24" w:rsidRDefault="00B72B76" w:rsidP="00DE2DA7">
            <w:pPr>
              <w:pStyle w:val="TableEntry"/>
            </w:pPr>
          </w:p>
        </w:tc>
        <w:tc>
          <w:tcPr>
            <w:tcW w:w="1670" w:type="dxa"/>
            <w:tcPrChange w:id="1888" w:author="Jones, Emma" w:date="2019-04-30T00:10:00Z">
              <w:tcPr>
                <w:tcW w:w="1670" w:type="dxa"/>
                <w:gridSpan w:val="3"/>
              </w:tcPr>
            </w:tcPrChange>
          </w:tcPr>
          <w:p w14:paraId="12FFE785" w14:textId="6311D749" w:rsidR="00B72B76" w:rsidRPr="00276D24" w:rsidRDefault="00B72B76" w:rsidP="00DE2DA7">
            <w:pPr>
              <w:pStyle w:val="TableEntry"/>
            </w:pPr>
            <w:r w:rsidRPr="00276D24">
              <w:t>applicability | start | stop</w:t>
            </w:r>
          </w:p>
        </w:tc>
        <w:tc>
          <w:tcPr>
            <w:tcW w:w="2660" w:type="dxa"/>
            <w:tcPrChange w:id="1889" w:author="Jones, Emma" w:date="2019-04-30T00:10:00Z">
              <w:tcPr>
                <w:tcW w:w="2660" w:type="dxa"/>
                <w:gridSpan w:val="3"/>
              </w:tcPr>
            </w:tcPrChange>
          </w:tcPr>
          <w:p w14:paraId="7E6199AD" w14:textId="77777777" w:rsidR="00B72B76" w:rsidRPr="00276D24" w:rsidRDefault="00B72B76" w:rsidP="00DE2DA7">
            <w:pPr>
              <w:pStyle w:val="TableEntry"/>
              <w:rPr>
                <w:bCs/>
              </w:rPr>
            </w:pPr>
          </w:p>
        </w:tc>
      </w:tr>
      <w:tr w:rsidR="00B02C6E" w:rsidRPr="00276D24" w:rsidDel="000D7E2B" w14:paraId="287688EB" w14:textId="2F3B8DBA"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90"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891" w:author="Jones, Emma" w:date="2019-04-30T00:10:00Z"/>
          <w:trPrChange w:id="1892" w:author="Jones, Emma" w:date="2019-04-30T00:10:00Z">
            <w:trPr>
              <w:cantSplit/>
              <w:trHeight w:val="600"/>
            </w:trPr>
          </w:trPrChange>
        </w:trPr>
        <w:tc>
          <w:tcPr>
            <w:tcW w:w="0" w:type="auto"/>
            <w:tcBorders>
              <w:bottom w:val="nil"/>
            </w:tcBorders>
            <w:noWrap/>
            <w:tcPrChange w:id="1893" w:author="Jones, Emma" w:date="2019-04-30T00:10:00Z">
              <w:tcPr>
                <w:tcW w:w="0" w:type="auto"/>
                <w:gridSpan w:val="2"/>
                <w:noWrap/>
              </w:tcPr>
            </w:tcPrChange>
          </w:tcPr>
          <w:p w14:paraId="4A1F9C83" w14:textId="3B48D594" w:rsidR="00B72B76" w:rsidRPr="00276D24" w:rsidDel="000D7E2B" w:rsidRDefault="00B72B76" w:rsidP="00DE2DA7">
            <w:pPr>
              <w:pStyle w:val="TableEntry"/>
              <w:rPr>
                <w:del w:id="1894" w:author="Jones, Emma" w:date="2019-04-30T00:10:00Z"/>
              </w:rPr>
            </w:pPr>
            <w:del w:id="1895" w:author="Jones, Emma" w:date="2019-04-30T00:10:00Z">
              <w:r w:rsidRPr="00276D24" w:rsidDel="000D7E2B">
                <w:delText>...... description</w:delText>
              </w:r>
            </w:del>
          </w:p>
        </w:tc>
        <w:tc>
          <w:tcPr>
            <w:tcW w:w="883" w:type="dxa"/>
            <w:tcPrChange w:id="1896" w:author="Jones, Emma" w:date="2019-04-30T00:10:00Z">
              <w:tcPr>
                <w:tcW w:w="883" w:type="dxa"/>
                <w:gridSpan w:val="2"/>
              </w:tcPr>
            </w:tcPrChange>
          </w:tcPr>
          <w:p w14:paraId="39C42D33" w14:textId="7436662B" w:rsidR="00B72B76" w:rsidRPr="00276D24" w:rsidDel="000D7E2B" w:rsidRDefault="00B72B76" w:rsidP="00DE2DA7">
            <w:pPr>
              <w:pStyle w:val="TableEntry"/>
              <w:rPr>
                <w:del w:id="1897" w:author="Jones, Emma" w:date="2019-04-30T00:10:00Z"/>
                <w:bCs/>
              </w:rPr>
            </w:pPr>
          </w:p>
        </w:tc>
        <w:tc>
          <w:tcPr>
            <w:tcW w:w="1436" w:type="dxa"/>
            <w:tcBorders>
              <w:bottom w:val="single" w:sz="4" w:space="0" w:color="auto"/>
            </w:tcBorders>
            <w:noWrap/>
            <w:tcPrChange w:id="1898" w:author="Jones, Emma" w:date="2019-04-30T00:10:00Z">
              <w:tcPr>
                <w:tcW w:w="1436" w:type="dxa"/>
                <w:gridSpan w:val="2"/>
                <w:noWrap/>
              </w:tcPr>
            </w:tcPrChange>
          </w:tcPr>
          <w:p w14:paraId="3606CEAD" w14:textId="65FA6838" w:rsidR="00B72B76" w:rsidRPr="00276D24" w:rsidDel="000D7E2B" w:rsidRDefault="00B72B76" w:rsidP="00DE2DA7">
            <w:pPr>
              <w:pStyle w:val="TableEntry"/>
              <w:rPr>
                <w:del w:id="1899" w:author="Jones, Emma" w:date="2019-04-30T00:10:00Z"/>
                <w:bCs/>
              </w:rPr>
            </w:pPr>
            <w:del w:id="1900" w:author="Jones, Emma" w:date="2019-04-30T00:10:00Z">
              <w:r w:rsidRPr="00276D24" w:rsidDel="000D7E2B">
                <w:rPr>
                  <w:bCs/>
                </w:rPr>
                <w:delText>0..1</w:delText>
              </w:r>
            </w:del>
          </w:p>
        </w:tc>
        <w:tc>
          <w:tcPr>
            <w:tcW w:w="0" w:type="auto"/>
            <w:tcPrChange w:id="1901" w:author="Jones, Emma" w:date="2019-04-30T00:10:00Z">
              <w:tcPr>
                <w:tcW w:w="0" w:type="auto"/>
                <w:gridSpan w:val="2"/>
              </w:tcPr>
            </w:tcPrChange>
          </w:tcPr>
          <w:p w14:paraId="7A7B4CDE" w14:textId="527D1C10" w:rsidR="00B72B76" w:rsidRPr="00276D24" w:rsidDel="000D7E2B" w:rsidRDefault="00B72B76" w:rsidP="00DE2DA7">
            <w:pPr>
              <w:pStyle w:val="TableEntry"/>
              <w:rPr>
                <w:del w:id="1902" w:author="Jones, Emma" w:date="2019-04-30T00:10:00Z"/>
              </w:rPr>
            </w:pPr>
          </w:p>
        </w:tc>
        <w:tc>
          <w:tcPr>
            <w:tcW w:w="1670" w:type="dxa"/>
            <w:tcBorders>
              <w:bottom w:val="single" w:sz="4" w:space="0" w:color="auto"/>
            </w:tcBorders>
            <w:tcPrChange w:id="1903" w:author="Jones, Emma" w:date="2019-04-30T00:10:00Z">
              <w:tcPr>
                <w:tcW w:w="1670" w:type="dxa"/>
                <w:gridSpan w:val="3"/>
              </w:tcPr>
            </w:tcPrChange>
          </w:tcPr>
          <w:p w14:paraId="3E3391D3" w14:textId="24AA64FC" w:rsidR="00B72B76" w:rsidRPr="00276D24" w:rsidDel="000D7E2B" w:rsidRDefault="00B72B76" w:rsidP="00DE2DA7">
            <w:pPr>
              <w:pStyle w:val="TableEntry"/>
              <w:rPr>
                <w:del w:id="1904" w:author="Jones, Emma" w:date="2019-04-30T00:10:00Z"/>
              </w:rPr>
            </w:pPr>
            <w:del w:id="1905" w:author="Jones, Emma" w:date="2019-04-30T00:10:00Z">
              <w:r w:rsidRPr="00276D24" w:rsidDel="000D7E2B">
                <w:delText>Natural language description of the condition</w:delText>
              </w:r>
            </w:del>
          </w:p>
        </w:tc>
        <w:tc>
          <w:tcPr>
            <w:tcW w:w="2660" w:type="dxa"/>
            <w:tcPrChange w:id="1906" w:author="Jones, Emma" w:date="2019-04-30T00:10:00Z">
              <w:tcPr>
                <w:tcW w:w="2660" w:type="dxa"/>
                <w:gridSpan w:val="3"/>
              </w:tcPr>
            </w:tcPrChange>
          </w:tcPr>
          <w:p w14:paraId="5B6E105C" w14:textId="37F0E2DA" w:rsidR="00B72B76" w:rsidRPr="00276D24" w:rsidDel="000D7E2B" w:rsidRDefault="00B72B76" w:rsidP="00DE2DA7">
            <w:pPr>
              <w:pStyle w:val="TableEntry"/>
              <w:rPr>
                <w:del w:id="1907" w:author="Jones, Emma" w:date="2019-04-30T00:10:00Z"/>
                <w:bCs/>
              </w:rPr>
            </w:pPr>
          </w:p>
        </w:tc>
      </w:tr>
      <w:tr w:rsidR="00B02C6E" w:rsidRPr="00276D24" w:rsidDel="000D7E2B" w14:paraId="72852692" w14:textId="369D34D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8"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909" w:author="Jones, Emma" w:date="2019-04-30T00:10:00Z"/>
          <w:trPrChange w:id="1910" w:author="Jones, Emma" w:date="2019-04-30T00:10:00Z">
            <w:trPr>
              <w:cantSplit/>
              <w:trHeight w:val="600"/>
            </w:trPr>
          </w:trPrChange>
        </w:trPr>
        <w:tc>
          <w:tcPr>
            <w:tcW w:w="0" w:type="auto"/>
            <w:tcBorders>
              <w:top w:val="nil"/>
            </w:tcBorders>
            <w:noWrap/>
            <w:tcPrChange w:id="1911" w:author="Jones, Emma" w:date="2019-04-30T00:10:00Z">
              <w:tcPr>
                <w:tcW w:w="0" w:type="auto"/>
                <w:gridSpan w:val="2"/>
                <w:noWrap/>
              </w:tcPr>
            </w:tcPrChange>
          </w:tcPr>
          <w:p w14:paraId="4E69E697" w14:textId="5D24FFEF" w:rsidR="00B72B76" w:rsidRPr="00276D24" w:rsidDel="000D7E2B" w:rsidRDefault="00B72B76" w:rsidP="00DE2DA7">
            <w:pPr>
              <w:pStyle w:val="TableEntry"/>
              <w:rPr>
                <w:del w:id="1912" w:author="Jones, Emma" w:date="2019-04-30T00:10:00Z"/>
              </w:rPr>
            </w:pPr>
            <w:del w:id="1913" w:author="Jones, Emma" w:date="2019-04-30T00:10:00Z">
              <w:r w:rsidRPr="00276D24" w:rsidDel="000D7E2B">
                <w:delText xml:space="preserve">...... </w:delText>
              </w:r>
            </w:del>
            <w:del w:id="1914" w:author="Jones, Emma" w:date="2019-04-30T00:09:00Z">
              <w:r w:rsidRPr="000D7E2B" w:rsidDel="000D7E2B">
                <w:rPr>
                  <w:bdr w:val="single" w:sz="4" w:space="0" w:color="auto"/>
                  <w:rPrChange w:id="1915" w:author="Jones, Emma" w:date="2019-04-30T00:08:00Z">
                    <w:rPr/>
                  </w:rPrChange>
                </w:rPr>
                <w:delText>language</w:delText>
              </w:r>
            </w:del>
          </w:p>
        </w:tc>
        <w:tc>
          <w:tcPr>
            <w:tcW w:w="883" w:type="dxa"/>
            <w:tcPrChange w:id="1916" w:author="Jones, Emma" w:date="2019-04-30T00:10:00Z">
              <w:tcPr>
                <w:tcW w:w="883" w:type="dxa"/>
                <w:gridSpan w:val="2"/>
              </w:tcPr>
            </w:tcPrChange>
          </w:tcPr>
          <w:p w14:paraId="4FC006BF" w14:textId="6F7B6DCE" w:rsidR="00B72B76" w:rsidRPr="00276D24" w:rsidDel="000D7E2B" w:rsidRDefault="00B72B76" w:rsidP="00DE2DA7">
            <w:pPr>
              <w:pStyle w:val="TableEntry"/>
              <w:rPr>
                <w:del w:id="1917" w:author="Jones, Emma" w:date="2019-04-30T00:10:00Z"/>
                <w:bCs/>
              </w:rPr>
            </w:pPr>
          </w:p>
        </w:tc>
        <w:tc>
          <w:tcPr>
            <w:tcW w:w="1436" w:type="dxa"/>
            <w:tcBorders>
              <w:bottom w:val="single" w:sz="4" w:space="0" w:color="auto"/>
            </w:tcBorders>
            <w:noWrap/>
            <w:tcPrChange w:id="1918" w:author="Jones, Emma" w:date="2019-04-30T00:10:00Z">
              <w:tcPr>
                <w:tcW w:w="1436" w:type="dxa"/>
                <w:gridSpan w:val="2"/>
                <w:noWrap/>
              </w:tcPr>
            </w:tcPrChange>
          </w:tcPr>
          <w:p w14:paraId="14CFA9B4" w14:textId="75D07C84" w:rsidR="00B72B76" w:rsidRPr="00276D24" w:rsidDel="000D7E2B" w:rsidRDefault="00B72B76" w:rsidP="00DE2DA7">
            <w:pPr>
              <w:pStyle w:val="TableEntry"/>
              <w:rPr>
                <w:del w:id="1919" w:author="Jones, Emma" w:date="2019-04-30T00:10:00Z"/>
                <w:bCs/>
              </w:rPr>
            </w:pPr>
            <w:del w:id="1920" w:author="Jones, Emma" w:date="2019-04-30T00:10:00Z">
              <w:r w:rsidRPr="00276D24" w:rsidDel="000D7E2B">
                <w:rPr>
                  <w:bCs/>
                </w:rPr>
                <w:delText>0..1</w:delText>
              </w:r>
            </w:del>
          </w:p>
        </w:tc>
        <w:tc>
          <w:tcPr>
            <w:tcW w:w="0" w:type="auto"/>
            <w:tcPrChange w:id="1921" w:author="Jones, Emma" w:date="2019-04-30T00:10:00Z">
              <w:tcPr>
                <w:tcW w:w="0" w:type="auto"/>
                <w:gridSpan w:val="2"/>
              </w:tcPr>
            </w:tcPrChange>
          </w:tcPr>
          <w:p w14:paraId="3D1352FB" w14:textId="5A45D6DA" w:rsidR="00B72B76" w:rsidRPr="00276D24" w:rsidDel="000D7E2B" w:rsidRDefault="00B72B76" w:rsidP="00DE2DA7">
            <w:pPr>
              <w:pStyle w:val="TableEntry"/>
              <w:rPr>
                <w:del w:id="1922" w:author="Jones, Emma" w:date="2019-04-30T00:10:00Z"/>
              </w:rPr>
            </w:pPr>
          </w:p>
        </w:tc>
        <w:tc>
          <w:tcPr>
            <w:tcW w:w="1670" w:type="dxa"/>
            <w:tcBorders>
              <w:bottom w:val="nil"/>
            </w:tcBorders>
            <w:tcPrChange w:id="1923" w:author="Jones, Emma" w:date="2019-04-30T00:10:00Z">
              <w:tcPr>
                <w:tcW w:w="1670" w:type="dxa"/>
                <w:gridSpan w:val="3"/>
              </w:tcPr>
            </w:tcPrChange>
          </w:tcPr>
          <w:p w14:paraId="7DAE0979" w14:textId="580B6C37" w:rsidR="00B72B76" w:rsidRPr="00276D24" w:rsidDel="000D7E2B" w:rsidRDefault="00B72B76" w:rsidP="00DE2DA7">
            <w:pPr>
              <w:pStyle w:val="TableEntry"/>
              <w:rPr>
                <w:del w:id="1924" w:author="Jones, Emma" w:date="2019-04-30T00:10:00Z"/>
              </w:rPr>
            </w:pPr>
            <w:del w:id="1925" w:author="Jones, Emma" w:date="2019-04-30T00:09:00Z">
              <w:r w:rsidRPr="00276D24" w:rsidDel="000D7E2B">
                <w:delText xml:space="preserve">Language of the </w:delText>
              </w:r>
              <w:r w:rsidRPr="000D7E2B" w:rsidDel="000D7E2B">
                <w:rPr>
                  <w:bdr w:val="single" w:sz="4" w:space="0" w:color="auto"/>
                  <w:rPrChange w:id="1926" w:author="Jones, Emma" w:date="2019-04-30T00:09:00Z">
                    <w:rPr/>
                  </w:rPrChange>
                </w:rPr>
                <w:delText>expression</w:delText>
              </w:r>
            </w:del>
          </w:p>
        </w:tc>
        <w:tc>
          <w:tcPr>
            <w:tcW w:w="2660" w:type="dxa"/>
            <w:tcPrChange w:id="1927" w:author="Jones, Emma" w:date="2019-04-30T00:10:00Z">
              <w:tcPr>
                <w:tcW w:w="2660" w:type="dxa"/>
                <w:gridSpan w:val="3"/>
              </w:tcPr>
            </w:tcPrChange>
          </w:tcPr>
          <w:p w14:paraId="18AE51CF" w14:textId="49435192" w:rsidR="00B72B76" w:rsidRPr="00276D24" w:rsidDel="000D7E2B" w:rsidRDefault="00B72B76" w:rsidP="00DE2DA7">
            <w:pPr>
              <w:pStyle w:val="TableEntry"/>
              <w:rPr>
                <w:del w:id="1928" w:author="Jones, Emma" w:date="2019-04-30T00:10:00Z"/>
                <w:bCs/>
              </w:rPr>
            </w:pPr>
          </w:p>
        </w:tc>
      </w:tr>
      <w:tr w:rsidR="00B02C6E" w:rsidRPr="00276D24" w14:paraId="23AD8D9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29"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30" w:author="Jones, Emma" w:date="2019-04-30T00:10:00Z">
            <w:trPr>
              <w:cantSplit/>
              <w:trHeight w:val="600"/>
            </w:trPr>
          </w:trPrChange>
        </w:trPr>
        <w:tc>
          <w:tcPr>
            <w:tcW w:w="0" w:type="auto"/>
            <w:noWrap/>
            <w:tcPrChange w:id="1931" w:author="Jones, Emma" w:date="2019-04-30T00:10:00Z">
              <w:tcPr>
                <w:tcW w:w="0" w:type="auto"/>
                <w:gridSpan w:val="2"/>
                <w:noWrap/>
              </w:tcPr>
            </w:tcPrChange>
          </w:tcPr>
          <w:p w14:paraId="56E2F8BE" w14:textId="51EEFA3A" w:rsidR="00B72B76" w:rsidRPr="00276D24" w:rsidRDefault="00B72B76" w:rsidP="00DE2DA7">
            <w:pPr>
              <w:pStyle w:val="TableEntry"/>
            </w:pPr>
            <w:r w:rsidRPr="00276D24">
              <w:t>...... expression</w:t>
            </w:r>
          </w:p>
        </w:tc>
        <w:tc>
          <w:tcPr>
            <w:tcW w:w="883" w:type="dxa"/>
            <w:tcPrChange w:id="1932" w:author="Jones, Emma" w:date="2019-04-30T00:10:00Z">
              <w:tcPr>
                <w:tcW w:w="883" w:type="dxa"/>
                <w:gridSpan w:val="2"/>
              </w:tcPr>
            </w:tcPrChange>
          </w:tcPr>
          <w:p w14:paraId="5C6D7966" w14:textId="77777777" w:rsidR="00B72B76" w:rsidRPr="00276D24" w:rsidRDefault="00B72B76" w:rsidP="00DE2DA7">
            <w:pPr>
              <w:pStyle w:val="TableEntry"/>
              <w:rPr>
                <w:bCs/>
              </w:rPr>
            </w:pPr>
          </w:p>
        </w:tc>
        <w:tc>
          <w:tcPr>
            <w:tcW w:w="1436" w:type="dxa"/>
            <w:tcBorders>
              <w:top w:val="single" w:sz="4" w:space="0" w:color="auto"/>
            </w:tcBorders>
            <w:noWrap/>
            <w:tcPrChange w:id="1933" w:author="Jones, Emma" w:date="2019-04-30T00:10:00Z">
              <w:tcPr>
                <w:tcW w:w="1436" w:type="dxa"/>
                <w:gridSpan w:val="2"/>
                <w:noWrap/>
              </w:tcPr>
            </w:tcPrChange>
          </w:tcPr>
          <w:p w14:paraId="6ED718DE" w14:textId="0AB6392D" w:rsidR="00B72B76" w:rsidRPr="00276D24" w:rsidRDefault="00B72B76" w:rsidP="00DE2DA7">
            <w:pPr>
              <w:pStyle w:val="TableEntry"/>
              <w:rPr>
                <w:bCs/>
              </w:rPr>
            </w:pPr>
            <w:r w:rsidRPr="00276D24">
              <w:rPr>
                <w:bCs/>
              </w:rPr>
              <w:t>0..1</w:t>
            </w:r>
          </w:p>
        </w:tc>
        <w:tc>
          <w:tcPr>
            <w:tcW w:w="0" w:type="auto"/>
            <w:tcPrChange w:id="1934" w:author="Jones, Emma" w:date="2019-04-30T00:10:00Z">
              <w:tcPr>
                <w:tcW w:w="0" w:type="auto"/>
                <w:gridSpan w:val="2"/>
              </w:tcPr>
            </w:tcPrChange>
          </w:tcPr>
          <w:p w14:paraId="61D05D2F" w14:textId="77777777" w:rsidR="00B72B76" w:rsidRPr="00276D24" w:rsidRDefault="00B72B76" w:rsidP="00DE2DA7">
            <w:pPr>
              <w:pStyle w:val="TableEntry"/>
            </w:pPr>
          </w:p>
        </w:tc>
        <w:tc>
          <w:tcPr>
            <w:tcW w:w="1670" w:type="dxa"/>
            <w:tcBorders>
              <w:top w:val="nil"/>
            </w:tcBorders>
            <w:tcPrChange w:id="1935" w:author="Jones, Emma" w:date="2019-04-30T00:10:00Z">
              <w:tcPr>
                <w:tcW w:w="1670" w:type="dxa"/>
                <w:gridSpan w:val="3"/>
              </w:tcPr>
            </w:tcPrChange>
          </w:tcPr>
          <w:p w14:paraId="4CE1DC2E" w14:textId="29634EBC" w:rsidR="00B72B76" w:rsidRPr="00276D24" w:rsidRDefault="00B72B76" w:rsidP="00DE2DA7">
            <w:pPr>
              <w:pStyle w:val="TableEntry"/>
            </w:pPr>
            <w:r w:rsidRPr="00276D24">
              <w:t>Boolean-valued expression</w:t>
            </w:r>
          </w:p>
        </w:tc>
        <w:tc>
          <w:tcPr>
            <w:tcW w:w="2660" w:type="dxa"/>
            <w:tcPrChange w:id="1936" w:author="Jones, Emma" w:date="2019-04-30T00:10:00Z">
              <w:tcPr>
                <w:tcW w:w="2660" w:type="dxa"/>
                <w:gridSpan w:val="3"/>
              </w:tcPr>
            </w:tcPrChange>
          </w:tcPr>
          <w:p w14:paraId="0FC8C155" w14:textId="77777777" w:rsidR="00B72B76" w:rsidRPr="00276D24" w:rsidRDefault="00B72B76" w:rsidP="00DE2DA7">
            <w:pPr>
              <w:pStyle w:val="TableEntry"/>
              <w:rPr>
                <w:bCs/>
              </w:rPr>
            </w:pPr>
          </w:p>
        </w:tc>
      </w:tr>
      <w:tr w:rsidR="00B02C6E" w:rsidRPr="00276D24" w14:paraId="752FB0E5" w14:textId="77777777" w:rsidTr="00CF37F7">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83"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670"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CF37F7">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83"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670"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CF37F7">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83"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670"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CF37F7">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83"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670"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CF37F7">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83"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670"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CF37F7">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83"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670"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CF37F7">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83"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670"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CF37F7">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83"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670"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CF37F7">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83"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670"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CF37F7">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83"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670"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CF37F7">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83"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670"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CF37F7">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83"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670"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CF37F7">
        <w:trPr>
          <w:cantSplit/>
          <w:trHeight w:val="600"/>
        </w:trPr>
        <w:tc>
          <w:tcPr>
            <w:tcW w:w="0" w:type="auto"/>
            <w:noWrap/>
          </w:tcPr>
          <w:p w14:paraId="15201A72" w14:textId="195B2FAA" w:rsidR="00B72B76" w:rsidRPr="00276D24" w:rsidRDefault="00B72B76" w:rsidP="00DE2DA7">
            <w:pPr>
              <w:pStyle w:val="TableEntry"/>
            </w:pPr>
            <w:r w:rsidRPr="00276D24">
              <w:lastRenderedPageBreak/>
              <w:t xml:space="preserve">....... </w:t>
            </w:r>
            <w:proofErr w:type="spellStart"/>
            <w:r w:rsidRPr="00276D24">
              <w:t>timingRange</w:t>
            </w:r>
            <w:proofErr w:type="spellEnd"/>
          </w:p>
        </w:tc>
        <w:tc>
          <w:tcPr>
            <w:tcW w:w="883"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670"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37"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38" w:author="Jones, Emma" w:date="2019-04-30T00:05:00Z">
            <w:trPr>
              <w:cantSplit/>
              <w:trHeight w:val="600"/>
            </w:trPr>
          </w:trPrChange>
        </w:trPr>
        <w:tc>
          <w:tcPr>
            <w:tcW w:w="0" w:type="auto"/>
            <w:tcBorders>
              <w:bottom w:val="single" w:sz="4" w:space="0" w:color="auto"/>
            </w:tcBorders>
            <w:noWrap/>
            <w:tcPrChange w:id="1939" w:author="Jones, Emma" w:date="2019-04-30T00:05:00Z">
              <w:tcPr>
                <w:tcW w:w="0" w:type="auto"/>
                <w:gridSpan w:val="2"/>
                <w:noWrap/>
              </w:tcPr>
            </w:tcPrChange>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83" w:type="dxa"/>
            <w:tcPrChange w:id="1940" w:author="Jones, Emma" w:date="2019-04-30T00:05:00Z">
              <w:tcPr>
                <w:tcW w:w="883" w:type="dxa"/>
                <w:gridSpan w:val="2"/>
              </w:tcPr>
            </w:tcPrChange>
          </w:tcPr>
          <w:p w14:paraId="634A1748" w14:textId="77777777" w:rsidR="00B72B76" w:rsidRPr="00276D24" w:rsidRDefault="00B72B76" w:rsidP="00DE2DA7">
            <w:pPr>
              <w:pStyle w:val="TableEntry"/>
              <w:rPr>
                <w:bCs/>
              </w:rPr>
            </w:pPr>
          </w:p>
        </w:tc>
        <w:tc>
          <w:tcPr>
            <w:tcW w:w="1436" w:type="dxa"/>
            <w:noWrap/>
            <w:tcPrChange w:id="1941" w:author="Jones, Emma" w:date="2019-04-30T00:05:00Z">
              <w:tcPr>
                <w:tcW w:w="1436" w:type="dxa"/>
                <w:gridSpan w:val="2"/>
                <w:noWrap/>
              </w:tcPr>
            </w:tcPrChange>
          </w:tcPr>
          <w:p w14:paraId="2C6C1015" w14:textId="77777777" w:rsidR="00B72B76" w:rsidRPr="00276D24" w:rsidRDefault="00B72B76" w:rsidP="00DE2DA7">
            <w:pPr>
              <w:pStyle w:val="TableEntry"/>
              <w:rPr>
                <w:bCs/>
              </w:rPr>
            </w:pPr>
          </w:p>
        </w:tc>
        <w:tc>
          <w:tcPr>
            <w:tcW w:w="0" w:type="auto"/>
            <w:tcPrChange w:id="1942" w:author="Jones, Emma" w:date="2019-04-30T00:05:00Z">
              <w:tcPr>
                <w:tcW w:w="0" w:type="auto"/>
                <w:gridSpan w:val="2"/>
              </w:tcPr>
            </w:tcPrChange>
          </w:tcPr>
          <w:p w14:paraId="33F54E1B" w14:textId="77777777" w:rsidR="00B72B76" w:rsidRPr="00276D24" w:rsidRDefault="00B72B76" w:rsidP="00DE2DA7">
            <w:pPr>
              <w:pStyle w:val="TableEntry"/>
            </w:pPr>
          </w:p>
        </w:tc>
        <w:tc>
          <w:tcPr>
            <w:tcW w:w="1670" w:type="dxa"/>
            <w:tcPrChange w:id="1943" w:author="Jones, Emma" w:date="2019-04-30T00:05:00Z">
              <w:tcPr>
                <w:tcW w:w="1670" w:type="dxa"/>
                <w:gridSpan w:val="3"/>
              </w:tcPr>
            </w:tcPrChange>
          </w:tcPr>
          <w:p w14:paraId="48B1B0D2" w14:textId="510B2773" w:rsidR="00B72B76" w:rsidRPr="00276D24" w:rsidRDefault="00B72B76" w:rsidP="00DE2DA7">
            <w:pPr>
              <w:pStyle w:val="TableEntry"/>
            </w:pPr>
          </w:p>
        </w:tc>
        <w:tc>
          <w:tcPr>
            <w:tcW w:w="2660" w:type="dxa"/>
            <w:tcPrChange w:id="1944" w:author="Jones, Emma" w:date="2019-04-30T00:05:00Z">
              <w:tcPr>
                <w:tcW w:w="2660" w:type="dxa"/>
                <w:gridSpan w:val="3"/>
              </w:tcPr>
            </w:tcPrChange>
          </w:tcPr>
          <w:p w14:paraId="63D95528" w14:textId="77777777" w:rsidR="00B72B76" w:rsidRPr="00276D24" w:rsidRDefault="00B72B76" w:rsidP="00DE2DA7">
            <w:pPr>
              <w:pStyle w:val="TableEntry"/>
              <w:rPr>
                <w:bCs/>
              </w:rPr>
            </w:pPr>
          </w:p>
        </w:tc>
      </w:tr>
      <w:tr w:rsidR="00B02C6E" w:rsidRPr="00276D24" w14:paraId="0F652E9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5"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46" w:author="Jones, Emma" w:date="2019-04-30T00:05:00Z">
            <w:trPr>
              <w:cantSplit/>
              <w:trHeight w:val="600"/>
            </w:trPr>
          </w:trPrChange>
        </w:trPr>
        <w:tc>
          <w:tcPr>
            <w:tcW w:w="0" w:type="auto"/>
            <w:tcBorders>
              <w:bottom w:val="single" w:sz="4" w:space="0" w:color="auto"/>
            </w:tcBorders>
            <w:noWrap/>
            <w:tcPrChange w:id="1947" w:author="Jones, Emma" w:date="2019-04-30T00:05:00Z">
              <w:tcPr>
                <w:tcW w:w="0" w:type="auto"/>
                <w:gridSpan w:val="2"/>
                <w:noWrap/>
              </w:tcPr>
            </w:tcPrChange>
          </w:tcPr>
          <w:p w14:paraId="50A3C66B" w14:textId="5A76F0CB" w:rsidR="00B72B76" w:rsidRPr="00276D24" w:rsidRDefault="0016112A" w:rsidP="00DE2DA7">
            <w:pPr>
              <w:pStyle w:val="TableEntry"/>
            </w:pPr>
            <w:ins w:id="1948" w:author="Jones, Emma" w:date="2019-04-30T00:06:00Z">
              <w:r>
                <w:rPr>
                  <w:bdr w:val="single" w:sz="4" w:space="0" w:color="auto"/>
                </w:rPr>
                <w:t xml:space="preserve">…. </w:t>
              </w:r>
            </w:ins>
            <w:del w:id="1949" w:author="Jones, Emma" w:date="2019-04-30T00:06:00Z">
              <w:r w:rsidR="00B72B76" w:rsidRPr="0016112A" w:rsidDel="0016112A">
                <w:rPr>
                  <w:bdr w:val="single" w:sz="4" w:space="0" w:color="auto"/>
                  <w:rPrChange w:id="1950" w:author="Jones, Emma" w:date="2019-04-30T00:06:00Z">
                    <w:rPr/>
                  </w:rPrChange>
                </w:rPr>
                <w:delText>......</w:delText>
              </w:r>
              <w:r w:rsidR="00B72B76" w:rsidRPr="00276D24" w:rsidDel="0016112A">
                <w:delText xml:space="preserve"> </w:delText>
              </w:r>
            </w:del>
            <w:r w:rsidR="00B72B76" w:rsidRPr="00276D24">
              <w:t>participant</w:t>
            </w:r>
          </w:p>
        </w:tc>
        <w:tc>
          <w:tcPr>
            <w:tcW w:w="883" w:type="dxa"/>
            <w:tcPrChange w:id="1951" w:author="Jones, Emma" w:date="2019-04-30T00:05:00Z">
              <w:tcPr>
                <w:tcW w:w="883" w:type="dxa"/>
                <w:gridSpan w:val="2"/>
              </w:tcPr>
            </w:tcPrChange>
          </w:tcPr>
          <w:p w14:paraId="35FFD641" w14:textId="77777777" w:rsidR="00B72B76" w:rsidRPr="00276D24" w:rsidRDefault="00B72B76" w:rsidP="00DE2DA7">
            <w:pPr>
              <w:pStyle w:val="TableEntry"/>
              <w:rPr>
                <w:bCs/>
              </w:rPr>
            </w:pPr>
          </w:p>
        </w:tc>
        <w:tc>
          <w:tcPr>
            <w:tcW w:w="1436" w:type="dxa"/>
            <w:noWrap/>
            <w:tcPrChange w:id="1952" w:author="Jones, Emma" w:date="2019-04-30T00:05:00Z">
              <w:tcPr>
                <w:tcW w:w="1436" w:type="dxa"/>
                <w:gridSpan w:val="2"/>
                <w:noWrap/>
              </w:tcPr>
            </w:tcPrChange>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Change w:id="1953" w:author="Jones, Emma" w:date="2019-04-30T00:05:00Z">
              <w:tcPr>
                <w:tcW w:w="0" w:type="auto"/>
                <w:gridSpan w:val="2"/>
              </w:tcPr>
            </w:tcPrChange>
          </w:tcPr>
          <w:p w14:paraId="077D6340" w14:textId="77777777" w:rsidR="00B72B76" w:rsidRPr="00276D24" w:rsidRDefault="00B72B76" w:rsidP="00DE2DA7">
            <w:pPr>
              <w:pStyle w:val="TableEntry"/>
            </w:pPr>
          </w:p>
        </w:tc>
        <w:tc>
          <w:tcPr>
            <w:tcW w:w="1670" w:type="dxa"/>
            <w:tcPrChange w:id="1954" w:author="Jones, Emma" w:date="2019-04-30T00:05:00Z">
              <w:tcPr>
                <w:tcW w:w="1670" w:type="dxa"/>
                <w:gridSpan w:val="3"/>
              </w:tcPr>
            </w:tcPrChange>
          </w:tcPr>
          <w:p w14:paraId="3EEA65AF" w14:textId="64C227CA" w:rsidR="00B72B76" w:rsidRPr="00276D24" w:rsidRDefault="00B72B76" w:rsidP="00DE2DA7">
            <w:pPr>
              <w:pStyle w:val="TableEntry"/>
            </w:pPr>
            <w:r w:rsidRPr="00276D24">
              <w:t>Who should participate in the action</w:t>
            </w:r>
          </w:p>
        </w:tc>
        <w:tc>
          <w:tcPr>
            <w:tcW w:w="2660" w:type="dxa"/>
            <w:tcPrChange w:id="1955" w:author="Jones, Emma" w:date="2019-04-30T00:05:00Z">
              <w:tcPr>
                <w:tcW w:w="2660" w:type="dxa"/>
                <w:gridSpan w:val="3"/>
              </w:tcPr>
            </w:tcPrChange>
          </w:tcPr>
          <w:p w14:paraId="414BAE29" w14:textId="77777777" w:rsidR="00B72B76" w:rsidRPr="00276D24" w:rsidRDefault="00B72B76" w:rsidP="00DE2DA7">
            <w:pPr>
              <w:pStyle w:val="TableEntry"/>
              <w:rPr>
                <w:bCs/>
              </w:rPr>
            </w:pPr>
          </w:p>
        </w:tc>
      </w:tr>
      <w:tr w:rsidR="00B02C6E" w:rsidRPr="00276D24" w14:paraId="2DD6574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56"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57" w:author="Jones, Emma" w:date="2019-04-30T00:05:00Z">
            <w:trPr>
              <w:cantSplit/>
              <w:trHeight w:val="600"/>
            </w:trPr>
          </w:trPrChange>
        </w:trPr>
        <w:tc>
          <w:tcPr>
            <w:tcW w:w="0" w:type="auto"/>
            <w:tcBorders>
              <w:top w:val="single" w:sz="4" w:space="0" w:color="auto"/>
              <w:bottom w:val="nil"/>
            </w:tcBorders>
            <w:noWrap/>
            <w:tcPrChange w:id="1958" w:author="Jones, Emma" w:date="2019-04-30T00:05:00Z">
              <w:tcPr>
                <w:tcW w:w="0" w:type="auto"/>
                <w:gridSpan w:val="2"/>
                <w:noWrap/>
              </w:tcPr>
            </w:tcPrChange>
          </w:tcPr>
          <w:p w14:paraId="2C5B9A07" w14:textId="2CD3EBF1" w:rsidR="00B72B76" w:rsidRPr="00276D24" w:rsidRDefault="00B72B76" w:rsidP="00DE2DA7">
            <w:pPr>
              <w:pStyle w:val="TableEntry"/>
            </w:pPr>
            <w:del w:id="1959" w:author="Jones, Emma" w:date="2019-04-30T00:04:00Z">
              <w:r w:rsidRPr="00276D24" w:rsidDel="0016112A">
                <w:delText>..</w:delText>
              </w:r>
            </w:del>
            <w:ins w:id="1960" w:author="Jones, Emma" w:date="2019-04-30T00:04:00Z">
              <w:r w:rsidR="0016112A">
                <w:t>…</w:t>
              </w:r>
            </w:ins>
            <w:del w:id="1961" w:author="Jones, Emma" w:date="2019-04-30T00:04:00Z">
              <w:r w:rsidRPr="00276D24" w:rsidDel="0016112A">
                <w:delText>....</w:delText>
              </w:r>
            </w:del>
            <w:r w:rsidRPr="00276D24">
              <w:t>.</w:t>
            </w:r>
            <w:ins w:id="1962" w:author="Jones, Emma" w:date="2019-04-30T00:05:00Z">
              <w:r w:rsidR="0016112A">
                <w:t>.</w:t>
              </w:r>
            </w:ins>
            <w:r w:rsidRPr="00276D24">
              <w:t xml:space="preserve"> type</w:t>
            </w:r>
          </w:p>
        </w:tc>
        <w:tc>
          <w:tcPr>
            <w:tcW w:w="883" w:type="dxa"/>
            <w:tcPrChange w:id="1963" w:author="Jones, Emma" w:date="2019-04-30T00:05:00Z">
              <w:tcPr>
                <w:tcW w:w="883" w:type="dxa"/>
                <w:gridSpan w:val="2"/>
              </w:tcPr>
            </w:tcPrChange>
          </w:tcPr>
          <w:p w14:paraId="5130C054" w14:textId="77777777" w:rsidR="00B72B76" w:rsidRPr="00276D24" w:rsidRDefault="00B72B76" w:rsidP="00DE2DA7">
            <w:pPr>
              <w:pStyle w:val="TableEntry"/>
              <w:rPr>
                <w:bCs/>
              </w:rPr>
            </w:pPr>
          </w:p>
        </w:tc>
        <w:tc>
          <w:tcPr>
            <w:tcW w:w="1436" w:type="dxa"/>
            <w:noWrap/>
            <w:tcPrChange w:id="1964" w:author="Jones, Emma" w:date="2019-04-30T00:05:00Z">
              <w:tcPr>
                <w:tcW w:w="1436" w:type="dxa"/>
                <w:gridSpan w:val="2"/>
                <w:noWrap/>
              </w:tcPr>
            </w:tcPrChange>
          </w:tcPr>
          <w:p w14:paraId="564F42C9" w14:textId="65DF8F9A" w:rsidR="00B72B76" w:rsidRPr="00276D24" w:rsidRDefault="00B72B76" w:rsidP="00DE2DA7">
            <w:pPr>
              <w:pStyle w:val="TableEntry"/>
              <w:rPr>
                <w:bCs/>
              </w:rPr>
            </w:pPr>
            <w:r w:rsidRPr="00276D24">
              <w:rPr>
                <w:bCs/>
              </w:rPr>
              <w:t>1..1</w:t>
            </w:r>
          </w:p>
        </w:tc>
        <w:tc>
          <w:tcPr>
            <w:tcW w:w="0" w:type="auto"/>
            <w:tcPrChange w:id="1965" w:author="Jones, Emma" w:date="2019-04-30T00:05:00Z">
              <w:tcPr>
                <w:tcW w:w="0" w:type="auto"/>
                <w:gridSpan w:val="2"/>
              </w:tcPr>
            </w:tcPrChange>
          </w:tcPr>
          <w:p w14:paraId="1465101D" w14:textId="77777777" w:rsidR="00B72B76" w:rsidRPr="00276D24" w:rsidRDefault="00B72B76" w:rsidP="00DE2DA7">
            <w:pPr>
              <w:pStyle w:val="TableEntry"/>
            </w:pPr>
          </w:p>
        </w:tc>
        <w:tc>
          <w:tcPr>
            <w:tcW w:w="1670" w:type="dxa"/>
            <w:tcPrChange w:id="1966" w:author="Jones, Emma" w:date="2019-04-30T00:05:00Z">
              <w:tcPr>
                <w:tcW w:w="1670" w:type="dxa"/>
                <w:gridSpan w:val="3"/>
              </w:tcPr>
            </w:tcPrChange>
          </w:tcPr>
          <w:p w14:paraId="39C204EB" w14:textId="7055532E" w:rsidR="00B72B76" w:rsidRPr="00276D24" w:rsidRDefault="00B72B76" w:rsidP="00DE2DA7">
            <w:pPr>
              <w:pStyle w:val="TableEntry"/>
            </w:pPr>
            <w:r w:rsidRPr="00276D24">
              <w:t>patient | practitioner | related-person</w:t>
            </w:r>
          </w:p>
        </w:tc>
        <w:tc>
          <w:tcPr>
            <w:tcW w:w="2660" w:type="dxa"/>
            <w:tcPrChange w:id="1967" w:author="Jones, Emma" w:date="2019-04-30T00:05:00Z">
              <w:tcPr>
                <w:tcW w:w="2660" w:type="dxa"/>
                <w:gridSpan w:val="3"/>
              </w:tcPr>
            </w:tcPrChange>
          </w:tcPr>
          <w:p w14:paraId="6343746D" w14:textId="77777777" w:rsidR="00B72B76" w:rsidRPr="00276D24" w:rsidRDefault="00B72B76" w:rsidP="00DE2DA7">
            <w:pPr>
              <w:pStyle w:val="TableEntry"/>
              <w:rPr>
                <w:bCs/>
              </w:rPr>
            </w:pPr>
          </w:p>
        </w:tc>
      </w:tr>
      <w:tr w:rsidR="00B02C6E" w:rsidRPr="00276D24" w14:paraId="31E727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68"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69" w:author="Jones, Emma" w:date="2019-04-30T00:05:00Z">
            <w:trPr>
              <w:cantSplit/>
              <w:trHeight w:val="600"/>
            </w:trPr>
          </w:trPrChange>
        </w:trPr>
        <w:tc>
          <w:tcPr>
            <w:tcW w:w="0" w:type="auto"/>
            <w:tcBorders>
              <w:top w:val="nil"/>
              <w:bottom w:val="nil"/>
            </w:tcBorders>
            <w:noWrap/>
            <w:tcPrChange w:id="1970" w:author="Jones, Emma" w:date="2019-04-30T00:05:00Z">
              <w:tcPr>
                <w:tcW w:w="0" w:type="auto"/>
                <w:gridSpan w:val="2"/>
                <w:noWrap/>
              </w:tcPr>
            </w:tcPrChange>
          </w:tcPr>
          <w:p w14:paraId="52473999" w14:textId="38C90920" w:rsidR="00B72B76" w:rsidRPr="00276D24" w:rsidRDefault="0016112A" w:rsidP="00DE2DA7">
            <w:pPr>
              <w:pStyle w:val="TableEntry"/>
            </w:pPr>
            <w:ins w:id="1971" w:author="Jones, Emma" w:date="2019-04-30T00:04:00Z">
              <w:r>
                <w:t>….</w:t>
              </w:r>
            </w:ins>
            <w:ins w:id="1972" w:author="Jones, Emma" w:date="2019-04-30T00:05:00Z">
              <w:r>
                <w:t>.</w:t>
              </w:r>
            </w:ins>
            <w:ins w:id="1973" w:author="Jones, Emma" w:date="2019-04-30T00:04:00Z">
              <w:r>
                <w:t>.</w:t>
              </w:r>
            </w:ins>
            <w:del w:id="1974" w:author="Jones, Emma" w:date="2019-04-30T00:04:00Z">
              <w:r w:rsidR="00B72B76" w:rsidRPr="00276D24" w:rsidDel="0016112A">
                <w:delText>.......</w:delText>
              </w:r>
            </w:del>
            <w:r w:rsidR="00B72B76" w:rsidRPr="00276D24">
              <w:t xml:space="preserve"> role</w:t>
            </w:r>
          </w:p>
        </w:tc>
        <w:tc>
          <w:tcPr>
            <w:tcW w:w="883" w:type="dxa"/>
            <w:tcPrChange w:id="1975" w:author="Jones, Emma" w:date="2019-04-30T00:05:00Z">
              <w:tcPr>
                <w:tcW w:w="883" w:type="dxa"/>
                <w:gridSpan w:val="2"/>
              </w:tcPr>
            </w:tcPrChange>
          </w:tcPr>
          <w:p w14:paraId="1179923A" w14:textId="77777777" w:rsidR="00B72B76" w:rsidRPr="00276D24" w:rsidRDefault="00B72B76" w:rsidP="00DE2DA7">
            <w:pPr>
              <w:pStyle w:val="TableEntry"/>
              <w:rPr>
                <w:bCs/>
              </w:rPr>
            </w:pPr>
          </w:p>
        </w:tc>
        <w:tc>
          <w:tcPr>
            <w:tcW w:w="1436" w:type="dxa"/>
            <w:noWrap/>
            <w:tcPrChange w:id="1976" w:author="Jones, Emma" w:date="2019-04-30T00:05:00Z">
              <w:tcPr>
                <w:tcW w:w="1436" w:type="dxa"/>
                <w:gridSpan w:val="2"/>
                <w:noWrap/>
              </w:tcPr>
            </w:tcPrChange>
          </w:tcPr>
          <w:p w14:paraId="7FEB8745" w14:textId="5948FEE0" w:rsidR="00B72B76" w:rsidRPr="00276D24" w:rsidRDefault="00B72B76" w:rsidP="00DE2DA7">
            <w:pPr>
              <w:pStyle w:val="TableEntry"/>
              <w:rPr>
                <w:bCs/>
              </w:rPr>
            </w:pPr>
            <w:r w:rsidRPr="00276D24">
              <w:rPr>
                <w:bCs/>
              </w:rPr>
              <w:t>0..1</w:t>
            </w:r>
          </w:p>
        </w:tc>
        <w:tc>
          <w:tcPr>
            <w:tcW w:w="0" w:type="auto"/>
            <w:tcPrChange w:id="1977" w:author="Jones, Emma" w:date="2019-04-30T00:05:00Z">
              <w:tcPr>
                <w:tcW w:w="0" w:type="auto"/>
                <w:gridSpan w:val="2"/>
              </w:tcPr>
            </w:tcPrChange>
          </w:tcPr>
          <w:p w14:paraId="07F6B35A" w14:textId="77777777" w:rsidR="00B72B76" w:rsidRPr="00276D24" w:rsidRDefault="00B72B76" w:rsidP="00DE2DA7">
            <w:pPr>
              <w:pStyle w:val="TableEntry"/>
            </w:pPr>
          </w:p>
        </w:tc>
        <w:tc>
          <w:tcPr>
            <w:tcW w:w="1670" w:type="dxa"/>
            <w:tcPrChange w:id="1978" w:author="Jones, Emma" w:date="2019-04-30T00:05:00Z">
              <w:tcPr>
                <w:tcW w:w="1670" w:type="dxa"/>
                <w:gridSpan w:val="3"/>
              </w:tcPr>
            </w:tcPrChange>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Change w:id="1979" w:author="Jones, Emma" w:date="2019-04-30T00:05:00Z">
              <w:tcPr>
                <w:tcW w:w="2660" w:type="dxa"/>
                <w:gridSpan w:val="3"/>
              </w:tcPr>
            </w:tcPrChange>
          </w:tcPr>
          <w:p w14:paraId="738434B6" w14:textId="77777777" w:rsidR="00B72B76" w:rsidRPr="00276D24" w:rsidRDefault="00B72B76" w:rsidP="00DE2DA7">
            <w:pPr>
              <w:pStyle w:val="TableEntry"/>
              <w:rPr>
                <w:bCs/>
              </w:rPr>
            </w:pPr>
          </w:p>
        </w:tc>
      </w:tr>
      <w:tr w:rsidR="00B02C6E" w:rsidRPr="00276D24" w14:paraId="32C329E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80"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81" w:author="Jones, Emma" w:date="2019-04-30T00:05:00Z">
            <w:trPr>
              <w:cantSplit/>
              <w:trHeight w:val="600"/>
            </w:trPr>
          </w:trPrChange>
        </w:trPr>
        <w:tc>
          <w:tcPr>
            <w:tcW w:w="0" w:type="auto"/>
            <w:tcBorders>
              <w:top w:val="nil"/>
              <w:bottom w:val="nil"/>
            </w:tcBorders>
            <w:noWrap/>
            <w:tcPrChange w:id="1982" w:author="Jones, Emma" w:date="2019-04-30T00:05:00Z">
              <w:tcPr>
                <w:tcW w:w="0" w:type="auto"/>
                <w:gridSpan w:val="2"/>
                <w:noWrap/>
              </w:tcPr>
            </w:tcPrChange>
          </w:tcPr>
          <w:p w14:paraId="24827BDD" w14:textId="2E4950F4" w:rsidR="00B72B76" w:rsidRPr="00276D24" w:rsidRDefault="00B72B76" w:rsidP="00DE2DA7">
            <w:pPr>
              <w:pStyle w:val="TableEntry"/>
            </w:pPr>
            <w:del w:id="1983" w:author="Jones, Emma" w:date="2019-04-30T00:03:00Z">
              <w:r w:rsidRPr="0016112A" w:rsidDel="0016112A">
                <w:rPr>
                  <w:bdr w:val="single" w:sz="4" w:space="0" w:color="auto"/>
                  <w:rPrChange w:id="1984" w:author="Jones, Emma" w:date="2019-04-30T00:03:00Z">
                    <w:rPr/>
                  </w:rPrChange>
                </w:rPr>
                <w:delText>......</w:delText>
              </w:r>
              <w:r w:rsidRPr="00276D24" w:rsidDel="0016112A">
                <w:delText xml:space="preserve"> </w:delText>
              </w:r>
            </w:del>
            <w:ins w:id="1985" w:author="Jones, Emma" w:date="2019-04-30T00:03:00Z">
              <w:r w:rsidR="0016112A">
                <w:rPr>
                  <w:bdr w:val="single" w:sz="4" w:space="0" w:color="auto"/>
                </w:rPr>
                <w:t>….</w:t>
              </w:r>
            </w:ins>
            <w:ins w:id="1986" w:author="Jones, Emma" w:date="2019-04-30T00:04:00Z">
              <w:r w:rsidR="0016112A">
                <w:rPr>
                  <w:bdr w:val="single" w:sz="4" w:space="0" w:color="auto"/>
                </w:rPr>
                <w:t>.</w:t>
              </w:r>
            </w:ins>
            <w:ins w:id="1987" w:author="Jones, Emma" w:date="2019-04-30T00:03:00Z">
              <w:r w:rsidR="0016112A" w:rsidRPr="00276D24">
                <w:t xml:space="preserve"> </w:t>
              </w:r>
            </w:ins>
            <w:r w:rsidRPr="00276D24">
              <w:t>type</w:t>
            </w:r>
          </w:p>
        </w:tc>
        <w:tc>
          <w:tcPr>
            <w:tcW w:w="883" w:type="dxa"/>
            <w:tcPrChange w:id="1988" w:author="Jones, Emma" w:date="2019-04-30T00:05:00Z">
              <w:tcPr>
                <w:tcW w:w="883" w:type="dxa"/>
                <w:gridSpan w:val="2"/>
              </w:tcPr>
            </w:tcPrChange>
          </w:tcPr>
          <w:p w14:paraId="3CD6A5ED" w14:textId="77777777" w:rsidR="00B72B76" w:rsidRPr="00276D24" w:rsidRDefault="00B72B76" w:rsidP="00DE2DA7">
            <w:pPr>
              <w:pStyle w:val="TableEntry"/>
              <w:rPr>
                <w:bCs/>
              </w:rPr>
            </w:pPr>
          </w:p>
        </w:tc>
        <w:tc>
          <w:tcPr>
            <w:tcW w:w="1436" w:type="dxa"/>
            <w:noWrap/>
            <w:tcPrChange w:id="1989" w:author="Jones, Emma" w:date="2019-04-30T00:05:00Z">
              <w:tcPr>
                <w:tcW w:w="1436" w:type="dxa"/>
                <w:gridSpan w:val="2"/>
                <w:noWrap/>
              </w:tcPr>
            </w:tcPrChange>
          </w:tcPr>
          <w:p w14:paraId="11A84A5F" w14:textId="50C5FFBD" w:rsidR="00B72B76" w:rsidRPr="00276D24" w:rsidRDefault="00B72B76" w:rsidP="00DE2DA7">
            <w:pPr>
              <w:pStyle w:val="TableEntry"/>
              <w:rPr>
                <w:bCs/>
              </w:rPr>
            </w:pPr>
            <w:r w:rsidRPr="00276D24">
              <w:rPr>
                <w:bCs/>
              </w:rPr>
              <w:t>0..1</w:t>
            </w:r>
          </w:p>
        </w:tc>
        <w:tc>
          <w:tcPr>
            <w:tcW w:w="0" w:type="auto"/>
            <w:tcPrChange w:id="1990" w:author="Jones, Emma" w:date="2019-04-30T00:05:00Z">
              <w:tcPr>
                <w:tcW w:w="0" w:type="auto"/>
                <w:gridSpan w:val="2"/>
              </w:tcPr>
            </w:tcPrChange>
          </w:tcPr>
          <w:p w14:paraId="47599B9A" w14:textId="77777777" w:rsidR="00B72B76" w:rsidRPr="00276D24" w:rsidRDefault="00B72B76" w:rsidP="00DE2DA7">
            <w:pPr>
              <w:pStyle w:val="TableEntry"/>
            </w:pPr>
          </w:p>
        </w:tc>
        <w:tc>
          <w:tcPr>
            <w:tcW w:w="1670" w:type="dxa"/>
            <w:tcPrChange w:id="1991" w:author="Jones, Emma" w:date="2019-04-30T00:05:00Z">
              <w:tcPr>
                <w:tcW w:w="1670" w:type="dxa"/>
                <w:gridSpan w:val="3"/>
              </w:tcPr>
            </w:tcPrChange>
          </w:tcPr>
          <w:p w14:paraId="0039C6C1" w14:textId="1E4B3C6B" w:rsidR="00B72B76" w:rsidRPr="00276D24" w:rsidRDefault="00B72B76" w:rsidP="00DE2DA7">
            <w:pPr>
              <w:pStyle w:val="TableEntry"/>
            </w:pPr>
            <w:r w:rsidRPr="00276D24">
              <w:t>create | update | remove | fire-event</w:t>
            </w:r>
          </w:p>
        </w:tc>
        <w:tc>
          <w:tcPr>
            <w:tcW w:w="2660" w:type="dxa"/>
            <w:tcPrChange w:id="1992" w:author="Jones, Emma" w:date="2019-04-30T00:05:00Z">
              <w:tcPr>
                <w:tcW w:w="2660" w:type="dxa"/>
                <w:gridSpan w:val="3"/>
              </w:tcPr>
            </w:tcPrChange>
          </w:tcPr>
          <w:p w14:paraId="438A7BFB" w14:textId="77777777" w:rsidR="00B72B76" w:rsidRPr="00276D24" w:rsidRDefault="00B72B76" w:rsidP="00DE2DA7">
            <w:pPr>
              <w:pStyle w:val="TableEntry"/>
              <w:rPr>
                <w:bCs/>
              </w:rPr>
            </w:pPr>
          </w:p>
        </w:tc>
      </w:tr>
      <w:tr w:rsidR="00B02C6E" w:rsidRPr="00276D24" w14:paraId="445FDD4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93" w:author="Jones, Emma" w:date="2019-04-30T00:04: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94" w:author="Jones, Emma" w:date="2019-04-30T00:04:00Z">
            <w:trPr>
              <w:cantSplit/>
              <w:trHeight w:val="600"/>
            </w:trPr>
          </w:trPrChange>
        </w:trPr>
        <w:tc>
          <w:tcPr>
            <w:tcW w:w="0" w:type="auto"/>
            <w:tcBorders>
              <w:top w:val="nil"/>
              <w:bottom w:val="single" w:sz="4" w:space="0" w:color="auto"/>
            </w:tcBorders>
            <w:noWrap/>
            <w:tcPrChange w:id="1995" w:author="Jones, Emma" w:date="2019-04-30T00:04:00Z">
              <w:tcPr>
                <w:tcW w:w="0" w:type="auto"/>
                <w:gridSpan w:val="2"/>
                <w:noWrap/>
              </w:tcPr>
            </w:tcPrChange>
          </w:tcPr>
          <w:p w14:paraId="32F791B5" w14:textId="070B367D" w:rsidR="00B72B76" w:rsidRPr="00276D24" w:rsidRDefault="00B72B76" w:rsidP="00DE2DA7">
            <w:pPr>
              <w:pStyle w:val="TableEntry"/>
            </w:pPr>
            <w:del w:id="1996" w:author="Jones, Emma" w:date="2019-04-30T00:03:00Z">
              <w:r w:rsidRPr="0016112A" w:rsidDel="0016112A">
                <w:rPr>
                  <w:bdr w:val="single" w:sz="4" w:space="0" w:color="auto"/>
                  <w:rPrChange w:id="1997" w:author="Jones, Emma" w:date="2019-04-30T00:03:00Z">
                    <w:rPr/>
                  </w:rPrChange>
                </w:rPr>
                <w:delText>......</w:delText>
              </w:r>
              <w:r w:rsidRPr="00276D24" w:rsidDel="0016112A">
                <w:delText xml:space="preserve"> </w:delText>
              </w:r>
            </w:del>
            <w:ins w:id="1998" w:author="Jones, Emma" w:date="2019-04-30T00:03:00Z">
              <w:r w:rsidR="0016112A">
                <w:rPr>
                  <w:bdr w:val="single" w:sz="4" w:space="0" w:color="auto"/>
                </w:rPr>
                <w:t>….</w:t>
              </w:r>
              <w:r w:rsidR="0016112A" w:rsidRPr="00276D24">
                <w:t xml:space="preserve"> </w:t>
              </w:r>
            </w:ins>
            <w:proofErr w:type="spellStart"/>
            <w:r w:rsidRPr="00276D24">
              <w:t>groupingBehavior</w:t>
            </w:r>
            <w:proofErr w:type="spellEnd"/>
          </w:p>
        </w:tc>
        <w:tc>
          <w:tcPr>
            <w:tcW w:w="883" w:type="dxa"/>
            <w:tcPrChange w:id="1999" w:author="Jones, Emma" w:date="2019-04-30T00:04:00Z">
              <w:tcPr>
                <w:tcW w:w="883" w:type="dxa"/>
                <w:gridSpan w:val="2"/>
              </w:tcPr>
            </w:tcPrChange>
          </w:tcPr>
          <w:p w14:paraId="5E9D9129" w14:textId="77777777" w:rsidR="00B72B76" w:rsidRPr="00276D24" w:rsidRDefault="00B72B76" w:rsidP="00DE2DA7">
            <w:pPr>
              <w:pStyle w:val="TableEntry"/>
              <w:rPr>
                <w:bCs/>
              </w:rPr>
            </w:pPr>
          </w:p>
        </w:tc>
        <w:tc>
          <w:tcPr>
            <w:tcW w:w="1436" w:type="dxa"/>
            <w:noWrap/>
            <w:tcPrChange w:id="2000" w:author="Jones, Emma" w:date="2019-04-30T00:04:00Z">
              <w:tcPr>
                <w:tcW w:w="1436" w:type="dxa"/>
                <w:gridSpan w:val="2"/>
                <w:noWrap/>
              </w:tcPr>
            </w:tcPrChange>
          </w:tcPr>
          <w:p w14:paraId="5DD6CBE0" w14:textId="61F77A15" w:rsidR="00B72B76" w:rsidRPr="00276D24" w:rsidRDefault="00B72B76" w:rsidP="00DE2DA7">
            <w:pPr>
              <w:pStyle w:val="TableEntry"/>
              <w:rPr>
                <w:bCs/>
              </w:rPr>
            </w:pPr>
            <w:r w:rsidRPr="00276D24">
              <w:rPr>
                <w:bCs/>
              </w:rPr>
              <w:t>0..1</w:t>
            </w:r>
          </w:p>
        </w:tc>
        <w:tc>
          <w:tcPr>
            <w:tcW w:w="0" w:type="auto"/>
            <w:tcPrChange w:id="2001" w:author="Jones, Emma" w:date="2019-04-30T00:04:00Z">
              <w:tcPr>
                <w:tcW w:w="0" w:type="auto"/>
                <w:gridSpan w:val="2"/>
              </w:tcPr>
            </w:tcPrChange>
          </w:tcPr>
          <w:p w14:paraId="20E19DA8" w14:textId="77777777" w:rsidR="00B72B76" w:rsidRPr="00276D24" w:rsidRDefault="00B72B76" w:rsidP="00DE2DA7">
            <w:pPr>
              <w:pStyle w:val="TableEntry"/>
            </w:pPr>
          </w:p>
        </w:tc>
        <w:tc>
          <w:tcPr>
            <w:tcW w:w="1670" w:type="dxa"/>
            <w:tcPrChange w:id="2002" w:author="Jones, Emma" w:date="2019-04-30T00:04:00Z">
              <w:tcPr>
                <w:tcW w:w="1670" w:type="dxa"/>
                <w:gridSpan w:val="3"/>
              </w:tcPr>
            </w:tcPrChange>
          </w:tcPr>
          <w:p w14:paraId="1458457E" w14:textId="53B34EC4" w:rsidR="00B72B76" w:rsidRPr="00276D24" w:rsidRDefault="00B72B76" w:rsidP="00DE2DA7">
            <w:pPr>
              <w:pStyle w:val="TableEntry"/>
            </w:pPr>
            <w:r w:rsidRPr="00276D24">
              <w:t>visual-group | logical-group | sentence-group</w:t>
            </w:r>
          </w:p>
        </w:tc>
        <w:tc>
          <w:tcPr>
            <w:tcW w:w="2660" w:type="dxa"/>
            <w:tcPrChange w:id="2003" w:author="Jones, Emma" w:date="2019-04-30T00:04:00Z">
              <w:tcPr>
                <w:tcW w:w="2660" w:type="dxa"/>
                <w:gridSpan w:val="3"/>
              </w:tcPr>
            </w:tcPrChange>
          </w:tcPr>
          <w:p w14:paraId="196EA295" w14:textId="77777777" w:rsidR="00B72B76" w:rsidRPr="00276D24" w:rsidRDefault="00B72B76" w:rsidP="00DE2DA7">
            <w:pPr>
              <w:pStyle w:val="TableEntry"/>
              <w:rPr>
                <w:bCs/>
              </w:rPr>
            </w:pPr>
          </w:p>
        </w:tc>
      </w:tr>
      <w:tr w:rsidR="00B02C6E" w:rsidRPr="00276D24" w14:paraId="2A6B862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04" w:author="Jones, Emma" w:date="2019-04-30T00:0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05" w:author="Jones, Emma" w:date="2019-04-30T00:03:00Z">
            <w:trPr>
              <w:cantSplit/>
              <w:trHeight w:val="600"/>
            </w:trPr>
          </w:trPrChange>
        </w:trPr>
        <w:tc>
          <w:tcPr>
            <w:tcW w:w="0" w:type="auto"/>
            <w:tcBorders>
              <w:bottom w:val="nil"/>
            </w:tcBorders>
            <w:noWrap/>
            <w:tcPrChange w:id="2006" w:author="Jones, Emma" w:date="2019-04-30T00:03:00Z">
              <w:tcPr>
                <w:tcW w:w="0" w:type="auto"/>
                <w:gridSpan w:val="2"/>
                <w:noWrap/>
              </w:tcPr>
            </w:tcPrChange>
          </w:tcPr>
          <w:p w14:paraId="5E9D2B54" w14:textId="6FB61A7B" w:rsidR="00B72B76" w:rsidRPr="00276D24" w:rsidRDefault="00B72B76" w:rsidP="00DE2DA7">
            <w:pPr>
              <w:pStyle w:val="TableEntry"/>
            </w:pPr>
            <w:del w:id="2007" w:author="Jones, Emma" w:date="2019-04-30T00:03:00Z">
              <w:r w:rsidRPr="00276D24" w:rsidDel="0016112A">
                <w:delText xml:space="preserve">...... </w:delText>
              </w:r>
            </w:del>
            <w:ins w:id="2008" w:author="Jones, Emma" w:date="2019-04-30T00:03:00Z">
              <w:r w:rsidR="0016112A">
                <w:t>….</w:t>
              </w:r>
              <w:r w:rsidR="0016112A" w:rsidRPr="00276D24">
                <w:t xml:space="preserve"> </w:t>
              </w:r>
            </w:ins>
            <w:proofErr w:type="spellStart"/>
            <w:r w:rsidRPr="00276D24">
              <w:t>selectionBehavior</w:t>
            </w:r>
            <w:proofErr w:type="spellEnd"/>
          </w:p>
        </w:tc>
        <w:tc>
          <w:tcPr>
            <w:tcW w:w="883" w:type="dxa"/>
            <w:tcPrChange w:id="2009" w:author="Jones, Emma" w:date="2019-04-30T00:03:00Z">
              <w:tcPr>
                <w:tcW w:w="883" w:type="dxa"/>
                <w:gridSpan w:val="2"/>
              </w:tcPr>
            </w:tcPrChange>
          </w:tcPr>
          <w:p w14:paraId="4E942143" w14:textId="77777777" w:rsidR="00B72B76" w:rsidRPr="00276D24" w:rsidRDefault="00B72B76" w:rsidP="00DE2DA7">
            <w:pPr>
              <w:pStyle w:val="TableEntry"/>
              <w:rPr>
                <w:bCs/>
              </w:rPr>
            </w:pPr>
          </w:p>
        </w:tc>
        <w:tc>
          <w:tcPr>
            <w:tcW w:w="1436" w:type="dxa"/>
            <w:noWrap/>
            <w:tcPrChange w:id="2010" w:author="Jones, Emma" w:date="2019-04-30T00:03:00Z">
              <w:tcPr>
                <w:tcW w:w="1436" w:type="dxa"/>
                <w:gridSpan w:val="2"/>
                <w:noWrap/>
              </w:tcPr>
            </w:tcPrChange>
          </w:tcPr>
          <w:p w14:paraId="23CCE8D3" w14:textId="08B29C73" w:rsidR="00B72B76" w:rsidRPr="00276D24" w:rsidRDefault="00B72B76" w:rsidP="00DE2DA7">
            <w:pPr>
              <w:pStyle w:val="TableEntry"/>
              <w:rPr>
                <w:bCs/>
              </w:rPr>
            </w:pPr>
            <w:r w:rsidRPr="00276D24">
              <w:rPr>
                <w:bCs/>
              </w:rPr>
              <w:t>0..1</w:t>
            </w:r>
          </w:p>
        </w:tc>
        <w:tc>
          <w:tcPr>
            <w:tcW w:w="0" w:type="auto"/>
            <w:tcPrChange w:id="2011" w:author="Jones, Emma" w:date="2019-04-30T00:03:00Z">
              <w:tcPr>
                <w:tcW w:w="0" w:type="auto"/>
                <w:gridSpan w:val="2"/>
              </w:tcPr>
            </w:tcPrChange>
          </w:tcPr>
          <w:p w14:paraId="1D60A431" w14:textId="77777777" w:rsidR="00B72B76" w:rsidRPr="00276D24" w:rsidRDefault="00B72B76" w:rsidP="00DE2DA7">
            <w:pPr>
              <w:pStyle w:val="TableEntry"/>
            </w:pPr>
          </w:p>
        </w:tc>
        <w:tc>
          <w:tcPr>
            <w:tcW w:w="1670" w:type="dxa"/>
            <w:tcPrChange w:id="2012" w:author="Jones, Emma" w:date="2019-04-30T00:03:00Z">
              <w:tcPr>
                <w:tcW w:w="1670" w:type="dxa"/>
                <w:gridSpan w:val="3"/>
              </w:tcPr>
            </w:tcPrChange>
          </w:tcPr>
          <w:p w14:paraId="070CA632" w14:textId="0A69F174" w:rsidR="00B72B76" w:rsidRPr="00276D24" w:rsidRDefault="00B72B76" w:rsidP="00DE2DA7">
            <w:pPr>
              <w:pStyle w:val="TableEntry"/>
            </w:pPr>
            <w:r w:rsidRPr="00276D24">
              <w:t>any | all | all-or-none | exactly-one | at-most-one | one-or-more</w:t>
            </w:r>
          </w:p>
        </w:tc>
        <w:tc>
          <w:tcPr>
            <w:tcW w:w="2660" w:type="dxa"/>
            <w:tcPrChange w:id="2013" w:author="Jones, Emma" w:date="2019-04-30T00:03:00Z">
              <w:tcPr>
                <w:tcW w:w="2660" w:type="dxa"/>
                <w:gridSpan w:val="3"/>
              </w:tcPr>
            </w:tcPrChange>
          </w:tcPr>
          <w:p w14:paraId="0B5080D8" w14:textId="77777777" w:rsidR="00B72B76" w:rsidRPr="00276D24" w:rsidRDefault="00B72B76" w:rsidP="00DE2DA7">
            <w:pPr>
              <w:pStyle w:val="TableEntry"/>
              <w:rPr>
                <w:bCs/>
              </w:rPr>
            </w:pPr>
          </w:p>
        </w:tc>
      </w:tr>
      <w:tr w:rsidR="00B02C6E" w:rsidRPr="00276D24" w14:paraId="25CE803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14" w:author="Jones, Emma" w:date="2019-04-30T00:0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15" w:author="Jones, Emma" w:date="2019-04-30T00:03:00Z">
            <w:trPr>
              <w:cantSplit/>
              <w:trHeight w:val="600"/>
            </w:trPr>
          </w:trPrChange>
        </w:trPr>
        <w:tc>
          <w:tcPr>
            <w:tcW w:w="0" w:type="auto"/>
            <w:tcBorders>
              <w:top w:val="nil"/>
            </w:tcBorders>
            <w:noWrap/>
            <w:tcPrChange w:id="2016" w:author="Jones, Emma" w:date="2019-04-30T00:03:00Z">
              <w:tcPr>
                <w:tcW w:w="0" w:type="auto"/>
                <w:gridSpan w:val="2"/>
                <w:noWrap/>
              </w:tcPr>
            </w:tcPrChange>
          </w:tcPr>
          <w:p w14:paraId="65A49FCF" w14:textId="6E27DBDA" w:rsidR="00B72B76" w:rsidRPr="00276D24" w:rsidRDefault="00B72B76" w:rsidP="00DE2DA7">
            <w:pPr>
              <w:pStyle w:val="TableEntry"/>
            </w:pPr>
            <w:del w:id="2017" w:author="Jones, Emma" w:date="2019-04-30T00:03:00Z">
              <w:r w:rsidRPr="0016112A" w:rsidDel="0016112A">
                <w:rPr>
                  <w:bdr w:val="single" w:sz="4" w:space="0" w:color="auto"/>
                  <w:rPrChange w:id="2018" w:author="Jones, Emma" w:date="2019-04-30T00:03:00Z">
                    <w:rPr/>
                  </w:rPrChange>
                </w:rPr>
                <w:delText>......</w:delText>
              </w:r>
              <w:r w:rsidRPr="00276D24" w:rsidDel="0016112A">
                <w:delText xml:space="preserve"> </w:delText>
              </w:r>
            </w:del>
            <w:ins w:id="2019" w:author="Jones, Emma" w:date="2019-04-30T00:03:00Z">
              <w:r w:rsidR="0016112A">
                <w:rPr>
                  <w:bdr w:val="single" w:sz="4" w:space="0" w:color="auto"/>
                </w:rPr>
                <w:t>….</w:t>
              </w:r>
              <w:r w:rsidR="0016112A" w:rsidRPr="00276D24">
                <w:t xml:space="preserve"> </w:t>
              </w:r>
            </w:ins>
            <w:proofErr w:type="spellStart"/>
            <w:r w:rsidRPr="00276D24">
              <w:t>requiredBehavior</w:t>
            </w:r>
            <w:proofErr w:type="spellEnd"/>
          </w:p>
        </w:tc>
        <w:tc>
          <w:tcPr>
            <w:tcW w:w="883" w:type="dxa"/>
            <w:tcPrChange w:id="2020" w:author="Jones, Emma" w:date="2019-04-30T00:03:00Z">
              <w:tcPr>
                <w:tcW w:w="883" w:type="dxa"/>
                <w:gridSpan w:val="2"/>
              </w:tcPr>
            </w:tcPrChange>
          </w:tcPr>
          <w:p w14:paraId="7793BE5C" w14:textId="77777777" w:rsidR="00B72B76" w:rsidRPr="00276D24" w:rsidRDefault="00B72B76" w:rsidP="00DE2DA7">
            <w:pPr>
              <w:pStyle w:val="TableEntry"/>
              <w:rPr>
                <w:bCs/>
              </w:rPr>
            </w:pPr>
          </w:p>
        </w:tc>
        <w:tc>
          <w:tcPr>
            <w:tcW w:w="1436" w:type="dxa"/>
            <w:noWrap/>
            <w:tcPrChange w:id="2021" w:author="Jones, Emma" w:date="2019-04-30T00:03:00Z">
              <w:tcPr>
                <w:tcW w:w="1436" w:type="dxa"/>
                <w:gridSpan w:val="2"/>
                <w:noWrap/>
              </w:tcPr>
            </w:tcPrChange>
          </w:tcPr>
          <w:p w14:paraId="79FABA6B" w14:textId="3EF173D0" w:rsidR="00B72B76" w:rsidRPr="00276D24" w:rsidRDefault="00B72B76" w:rsidP="00DE2DA7">
            <w:pPr>
              <w:pStyle w:val="TableEntry"/>
              <w:rPr>
                <w:bCs/>
              </w:rPr>
            </w:pPr>
            <w:r w:rsidRPr="00276D24">
              <w:rPr>
                <w:bCs/>
              </w:rPr>
              <w:t>0..1</w:t>
            </w:r>
          </w:p>
        </w:tc>
        <w:tc>
          <w:tcPr>
            <w:tcW w:w="0" w:type="auto"/>
            <w:tcPrChange w:id="2022" w:author="Jones, Emma" w:date="2019-04-30T00:03:00Z">
              <w:tcPr>
                <w:tcW w:w="0" w:type="auto"/>
                <w:gridSpan w:val="2"/>
              </w:tcPr>
            </w:tcPrChange>
          </w:tcPr>
          <w:p w14:paraId="346B90A2" w14:textId="77777777" w:rsidR="00B72B76" w:rsidRPr="00276D24" w:rsidRDefault="00B72B76" w:rsidP="00DE2DA7">
            <w:pPr>
              <w:pStyle w:val="TableEntry"/>
            </w:pPr>
          </w:p>
        </w:tc>
        <w:tc>
          <w:tcPr>
            <w:tcW w:w="1670" w:type="dxa"/>
            <w:tcPrChange w:id="2023" w:author="Jones, Emma" w:date="2019-04-30T00:03:00Z">
              <w:tcPr>
                <w:tcW w:w="1670" w:type="dxa"/>
                <w:gridSpan w:val="3"/>
              </w:tcPr>
            </w:tcPrChange>
          </w:tcPr>
          <w:p w14:paraId="22CE8366" w14:textId="1F87B65B" w:rsidR="00B72B76" w:rsidRPr="00276D24" w:rsidRDefault="00B72B76" w:rsidP="00DE2DA7">
            <w:pPr>
              <w:pStyle w:val="TableEntry"/>
            </w:pPr>
            <w:r w:rsidRPr="00276D24">
              <w:t>must | could | must-unless-documented</w:t>
            </w:r>
          </w:p>
        </w:tc>
        <w:tc>
          <w:tcPr>
            <w:tcW w:w="2660" w:type="dxa"/>
            <w:tcPrChange w:id="2024" w:author="Jones, Emma" w:date="2019-04-30T00:03:00Z">
              <w:tcPr>
                <w:tcW w:w="2660" w:type="dxa"/>
                <w:gridSpan w:val="3"/>
              </w:tcPr>
            </w:tcPrChange>
          </w:tcPr>
          <w:p w14:paraId="6793A284" w14:textId="77777777" w:rsidR="00B72B76" w:rsidRPr="00276D24" w:rsidRDefault="00B72B76" w:rsidP="00DE2DA7">
            <w:pPr>
              <w:pStyle w:val="TableEntry"/>
              <w:rPr>
                <w:bCs/>
              </w:rPr>
            </w:pPr>
          </w:p>
        </w:tc>
      </w:tr>
      <w:tr w:rsidR="00B02C6E" w:rsidRPr="00276D24" w14:paraId="2F4ADDA9" w14:textId="77777777" w:rsidTr="00CF37F7">
        <w:trPr>
          <w:cantSplit/>
          <w:trHeight w:val="600"/>
        </w:trPr>
        <w:tc>
          <w:tcPr>
            <w:tcW w:w="0" w:type="auto"/>
            <w:noWrap/>
          </w:tcPr>
          <w:p w14:paraId="6BF421C7" w14:textId="4782CB2A" w:rsidR="00B72B76" w:rsidRPr="00276D24" w:rsidRDefault="00B72B76" w:rsidP="00DE2DA7">
            <w:pPr>
              <w:pStyle w:val="TableEntry"/>
            </w:pPr>
            <w:del w:id="2025" w:author="Jones, Emma" w:date="2019-04-30T00:02:00Z">
              <w:r w:rsidRPr="0016112A" w:rsidDel="0016112A">
                <w:rPr>
                  <w:bdr w:val="single" w:sz="4" w:space="0" w:color="auto"/>
                  <w:rPrChange w:id="2026" w:author="Jones, Emma" w:date="2019-04-30T00:02:00Z">
                    <w:rPr/>
                  </w:rPrChange>
                </w:rPr>
                <w:delText>......</w:delText>
              </w:r>
              <w:r w:rsidRPr="00276D24" w:rsidDel="0016112A">
                <w:delText xml:space="preserve"> </w:delText>
              </w:r>
            </w:del>
            <w:ins w:id="2027" w:author="Jones, Emma" w:date="2019-04-30T00:02:00Z">
              <w:r w:rsidR="0016112A">
                <w:rPr>
                  <w:bdr w:val="single" w:sz="4" w:space="0" w:color="auto"/>
                </w:rPr>
                <w:t>….</w:t>
              </w:r>
              <w:r w:rsidR="0016112A" w:rsidRPr="00276D24">
                <w:t xml:space="preserve"> </w:t>
              </w:r>
            </w:ins>
            <w:proofErr w:type="spellStart"/>
            <w:r w:rsidRPr="00276D24">
              <w:t>precheckBehavior</w:t>
            </w:r>
            <w:proofErr w:type="spellEnd"/>
          </w:p>
        </w:tc>
        <w:tc>
          <w:tcPr>
            <w:tcW w:w="883"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670"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28"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29" w:author="Jones, Emma" w:date="2019-04-30T00:02:00Z">
            <w:trPr>
              <w:cantSplit/>
              <w:trHeight w:val="600"/>
            </w:trPr>
          </w:trPrChange>
        </w:trPr>
        <w:tc>
          <w:tcPr>
            <w:tcW w:w="0" w:type="auto"/>
            <w:tcBorders>
              <w:bottom w:val="single" w:sz="4" w:space="0" w:color="auto"/>
            </w:tcBorders>
            <w:noWrap/>
            <w:tcPrChange w:id="2030" w:author="Jones, Emma" w:date="2019-04-30T00:02:00Z">
              <w:tcPr>
                <w:tcW w:w="0" w:type="auto"/>
                <w:gridSpan w:val="2"/>
                <w:noWrap/>
              </w:tcPr>
            </w:tcPrChange>
          </w:tcPr>
          <w:p w14:paraId="1567E53E" w14:textId="3FF3DFEB" w:rsidR="00B72B76" w:rsidRPr="00276D24" w:rsidRDefault="00B72B76" w:rsidP="00DE2DA7">
            <w:pPr>
              <w:pStyle w:val="TableEntry"/>
            </w:pPr>
            <w:del w:id="2031" w:author="Jones, Emma" w:date="2019-04-30T00:02:00Z">
              <w:r w:rsidRPr="0016112A" w:rsidDel="0016112A">
                <w:rPr>
                  <w:bdr w:val="single" w:sz="4" w:space="0" w:color="auto"/>
                  <w:rPrChange w:id="2032" w:author="Jones, Emma" w:date="2019-04-30T00:02:00Z">
                    <w:rPr/>
                  </w:rPrChange>
                </w:rPr>
                <w:delText>......</w:delText>
              </w:r>
              <w:r w:rsidRPr="00276D24" w:rsidDel="0016112A">
                <w:delText xml:space="preserve"> </w:delText>
              </w:r>
            </w:del>
            <w:ins w:id="2033" w:author="Jones, Emma" w:date="2019-04-30T00:02:00Z">
              <w:r w:rsidR="0016112A">
                <w:rPr>
                  <w:bdr w:val="single" w:sz="4" w:space="0" w:color="auto"/>
                </w:rPr>
                <w:t xml:space="preserve">…. </w:t>
              </w:r>
            </w:ins>
            <w:proofErr w:type="spellStart"/>
            <w:r w:rsidRPr="00276D24">
              <w:t>cardinalityBehavior</w:t>
            </w:r>
            <w:proofErr w:type="spellEnd"/>
          </w:p>
        </w:tc>
        <w:tc>
          <w:tcPr>
            <w:tcW w:w="883" w:type="dxa"/>
            <w:tcPrChange w:id="2034" w:author="Jones, Emma" w:date="2019-04-30T00:02:00Z">
              <w:tcPr>
                <w:tcW w:w="883" w:type="dxa"/>
                <w:gridSpan w:val="2"/>
              </w:tcPr>
            </w:tcPrChange>
          </w:tcPr>
          <w:p w14:paraId="4DD23D76" w14:textId="77777777" w:rsidR="00B72B76" w:rsidRPr="00276D24" w:rsidRDefault="00B72B76" w:rsidP="00DE2DA7">
            <w:pPr>
              <w:pStyle w:val="TableEntry"/>
              <w:rPr>
                <w:bCs/>
              </w:rPr>
            </w:pPr>
          </w:p>
        </w:tc>
        <w:tc>
          <w:tcPr>
            <w:tcW w:w="1436" w:type="dxa"/>
            <w:noWrap/>
            <w:tcPrChange w:id="2035" w:author="Jones, Emma" w:date="2019-04-30T00:02:00Z">
              <w:tcPr>
                <w:tcW w:w="1436" w:type="dxa"/>
                <w:gridSpan w:val="2"/>
                <w:noWrap/>
              </w:tcPr>
            </w:tcPrChange>
          </w:tcPr>
          <w:p w14:paraId="158CABB7" w14:textId="5438E2D1" w:rsidR="00B72B76" w:rsidRPr="00276D24" w:rsidRDefault="00B72B76" w:rsidP="00DE2DA7">
            <w:pPr>
              <w:pStyle w:val="TableEntry"/>
              <w:rPr>
                <w:bCs/>
              </w:rPr>
            </w:pPr>
            <w:r w:rsidRPr="00276D24">
              <w:rPr>
                <w:bCs/>
              </w:rPr>
              <w:t>0..1</w:t>
            </w:r>
          </w:p>
        </w:tc>
        <w:tc>
          <w:tcPr>
            <w:tcW w:w="0" w:type="auto"/>
            <w:tcPrChange w:id="2036" w:author="Jones, Emma" w:date="2019-04-30T00:02:00Z">
              <w:tcPr>
                <w:tcW w:w="0" w:type="auto"/>
                <w:gridSpan w:val="2"/>
              </w:tcPr>
            </w:tcPrChange>
          </w:tcPr>
          <w:p w14:paraId="0B2D0CFF" w14:textId="77777777" w:rsidR="00B72B76" w:rsidRPr="00276D24" w:rsidRDefault="00B72B76" w:rsidP="00DE2DA7">
            <w:pPr>
              <w:pStyle w:val="TableEntry"/>
            </w:pPr>
          </w:p>
        </w:tc>
        <w:tc>
          <w:tcPr>
            <w:tcW w:w="1670" w:type="dxa"/>
            <w:tcPrChange w:id="2037" w:author="Jones, Emma" w:date="2019-04-30T00:02:00Z">
              <w:tcPr>
                <w:tcW w:w="1670" w:type="dxa"/>
                <w:gridSpan w:val="3"/>
              </w:tcPr>
            </w:tcPrChange>
          </w:tcPr>
          <w:p w14:paraId="50A448C5" w14:textId="1D060651" w:rsidR="00B72B76" w:rsidRPr="00276D24" w:rsidRDefault="00B72B76" w:rsidP="00DE2DA7">
            <w:pPr>
              <w:pStyle w:val="TableEntry"/>
            </w:pPr>
            <w:r w:rsidRPr="00276D24">
              <w:t>single | multiple</w:t>
            </w:r>
          </w:p>
        </w:tc>
        <w:tc>
          <w:tcPr>
            <w:tcW w:w="2660" w:type="dxa"/>
            <w:tcPrChange w:id="2038" w:author="Jones, Emma" w:date="2019-04-30T00:02:00Z">
              <w:tcPr>
                <w:tcW w:w="2660" w:type="dxa"/>
                <w:gridSpan w:val="3"/>
              </w:tcPr>
            </w:tcPrChange>
          </w:tcPr>
          <w:p w14:paraId="49889DBC" w14:textId="77777777" w:rsidR="00B72B76" w:rsidRPr="00276D24" w:rsidRDefault="00B72B76" w:rsidP="00DE2DA7">
            <w:pPr>
              <w:pStyle w:val="TableEntry"/>
              <w:rPr>
                <w:bCs/>
              </w:rPr>
            </w:pPr>
          </w:p>
        </w:tc>
      </w:tr>
      <w:tr w:rsidR="00B02C6E" w:rsidRPr="00276D24" w14:paraId="422BA77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39"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40" w:author="Jones, Emma" w:date="2019-04-30T00:02:00Z">
            <w:trPr>
              <w:cantSplit/>
              <w:trHeight w:val="600"/>
            </w:trPr>
          </w:trPrChange>
        </w:trPr>
        <w:tc>
          <w:tcPr>
            <w:tcW w:w="0" w:type="auto"/>
            <w:tcBorders>
              <w:bottom w:val="nil"/>
            </w:tcBorders>
            <w:noWrap/>
            <w:tcPrChange w:id="2041" w:author="Jones, Emma" w:date="2019-04-30T00:02:00Z">
              <w:tcPr>
                <w:tcW w:w="0" w:type="auto"/>
                <w:gridSpan w:val="2"/>
                <w:noWrap/>
              </w:tcPr>
            </w:tcPrChange>
          </w:tcPr>
          <w:p w14:paraId="5E481B18" w14:textId="7476BF4D" w:rsidR="00B72B76" w:rsidRPr="00276D24" w:rsidRDefault="0016112A" w:rsidP="00DE2DA7">
            <w:pPr>
              <w:pStyle w:val="TableEntry"/>
            </w:pPr>
            <w:ins w:id="2042" w:author="Jones, Emma" w:date="2019-04-30T00:02:00Z">
              <w:r>
                <w:t xml:space="preserve">…. </w:t>
              </w:r>
            </w:ins>
            <w:del w:id="2043" w:author="Jones, Emma" w:date="2019-04-30T00:02:00Z">
              <w:r w:rsidR="00B72B76" w:rsidRPr="00276D24" w:rsidDel="0016112A">
                <w:delText xml:space="preserve">...... </w:delText>
              </w:r>
            </w:del>
            <w:r w:rsidR="00B72B76" w:rsidRPr="00276D24">
              <w:t>definition</w:t>
            </w:r>
          </w:p>
        </w:tc>
        <w:tc>
          <w:tcPr>
            <w:tcW w:w="883" w:type="dxa"/>
            <w:tcPrChange w:id="2044" w:author="Jones, Emma" w:date="2019-04-30T00:02:00Z">
              <w:tcPr>
                <w:tcW w:w="883" w:type="dxa"/>
                <w:gridSpan w:val="2"/>
              </w:tcPr>
            </w:tcPrChange>
          </w:tcPr>
          <w:p w14:paraId="0F44526C" w14:textId="77777777" w:rsidR="00B72B76" w:rsidRPr="00276D24" w:rsidRDefault="00B72B76" w:rsidP="00DE2DA7">
            <w:pPr>
              <w:pStyle w:val="TableEntry"/>
              <w:rPr>
                <w:bCs/>
              </w:rPr>
            </w:pPr>
          </w:p>
        </w:tc>
        <w:tc>
          <w:tcPr>
            <w:tcW w:w="1436" w:type="dxa"/>
            <w:noWrap/>
            <w:tcPrChange w:id="2045" w:author="Jones, Emma" w:date="2019-04-30T00:02:00Z">
              <w:tcPr>
                <w:tcW w:w="1436" w:type="dxa"/>
                <w:gridSpan w:val="2"/>
                <w:noWrap/>
              </w:tcPr>
            </w:tcPrChange>
          </w:tcPr>
          <w:p w14:paraId="4B1A9F86" w14:textId="3065C17D" w:rsidR="00B72B76" w:rsidRPr="00276D24" w:rsidRDefault="0073313F" w:rsidP="00DE2DA7">
            <w:pPr>
              <w:pStyle w:val="TableEntry"/>
              <w:rPr>
                <w:bCs/>
              </w:rPr>
            </w:pPr>
            <w:ins w:id="2046" w:author="Jones, Emma" w:date="2019-04-29T23:29:00Z">
              <w:r>
                <w:rPr>
                  <w:bCs/>
                </w:rPr>
                <w:t>1</w:t>
              </w:r>
            </w:ins>
            <w:del w:id="2047" w:author="Jones, Emma" w:date="2019-04-29T23:29:00Z">
              <w:r w:rsidR="00AC2E1A" w:rsidRPr="00276D24" w:rsidDel="0073313F">
                <w:rPr>
                  <w:bCs/>
                </w:rPr>
                <w:delText>0</w:delText>
              </w:r>
            </w:del>
            <w:r w:rsidR="00B72B76" w:rsidRPr="00276D24">
              <w:rPr>
                <w:bCs/>
              </w:rPr>
              <w:t>..1</w:t>
            </w:r>
          </w:p>
        </w:tc>
        <w:tc>
          <w:tcPr>
            <w:tcW w:w="0" w:type="auto"/>
            <w:tcPrChange w:id="2048" w:author="Jones, Emma" w:date="2019-04-30T00:02:00Z">
              <w:tcPr>
                <w:tcW w:w="0" w:type="auto"/>
                <w:gridSpan w:val="2"/>
              </w:tcPr>
            </w:tcPrChange>
          </w:tcPr>
          <w:p w14:paraId="09D99D71" w14:textId="7A140B9A" w:rsidR="00B72B76" w:rsidRPr="00276D24" w:rsidRDefault="00566C9D" w:rsidP="00DE2DA7">
            <w:pPr>
              <w:pStyle w:val="TableEntry"/>
            </w:pPr>
            <w:r w:rsidRPr="00276D24">
              <w:t>1..1</w:t>
            </w:r>
          </w:p>
        </w:tc>
        <w:tc>
          <w:tcPr>
            <w:tcW w:w="1670" w:type="dxa"/>
            <w:tcPrChange w:id="2049" w:author="Jones, Emma" w:date="2019-04-30T00:02:00Z">
              <w:tcPr>
                <w:tcW w:w="1670" w:type="dxa"/>
                <w:gridSpan w:val="3"/>
              </w:tcPr>
            </w:tcPrChange>
          </w:tcPr>
          <w:p w14:paraId="5766AA8D" w14:textId="5A58559F" w:rsidR="00B72B76" w:rsidRPr="00276D24" w:rsidRDefault="00B72B76" w:rsidP="00DE2DA7">
            <w:pPr>
              <w:pStyle w:val="TableEntry"/>
            </w:pPr>
            <w:r w:rsidRPr="00276D24">
              <w:t>Description of the activity to be performed</w:t>
            </w:r>
          </w:p>
        </w:tc>
        <w:tc>
          <w:tcPr>
            <w:tcW w:w="2660" w:type="dxa"/>
            <w:tcPrChange w:id="2050" w:author="Jones, Emma" w:date="2019-04-30T00:02:00Z">
              <w:tcPr>
                <w:tcW w:w="2660" w:type="dxa"/>
                <w:gridSpan w:val="3"/>
              </w:tcPr>
            </w:tcPrChange>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16112A" w:rsidRPr="00276D24" w14:paraId="3B4913B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51"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2052" w:author="Jones, Emma" w:date="2019-04-29T23:59:00Z"/>
          <w:trPrChange w:id="2053" w:author="Jones, Emma" w:date="2019-04-30T00:02:00Z">
            <w:trPr>
              <w:cantSplit/>
              <w:trHeight w:val="600"/>
            </w:trPr>
          </w:trPrChange>
        </w:trPr>
        <w:tc>
          <w:tcPr>
            <w:tcW w:w="0" w:type="auto"/>
            <w:tcBorders>
              <w:top w:val="nil"/>
              <w:bottom w:val="nil"/>
            </w:tcBorders>
            <w:noWrap/>
            <w:tcPrChange w:id="2054" w:author="Jones, Emma" w:date="2019-04-30T00:02:00Z">
              <w:tcPr>
                <w:tcW w:w="0" w:type="auto"/>
                <w:gridSpan w:val="2"/>
                <w:noWrap/>
              </w:tcPr>
            </w:tcPrChange>
          </w:tcPr>
          <w:p w14:paraId="75B82690" w14:textId="5502ED99" w:rsidR="0016112A" w:rsidRPr="00276D24" w:rsidRDefault="0016112A" w:rsidP="00DE2DA7">
            <w:pPr>
              <w:pStyle w:val="TableEntry"/>
              <w:rPr>
                <w:ins w:id="2055" w:author="Jones, Emma" w:date="2019-04-29T23:59:00Z"/>
              </w:rPr>
            </w:pPr>
            <w:ins w:id="2056" w:author="Jones, Emma" w:date="2019-04-30T00:00:00Z">
              <w:r w:rsidRPr="0016112A">
                <w:t xml:space="preserve">..... </w:t>
              </w:r>
              <w:proofErr w:type="spellStart"/>
              <w:r w:rsidRPr="0016112A">
                <w:t>definitionCanonical</w:t>
              </w:r>
            </w:ins>
            <w:proofErr w:type="spellEnd"/>
          </w:p>
        </w:tc>
        <w:tc>
          <w:tcPr>
            <w:tcW w:w="883" w:type="dxa"/>
            <w:tcPrChange w:id="2057" w:author="Jones, Emma" w:date="2019-04-30T00:02:00Z">
              <w:tcPr>
                <w:tcW w:w="883" w:type="dxa"/>
                <w:gridSpan w:val="2"/>
              </w:tcPr>
            </w:tcPrChange>
          </w:tcPr>
          <w:p w14:paraId="34AC5CD2" w14:textId="77777777" w:rsidR="0016112A" w:rsidRPr="00276D24" w:rsidRDefault="0016112A" w:rsidP="00DE2DA7">
            <w:pPr>
              <w:pStyle w:val="TableEntry"/>
              <w:rPr>
                <w:ins w:id="2058" w:author="Jones, Emma" w:date="2019-04-29T23:59:00Z"/>
                <w:bCs/>
              </w:rPr>
            </w:pPr>
          </w:p>
        </w:tc>
        <w:tc>
          <w:tcPr>
            <w:tcW w:w="1436" w:type="dxa"/>
            <w:noWrap/>
            <w:tcPrChange w:id="2059" w:author="Jones, Emma" w:date="2019-04-30T00:02:00Z">
              <w:tcPr>
                <w:tcW w:w="1436" w:type="dxa"/>
                <w:gridSpan w:val="2"/>
                <w:noWrap/>
              </w:tcPr>
            </w:tcPrChange>
          </w:tcPr>
          <w:p w14:paraId="5371BD87" w14:textId="77777777" w:rsidR="0016112A" w:rsidRDefault="0016112A" w:rsidP="00DE2DA7">
            <w:pPr>
              <w:pStyle w:val="TableEntry"/>
              <w:rPr>
                <w:ins w:id="2060" w:author="Jones, Emma" w:date="2019-04-29T23:59:00Z"/>
                <w:bCs/>
              </w:rPr>
            </w:pPr>
          </w:p>
        </w:tc>
        <w:tc>
          <w:tcPr>
            <w:tcW w:w="0" w:type="auto"/>
            <w:tcPrChange w:id="2061" w:author="Jones, Emma" w:date="2019-04-30T00:02:00Z">
              <w:tcPr>
                <w:tcW w:w="0" w:type="auto"/>
                <w:gridSpan w:val="2"/>
              </w:tcPr>
            </w:tcPrChange>
          </w:tcPr>
          <w:p w14:paraId="4D80CAB2" w14:textId="77777777" w:rsidR="0016112A" w:rsidRPr="00276D24" w:rsidRDefault="0016112A" w:rsidP="00DE2DA7">
            <w:pPr>
              <w:pStyle w:val="TableEntry"/>
              <w:rPr>
                <w:ins w:id="2062" w:author="Jones, Emma" w:date="2019-04-29T23:59:00Z"/>
              </w:rPr>
            </w:pPr>
          </w:p>
        </w:tc>
        <w:tc>
          <w:tcPr>
            <w:tcW w:w="1670" w:type="dxa"/>
            <w:tcPrChange w:id="2063" w:author="Jones, Emma" w:date="2019-04-30T00:02:00Z">
              <w:tcPr>
                <w:tcW w:w="1670" w:type="dxa"/>
                <w:gridSpan w:val="3"/>
              </w:tcPr>
            </w:tcPrChange>
          </w:tcPr>
          <w:p w14:paraId="60ECE2A8" w14:textId="77777777" w:rsidR="0016112A" w:rsidRPr="00276D24" w:rsidRDefault="0016112A" w:rsidP="00DE2DA7">
            <w:pPr>
              <w:pStyle w:val="TableEntry"/>
              <w:rPr>
                <w:ins w:id="2064" w:author="Jones, Emma" w:date="2019-04-29T23:59:00Z"/>
              </w:rPr>
            </w:pPr>
          </w:p>
        </w:tc>
        <w:tc>
          <w:tcPr>
            <w:tcW w:w="2660" w:type="dxa"/>
            <w:tcPrChange w:id="2065" w:author="Jones, Emma" w:date="2019-04-30T00:02:00Z">
              <w:tcPr>
                <w:tcW w:w="2660" w:type="dxa"/>
                <w:gridSpan w:val="3"/>
              </w:tcPr>
            </w:tcPrChange>
          </w:tcPr>
          <w:p w14:paraId="7AC0389F" w14:textId="77777777" w:rsidR="0016112A" w:rsidRPr="00276D24" w:rsidRDefault="0016112A" w:rsidP="00DE2DA7">
            <w:pPr>
              <w:pStyle w:val="TableEntry"/>
              <w:rPr>
                <w:ins w:id="2066" w:author="Jones, Emma" w:date="2019-04-29T23:59:00Z"/>
                <w:bCs/>
              </w:rPr>
            </w:pPr>
          </w:p>
        </w:tc>
      </w:tr>
      <w:tr w:rsidR="0016112A" w:rsidRPr="00276D24" w14:paraId="02D11D7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67"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2068" w:author="Jones, Emma" w:date="2019-04-29T23:59:00Z"/>
          <w:trPrChange w:id="2069" w:author="Jones, Emma" w:date="2019-04-30T00:01:00Z">
            <w:trPr>
              <w:cantSplit/>
              <w:trHeight w:val="600"/>
            </w:trPr>
          </w:trPrChange>
        </w:trPr>
        <w:tc>
          <w:tcPr>
            <w:tcW w:w="0" w:type="auto"/>
            <w:tcBorders>
              <w:top w:val="nil"/>
              <w:bottom w:val="nil"/>
            </w:tcBorders>
            <w:noWrap/>
            <w:tcPrChange w:id="2070" w:author="Jones, Emma" w:date="2019-04-30T00:01:00Z">
              <w:tcPr>
                <w:tcW w:w="0" w:type="auto"/>
                <w:gridSpan w:val="2"/>
                <w:noWrap/>
              </w:tcPr>
            </w:tcPrChange>
          </w:tcPr>
          <w:p w14:paraId="4415FCBF" w14:textId="6648539E" w:rsidR="0016112A" w:rsidRPr="00276D24" w:rsidRDefault="0016112A" w:rsidP="00DE2DA7">
            <w:pPr>
              <w:pStyle w:val="TableEntry"/>
              <w:rPr>
                <w:ins w:id="2071" w:author="Jones, Emma" w:date="2019-04-29T23:59:00Z"/>
              </w:rPr>
            </w:pPr>
            <w:ins w:id="2072" w:author="Jones, Emma" w:date="2019-04-30T00:00:00Z">
              <w:r w:rsidRPr="0016112A">
                <w:t xml:space="preserve">..... </w:t>
              </w:r>
              <w:proofErr w:type="spellStart"/>
              <w:r w:rsidRPr="0016112A">
                <w:t>definitionUri</w:t>
              </w:r>
              <w:proofErr w:type="spellEnd"/>
              <w:r w:rsidRPr="0016112A">
                <w:tab/>
              </w:r>
            </w:ins>
          </w:p>
        </w:tc>
        <w:tc>
          <w:tcPr>
            <w:tcW w:w="883" w:type="dxa"/>
            <w:tcPrChange w:id="2073" w:author="Jones, Emma" w:date="2019-04-30T00:01:00Z">
              <w:tcPr>
                <w:tcW w:w="883" w:type="dxa"/>
                <w:gridSpan w:val="2"/>
              </w:tcPr>
            </w:tcPrChange>
          </w:tcPr>
          <w:p w14:paraId="1A8E109E" w14:textId="77777777" w:rsidR="0016112A" w:rsidRPr="00276D24" w:rsidRDefault="0016112A" w:rsidP="00DE2DA7">
            <w:pPr>
              <w:pStyle w:val="TableEntry"/>
              <w:rPr>
                <w:ins w:id="2074" w:author="Jones, Emma" w:date="2019-04-29T23:59:00Z"/>
                <w:bCs/>
              </w:rPr>
            </w:pPr>
          </w:p>
        </w:tc>
        <w:tc>
          <w:tcPr>
            <w:tcW w:w="1436" w:type="dxa"/>
            <w:noWrap/>
            <w:tcPrChange w:id="2075" w:author="Jones, Emma" w:date="2019-04-30T00:01:00Z">
              <w:tcPr>
                <w:tcW w:w="1436" w:type="dxa"/>
                <w:gridSpan w:val="2"/>
                <w:noWrap/>
              </w:tcPr>
            </w:tcPrChange>
          </w:tcPr>
          <w:p w14:paraId="57204015" w14:textId="77777777" w:rsidR="0016112A" w:rsidRDefault="0016112A" w:rsidP="00DE2DA7">
            <w:pPr>
              <w:pStyle w:val="TableEntry"/>
              <w:rPr>
                <w:ins w:id="2076" w:author="Jones, Emma" w:date="2019-04-29T23:59:00Z"/>
                <w:bCs/>
              </w:rPr>
            </w:pPr>
          </w:p>
        </w:tc>
        <w:tc>
          <w:tcPr>
            <w:tcW w:w="0" w:type="auto"/>
            <w:tcPrChange w:id="2077" w:author="Jones, Emma" w:date="2019-04-30T00:01:00Z">
              <w:tcPr>
                <w:tcW w:w="0" w:type="auto"/>
                <w:gridSpan w:val="2"/>
              </w:tcPr>
            </w:tcPrChange>
          </w:tcPr>
          <w:p w14:paraId="0B4758CC" w14:textId="77777777" w:rsidR="0016112A" w:rsidRPr="00276D24" w:rsidRDefault="0016112A" w:rsidP="00DE2DA7">
            <w:pPr>
              <w:pStyle w:val="TableEntry"/>
              <w:rPr>
                <w:ins w:id="2078" w:author="Jones, Emma" w:date="2019-04-29T23:59:00Z"/>
              </w:rPr>
            </w:pPr>
          </w:p>
        </w:tc>
        <w:tc>
          <w:tcPr>
            <w:tcW w:w="1670" w:type="dxa"/>
            <w:tcPrChange w:id="2079" w:author="Jones, Emma" w:date="2019-04-30T00:01:00Z">
              <w:tcPr>
                <w:tcW w:w="1670" w:type="dxa"/>
                <w:gridSpan w:val="3"/>
              </w:tcPr>
            </w:tcPrChange>
          </w:tcPr>
          <w:p w14:paraId="4B26448E" w14:textId="77777777" w:rsidR="0016112A" w:rsidRPr="00276D24" w:rsidRDefault="0016112A" w:rsidP="00DE2DA7">
            <w:pPr>
              <w:pStyle w:val="TableEntry"/>
              <w:rPr>
                <w:ins w:id="2080" w:author="Jones, Emma" w:date="2019-04-29T23:59:00Z"/>
              </w:rPr>
            </w:pPr>
          </w:p>
        </w:tc>
        <w:tc>
          <w:tcPr>
            <w:tcW w:w="2660" w:type="dxa"/>
            <w:tcPrChange w:id="2081" w:author="Jones, Emma" w:date="2019-04-30T00:01:00Z">
              <w:tcPr>
                <w:tcW w:w="2660" w:type="dxa"/>
                <w:gridSpan w:val="3"/>
              </w:tcPr>
            </w:tcPrChange>
          </w:tcPr>
          <w:p w14:paraId="1620C924" w14:textId="77777777" w:rsidR="0016112A" w:rsidRPr="00276D24" w:rsidRDefault="0016112A" w:rsidP="00DE2DA7">
            <w:pPr>
              <w:pStyle w:val="TableEntry"/>
              <w:rPr>
                <w:ins w:id="2082" w:author="Jones, Emma" w:date="2019-04-29T23:59:00Z"/>
                <w:bCs/>
              </w:rPr>
            </w:pPr>
          </w:p>
        </w:tc>
      </w:tr>
      <w:tr w:rsidR="00B02C6E" w:rsidRPr="00276D24" w14:paraId="6599102D"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83"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84" w:author="Jones, Emma" w:date="2019-04-30T00:01:00Z">
            <w:trPr>
              <w:cantSplit/>
              <w:trHeight w:val="600"/>
            </w:trPr>
          </w:trPrChange>
        </w:trPr>
        <w:tc>
          <w:tcPr>
            <w:tcW w:w="0" w:type="auto"/>
            <w:tcBorders>
              <w:top w:val="nil"/>
              <w:bottom w:val="nil"/>
            </w:tcBorders>
            <w:noWrap/>
            <w:tcPrChange w:id="2085" w:author="Jones, Emma" w:date="2019-04-30T00:01:00Z">
              <w:tcPr>
                <w:tcW w:w="0" w:type="auto"/>
                <w:gridSpan w:val="2"/>
                <w:noWrap/>
              </w:tcPr>
            </w:tcPrChange>
          </w:tcPr>
          <w:p w14:paraId="5F33BB04" w14:textId="2BEFEA22" w:rsidR="00B72B76" w:rsidRPr="00276D24" w:rsidRDefault="0016112A" w:rsidP="00DE2DA7">
            <w:pPr>
              <w:pStyle w:val="TableEntry"/>
            </w:pPr>
            <w:ins w:id="2086" w:author="Jones, Emma" w:date="2019-04-30T00:01:00Z">
              <w:r>
                <w:t xml:space="preserve">…. </w:t>
              </w:r>
            </w:ins>
            <w:del w:id="2087" w:author="Jones, Emma" w:date="2019-04-30T00:01:00Z">
              <w:r w:rsidR="00B72B76" w:rsidRPr="00276D24" w:rsidDel="0016112A">
                <w:delText xml:space="preserve">...... </w:delText>
              </w:r>
            </w:del>
            <w:r w:rsidR="00B72B76" w:rsidRPr="00276D24">
              <w:t>transform</w:t>
            </w:r>
          </w:p>
        </w:tc>
        <w:tc>
          <w:tcPr>
            <w:tcW w:w="883" w:type="dxa"/>
            <w:tcPrChange w:id="2088" w:author="Jones, Emma" w:date="2019-04-30T00:01:00Z">
              <w:tcPr>
                <w:tcW w:w="883" w:type="dxa"/>
                <w:gridSpan w:val="2"/>
              </w:tcPr>
            </w:tcPrChange>
          </w:tcPr>
          <w:p w14:paraId="5E9A60B8" w14:textId="77777777" w:rsidR="00B72B76" w:rsidRPr="00276D24" w:rsidRDefault="00B72B76" w:rsidP="00DE2DA7">
            <w:pPr>
              <w:pStyle w:val="TableEntry"/>
              <w:rPr>
                <w:bCs/>
              </w:rPr>
            </w:pPr>
          </w:p>
        </w:tc>
        <w:tc>
          <w:tcPr>
            <w:tcW w:w="1436" w:type="dxa"/>
            <w:noWrap/>
            <w:tcPrChange w:id="2089" w:author="Jones, Emma" w:date="2019-04-30T00:01:00Z">
              <w:tcPr>
                <w:tcW w:w="1436" w:type="dxa"/>
                <w:gridSpan w:val="2"/>
                <w:noWrap/>
              </w:tcPr>
            </w:tcPrChange>
          </w:tcPr>
          <w:p w14:paraId="637D4BA2" w14:textId="358FC579" w:rsidR="00B72B76" w:rsidRPr="00276D24" w:rsidRDefault="00B72B76" w:rsidP="00DE2DA7">
            <w:pPr>
              <w:pStyle w:val="TableEntry"/>
              <w:rPr>
                <w:bCs/>
              </w:rPr>
            </w:pPr>
            <w:r w:rsidRPr="00276D24">
              <w:rPr>
                <w:bCs/>
              </w:rPr>
              <w:t>0..1</w:t>
            </w:r>
          </w:p>
        </w:tc>
        <w:tc>
          <w:tcPr>
            <w:tcW w:w="0" w:type="auto"/>
            <w:tcPrChange w:id="2090" w:author="Jones, Emma" w:date="2019-04-30T00:01:00Z">
              <w:tcPr>
                <w:tcW w:w="0" w:type="auto"/>
                <w:gridSpan w:val="2"/>
              </w:tcPr>
            </w:tcPrChange>
          </w:tcPr>
          <w:p w14:paraId="61491C23" w14:textId="77777777" w:rsidR="00B72B76" w:rsidRPr="00276D24" w:rsidRDefault="00B72B76" w:rsidP="00DE2DA7">
            <w:pPr>
              <w:pStyle w:val="TableEntry"/>
            </w:pPr>
          </w:p>
        </w:tc>
        <w:tc>
          <w:tcPr>
            <w:tcW w:w="1670" w:type="dxa"/>
            <w:tcPrChange w:id="2091" w:author="Jones, Emma" w:date="2019-04-30T00:01:00Z">
              <w:tcPr>
                <w:tcW w:w="1670" w:type="dxa"/>
                <w:gridSpan w:val="3"/>
              </w:tcPr>
            </w:tcPrChange>
          </w:tcPr>
          <w:p w14:paraId="58CB690E" w14:textId="7C79A202" w:rsidR="00B72B76" w:rsidRPr="00276D24" w:rsidRDefault="00B72B76" w:rsidP="00DE2DA7">
            <w:pPr>
              <w:pStyle w:val="TableEntry"/>
            </w:pPr>
            <w:r w:rsidRPr="00276D24">
              <w:t>Transform to apply the template</w:t>
            </w:r>
          </w:p>
        </w:tc>
        <w:tc>
          <w:tcPr>
            <w:tcW w:w="2660" w:type="dxa"/>
            <w:tcPrChange w:id="2092" w:author="Jones, Emma" w:date="2019-04-30T00:01:00Z">
              <w:tcPr>
                <w:tcW w:w="2660" w:type="dxa"/>
                <w:gridSpan w:val="3"/>
              </w:tcPr>
            </w:tcPrChange>
          </w:tcPr>
          <w:p w14:paraId="0E8A2ACF" w14:textId="77777777" w:rsidR="00B72B76" w:rsidRPr="00276D24" w:rsidRDefault="00B72B76" w:rsidP="00DE2DA7">
            <w:pPr>
              <w:pStyle w:val="TableEntry"/>
              <w:rPr>
                <w:bCs/>
              </w:rPr>
            </w:pPr>
          </w:p>
        </w:tc>
      </w:tr>
      <w:tr w:rsidR="00B02C6E" w:rsidRPr="00276D24" w14:paraId="75F2922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93"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94" w:author="Jones, Emma" w:date="2019-04-30T00:01:00Z">
            <w:trPr>
              <w:cantSplit/>
              <w:trHeight w:val="600"/>
            </w:trPr>
          </w:trPrChange>
        </w:trPr>
        <w:tc>
          <w:tcPr>
            <w:tcW w:w="0" w:type="auto"/>
            <w:tcBorders>
              <w:top w:val="nil"/>
            </w:tcBorders>
            <w:noWrap/>
            <w:tcPrChange w:id="2095" w:author="Jones, Emma" w:date="2019-04-30T00:01:00Z">
              <w:tcPr>
                <w:tcW w:w="0" w:type="auto"/>
                <w:gridSpan w:val="2"/>
                <w:noWrap/>
              </w:tcPr>
            </w:tcPrChange>
          </w:tcPr>
          <w:p w14:paraId="02F17EE7" w14:textId="03E08E28" w:rsidR="00B72B76" w:rsidRPr="00276D24" w:rsidRDefault="0016112A" w:rsidP="00DE2DA7">
            <w:pPr>
              <w:pStyle w:val="TableEntry"/>
            </w:pPr>
            <w:ins w:id="2096" w:author="Jones, Emma" w:date="2019-04-30T00:01:00Z">
              <w:r>
                <w:rPr>
                  <w:bdr w:val="single" w:sz="4" w:space="0" w:color="auto"/>
                </w:rPr>
                <w:t xml:space="preserve">…. </w:t>
              </w:r>
            </w:ins>
            <w:del w:id="2097" w:author="Jones, Emma" w:date="2019-04-30T00:01:00Z">
              <w:r w:rsidR="00B72B76" w:rsidRPr="0016112A" w:rsidDel="0016112A">
                <w:rPr>
                  <w:bdr w:val="single" w:sz="4" w:space="0" w:color="auto"/>
                  <w:rPrChange w:id="2098" w:author="Jones, Emma" w:date="2019-04-30T00:01:00Z">
                    <w:rPr/>
                  </w:rPrChange>
                </w:rPr>
                <w:delText>......</w:delText>
              </w:r>
              <w:r w:rsidR="00B72B76" w:rsidRPr="00276D24" w:rsidDel="0016112A">
                <w:delText xml:space="preserve"> </w:delText>
              </w:r>
            </w:del>
            <w:proofErr w:type="spellStart"/>
            <w:r w:rsidR="00B72B76" w:rsidRPr="00276D24">
              <w:t>dynamicValue</w:t>
            </w:r>
            <w:proofErr w:type="spellEnd"/>
          </w:p>
        </w:tc>
        <w:tc>
          <w:tcPr>
            <w:tcW w:w="883" w:type="dxa"/>
            <w:tcPrChange w:id="2099" w:author="Jones, Emma" w:date="2019-04-30T00:01:00Z">
              <w:tcPr>
                <w:tcW w:w="883" w:type="dxa"/>
                <w:gridSpan w:val="2"/>
              </w:tcPr>
            </w:tcPrChange>
          </w:tcPr>
          <w:p w14:paraId="059E141A" w14:textId="77777777" w:rsidR="00B72B76" w:rsidRPr="00276D24" w:rsidRDefault="00B72B76" w:rsidP="00DE2DA7">
            <w:pPr>
              <w:pStyle w:val="TableEntry"/>
              <w:rPr>
                <w:bCs/>
              </w:rPr>
            </w:pPr>
          </w:p>
        </w:tc>
        <w:tc>
          <w:tcPr>
            <w:tcW w:w="1436" w:type="dxa"/>
            <w:noWrap/>
            <w:tcPrChange w:id="2100" w:author="Jones, Emma" w:date="2019-04-30T00:01:00Z">
              <w:tcPr>
                <w:tcW w:w="1436" w:type="dxa"/>
                <w:gridSpan w:val="2"/>
                <w:noWrap/>
              </w:tcPr>
            </w:tcPrChange>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Change w:id="2101" w:author="Jones, Emma" w:date="2019-04-30T00:01:00Z">
              <w:tcPr>
                <w:tcW w:w="0" w:type="auto"/>
                <w:gridSpan w:val="2"/>
              </w:tcPr>
            </w:tcPrChange>
          </w:tcPr>
          <w:p w14:paraId="63FB235B" w14:textId="77777777" w:rsidR="00B72B76" w:rsidRPr="00276D24" w:rsidRDefault="00B72B76" w:rsidP="00DE2DA7">
            <w:pPr>
              <w:pStyle w:val="TableEntry"/>
            </w:pPr>
          </w:p>
        </w:tc>
        <w:tc>
          <w:tcPr>
            <w:tcW w:w="1670" w:type="dxa"/>
            <w:tcPrChange w:id="2102" w:author="Jones, Emma" w:date="2019-04-30T00:01:00Z">
              <w:tcPr>
                <w:tcW w:w="1670" w:type="dxa"/>
                <w:gridSpan w:val="3"/>
              </w:tcPr>
            </w:tcPrChange>
          </w:tcPr>
          <w:p w14:paraId="6F7B5FFA" w14:textId="4CC95CD5" w:rsidR="00B72B76" w:rsidRPr="00276D24" w:rsidRDefault="00B72B76" w:rsidP="00DE2DA7">
            <w:pPr>
              <w:pStyle w:val="TableEntry"/>
            </w:pPr>
            <w:r w:rsidRPr="00276D24">
              <w:t>Dynamic aspects of the definition</w:t>
            </w:r>
          </w:p>
        </w:tc>
        <w:tc>
          <w:tcPr>
            <w:tcW w:w="2660" w:type="dxa"/>
            <w:tcPrChange w:id="2103" w:author="Jones, Emma" w:date="2019-04-30T00:01:00Z">
              <w:tcPr>
                <w:tcW w:w="2660" w:type="dxa"/>
                <w:gridSpan w:val="3"/>
              </w:tcPr>
            </w:tcPrChange>
          </w:tcPr>
          <w:p w14:paraId="6B1DEBF9" w14:textId="77777777" w:rsidR="00B72B76" w:rsidRPr="00276D24" w:rsidRDefault="00B72B76" w:rsidP="00DE2DA7">
            <w:pPr>
              <w:pStyle w:val="TableEntry"/>
              <w:rPr>
                <w:bCs/>
              </w:rPr>
            </w:pPr>
          </w:p>
        </w:tc>
      </w:tr>
      <w:tr w:rsidR="00B02C6E" w:rsidRPr="00276D24" w:rsidDel="0016112A" w14:paraId="75C5D9CD" w14:textId="554FB0F5"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04" w:author="Jones, Emma" w:date="2019-04-30T00:0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2105" w:author="Jones, Emma" w:date="2019-04-29T23:59:00Z"/>
          <w:trPrChange w:id="2106" w:author="Jones, Emma" w:date="2019-04-30T00:00:00Z">
            <w:trPr>
              <w:cantSplit/>
              <w:trHeight w:val="600"/>
            </w:trPr>
          </w:trPrChange>
        </w:trPr>
        <w:tc>
          <w:tcPr>
            <w:tcW w:w="0" w:type="auto"/>
            <w:tcBorders>
              <w:bottom w:val="single" w:sz="4" w:space="0" w:color="auto"/>
            </w:tcBorders>
            <w:noWrap/>
            <w:tcPrChange w:id="2107" w:author="Jones, Emma" w:date="2019-04-30T00:00:00Z">
              <w:tcPr>
                <w:tcW w:w="0" w:type="auto"/>
                <w:gridSpan w:val="2"/>
                <w:noWrap/>
              </w:tcPr>
            </w:tcPrChange>
          </w:tcPr>
          <w:p w14:paraId="5817D6DE" w14:textId="4C2D15D6" w:rsidR="00B72B76" w:rsidRPr="00276D24" w:rsidDel="0016112A" w:rsidRDefault="00B72B76" w:rsidP="00DE2DA7">
            <w:pPr>
              <w:pStyle w:val="TableEntry"/>
              <w:rPr>
                <w:del w:id="2108" w:author="Jones, Emma" w:date="2019-04-29T23:59:00Z"/>
              </w:rPr>
            </w:pPr>
            <w:del w:id="2109" w:author="Jones, Emma" w:date="2019-04-29T23:58:00Z">
              <w:r w:rsidRPr="00276D24" w:rsidDel="0016112A">
                <w:delText>....... description</w:delText>
              </w:r>
            </w:del>
          </w:p>
        </w:tc>
        <w:tc>
          <w:tcPr>
            <w:tcW w:w="883" w:type="dxa"/>
            <w:tcPrChange w:id="2110" w:author="Jones, Emma" w:date="2019-04-30T00:00:00Z">
              <w:tcPr>
                <w:tcW w:w="883" w:type="dxa"/>
                <w:gridSpan w:val="2"/>
              </w:tcPr>
            </w:tcPrChange>
          </w:tcPr>
          <w:p w14:paraId="259AF19F" w14:textId="78AB9725" w:rsidR="00B72B76" w:rsidRPr="00276D24" w:rsidDel="0016112A" w:rsidRDefault="00B72B76" w:rsidP="00DE2DA7">
            <w:pPr>
              <w:pStyle w:val="TableEntry"/>
              <w:rPr>
                <w:del w:id="2111" w:author="Jones, Emma" w:date="2019-04-29T23:59:00Z"/>
                <w:bCs/>
              </w:rPr>
            </w:pPr>
          </w:p>
        </w:tc>
        <w:tc>
          <w:tcPr>
            <w:tcW w:w="1436" w:type="dxa"/>
            <w:noWrap/>
            <w:tcPrChange w:id="2112" w:author="Jones, Emma" w:date="2019-04-30T00:00:00Z">
              <w:tcPr>
                <w:tcW w:w="1436" w:type="dxa"/>
                <w:gridSpan w:val="2"/>
                <w:noWrap/>
              </w:tcPr>
            </w:tcPrChange>
          </w:tcPr>
          <w:p w14:paraId="4434149D" w14:textId="69D24F90" w:rsidR="00B72B76" w:rsidRPr="00276D24" w:rsidDel="0016112A" w:rsidRDefault="00B72B76" w:rsidP="00DE2DA7">
            <w:pPr>
              <w:pStyle w:val="TableEntry"/>
              <w:rPr>
                <w:del w:id="2113" w:author="Jones, Emma" w:date="2019-04-29T23:59:00Z"/>
                <w:bCs/>
              </w:rPr>
            </w:pPr>
            <w:del w:id="2114" w:author="Jones, Emma" w:date="2019-04-29T23:58:00Z">
              <w:r w:rsidRPr="00276D24" w:rsidDel="0016112A">
                <w:rPr>
                  <w:bCs/>
                </w:rPr>
                <w:delText>0..1</w:delText>
              </w:r>
            </w:del>
          </w:p>
        </w:tc>
        <w:tc>
          <w:tcPr>
            <w:tcW w:w="0" w:type="auto"/>
            <w:tcPrChange w:id="2115" w:author="Jones, Emma" w:date="2019-04-30T00:00:00Z">
              <w:tcPr>
                <w:tcW w:w="0" w:type="auto"/>
                <w:gridSpan w:val="2"/>
              </w:tcPr>
            </w:tcPrChange>
          </w:tcPr>
          <w:p w14:paraId="694A0411" w14:textId="44434185" w:rsidR="00B72B76" w:rsidRPr="00276D24" w:rsidDel="0016112A" w:rsidRDefault="00B72B76" w:rsidP="00DE2DA7">
            <w:pPr>
              <w:pStyle w:val="TableEntry"/>
              <w:rPr>
                <w:del w:id="2116" w:author="Jones, Emma" w:date="2019-04-29T23:59:00Z"/>
              </w:rPr>
            </w:pPr>
          </w:p>
        </w:tc>
        <w:tc>
          <w:tcPr>
            <w:tcW w:w="1670" w:type="dxa"/>
            <w:tcPrChange w:id="2117" w:author="Jones, Emma" w:date="2019-04-30T00:00:00Z">
              <w:tcPr>
                <w:tcW w:w="1670" w:type="dxa"/>
                <w:gridSpan w:val="3"/>
              </w:tcPr>
            </w:tcPrChange>
          </w:tcPr>
          <w:p w14:paraId="1D079930" w14:textId="63356EF8" w:rsidR="00B72B76" w:rsidRPr="00276D24" w:rsidDel="0016112A" w:rsidRDefault="00B72B76" w:rsidP="00DE2DA7">
            <w:pPr>
              <w:pStyle w:val="TableEntry"/>
              <w:rPr>
                <w:del w:id="2118" w:author="Jones, Emma" w:date="2019-04-29T23:59:00Z"/>
              </w:rPr>
            </w:pPr>
            <w:del w:id="2119" w:author="Jones, Emma" w:date="2019-04-29T23:58:00Z">
              <w:r w:rsidRPr="00276D24" w:rsidDel="0016112A">
                <w:delText>Natural language description of the dynamic value</w:delText>
              </w:r>
            </w:del>
          </w:p>
        </w:tc>
        <w:tc>
          <w:tcPr>
            <w:tcW w:w="2660" w:type="dxa"/>
            <w:tcPrChange w:id="2120" w:author="Jones, Emma" w:date="2019-04-30T00:00:00Z">
              <w:tcPr>
                <w:tcW w:w="2660" w:type="dxa"/>
                <w:gridSpan w:val="3"/>
              </w:tcPr>
            </w:tcPrChange>
          </w:tcPr>
          <w:p w14:paraId="478C8B39" w14:textId="13EF1044" w:rsidR="00B72B76" w:rsidRPr="00276D24" w:rsidDel="0016112A" w:rsidRDefault="00B72B76" w:rsidP="00DE2DA7">
            <w:pPr>
              <w:pStyle w:val="TableEntry"/>
              <w:rPr>
                <w:del w:id="2121" w:author="Jones, Emma" w:date="2019-04-29T23:59:00Z"/>
                <w:bCs/>
              </w:rPr>
            </w:pPr>
          </w:p>
        </w:tc>
      </w:tr>
      <w:tr w:rsidR="00B02C6E" w:rsidRPr="00276D24" w14:paraId="10920269"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22" w:author="Jones, Emma" w:date="2019-04-30T00:0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23" w:author="Jones, Emma" w:date="2019-04-30T00:00:00Z">
            <w:trPr>
              <w:cantSplit/>
              <w:trHeight w:val="600"/>
            </w:trPr>
          </w:trPrChange>
        </w:trPr>
        <w:tc>
          <w:tcPr>
            <w:tcW w:w="0" w:type="auto"/>
            <w:tcBorders>
              <w:bottom w:val="nil"/>
            </w:tcBorders>
            <w:noWrap/>
            <w:tcPrChange w:id="2124" w:author="Jones, Emma" w:date="2019-04-30T00:00:00Z">
              <w:tcPr>
                <w:tcW w:w="0" w:type="auto"/>
                <w:gridSpan w:val="2"/>
                <w:noWrap/>
              </w:tcPr>
            </w:tcPrChange>
          </w:tcPr>
          <w:p w14:paraId="182B7CA5" w14:textId="561B1145" w:rsidR="00B72B76" w:rsidRPr="00276D24" w:rsidRDefault="0016112A" w:rsidP="00DE2DA7">
            <w:pPr>
              <w:pStyle w:val="TableEntry"/>
            </w:pPr>
            <w:ins w:id="2125" w:author="Jones, Emma" w:date="2019-04-30T00:00:00Z">
              <w:r w:rsidRPr="0016112A">
                <w:lastRenderedPageBreak/>
                <w:t>..... path</w:t>
              </w:r>
              <w:r w:rsidRPr="0016112A">
                <w:tab/>
              </w:r>
            </w:ins>
            <w:del w:id="2126" w:author="Jones, Emma" w:date="2019-04-30T00:00:00Z">
              <w:r w:rsidR="00B72B76" w:rsidRPr="00276D24" w:rsidDel="0016112A">
                <w:delText>....... path</w:delText>
              </w:r>
            </w:del>
          </w:p>
        </w:tc>
        <w:tc>
          <w:tcPr>
            <w:tcW w:w="883" w:type="dxa"/>
            <w:tcBorders>
              <w:bottom w:val="single" w:sz="4" w:space="0" w:color="auto"/>
            </w:tcBorders>
            <w:tcPrChange w:id="2127" w:author="Jones, Emma" w:date="2019-04-30T00:00:00Z">
              <w:tcPr>
                <w:tcW w:w="883" w:type="dxa"/>
                <w:gridSpan w:val="2"/>
              </w:tcPr>
            </w:tcPrChange>
          </w:tcPr>
          <w:p w14:paraId="57597E5C" w14:textId="77777777" w:rsidR="00B72B76" w:rsidRPr="00276D24" w:rsidRDefault="00B72B76" w:rsidP="00DE2DA7">
            <w:pPr>
              <w:pStyle w:val="TableEntry"/>
              <w:rPr>
                <w:bCs/>
              </w:rPr>
            </w:pPr>
          </w:p>
        </w:tc>
        <w:tc>
          <w:tcPr>
            <w:tcW w:w="1436" w:type="dxa"/>
            <w:tcBorders>
              <w:bottom w:val="single" w:sz="4" w:space="0" w:color="auto"/>
            </w:tcBorders>
            <w:noWrap/>
            <w:tcPrChange w:id="2128" w:author="Jones, Emma" w:date="2019-04-30T00:00:00Z">
              <w:tcPr>
                <w:tcW w:w="1436" w:type="dxa"/>
                <w:gridSpan w:val="2"/>
                <w:noWrap/>
              </w:tcPr>
            </w:tcPrChange>
          </w:tcPr>
          <w:p w14:paraId="1F518702" w14:textId="30BDCA1F" w:rsidR="00B72B76" w:rsidRPr="00276D24" w:rsidRDefault="00B72B76" w:rsidP="00DE2DA7">
            <w:pPr>
              <w:pStyle w:val="TableEntry"/>
              <w:rPr>
                <w:bCs/>
              </w:rPr>
            </w:pPr>
            <w:r w:rsidRPr="00276D24">
              <w:rPr>
                <w:bCs/>
              </w:rPr>
              <w:t>0..1</w:t>
            </w:r>
          </w:p>
        </w:tc>
        <w:tc>
          <w:tcPr>
            <w:tcW w:w="0" w:type="auto"/>
            <w:tcBorders>
              <w:bottom w:val="single" w:sz="4" w:space="0" w:color="auto"/>
            </w:tcBorders>
            <w:tcPrChange w:id="2129" w:author="Jones, Emma" w:date="2019-04-30T00:00:00Z">
              <w:tcPr>
                <w:tcW w:w="0" w:type="auto"/>
                <w:gridSpan w:val="2"/>
              </w:tcPr>
            </w:tcPrChange>
          </w:tcPr>
          <w:p w14:paraId="09F96228" w14:textId="77777777" w:rsidR="00B72B76" w:rsidRPr="00276D24" w:rsidRDefault="00B72B76" w:rsidP="00DE2DA7">
            <w:pPr>
              <w:pStyle w:val="TableEntry"/>
            </w:pPr>
          </w:p>
        </w:tc>
        <w:tc>
          <w:tcPr>
            <w:tcW w:w="1670" w:type="dxa"/>
            <w:tcBorders>
              <w:bottom w:val="single" w:sz="4" w:space="0" w:color="auto"/>
            </w:tcBorders>
            <w:tcPrChange w:id="2130" w:author="Jones, Emma" w:date="2019-04-30T00:00:00Z">
              <w:tcPr>
                <w:tcW w:w="1670" w:type="dxa"/>
                <w:gridSpan w:val="3"/>
              </w:tcPr>
            </w:tcPrChange>
          </w:tcPr>
          <w:p w14:paraId="15B52DAC" w14:textId="578AFC2E" w:rsidR="00B72B76" w:rsidRPr="00276D24" w:rsidRDefault="00B72B76" w:rsidP="00DE2DA7">
            <w:pPr>
              <w:pStyle w:val="TableEntry"/>
            </w:pPr>
            <w:r w:rsidRPr="00276D24">
              <w:t>The path to the element to be set dynamically</w:t>
            </w:r>
          </w:p>
        </w:tc>
        <w:tc>
          <w:tcPr>
            <w:tcW w:w="2660" w:type="dxa"/>
            <w:tcBorders>
              <w:bottom w:val="single" w:sz="4" w:space="0" w:color="auto"/>
            </w:tcBorders>
            <w:tcPrChange w:id="2131" w:author="Jones, Emma" w:date="2019-04-30T00:00:00Z">
              <w:tcPr>
                <w:tcW w:w="2660" w:type="dxa"/>
                <w:gridSpan w:val="3"/>
              </w:tcPr>
            </w:tcPrChange>
          </w:tcPr>
          <w:p w14:paraId="62A5E012" w14:textId="77777777" w:rsidR="00B72B76" w:rsidRPr="00276D24" w:rsidRDefault="00B72B76" w:rsidP="00DE2DA7">
            <w:pPr>
              <w:pStyle w:val="TableEntry"/>
              <w:rPr>
                <w:bCs/>
              </w:rPr>
            </w:pPr>
          </w:p>
        </w:tc>
      </w:tr>
      <w:tr w:rsidR="00B02C6E" w:rsidRPr="00276D24" w:rsidDel="00972531" w14:paraId="31422B48" w14:textId="2A0E1E4B"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32"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2133" w:author="Jones, Emma" w:date="2019-04-29T23:57:00Z"/>
          <w:trPrChange w:id="2134" w:author="Jones, Emma" w:date="2019-04-30T00:01:00Z">
            <w:trPr>
              <w:cantSplit/>
              <w:trHeight w:val="600"/>
            </w:trPr>
          </w:trPrChange>
        </w:trPr>
        <w:tc>
          <w:tcPr>
            <w:tcW w:w="0" w:type="auto"/>
            <w:tcBorders>
              <w:top w:val="nil"/>
              <w:bottom w:val="single" w:sz="4" w:space="0" w:color="auto"/>
            </w:tcBorders>
            <w:noWrap/>
            <w:tcPrChange w:id="2135" w:author="Jones, Emma" w:date="2019-04-30T00:01:00Z">
              <w:tcPr>
                <w:tcW w:w="0" w:type="auto"/>
                <w:gridSpan w:val="2"/>
                <w:noWrap/>
              </w:tcPr>
            </w:tcPrChange>
          </w:tcPr>
          <w:p w14:paraId="12F5D1B0" w14:textId="4C265B1C" w:rsidR="00B72B76" w:rsidRPr="00276D24" w:rsidDel="00972531" w:rsidRDefault="00B72B76" w:rsidP="00DE2DA7">
            <w:pPr>
              <w:pStyle w:val="TableEntry"/>
              <w:rPr>
                <w:del w:id="2136" w:author="Jones, Emma" w:date="2019-04-29T23:57:00Z"/>
              </w:rPr>
            </w:pPr>
            <w:del w:id="2137" w:author="Jones, Emma" w:date="2019-04-29T23:56:00Z">
              <w:r w:rsidRPr="00276D24" w:rsidDel="00972531">
                <w:delText>....... language</w:delText>
              </w:r>
            </w:del>
          </w:p>
        </w:tc>
        <w:tc>
          <w:tcPr>
            <w:tcW w:w="883" w:type="dxa"/>
            <w:tcBorders>
              <w:bottom w:val="single" w:sz="4" w:space="0" w:color="auto"/>
            </w:tcBorders>
            <w:tcPrChange w:id="2138" w:author="Jones, Emma" w:date="2019-04-30T00:01:00Z">
              <w:tcPr>
                <w:tcW w:w="883" w:type="dxa"/>
                <w:gridSpan w:val="2"/>
              </w:tcPr>
            </w:tcPrChange>
          </w:tcPr>
          <w:p w14:paraId="7B7A0654" w14:textId="76820D39" w:rsidR="00B72B76" w:rsidRPr="00276D24" w:rsidDel="00972531" w:rsidRDefault="00B72B76" w:rsidP="00DE2DA7">
            <w:pPr>
              <w:pStyle w:val="TableEntry"/>
              <w:rPr>
                <w:del w:id="2139" w:author="Jones, Emma" w:date="2019-04-29T23:57:00Z"/>
                <w:bCs/>
              </w:rPr>
            </w:pPr>
          </w:p>
        </w:tc>
        <w:tc>
          <w:tcPr>
            <w:tcW w:w="1436" w:type="dxa"/>
            <w:tcBorders>
              <w:bottom w:val="single" w:sz="4" w:space="0" w:color="auto"/>
            </w:tcBorders>
            <w:noWrap/>
            <w:tcPrChange w:id="2140" w:author="Jones, Emma" w:date="2019-04-30T00:01:00Z">
              <w:tcPr>
                <w:tcW w:w="1436" w:type="dxa"/>
                <w:gridSpan w:val="2"/>
                <w:noWrap/>
              </w:tcPr>
            </w:tcPrChange>
          </w:tcPr>
          <w:p w14:paraId="1351C9F7" w14:textId="76422B8E" w:rsidR="00B72B76" w:rsidRPr="00276D24" w:rsidDel="00972531" w:rsidRDefault="00B72B76" w:rsidP="00DE2DA7">
            <w:pPr>
              <w:pStyle w:val="TableEntry"/>
              <w:rPr>
                <w:del w:id="2141" w:author="Jones, Emma" w:date="2019-04-29T23:57:00Z"/>
                <w:bCs/>
              </w:rPr>
            </w:pPr>
            <w:del w:id="2142" w:author="Jones, Emma" w:date="2019-04-29T23:57:00Z">
              <w:r w:rsidRPr="00276D24" w:rsidDel="00972531">
                <w:rPr>
                  <w:bCs/>
                </w:rPr>
                <w:delText>0..1</w:delText>
              </w:r>
            </w:del>
          </w:p>
        </w:tc>
        <w:tc>
          <w:tcPr>
            <w:tcW w:w="0" w:type="auto"/>
            <w:tcBorders>
              <w:bottom w:val="single" w:sz="4" w:space="0" w:color="auto"/>
            </w:tcBorders>
            <w:tcPrChange w:id="2143" w:author="Jones, Emma" w:date="2019-04-30T00:01:00Z">
              <w:tcPr>
                <w:tcW w:w="0" w:type="auto"/>
                <w:gridSpan w:val="2"/>
              </w:tcPr>
            </w:tcPrChange>
          </w:tcPr>
          <w:p w14:paraId="47717A24" w14:textId="638DDD7F" w:rsidR="00B72B76" w:rsidRPr="00276D24" w:rsidDel="00972531" w:rsidRDefault="00B72B76" w:rsidP="00DE2DA7">
            <w:pPr>
              <w:pStyle w:val="TableEntry"/>
              <w:rPr>
                <w:del w:id="2144" w:author="Jones, Emma" w:date="2019-04-29T23:57:00Z"/>
              </w:rPr>
            </w:pPr>
          </w:p>
        </w:tc>
        <w:tc>
          <w:tcPr>
            <w:tcW w:w="1670" w:type="dxa"/>
            <w:tcBorders>
              <w:bottom w:val="single" w:sz="4" w:space="0" w:color="auto"/>
            </w:tcBorders>
            <w:tcPrChange w:id="2145" w:author="Jones, Emma" w:date="2019-04-30T00:01:00Z">
              <w:tcPr>
                <w:tcW w:w="1670" w:type="dxa"/>
                <w:gridSpan w:val="3"/>
              </w:tcPr>
            </w:tcPrChange>
          </w:tcPr>
          <w:p w14:paraId="43BDCF8A" w14:textId="5477352A" w:rsidR="00B72B76" w:rsidRPr="00276D24" w:rsidDel="00972531" w:rsidRDefault="00B72B76" w:rsidP="00DE2DA7">
            <w:pPr>
              <w:pStyle w:val="TableEntry"/>
              <w:rPr>
                <w:del w:id="2146" w:author="Jones, Emma" w:date="2019-04-29T23:57:00Z"/>
              </w:rPr>
            </w:pPr>
            <w:del w:id="2147" w:author="Jones, Emma" w:date="2019-04-29T23:56:00Z">
              <w:r w:rsidRPr="00276D24" w:rsidDel="00972531">
                <w:delText>Language of the expression</w:delText>
              </w:r>
            </w:del>
          </w:p>
        </w:tc>
        <w:tc>
          <w:tcPr>
            <w:tcW w:w="2660" w:type="dxa"/>
            <w:tcBorders>
              <w:bottom w:val="single" w:sz="4" w:space="0" w:color="auto"/>
            </w:tcBorders>
            <w:tcPrChange w:id="2148" w:author="Jones, Emma" w:date="2019-04-30T00:01:00Z">
              <w:tcPr>
                <w:tcW w:w="2660" w:type="dxa"/>
                <w:gridSpan w:val="3"/>
              </w:tcPr>
            </w:tcPrChange>
          </w:tcPr>
          <w:p w14:paraId="63CFAD8F" w14:textId="7C3F78E7" w:rsidR="00B72B76" w:rsidRPr="00276D24" w:rsidDel="00972531" w:rsidRDefault="00B72B76" w:rsidP="00DE2DA7">
            <w:pPr>
              <w:pStyle w:val="TableEntry"/>
              <w:rPr>
                <w:del w:id="2149" w:author="Jones, Emma" w:date="2019-04-29T23:57:00Z"/>
                <w:bCs/>
              </w:rPr>
            </w:pPr>
          </w:p>
        </w:tc>
      </w:tr>
      <w:tr w:rsidR="00B02C6E" w:rsidRPr="00276D24" w14:paraId="3FFFFEA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50"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51" w:author="Jones, Emma" w:date="2019-04-30T00:01:00Z">
            <w:trPr>
              <w:cantSplit/>
              <w:trHeight w:val="600"/>
            </w:trPr>
          </w:trPrChange>
        </w:trPr>
        <w:tc>
          <w:tcPr>
            <w:tcW w:w="0" w:type="auto"/>
            <w:tcBorders>
              <w:top w:val="single" w:sz="4" w:space="0" w:color="auto"/>
              <w:bottom w:val="nil"/>
            </w:tcBorders>
            <w:noWrap/>
            <w:tcPrChange w:id="2152" w:author="Jones, Emma" w:date="2019-04-30T00:01:00Z">
              <w:tcPr>
                <w:tcW w:w="0" w:type="auto"/>
                <w:gridSpan w:val="2"/>
                <w:noWrap/>
              </w:tcPr>
            </w:tcPrChange>
          </w:tcPr>
          <w:p w14:paraId="0D5CF090" w14:textId="4C3EF19E" w:rsidR="00B72B76" w:rsidRPr="00276D24" w:rsidRDefault="0016112A" w:rsidP="00DE2DA7">
            <w:pPr>
              <w:pStyle w:val="TableEntry"/>
            </w:pPr>
            <w:ins w:id="2153" w:author="Jones, Emma" w:date="2019-04-30T00:01:00Z">
              <w:r>
                <w:rPr>
                  <w:bdr w:val="single" w:sz="4" w:space="0" w:color="auto"/>
                </w:rPr>
                <w:t xml:space="preserve">….. </w:t>
              </w:r>
            </w:ins>
            <w:del w:id="2154" w:author="Jones, Emma" w:date="2019-04-30T00:01:00Z">
              <w:r w:rsidR="00B72B76" w:rsidRPr="0016112A" w:rsidDel="0016112A">
                <w:rPr>
                  <w:bdr w:val="single" w:sz="4" w:space="0" w:color="auto"/>
                  <w:rPrChange w:id="2155" w:author="Jones, Emma" w:date="2019-04-30T00:01:00Z">
                    <w:rPr/>
                  </w:rPrChange>
                </w:rPr>
                <w:delText>.......</w:delText>
              </w:r>
              <w:r w:rsidR="00B72B76" w:rsidRPr="00276D24" w:rsidDel="0016112A">
                <w:delText xml:space="preserve"> </w:delText>
              </w:r>
            </w:del>
            <w:r w:rsidR="00B72B76" w:rsidRPr="00276D24">
              <w:t>expression</w:t>
            </w:r>
          </w:p>
        </w:tc>
        <w:tc>
          <w:tcPr>
            <w:tcW w:w="883" w:type="dxa"/>
            <w:tcBorders>
              <w:top w:val="single" w:sz="4" w:space="0" w:color="auto"/>
            </w:tcBorders>
            <w:tcPrChange w:id="2156" w:author="Jones, Emma" w:date="2019-04-30T00:01:00Z">
              <w:tcPr>
                <w:tcW w:w="883" w:type="dxa"/>
                <w:gridSpan w:val="2"/>
              </w:tcPr>
            </w:tcPrChange>
          </w:tcPr>
          <w:p w14:paraId="41856F79" w14:textId="77777777" w:rsidR="00B72B76" w:rsidRPr="00276D24" w:rsidRDefault="00B72B76" w:rsidP="00DE2DA7">
            <w:pPr>
              <w:pStyle w:val="TableEntry"/>
              <w:rPr>
                <w:bCs/>
              </w:rPr>
            </w:pPr>
          </w:p>
        </w:tc>
        <w:tc>
          <w:tcPr>
            <w:tcW w:w="1436" w:type="dxa"/>
            <w:tcBorders>
              <w:top w:val="single" w:sz="4" w:space="0" w:color="auto"/>
            </w:tcBorders>
            <w:noWrap/>
            <w:tcPrChange w:id="2157" w:author="Jones, Emma" w:date="2019-04-30T00:01:00Z">
              <w:tcPr>
                <w:tcW w:w="1436" w:type="dxa"/>
                <w:gridSpan w:val="2"/>
                <w:noWrap/>
              </w:tcPr>
            </w:tcPrChange>
          </w:tcPr>
          <w:p w14:paraId="37124069" w14:textId="0C3F3DF8" w:rsidR="00B72B76" w:rsidRPr="00276D24" w:rsidRDefault="00B72B76" w:rsidP="00DE2DA7">
            <w:pPr>
              <w:pStyle w:val="TableEntry"/>
              <w:rPr>
                <w:bCs/>
              </w:rPr>
            </w:pPr>
            <w:r w:rsidRPr="00276D24">
              <w:rPr>
                <w:bCs/>
              </w:rPr>
              <w:t>0..1</w:t>
            </w:r>
          </w:p>
        </w:tc>
        <w:tc>
          <w:tcPr>
            <w:tcW w:w="0" w:type="auto"/>
            <w:tcBorders>
              <w:top w:val="single" w:sz="4" w:space="0" w:color="auto"/>
            </w:tcBorders>
            <w:tcPrChange w:id="2158" w:author="Jones, Emma" w:date="2019-04-30T00:01:00Z">
              <w:tcPr>
                <w:tcW w:w="0" w:type="auto"/>
                <w:gridSpan w:val="2"/>
              </w:tcPr>
            </w:tcPrChange>
          </w:tcPr>
          <w:p w14:paraId="09E1E80C" w14:textId="77777777" w:rsidR="00B72B76" w:rsidRPr="00276D24" w:rsidRDefault="00B72B76" w:rsidP="00DE2DA7">
            <w:pPr>
              <w:pStyle w:val="TableEntry"/>
            </w:pPr>
          </w:p>
        </w:tc>
        <w:tc>
          <w:tcPr>
            <w:tcW w:w="1670" w:type="dxa"/>
            <w:tcBorders>
              <w:top w:val="single" w:sz="4" w:space="0" w:color="auto"/>
            </w:tcBorders>
            <w:tcPrChange w:id="2159" w:author="Jones, Emma" w:date="2019-04-30T00:01:00Z">
              <w:tcPr>
                <w:tcW w:w="1670" w:type="dxa"/>
                <w:gridSpan w:val="3"/>
              </w:tcPr>
            </w:tcPrChange>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Borders>
              <w:top w:val="single" w:sz="4" w:space="0" w:color="auto"/>
            </w:tcBorders>
            <w:tcPrChange w:id="2160" w:author="Jones, Emma" w:date="2019-04-30T00:01:00Z">
              <w:tcPr>
                <w:tcW w:w="2660" w:type="dxa"/>
                <w:gridSpan w:val="3"/>
              </w:tcPr>
            </w:tcPrChange>
          </w:tcPr>
          <w:p w14:paraId="28C59C0A" w14:textId="77777777" w:rsidR="00B72B76" w:rsidRPr="00276D24" w:rsidRDefault="00B72B76" w:rsidP="00DE2DA7">
            <w:pPr>
              <w:pStyle w:val="TableEntry"/>
              <w:rPr>
                <w:bCs/>
              </w:rPr>
            </w:pPr>
          </w:p>
        </w:tc>
      </w:tr>
      <w:tr w:rsidR="00B02C6E" w:rsidRPr="00276D24" w14:paraId="3E71A1A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61"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62" w:author="Jones, Emma" w:date="2019-04-30T00:01:00Z">
            <w:trPr>
              <w:cantSplit/>
              <w:trHeight w:val="600"/>
            </w:trPr>
          </w:trPrChange>
        </w:trPr>
        <w:tc>
          <w:tcPr>
            <w:tcW w:w="0" w:type="auto"/>
            <w:tcBorders>
              <w:top w:val="nil"/>
            </w:tcBorders>
            <w:noWrap/>
            <w:tcPrChange w:id="2163" w:author="Jones, Emma" w:date="2019-04-30T00:01:00Z">
              <w:tcPr>
                <w:tcW w:w="0" w:type="auto"/>
                <w:gridSpan w:val="2"/>
                <w:noWrap/>
              </w:tcPr>
            </w:tcPrChange>
          </w:tcPr>
          <w:p w14:paraId="10EAF6A6" w14:textId="55EC6CA1" w:rsidR="00B72B76" w:rsidRPr="00276D24" w:rsidRDefault="00B72B76" w:rsidP="00DE2DA7">
            <w:pPr>
              <w:pStyle w:val="TableEntry"/>
            </w:pPr>
            <w:r w:rsidRPr="00276D24">
              <w:t>...... action</w:t>
            </w:r>
          </w:p>
        </w:tc>
        <w:tc>
          <w:tcPr>
            <w:tcW w:w="883" w:type="dxa"/>
            <w:tcPrChange w:id="2164" w:author="Jones, Emma" w:date="2019-04-30T00:01:00Z">
              <w:tcPr>
                <w:tcW w:w="883" w:type="dxa"/>
                <w:gridSpan w:val="2"/>
              </w:tcPr>
            </w:tcPrChange>
          </w:tcPr>
          <w:p w14:paraId="21050125" w14:textId="77777777" w:rsidR="00B72B76" w:rsidRPr="00276D24" w:rsidRDefault="00B72B76" w:rsidP="00DE2DA7">
            <w:pPr>
              <w:pStyle w:val="TableEntry"/>
              <w:rPr>
                <w:bCs/>
              </w:rPr>
            </w:pPr>
          </w:p>
        </w:tc>
        <w:tc>
          <w:tcPr>
            <w:tcW w:w="1436" w:type="dxa"/>
            <w:noWrap/>
            <w:tcPrChange w:id="2165" w:author="Jones, Emma" w:date="2019-04-30T00:01:00Z">
              <w:tcPr>
                <w:tcW w:w="1436" w:type="dxa"/>
                <w:gridSpan w:val="2"/>
                <w:noWrap/>
              </w:tcPr>
            </w:tcPrChange>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Change w:id="2166" w:author="Jones, Emma" w:date="2019-04-30T00:01:00Z">
              <w:tcPr>
                <w:tcW w:w="0" w:type="auto"/>
                <w:gridSpan w:val="2"/>
              </w:tcPr>
            </w:tcPrChange>
          </w:tcPr>
          <w:p w14:paraId="3B8750AB" w14:textId="77777777" w:rsidR="00B72B76" w:rsidRPr="00276D24" w:rsidRDefault="00B72B76" w:rsidP="00DE2DA7">
            <w:pPr>
              <w:pStyle w:val="TableEntry"/>
            </w:pPr>
          </w:p>
        </w:tc>
        <w:tc>
          <w:tcPr>
            <w:tcW w:w="1670" w:type="dxa"/>
            <w:tcPrChange w:id="2167" w:author="Jones, Emma" w:date="2019-04-30T00:01:00Z">
              <w:tcPr>
                <w:tcW w:w="1670" w:type="dxa"/>
                <w:gridSpan w:val="3"/>
              </w:tcPr>
            </w:tcPrChange>
          </w:tcPr>
          <w:p w14:paraId="03D1D67F" w14:textId="3A8FD912" w:rsidR="00B72B76" w:rsidRPr="00276D24" w:rsidRDefault="00B72B76" w:rsidP="00DE2DA7">
            <w:pPr>
              <w:pStyle w:val="TableEntry"/>
            </w:pPr>
            <w:r w:rsidRPr="00276D24">
              <w:t>A sub-action</w:t>
            </w:r>
          </w:p>
        </w:tc>
        <w:tc>
          <w:tcPr>
            <w:tcW w:w="2660" w:type="dxa"/>
            <w:tcPrChange w:id="2168" w:author="Jones, Emma" w:date="2019-04-30T00:01:00Z">
              <w:tcPr>
                <w:tcW w:w="2660" w:type="dxa"/>
                <w:gridSpan w:val="3"/>
              </w:tcPr>
            </w:tcPrChange>
          </w:tcPr>
          <w:p w14:paraId="241E6E13" w14:textId="77777777" w:rsidR="00B72B76" w:rsidRPr="00276D24" w:rsidRDefault="00B72B76" w:rsidP="00DE2DA7">
            <w:pPr>
              <w:pStyle w:val="TableEntry"/>
              <w:rPr>
                <w:bCs/>
              </w:rPr>
            </w:pPr>
          </w:p>
        </w:tc>
      </w:tr>
    </w:tbl>
    <w:tbl>
      <w:tblPr>
        <w:tblpPr w:leftFromText="180" w:rightFromText="180" w:vertAnchor="text" w:tblpY="-5091"/>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CF37F7" w:rsidRPr="00276D24" w14:paraId="7931068E" w14:textId="77777777" w:rsidTr="00CF37F7">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FA0F6DA" w14:textId="77777777" w:rsidR="00CF37F7" w:rsidRPr="00276D24" w:rsidRDefault="00CF37F7" w:rsidP="00CF37F7">
            <w:pPr>
              <w:pStyle w:val="TableEntryHeader"/>
            </w:pPr>
            <w:bookmarkStart w:id="2169" w:name="_Hlk7477706"/>
            <w:r w:rsidRPr="00276D24">
              <w:lastRenderedPageBreak/>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D2AD7A6" w14:textId="77777777" w:rsidR="00CF37F7" w:rsidRPr="00276D24" w:rsidRDefault="00CF37F7"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F9FB59A" w14:textId="77777777" w:rsidR="00CF37F7" w:rsidRPr="00276D24" w:rsidRDefault="00CF37F7" w:rsidP="00CF37F7">
            <w:pPr>
              <w:pStyle w:val="TableEntryHeader"/>
            </w:pPr>
            <w:ins w:id="2170" w:author="Jones, Emma" w:date="2019-04-29T23:32:00Z">
              <w:r w:rsidRPr="00DF2420">
                <w:t>Card.</w:t>
              </w:r>
            </w:ins>
            <w:del w:id="2171" w:author="Jones, Emma" w:date="2019-04-29T23:32:00Z">
              <w:r w:rsidRPr="00276D24" w:rsidDel="0073313F">
                <w:delText>Base Card.</w:delText>
              </w:r>
            </w:del>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7D06948E" w14:textId="77777777" w:rsidR="00CF37F7" w:rsidRPr="00276D24" w:rsidRDefault="00CF37F7" w:rsidP="00CF37F7">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7E13F6" w14:textId="77777777" w:rsidR="00CF37F7" w:rsidRPr="00276D24" w:rsidRDefault="00CF37F7"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FD067F4" w14:textId="77777777" w:rsidR="00CF37F7" w:rsidRPr="00276D24" w:rsidRDefault="00CF37F7" w:rsidP="00CF37F7">
            <w:pPr>
              <w:pStyle w:val="TableEntryHeader"/>
            </w:pPr>
            <w:r w:rsidRPr="00276D24">
              <w:t>(Profile) Comments</w:t>
            </w:r>
          </w:p>
        </w:tc>
      </w:tr>
      <w:tr w:rsidR="00CF37F7" w:rsidRPr="00276D24" w14:paraId="2D4FF0E6"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8D5782F" w14:textId="77777777" w:rsidR="00CF37F7" w:rsidRPr="00276D24" w:rsidRDefault="00CF37F7" w:rsidP="00CF37F7">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607093FD" w14:textId="77777777" w:rsidR="00CF37F7" w:rsidRPr="00276D24" w:rsidRDefault="00CF37F7" w:rsidP="00CF37F7">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59EA46D9" w14:textId="77777777" w:rsidR="00CF37F7" w:rsidRPr="00276D24" w:rsidRDefault="00CF37F7" w:rsidP="00CF37F7">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0BACC8E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7EA4FA9E" w14:textId="77777777" w:rsidR="00CF37F7" w:rsidRPr="00276D24" w:rsidRDefault="00CF37F7" w:rsidP="00CF37F7">
            <w:pPr>
              <w:pStyle w:val="TableEntry"/>
            </w:pPr>
            <w:r w:rsidRPr="00276D24">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1A2F8D64" w14:textId="77777777" w:rsidR="00CF37F7" w:rsidRPr="00276D24" w:rsidRDefault="00CF37F7" w:rsidP="00CF37F7">
            <w:pPr>
              <w:pStyle w:val="TableEntry"/>
            </w:pPr>
            <w:r w:rsidRPr="00276D24">
              <w:t> </w:t>
            </w:r>
          </w:p>
        </w:tc>
      </w:tr>
      <w:tr w:rsidR="00CF37F7" w:rsidRPr="00276D24" w14:paraId="5093A35F"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ED96A8A" w14:textId="77777777" w:rsidR="00CF37F7" w:rsidRPr="00276D24" w:rsidRDefault="00CF37F7" w:rsidP="00CF37F7">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5D918CF" w14:textId="77777777" w:rsidR="00CF37F7" w:rsidRPr="00276D24" w:rsidRDefault="00CF37F7" w:rsidP="00CF37F7">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14998D9A" w14:textId="77777777" w:rsidR="00CF37F7" w:rsidRPr="00276D24" w:rsidRDefault="00CF37F7" w:rsidP="00CF37F7">
            <w:pPr>
              <w:pStyle w:val="TableEntry"/>
            </w:pPr>
            <w:ins w:id="2172" w:author="Jones, Emma" w:date="2019-04-29T23:29:00Z">
              <w:r>
                <w:t>1</w:t>
              </w:r>
            </w:ins>
            <w:del w:id="2173" w:author="Jones, Emma" w:date="2019-04-29T23:29:00Z">
              <w:r w:rsidRPr="00276D24" w:rsidDel="0073313F">
                <w:delText>0</w:delText>
              </w:r>
            </w:del>
            <w:r w:rsidRPr="00276D24">
              <w:t>..1</w:t>
            </w:r>
          </w:p>
        </w:tc>
        <w:tc>
          <w:tcPr>
            <w:tcW w:w="1505" w:type="dxa"/>
            <w:tcBorders>
              <w:top w:val="single" w:sz="4" w:space="0" w:color="auto"/>
              <w:left w:val="single" w:sz="4" w:space="0" w:color="auto"/>
              <w:bottom w:val="single" w:sz="4" w:space="0" w:color="auto"/>
              <w:right w:val="single" w:sz="4" w:space="0" w:color="auto"/>
            </w:tcBorders>
          </w:tcPr>
          <w:p w14:paraId="61D9FC99"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BC6782" w14:textId="77777777" w:rsidR="00CF37F7" w:rsidRPr="00276D24" w:rsidRDefault="00CF37F7" w:rsidP="00CF37F7">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10DB8540" w14:textId="77777777" w:rsidR="00CF37F7" w:rsidRPr="00276D24" w:rsidRDefault="00CF37F7" w:rsidP="00CF37F7">
            <w:pPr>
              <w:pStyle w:val="TableEntry"/>
            </w:pPr>
            <w:r w:rsidRPr="00276D24">
              <w:t xml:space="preserve">This version of the profile requires </w:t>
            </w:r>
            <w:proofErr w:type="spellStart"/>
            <w:r w:rsidRPr="00276D24">
              <w:t>url</w:t>
            </w:r>
            <w:proofErr w:type="spellEnd"/>
            <w:r w:rsidRPr="00276D24">
              <w:t xml:space="preserve"> where the library of ActivityDefinitions are stored.</w:t>
            </w:r>
          </w:p>
        </w:tc>
      </w:tr>
      <w:tr w:rsidR="00CF37F7" w:rsidRPr="00276D24" w14:paraId="2C3BAF3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AEF4A0E" w14:textId="77777777" w:rsidR="00CF37F7" w:rsidRPr="00276D24" w:rsidRDefault="00CF37F7" w:rsidP="00CF37F7">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58F8CD0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BDF8759" w14:textId="77777777" w:rsidR="00CF37F7" w:rsidRPr="00276D24" w:rsidRDefault="00CF37F7" w:rsidP="00CF37F7">
            <w:pPr>
              <w:pStyle w:val="TableEntry"/>
            </w:pPr>
            <w:ins w:id="2174" w:author="Jones, Emma" w:date="2019-04-29T23:29:00Z">
              <w:r>
                <w:rPr>
                  <w:bCs/>
                </w:rPr>
                <w:t>1</w:t>
              </w:r>
            </w:ins>
            <w:del w:id="2175" w:author="Jones, Emma" w:date="2019-04-29T23:29:00Z">
              <w:r w:rsidRPr="00276D24" w:rsidDel="0073313F">
                <w:rPr>
                  <w:bCs/>
                </w:rPr>
                <w:delText>0</w:delText>
              </w:r>
            </w:del>
            <w:r w:rsidRPr="00276D24">
              <w:t>..*</w:t>
            </w:r>
          </w:p>
        </w:tc>
        <w:tc>
          <w:tcPr>
            <w:tcW w:w="1505" w:type="dxa"/>
            <w:tcBorders>
              <w:top w:val="single" w:sz="4" w:space="0" w:color="auto"/>
              <w:left w:val="single" w:sz="4" w:space="0" w:color="auto"/>
              <w:bottom w:val="single" w:sz="4" w:space="0" w:color="auto"/>
              <w:right w:val="single" w:sz="4" w:space="0" w:color="auto"/>
            </w:tcBorders>
          </w:tcPr>
          <w:p w14:paraId="29584570"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A6CA6F0" w14:textId="77777777" w:rsidR="00CF37F7" w:rsidRPr="00276D24" w:rsidRDefault="00CF37F7" w:rsidP="00CF37F7">
            <w:pPr>
              <w:pStyle w:val="TableEntry"/>
            </w:pPr>
            <w:r w:rsidRPr="00276D24">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754D2970" w14:textId="77777777" w:rsidR="00CF37F7" w:rsidRPr="00276D24" w:rsidRDefault="00CF37F7" w:rsidP="00CF37F7">
            <w:pPr>
              <w:pStyle w:val="TableEntry"/>
              <w:rPr>
                <w:bCs/>
              </w:rPr>
            </w:pPr>
            <w:r w:rsidRPr="00276D24">
              <w:rPr>
                <w:bCs/>
              </w:rPr>
              <w:t>This version of the profile requires at least one identifier.</w:t>
            </w:r>
          </w:p>
        </w:tc>
      </w:tr>
      <w:tr w:rsidR="00CF37F7" w:rsidRPr="00276D24" w14:paraId="7A3A89A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8BE9340" w14:textId="77777777" w:rsidR="00CF37F7" w:rsidRPr="00276D24" w:rsidRDefault="00CF37F7" w:rsidP="00CF37F7">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1223BAC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C1CE97" w14:textId="77777777" w:rsidR="00CF37F7" w:rsidRPr="00276D24" w:rsidRDefault="00CF37F7" w:rsidP="00CF37F7">
            <w:pPr>
              <w:pStyle w:val="TableEntry"/>
              <w:rPr>
                <w:bCs/>
              </w:rPr>
            </w:pPr>
            <w:ins w:id="2176" w:author="Jones, Emma" w:date="2019-04-29T23:29:00Z">
              <w:r>
                <w:rPr>
                  <w:bCs/>
                </w:rPr>
                <w:t>1</w:t>
              </w:r>
            </w:ins>
            <w:del w:id="2177"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91F76A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718ECEB" w14:textId="77777777" w:rsidR="00CF37F7" w:rsidRPr="00276D24" w:rsidRDefault="00CF37F7" w:rsidP="00CF37F7">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7245C8F0" w14:textId="77777777" w:rsidR="00CF37F7" w:rsidRPr="00276D24" w:rsidRDefault="00CF37F7" w:rsidP="00CF37F7">
            <w:pPr>
              <w:pStyle w:val="TableEntry"/>
            </w:pPr>
            <w:r w:rsidRPr="00276D24">
              <w:t>This version of the profile requires specifying the version of this ActivityDefinition.</w:t>
            </w:r>
          </w:p>
        </w:tc>
      </w:tr>
      <w:tr w:rsidR="00CF37F7" w:rsidRPr="00276D24" w14:paraId="69ADFB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2BFF695" w14:textId="77777777" w:rsidR="00CF37F7" w:rsidRPr="00276D24" w:rsidRDefault="00CF37F7" w:rsidP="00CF37F7">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0963720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71AE783" w14:textId="77777777" w:rsidR="00CF37F7" w:rsidRPr="00276D24" w:rsidRDefault="00CF37F7" w:rsidP="00CF37F7">
            <w:pPr>
              <w:pStyle w:val="TableEntry"/>
              <w:rPr>
                <w:bCs/>
              </w:rPr>
            </w:pPr>
            <w:ins w:id="2178" w:author="Jones, Emma" w:date="2019-04-29T23:29:00Z">
              <w:r>
                <w:rPr>
                  <w:bCs/>
                </w:rPr>
                <w:t>1</w:t>
              </w:r>
            </w:ins>
            <w:del w:id="2179"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306C6C"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2BC5149" w14:textId="77777777" w:rsidR="00CF37F7" w:rsidRPr="00276D24" w:rsidRDefault="00CF37F7" w:rsidP="00CF37F7">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D8746A5" w14:textId="77777777" w:rsidR="00CF37F7" w:rsidRPr="00276D24" w:rsidRDefault="00CF37F7" w:rsidP="00CF37F7">
            <w:pPr>
              <w:pStyle w:val="TableEntry"/>
              <w:rPr>
                <w:bCs/>
              </w:rPr>
            </w:pPr>
            <w:r w:rsidRPr="00276D24">
              <w:t>This version of the profile requires the name of the ActivityDefinition</w:t>
            </w:r>
          </w:p>
        </w:tc>
      </w:tr>
      <w:tr w:rsidR="00CF37F7" w:rsidRPr="00276D24" w14:paraId="63CD54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29E51CD" w14:textId="77777777" w:rsidR="00CF37F7" w:rsidRPr="00276D24" w:rsidRDefault="00CF37F7" w:rsidP="00CF37F7">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1EB519C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AA2416" w14:textId="77777777" w:rsidR="00CF37F7" w:rsidRPr="00276D24" w:rsidRDefault="00CF37F7" w:rsidP="00CF37F7">
            <w:pPr>
              <w:pStyle w:val="TableEntry"/>
              <w:rPr>
                <w:bCs/>
              </w:rPr>
            </w:pPr>
            <w:ins w:id="2180" w:author="Jones, Emma" w:date="2019-04-29T23:29:00Z">
              <w:r>
                <w:rPr>
                  <w:bCs/>
                </w:rPr>
                <w:t>1</w:t>
              </w:r>
            </w:ins>
            <w:del w:id="2181"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E37161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574FBE" w14:textId="77777777" w:rsidR="00CF37F7" w:rsidRPr="00276D24" w:rsidRDefault="00CF37F7" w:rsidP="00CF37F7">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3A9AE844" w14:textId="77777777" w:rsidR="00CF37F7" w:rsidRPr="00276D24" w:rsidRDefault="00CF37F7" w:rsidP="00CF37F7">
            <w:pPr>
              <w:pStyle w:val="TableEntry"/>
              <w:rPr>
                <w:bCs/>
              </w:rPr>
            </w:pPr>
            <w:r w:rsidRPr="00276D24">
              <w:rPr>
                <w:bCs/>
              </w:rPr>
              <w:t>This version of the profile requires a title which is used in an UI.</w:t>
            </w:r>
          </w:p>
        </w:tc>
      </w:tr>
      <w:tr w:rsidR="00CF37F7" w:rsidRPr="00276D24" w14:paraId="4E22417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1DED95" w14:textId="77777777" w:rsidR="00CF37F7" w:rsidRPr="00276D24" w:rsidRDefault="00CF37F7" w:rsidP="00CF37F7">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323040D3"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0033B460"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5A9B728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86ADD2" w14:textId="77777777" w:rsidR="00CF37F7" w:rsidRPr="00276D24" w:rsidRDefault="00CF37F7" w:rsidP="00CF37F7">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01C7194D" w14:textId="77777777" w:rsidR="00CF37F7" w:rsidRPr="00276D24" w:rsidRDefault="00CF37F7" w:rsidP="00CF37F7">
            <w:pPr>
              <w:pStyle w:val="TableEntry"/>
              <w:rPr>
                <w:bCs/>
              </w:rPr>
            </w:pPr>
          </w:p>
        </w:tc>
      </w:tr>
      <w:tr w:rsidR="00CF37F7" w:rsidRPr="00276D24" w14:paraId="3C2F15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33554D0" w14:textId="77777777" w:rsidR="00CF37F7" w:rsidRPr="00276D24" w:rsidRDefault="00CF37F7" w:rsidP="00CF37F7">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000361FE"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CD30A1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737E74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6AFA5C7" w14:textId="77777777" w:rsidR="00CF37F7" w:rsidRPr="00276D24" w:rsidRDefault="00CF37F7" w:rsidP="00CF37F7">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7B77C0DF" w14:textId="77777777" w:rsidR="00CF37F7" w:rsidRPr="00276D24" w:rsidRDefault="00CF37F7" w:rsidP="00CF37F7">
            <w:pPr>
              <w:pStyle w:val="TableEntry"/>
              <w:rPr>
                <w:bCs/>
              </w:rPr>
            </w:pPr>
          </w:p>
        </w:tc>
      </w:tr>
      <w:tr w:rsidR="00CF37F7" w:rsidRPr="00276D24" w14:paraId="3066337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552547D" w14:textId="77777777" w:rsidR="00CF37F7" w:rsidRPr="00276D24" w:rsidRDefault="00CF37F7" w:rsidP="00CF37F7">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72802DDA"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A6BFA82" w14:textId="77777777" w:rsidR="00CF37F7" w:rsidRPr="00276D24" w:rsidRDefault="00CF37F7" w:rsidP="00CF37F7">
            <w:pPr>
              <w:pStyle w:val="TableEntry"/>
              <w:rPr>
                <w:bCs/>
              </w:rPr>
            </w:pPr>
            <w:ins w:id="2182" w:author="Jones, Emma" w:date="2019-04-29T23:30:00Z">
              <w:r>
                <w:rPr>
                  <w:bCs/>
                </w:rPr>
                <w:t>1</w:t>
              </w:r>
            </w:ins>
            <w:del w:id="2183"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761FD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DB19543" w14:textId="77777777" w:rsidR="00CF37F7" w:rsidRPr="00276D24" w:rsidRDefault="00CF37F7" w:rsidP="00CF37F7">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00B810B9" w14:textId="77777777" w:rsidR="00CF37F7" w:rsidRPr="00276D24" w:rsidRDefault="00CF37F7" w:rsidP="00CF37F7">
            <w:pPr>
              <w:pStyle w:val="TableEntry"/>
              <w:rPr>
                <w:bCs/>
              </w:rPr>
            </w:pPr>
            <w:r w:rsidRPr="00276D24">
              <w:rPr>
                <w:bCs/>
              </w:rPr>
              <w:t>This version of the profile requires a date for when the ActivityDefinition was last changed</w:t>
            </w:r>
          </w:p>
        </w:tc>
      </w:tr>
      <w:tr w:rsidR="00CF37F7" w:rsidRPr="00276D24" w14:paraId="1305C5A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BD14727" w14:textId="77777777" w:rsidR="00CF37F7" w:rsidRPr="00276D24" w:rsidRDefault="00CF37F7" w:rsidP="00CF37F7">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06A3903B"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BE0D630" w14:textId="77777777" w:rsidR="00CF37F7" w:rsidRPr="00276D24" w:rsidRDefault="00CF37F7" w:rsidP="00CF37F7">
            <w:pPr>
              <w:pStyle w:val="TableEntry"/>
              <w:rPr>
                <w:bCs/>
              </w:rPr>
            </w:pPr>
            <w:ins w:id="2184" w:author="Jones, Emma" w:date="2019-04-29T23:30:00Z">
              <w:r>
                <w:rPr>
                  <w:bCs/>
                </w:rPr>
                <w:t>1</w:t>
              </w:r>
            </w:ins>
            <w:del w:id="2185"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B85D67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88163B5" w14:textId="77777777" w:rsidR="00CF37F7" w:rsidRPr="00276D24" w:rsidRDefault="00CF37F7" w:rsidP="00CF37F7">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06DACD61" w14:textId="77777777" w:rsidR="00CF37F7" w:rsidRPr="00276D24" w:rsidRDefault="00CF37F7" w:rsidP="00CF37F7">
            <w:pPr>
              <w:pStyle w:val="TableEntry"/>
              <w:rPr>
                <w:bCs/>
              </w:rPr>
            </w:pPr>
            <w:r w:rsidRPr="00276D24">
              <w:rPr>
                <w:bCs/>
              </w:rPr>
              <w:t>This version of the profile requires the name of the ActivityDefinition publisher.</w:t>
            </w:r>
          </w:p>
        </w:tc>
      </w:tr>
      <w:tr w:rsidR="00CF37F7" w:rsidRPr="00276D24" w14:paraId="4B066F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F7D439B"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3976F4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3947B5D" w14:textId="77777777" w:rsidR="00CF37F7" w:rsidRPr="00276D24" w:rsidRDefault="00CF37F7" w:rsidP="00CF37F7">
            <w:pPr>
              <w:pStyle w:val="TableEntry"/>
              <w:rPr>
                <w:bCs/>
              </w:rPr>
            </w:pPr>
            <w:ins w:id="2186" w:author="Jones, Emma" w:date="2019-04-29T23:30:00Z">
              <w:r>
                <w:rPr>
                  <w:bCs/>
                </w:rPr>
                <w:t>1</w:t>
              </w:r>
            </w:ins>
            <w:del w:id="2187"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4D7BB3"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18F3E7E" w14:textId="77777777" w:rsidR="00CF37F7" w:rsidRPr="00276D24" w:rsidRDefault="00CF37F7" w:rsidP="00CF37F7">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F5D5804" w14:textId="77777777" w:rsidR="00CF37F7" w:rsidRPr="00276D24" w:rsidRDefault="00CF37F7" w:rsidP="00CF37F7">
            <w:pPr>
              <w:pStyle w:val="TableEntry"/>
              <w:rPr>
                <w:bCs/>
              </w:rPr>
            </w:pPr>
            <w:r w:rsidRPr="00276D24">
              <w:rPr>
                <w:bCs/>
              </w:rPr>
              <w:t>This version of the profile requires a description of the ActivityDefinition.</w:t>
            </w:r>
          </w:p>
        </w:tc>
      </w:tr>
      <w:tr w:rsidR="00CF37F7" w:rsidRPr="00276D24" w14:paraId="4E22E5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0DEA773" w14:textId="77777777" w:rsidR="00CF37F7" w:rsidRPr="00276D24" w:rsidRDefault="00CF37F7" w:rsidP="00CF37F7">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08CAD84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D896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07246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50B6EC3" w14:textId="77777777" w:rsidR="00CF37F7" w:rsidRPr="00276D24" w:rsidRDefault="00CF37F7" w:rsidP="00CF37F7">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2A4FA4B" w14:textId="77777777" w:rsidR="00CF37F7" w:rsidRPr="00276D24" w:rsidRDefault="00CF37F7" w:rsidP="00CF37F7">
            <w:pPr>
              <w:pStyle w:val="TableEntry"/>
              <w:rPr>
                <w:bCs/>
              </w:rPr>
            </w:pPr>
          </w:p>
        </w:tc>
      </w:tr>
      <w:tr w:rsidR="00CF37F7" w:rsidRPr="00276D24" w14:paraId="67F9B0A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D3687C" w14:textId="77777777" w:rsidR="00CF37F7" w:rsidRPr="00276D24" w:rsidRDefault="00CF37F7" w:rsidP="00CF37F7">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685C301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ACDFE8"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16980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FD42396" w14:textId="77777777" w:rsidR="00CF37F7" w:rsidRPr="00276D24" w:rsidRDefault="00CF37F7" w:rsidP="00CF37F7">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2865E472" w14:textId="77777777" w:rsidR="00CF37F7" w:rsidRPr="00276D24" w:rsidRDefault="00CF37F7" w:rsidP="00CF37F7">
            <w:pPr>
              <w:pStyle w:val="TableEntry"/>
              <w:rPr>
                <w:bCs/>
              </w:rPr>
            </w:pPr>
          </w:p>
        </w:tc>
      </w:tr>
      <w:tr w:rsidR="00CF37F7" w:rsidRPr="00276D24" w14:paraId="50EBE36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0FB865B" w14:textId="77777777" w:rsidR="00CF37F7" w:rsidRPr="00276D24" w:rsidRDefault="00CF37F7" w:rsidP="00CF37F7">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7C5E4305"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73E21A9"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59E1A3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D5FED26" w14:textId="77777777" w:rsidR="00CF37F7" w:rsidRPr="00276D24" w:rsidRDefault="00CF37F7" w:rsidP="00CF37F7">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34197D62" w14:textId="77777777" w:rsidR="00CF37F7" w:rsidRPr="00276D24" w:rsidRDefault="00CF37F7" w:rsidP="00CF37F7">
            <w:pPr>
              <w:pStyle w:val="TableEntry"/>
              <w:rPr>
                <w:bCs/>
              </w:rPr>
            </w:pPr>
          </w:p>
        </w:tc>
      </w:tr>
      <w:tr w:rsidR="00CF37F7" w:rsidRPr="00276D24" w14:paraId="2F4D2A2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7EE4B9" w14:textId="77777777" w:rsidR="00CF37F7" w:rsidRPr="00276D24" w:rsidRDefault="00CF37F7" w:rsidP="00CF37F7">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13193094"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869470D" w14:textId="77777777" w:rsidR="00CF37F7" w:rsidRPr="00276D24" w:rsidRDefault="00CF37F7" w:rsidP="00CF37F7">
            <w:pPr>
              <w:pStyle w:val="TableEntry"/>
              <w:rPr>
                <w:bCs/>
              </w:rPr>
            </w:pPr>
            <w:ins w:id="2188" w:author="Jones, Emma" w:date="2019-04-29T23:30:00Z">
              <w:r>
                <w:rPr>
                  <w:bCs/>
                </w:rPr>
                <w:t>1</w:t>
              </w:r>
            </w:ins>
            <w:del w:id="2189"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9D79ACA"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F59DB6D" w14:textId="77777777" w:rsidR="00CF37F7" w:rsidRPr="00276D24" w:rsidRDefault="00CF37F7" w:rsidP="00CF37F7">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543A63D" w14:textId="77777777" w:rsidR="00CF37F7" w:rsidRPr="00276D24" w:rsidRDefault="00CF37F7" w:rsidP="00CF37F7">
            <w:pPr>
              <w:pStyle w:val="TableEntry"/>
              <w:rPr>
                <w:bCs/>
              </w:rPr>
            </w:pPr>
            <w:r w:rsidRPr="00276D24">
              <w:rPr>
                <w:bCs/>
              </w:rPr>
              <w:t xml:space="preserve">This version of the profile requires a date when the ActivityDefinition was last reviewed. </w:t>
            </w:r>
          </w:p>
        </w:tc>
      </w:tr>
      <w:tr w:rsidR="00CF37F7" w:rsidRPr="00276D24" w14:paraId="7C54820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E562821" w14:textId="77777777" w:rsidR="00CF37F7" w:rsidRPr="00276D24" w:rsidRDefault="00CF37F7" w:rsidP="00CF37F7">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A4E424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7521BF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40717E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F2D2F5E" w14:textId="77777777" w:rsidR="00CF37F7" w:rsidRPr="00276D24" w:rsidRDefault="00CF37F7" w:rsidP="00CF37F7">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437F0E4D" w14:textId="77777777" w:rsidR="00CF37F7" w:rsidRPr="00276D24" w:rsidRDefault="00CF37F7" w:rsidP="00CF37F7">
            <w:pPr>
              <w:pStyle w:val="TableEntry"/>
              <w:rPr>
                <w:bCs/>
              </w:rPr>
            </w:pPr>
          </w:p>
        </w:tc>
      </w:tr>
      <w:tr w:rsidR="00CF37F7" w:rsidRPr="00276D24" w14:paraId="1731A90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10E2402" w14:textId="77777777" w:rsidR="00CF37F7" w:rsidRPr="00276D24" w:rsidRDefault="00CF37F7" w:rsidP="00CF37F7">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2688412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43892F7"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96AFC1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8563A47" w14:textId="77777777" w:rsidR="00CF37F7" w:rsidRPr="00276D24" w:rsidRDefault="00CF37F7" w:rsidP="00CF37F7">
            <w:pPr>
              <w:pStyle w:val="TableEntry"/>
            </w:pPr>
            <w:r w:rsidRPr="00276D24">
              <w:t xml:space="preserve">unique id for the element within a resource (for internal references). This may be any string value that </w:t>
            </w:r>
            <w:r w:rsidRPr="00276D24">
              <w:lastRenderedPageBreak/>
              <w:t>does not contain spaces.</w:t>
            </w:r>
          </w:p>
        </w:tc>
        <w:tc>
          <w:tcPr>
            <w:tcW w:w="2629" w:type="dxa"/>
            <w:tcBorders>
              <w:top w:val="single" w:sz="4" w:space="0" w:color="auto"/>
              <w:left w:val="single" w:sz="4" w:space="0" w:color="auto"/>
              <w:bottom w:val="single" w:sz="4" w:space="0" w:color="auto"/>
              <w:right w:val="single" w:sz="4" w:space="0" w:color="auto"/>
            </w:tcBorders>
          </w:tcPr>
          <w:p w14:paraId="5F067E8C" w14:textId="77777777" w:rsidR="00CF37F7" w:rsidRPr="00276D24" w:rsidRDefault="00CF37F7" w:rsidP="00CF37F7">
            <w:pPr>
              <w:pStyle w:val="TableEntry"/>
              <w:rPr>
                <w:bCs/>
              </w:rPr>
            </w:pPr>
          </w:p>
        </w:tc>
      </w:tr>
      <w:tr w:rsidR="00CF37F7" w:rsidRPr="00276D24" w14:paraId="14F3FF4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72D9DFF" w14:textId="77777777" w:rsidR="00CF37F7" w:rsidRPr="00276D24" w:rsidRDefault="00CF37F7" w:rsidP="00CF37F7">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5C132B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679EFD3" w14:textId="77777777" w:rsidR="00CF37F7" w:rsidRPr="00276D24" w:rsidRDefault="00CF37F7" w:rsidP="00CF37F7">
            <w:pPr>
              <w:pStyle w:val="TableEntry"/>
              <w:rPr>
                <w:bCs/>
              </w:rPr>
            </w:pPr>
            <w:ins w:id="2190" w:author="Jones, Emma" w:date="2019-04-29T23:30:00Z">
              <w:r>
                <w:rPr>
                  <w:bCs/>
                </w:rPr>
                <w:t>1</w:t>
              </w:r>
            </w:ins>
            <w:del w:id="2191"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F24F4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0D98BD9" w14:textId="77777777" w:rsidR="00CF37F7" w:rsidRPr="00276D24" w:rsidRDefault="00CF37F7" w:rsidP="00CF37F7">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4D6F14E" w14:textId="77777777" w:rsidR="00CF37F7" w:rsidRPr="00276D24" w:rsidRDefault="00CF37F7" w:rsidP="00CF37F7">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CF37F7" w:rsidRPr="00276D24" w14:paraId="35562B5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F94F446" w14:textId="77777777" w:rsidR="00CF37F7" w:rsidRPr="00276D24" w:rsidRDefault="00CF37F7" w:rsidP="00CF37F7">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406C051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0BE6F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2A7B67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70FEA4A" w14:textId="77777777" w:rsidR="00CF37F7" w:rsidRPr="00276D24" w:rsidRDefault="00CF37F7" w:rsidP="00CF37F7">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189C0AC7" w14:textId="77777777" w:rsidR="00CF37F7" w:rsidRPr="00276D24" w:rsidRDefault="00CF37F7" w:rsidP="00CF37F7">
            <w:pPr>
              <w:pStyle w:val="TableEntry"/>
              <w:rPr>
                <w:bCs/>
              </w:rPr>
            </w:pPr>
          </w:p>
        </w:tc>
      </w:tr>
      <w:tr w:rsidR="00CF37F7" w:rsidRPr="00276D24" w14:paraId="52B7A7E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5CA7C08" w14:textId="77777777" w:rsidR="00CF37F7" w:rsidRPr="00276D24" w:rsidRDefault="00CF37F7" w:rsidP="00CF37F7">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0405124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519BF42E" w14:textId="77777777" w:rsidR="00CF37F7" w:rsidRPr="00276D24" w:rsidRDefault="00CF37F7" w:rsidP="00CF37F7">
            <w:pPr>
              <w:pStyle w:val="TableEntry"/>
              <w:rPr>
                <w:bCs/>
              </w:rPr>
            </w:pPr>
            <w:ins w:id="2192" w:author="Jones, Emma" w:date="2019-04-29T23:30:00Z">
              <w:r>
                <w:rPr>
                  <w:bCs/>
                </w:rPr>
                <w:t>1</w:t>
              </w:r>
            </w:ins>
            <w:del w:id="2193" w:author="Jones, Emma" w:date="2019-04-29T23:30:00Z">
              <w:r w:rsidRPr="00276D24" w:rsidDel="0073313F">
                <w:rPr>
                  <w:bCs/>
                </w:rPr>
                <w:delText>0</w:delText>
              </w:r>
            </w:del>
            <w:r w:rsidRPr="00276D24">
              <w:rPr>
                <w:bCs/>
              </w:rPr>
              <w:t>..*</w:t>
            </w:r>
          </w:p>
        </w:tc>
        <w:tc>
          <w:tcPr>
            <w:tcW w:w="1505" w:type="dxa"/>
            <w:tcBorders>
              <w:top w:val="single" w:sz="4" w:space="0" w:color="auto"/>
              <w:left w:val="single" w:sz="4" w:space="0" w:color="auto"/>
              <w:bottom w:val="single" w:sz="4" w:space="0" w:color="auto"/>
              <w:right w:val="single" w:sz="4" w:space="0" w:color="auto"/>
            </w:tcBorders>
          </w:tcPr>
          <w:p w14:paraId="66F36B3D"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2365FDE5" w14:textId="77777777" w:rsidR="00CF37F7" w:rsidRPr="00276D24" w:rsidRDefault="00CF37F7" w:rsidP="00CF37F7">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1ACA01E6" w14:textId="77777777" w:rsidR="00CF37F7" w:rsidRPr="00276D24" w:rsidRDefault="00CF37F7" w:rsidP="00CF37F7">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ActivityDefinitions of similar </w:t>
            </w:r>
            <w:proofErr w:type="spellStart"/>
            <w:r w:rsidRPr="00276D24">
              <w:rPr>
                <w:bCs/>
              </w:rPr>
              <w:t>useContext</w:t>
            </w:r>
            <w:proofErr w:type="spellEnd"/>
            <w:r w:rsidRPr="00276D24">
              <w:rPr>
                <w:bCs/>
              </w:rPr>
              <w:t xml:space="preserve">. </w:t>
            </w:r>
          </w:p>
        </w:tc>
      </w:tr>
      <w:tr w:rsidR="00CF37F7" w:rsidRPr="00276D24" w14:paraId="63CE4D6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B0159D" w14:textId="77777777" w:rsidR="00CF37F7" w:rsidRPr="00276D24" w:rsidRDefault="00CF37F7" w:rsidP="00CF37F7">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003A0EB1"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E5249EE"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5EB210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85FE608" w14:textId="77777777" w:rsidR="00CF37F7" w:rsidRPr="00276D24" w:rsidRDefault="00CF37F7" w:rsidP="00CF37F7">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4208B9D7" w14:textId="77777777" w:rsidR="00CF37F7" w:rsidRPr="00276D24" w:rsidRDefault="00CF37F7" w:rsidP="00CF37F7">
            <w:pPr>
              <w:pStyle w:val="TableEntry"/>
              <w:rPr>
                <w:bCs/>
              </w:rPr>
            </w:pPr>
          </w:p>
        </w:tc>
      </w:tr>
      <w:tr w:rsidR="00CF37F7" w:rsidRPr="00276D24" w14:paraId="2AA59C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C7BB876" w14:textId="77777777" w:rsidR="00CF37F7" w:rsidRPr="00276D24" w:rsidRDefault="00CF37F7" w:rsidP="00CF37F7">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31607D7B"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DBA9FD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B92D1D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A8A3EE4" w14:textId="77777777" w:rsidR="00CF37F7" w:rsidRPr="00276D24" w:rsidRDefault="00CF37F7" w:rsidP="00CF37F7">
            <w:pPr>
              <w:pStyle w:val="TableEntry"/>
            </w:pPr>
            <w:r w:rsidRPr="00276D24">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49B735E" w14:textId="77777777" w:rsidR="00CF37F7" w:rsidRPr="00276D24" w:rsidRDefault="00CF37F7" w:rsidP="00CF37F7">
            <w:pPr>
              <w:pStyle w:val="TableEntry"/>
              <w:rPr>
                <w:bCs/>
              </w:rPr>
            </w:pPr>
          </w:p>
        </w:tc>
      </w:tr>
      <w:tr w:rsidR="00CF37F7" w:rsidRPr="00276D24" w14:paraId="727516D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5F0824" w14:textId="77777777" w:rsidR="00CF37F7" w:rsidRPr="00276D24" w:rsidRDefault="00CF37F7" w:rsidP="00CF37F7">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0EC819E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D95AD8C"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22FA16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85012E8" w14:textId="77777777" w:rsidR="00CF37F7" w:rsidRPr="00276D24" w:rsidRDefault="00CF37F7" w:rsidP="00CF37F7">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12F23F5A" w14:textId="77777777" w:rsidR="00CF37F7" w:rsidRPr="00276D24" w:rsidRDefault="00CF37F7" w:rsidP="00CF37F7">
            <w:pPr>
              <w:pStyle w:val="TableEntry"/>
              <w:rPr>
                <w:bCs/>
              </w:rPr>
            </w:pPr>
          </w:p>
        </w:tc>
      </w:tr>
      <w:tr w:rsidR="00CF37F7" w:rsidRPr="00276D24" w14:paraId="26DBB02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0FA2A53" w14:textId="77777777" w:rsidR="00CF37F7" w:rsidRPr="00276D24" w:rsidRDefault="00CF37F7" w:rsidP="00CF37F7">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68365B23"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8533545"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B2F4C9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9A235B" w14:textId="77777777" w:rsidR="00CF37F7" w:rsidRPr="00276D24" w:rsidRDefault="00CF37F7" w:rsidP="00CF37F7">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144B467C" w14:textId="77777777" w:rsidR="00CF37F7" w:rsidRPr="00276D24" w:rsidRDefault="00CF37F7" w:rsidP="00CF37F7">
            <w:pPr>
              <w:pStyle w:val="TableEntry"/>
              <w:rPr>
                <w:bCs/>
              </w:rPr>
            </w:pPr>
          </w:p>
        </w:tc>
      </w:tr>
      <w:tr w:rsidR="00CF37F7" w:rsidRPr="00276D24" w14:paraId="241515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501AF58" w14:textId="77777777" w:rsidR="00CF37F7" w:rsidRPr="00276D24" w:rsidRDefault="00CF37F7" w:rsidP="00CF37F7">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3CB0A16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F2BDAFB"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07CB9B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BEE2003" w14:textId="77777777" w:rsidR="00CF37F7" w:rsidRPr="00276D24" w:rsidRDefault="00CF37F7" w:rsidP="00CF37F7">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394EEE34" w14:textId="77777777" w:rsidR="00CF37F7" w:rsidRPr="00276D24" w:rsidRDefault="00CF37F7" w:rsidP="00CF37F7">
            <w:pPr>
              <w:pStyle w:val="TableEntry"/>
              <w:rPr>
                <w:bCs/>
              </w:rPr>
            </w:pPr>
          </w:p>
        </w:tc>
      </w:tr>
      <w:tr w:rsidR="00CF37F7" w:rsidRPr="00276D24" w14:paraId="613914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F751E2" w14:textId="77777777" w:rsidR="00CF37F7" w:rsidRPr="00276D24" w:rsidRDefault="00CF37F7" w:rsidP="00CF37F7">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60D1FB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085CC4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7FA86C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1104E1D" w14:textId="77777777" w:rsidR="00CF37F7" w:rsidRPr="00276D24" w:rsidRDefault="00CF37F7" w:rsidP="00CF37F7">
            <w:pPr>
              <w:pStyle w:val="TableEntry"/>
            </w:pPr>
            <w:r w:rsidRPr="00276D24">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7991961F" w14:textId="77777777" w:rsidR="00CF37F7" w:rsidRPr="00276D24" w:rsidRDefault="00CF37F7" w:rsidP="00CF37F7">
            <w:pPr>
              <w:pStyle w:val="TableEntry"/>
              <w:rPr>
                <w:bCs/>
              </w:rPr>
            </w:pPr>
          </w:p>
        </w:tc>
      </w:tr>
      <w:tr w:rsidR="00CF37F7" w:rsidRPr="00276D24" w14:paraId="1321172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E1D71E" w14:textId="77777777" w:rsidR="00CF37F7" w:rsidRPr="00276D24" w:rsidRDefault="00CF37F7" w:rsidP="00CF37F7">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240697A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BF3CD63"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31B16E5"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4A376C" w14:textId="77777777" w:rsidR="00CF37F7" w:rsidRPr="00276D24" w:rsidRDefault="00CF37F7" w:rsidP="00CF37F7">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173CD0C0" w14:textId="77777777" w:rsidR="00CF37F7" w:rsidRPr="00276D24" w:rsidRDefault="00CF37F7" w:rsidP="00CF37F7">
            <w:pPr>
              <w:pStyle w:val="TableEntry"/>
              <w:rPr>
                <w:bCs/>
              </w:rPr>
            </w:pPr>
          </w:p>
        </w:tc>
      </w:tr>
      <w:tr w:rsidR="00CF37F7" w:rsidRPr="00276D24" w14:paraId="64C4F39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827B30" w14:textId="77777777" w:rsidR="00CF37F7" w:rsidRPr="00276D24" w:rsidRDefault="00CF37F7" w:rsidP="00CF37F7">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63BCC93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807DC6" w14:textId="77777777" w:rsidR="00CF37F7" w:rsidRPr="00276D24" w:rsidRDefault="00CF37F7" w:rsidP="00CF37F7">
            <w:pPr>
              <w:pStyle w:val="TableEntry"/>
              <w:rPr>
                <w:bCs/>
              </w:rPr>
            </w:pPr>
            <w:del w:id="2194" w:author="Jones, Emma" w:date="2019-04-29T23:30:00Z">
              <w:r w:rsidRPr="00276D24" w:rsidDel="0073313F">
                <w:rPr>
                  <w:bCs/>
                </w:rPr>
                <w:delText>0</w:delText>
              </w:r>
            </w:del>
            <w:ins w:id="2195" w:author="Jones, Emma" w:date="2019-04-29T23:30:00Z">
              <w:r>
                <w:rPr>
                  <w:bCs/>
                </w:rPr>
                <w:t>1</w:t>
              </w:r>
            </w:ins>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8660E9D"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E4B7647" w14:textId="77777777" w:rsidR="00CF37F7" w:rsidRPr="00276D24" w:rsidRDefault="00CF37F7" w:rsidP="00CF37F7">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00054216" w14:textId="77777777" w:rsidR="00CF37F7" w:rsidRPr="00276D24" w:rsidRDefault="00CF37F7" w:rsidP="00CF37F7">
            <w:pPr>
              <w:pStyle w:val="TableEntry"/>
              <w:rPr>
                <w:bCs/>
              </w:rPr>
            </w:pPr>
            <w:r w:rsidRPr="00276D24">
              <w:rPr>
                <w:bCs/>
              </w:rPr>
              <w:t>This version of the profile requires kind which is used to generate the request resources.</w:t>
            </w:r>
          </w:p>
        </w:tc>
      </w:tr>
      <w:tr w:rsidR="00CF37F7" w:rsidRPr="00276D24" w14:paraId="2AC4099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2C30C5A" w14:textId="77777777" w:rsidR="00CF37F7" w:rsidRPr="00276D24" w:rsidRDefault="00CF37F7" w:rsidP="00CF37F7">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3FBDCE7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A733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C6428A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789C0F" w14:textId="77777777" w:rsidR="00CF37F7" w:rsidRPr="00276D24" w:rsidRDefault="00CF37F7" w:rsidP="00CF37F7">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1307BC00" w14:textId="77777777" w:rsidR="00CF37F7" w:rsidRPr="00276D24" w:rsidRDefault="00CF37F7" w:rsidP="00CF37F7">
            <w:pPr>
              <w:pStyle w:val="TableEntry"/>
              <w:rPr>
                <w:bCs/>
              </w:rPr>
            </w:pPr>
          </w:p>
        </w:tc>
      </w:tr>
      <w:tr w:rsidR="00CF37F7" w:rsidRPr="00276D24" w14:paraId="341F048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DB0CB89" w14:textId="77777777" w:rsidR="00CF37F7" w:rsidRPr="00276D24" w:rsidRDefault="00CF37F7" w:rsidP="00CF37F7">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427D0CE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264D45B" w14:textId="77777777" w:rsidR="00CF37F7" w:rsidRPr="00276D24" w:rsidRDefault="00CF37F7" w:rsidP="00CF37F7">
            <w:pPr>
              <w:pStyle w:val="TableEntry"/>
              <w:rPr>
                <w:bCs/>
              </w:rPr>
            </w:pPr>
            <w:ins w:id="2196" w:author="Jones, Emma" w:date="2019-04-29T23:30:00Z">
              <w:r>
                <w:rPr>
                  <w:bCs/>
                </w:rPr>
                <w:t>1</w:t>
              </w:r>
            </w:ins>
            <w:del w:id="2197"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1338A1E"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1465952" w14:textId="77777777" w:rsidR="00CF37F7" w:rsidRPr="00276D24" w:rsidRDefault="00CF37F7" w:rsidP="00CF37F7">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72DD7002" w14:textId="77777777" w:rsidR="00CF37F7" w:rsidRPr="00276D24" w:rsidRDefault="00CF37F7" w:rsidP="00CF37F7">
            <w:pPr>
              <w:pStyle w:val="TableEntry"/>
              <w:rPr>
                <w:bCs/>
              </w:rPr>
            </w:pPr>
            <w:r w:rsidRPr="00276D24">
              <w:rPr>
                <w:bCs/>
              </w:rPr>
              <w:t xml:space="preserve">This version of the profile requires timing of when the ActivityDefinition is to occur. </w:t>
            </w:r>
          </w:p>
        </w:tc>
      </w:tr>
      <w:tr w:rsidR="00CF37F7" w:rsidRPr="00276D24" w14:paraId="00E16EC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4FDCB1F" w14:textId="77777777" w:rsidR="00CF37F7" w:rsidRPr="00276D24" w:rsidRDefault="00CF37F7" w:rsidP="00CF37F7">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37662573"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4B787AA"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FDC6B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60BAF65"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3954AF9A" w14:textId="77777777" w:rsidR="00CF37F7" w:rsidRPr="00276D24" w:rsidRDefault="00CF37F7" w:rsidP="00CF37F7">
            <w:pPr>
              <w:pStyle w:val="TableEntry"/>
              <w:rPr>
                <w:bCs/>
              </w:rPr>
            </w:pPr>
          </w:p>
        </w:tc>
      </w:tr>
      <w:tr w:rsidR="00CF37F7" w:rsidRPr="00276D24" w14:paraId="31D59AE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648FBA" w14:textId="77777777" w:rsidR="00CF37F7" w:rsidRPr="00276D24" w:rsidRDefault="00CF37F7" w:rsidP="00CF37F7">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3EAC9E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151A255"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3CD357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885AD0"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2410C155" w14:textId="77777777" w:rsidR="00CF37F7" w:rsidRPr="00276D24" w:rsidRDefault="00CF37F7" w:rsidP="00CF37F7">
            <w:pPr>
              <w:pStyle w:val="TableEntry"/>
              <w:rPr>
                <w:bCs/>
              </w:rPr>
            </w:pPr>
          </w:p>
        </w:tc>
      </w:tr>
      <w:tr w:rsidR="00CF37F7" w:rsidRPr="00276D24" w14:paraId="29A91D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A4F652" w14:textId="77777777" w:rsidR="00CF37F7" w:rsidRPr="00276D24" w:rsidRDefault="00CF37F7" w:rsidP="00CF37F7">
            <w:pPr>
              <w:pStyle w:val="TableEntry"/>
            </w:pPr>
            <w:r w:rsidRPr="00276D24">
              <w:lastRenderedPageBreak/>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558A96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BDCB14"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C2498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5F451"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067AA218" w14:textId="77777777" w:rsidR="00CF37F7" w:rsidRPr="00276D24" w:rsidRDefault="00CF37F7" w:rsidP="00CF37F7">
            <w:pPr>
              <w:pStyle w:val="TableEntry"/>
              <w:rPr>
                <w:bCs/>
              </w:rPr>
            </w:pPr>
          </w:p>
        </w:tc>
      </w:tr>
      <w:tr w:rsidR="00CF37F7" w:rsidRPr="00276D24" w14:paraId="51DD6FF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EEEC10" w14:textId="77777777" w:rsidR="00CF37F7" w:rsidRPr="00276D24" w:rsidRDefault="00CF37F7" w:rsidP="00CF37F7">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3E2F42A"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4BD9446"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7EE10E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C4996"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796FD223" w14:textId="77777777" w:rsidR="00CF37F7" w:rsidRPr="00276D24" w:rsidRDefault="00CF37F7" w:rsidP="00CF37F7">
            <w:pPr>
              <w:pStyle w:val="TableEntry"/>
              <w:rPr>
                <w:bCs/>
              </w:rPr>
            </w:pPr>
          </w:p>
        </w:tc>
      </w:tr>
      <w:tr w:rsidR="00CF37F7" w:rsidRPr="00276D24" w14:paraId="4B3538B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1D3C42" w14:textId="77777777" w:rsidR="00CF37F7" w:rsidRPr="00276D24" w:rsidRDefault="00CF37F7" w:rsidP="00CF37F7">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779D8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272007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A881E2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F9D166" w14:textId="77777777" w:rsidR="00CF37F7" w:rsidRPr="00276D24" w:rsidRDefault="00CF37F7" w:rsidP="00CF37F7">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74E33355" w14:textId="77777777" w:rsidR="00CF37F7" w:rsidRPr="00276D24" w:rsidRDefault="00CF37F7" w:rsidP="00CF37F7">
            <w:pPr>
              <w:pStyle w:val="TableEntry"/>
              <w:rPr>
                <w:bCs/>
              </w:rPr>
            </w:pPr>
          </w:p>
        </w:tc>
      </w:tr>
      <w:tr w:rsidR="00CF37F7" w:rsidRPr="00276D24" w14:paraId="382A0C1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CCBF08" w14:textId="77777777" w:rsidR="00CF37F7" w:rsidRPr="00276D24" w:rsidRDefault="00CF37F7" w:rsidP="00CF37F7">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70C982D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DADC314"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E21C70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DD65FB" w14:textId="77777777" w:rsidR="00CF37F7" w:rsidRPr="00276D24" w:rsidRDefault="00CF37F7" w:rsidP="00CF37F7">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089E337E" w14:textId="77777777" w:rsidR="00CF37F7" w:rsidRPr="00276D24" w:rsidRDefault="00CF37F7" w:rsidP="00CF37F7">
            <w:pPr>
              <w:pStyle w:val="TableEntry"/>
              <w:rPr>
                <w:bCs/>
              </w:rPr>
            </w:pPr>
          </w:p>
        </w:tc>
      </w:tr>
      <w:tr w:rsidR="00CF37F7" w:rsidRPr="00276D24" w14:paraId="7EE8170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01DB0DB" w14:textId="77777777" w:rsidR="00CF37F7" w:rsidRPr="00276D24" w:rsidRDefault="00CF37F7" w:rsidP="00CF37F7">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4E16A2BD"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56E1D0D"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7C5D673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64EA877" w14:textId="77777777" w:rsidR="00CF37F7" w:rsidRPr="00276D24" w:rsidRDefault="00CF37F7" w:rsidP="00CF37F7">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32A1A949" w14:textId="77777777" w:rsidR="00CF37F7" w:rsidRPr="00276D24" w:rsidRDefault="00CF37F7" w:rsidP="00CF37F7">
            <w:pPr>
              <w:pStyle w:val="TableEntry"/>
              <w:rPr>
                <w:bCs/>
              </w:rPr>
            </w:pPr>
            <w:ins w:id="2198" w:author="Jones, Emma" w:date="2019-04-29T07:45:00Z">
              <w:r>
                <w:rPr>
                  <w:bCs/>
                </w:rPr>
                <w:t>Used as a component for creating or updating CareTeam</w:t>
              </w:r>
            </w:ins>
          </w:p>
        </w:tc>
      </w:tr>
      <w:tr w:rsidR="00CF37F7" w:rsidRPr="00276D24" w14:paraId="51192E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C77820" w14:textId="77777777" w:rsidR="00CF37F7" w:rsidRPr="00276D24" w:rsidRDefault="00CF37F7" w:rsidP="00CF37F7">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075839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EAB165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85FBC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18BCCA" w14:textId="77777777" w:rsidR="00CF37F7" w:rsidRPr="00276D24" w:rsidRDefault="00CF37F7" w:rsidP="00CF37F7">
            <w:pPr>
              <w:pStyle w:val="TableEntry"/>
            </w:pPr>
            <w:r w:rsidRPr="00276D24">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670F4D66" w14:textId="77777777" w:rsidR="00CF37F7" w:rsidRPr="00276D24" w:rsidRDefault="00CF37F7" w:rsidP="00CF37F7">
            <w:pPr>
              <w:pStyle w:val="TableEntry"/>
              <w:rPr>
                <w:bCs/>
              </w:rPr>
            </w:pPr>
            <w:ins w:id="2199" w:author="Jones, Emma" w:date="2019-04-29T07:43:00Z">
              <w:r>
                <w:rPr>
                  <w:bCs/>
                </w:rPr>
                <w:t xml:space="preserve">Used </w:t>
              </w:r>
            </w:ins>
            <w:ins w:id="2200" w:author="Jones, Emma" w:date="2019-04-29T07:45:00Z">
              <w:r>
                <w:rPr>
                  <w:bCs/>
                </w:rPr>
                <w:t>as a component for creating or updating CareTeam</w:t>
              </w:r>
            </w:ins>
          </w:p>
        </w:tc>
      </w:tr>
      <w:tr w:rsidR="00CF37F7" w:rsidRPr="00276D24" w14:paraId="287B773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274825" w14:textId="77777777" w:rsidR="00CF37F7" w:rsidRPr="00276D24" w:rsidRDefault="00CF37F7" w:rsidP="00CF37F7">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5407A34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410EEC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A63E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CAF599E" w14:textId="77777777" w:rsidR="00CF37F7" w:rsidRPr="00276D24" w:rsidRDefault="00CF37F7" w:rsidP="00CF37F7">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6E0DF4F6" w14:textId="77777777" w:rsidR="00CF37F7" w:rsidRPr="00276D24" w:rsidRDefault="00CF37F7" w:rsidP="00CF37F7">
            <w:pPr>
              <w:pStyle w:val="TableEntry"/>
              <w:rPr>
                <w:bCs/>
              </w:rPr>
            </w:pPr>
          </w:p>
        </w:tc>
      </w:tr>
      <w:tr w:rsidR="00CF37F7" w:rsidRPr="00276D24" w14:paraId="78B245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399E1A3" w14:textId="77777777" w:rsidR="00CF37F7" w:rsidRPr="00276D24" w:rsidRDefault="00CF37F7" w:rsidP="00CF37F7">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6171DD7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4A015C"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7A230C2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D96E773"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1139FD2C" w14:textId="77777777" w:rsidR="00CF37F7" w:rsidRPr="00276D24" w:rsidRDefault="00CF37F7" w:rsidP="00CF37F7">
            <w:pPr>
              <w:pStyle w:val="TableEntry"/>
              <w:rPr>
                <w:bCs/>
              </w:rPr>
            </w:pPr>
          </w:p>
        </w:tc>
      </w:tr>
      <w:tr w:rsidR="00CF37F7" w:rsidRPr="00276D24" w14:paraId="74AD6FF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0EA7F5" w14:textId="77777777" w:rsidR="00CF37F7" w:rsidRPr="00276D24" w:rsidRDefault="00CF37F7" w:rsidP="00CF37F7">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4F4E456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8CA8E97"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5DCCF37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AA540C7"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50B2C146" w14:textId="77777777" w:rsidR="00CF37F7" w:rsidRPr="00276D24" w:rsidRDefault="00CF37F7" w:rsidP="00CF37F7">
            <w:pPr>
              <w:pStyle w:val="TableEntry"/>
              <w:rPr>
                <w:bCs/>
              </w:rPr>
            </w:pPr>
          </w:p>
        </w:tc>
      </w:tr>
      <w:tr w:rsidR="00CF37F7" w:rsidRPr="00276D24" w14:paraId="22BB2E4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E741C" w14:textId="77777777" w:rsidR="00CF37F7" w:rsidRPr="00276D24" w:rsidRDefault="00CF37F7" w:rsidP="00CF37F7">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0BA9345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4A6D4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34E73E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C0AF7F" w14:textId="77777777" w:rsidR="00CF37F7" w:rsidRPr="00276D24" w:rsidRDefault="00CF37F7" w:rsidP="00CF37F7">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219616C" w14:textId="77777777" w:rsidR="00CF37F7" w:rsidRPr="00276D24" w:rsidRDefault="00CF37F7" w:rsidP="00CF37F7">
            <w:pPr>
              <w:pStyle w:val="TableEntry"/>
              <w:rPr>
                <w:bCs/>
              </w:rPr>
            </w:pPr>
          </w:p>
        </w:tc>
      </w:tr>
      <w:tr w:rsidR="00CF37F7" w:rsidRPr="00276D24" w14:paraId="225C34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1EA01B5" w14:textId="77777777" w:rsidR="00CF37F7" w:rsidRPr="00276D24" w:rsidRDefault="00CF37F7" w:rsidP="00CF37F7">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0950269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2E449CA"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AEFB54B"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90AF6E2" w14:textId="77777777" w:rsidR="00CF37F7" w:rsidRPr="00276D24" w:rsidRDefault="00CF37F7" w:rsidP="00CF37F7">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04AE00AA" w14:textId="77777777" w:rsidR="00CF37F7" w:rsidRPr="00276D24" w:rsidRDefault="00CF37F7" w:rsidP="00CF37F7">
            <w:pPr>
              <w:pStyle w:val="TableEntry"/>
              <w:rPr>
                <w:bCs/>
              </w:rPr>
            </w:pPr>
          </w:p>
        </w:tc>
      </w:tr>
      <w:tr w:rsidR="00CF37F7" w:rsidRPr="00276D24" w14:paraId="6750CE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6683B26" w14:textId="77777777" w:rsidR="00CF37F7" w:rsidRPr="00276D24" w:rsidRDefault="00CF37F7" w:rsidP="00CF37F7">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27B1F7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17942A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3FF07B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9D6D110" w14:textId="77777777" w:rsidR="00CF37F7" w:rsidRPr="00276D24" w:rsidRDefault="00CF37F7" w:rsidP="00CF37F7">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411F42C1" w14:textId="77777777" w:rsidR="00CF37F7" w:rsidRPr="00276D24" w:rsidRDefault="00CF37F7" w:rsidP="00CF37F7">
            <w:pPr>
              <w:pStyle w:val="TableEntry"/>
              <w:rPr>
                <w:bCs/>
              </w:rPr>
            </w:pPr>
          </w:p>
        </w:tc>
      </w:tr>
      <w:tr w:rsidR="00CF37F7" w:rsidRPr="00276D24" w14:paraId="188DE9A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208AC7C" w14:textId="77777777" w:rsidR="00CF37F7" w:rsidRPr="00276D24" w:rsidRDefault="00CF37F7" w:rsidP="00CF37F7">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41CDD27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00FC24D"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79DB7B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89F07F0" w14:textId="77777777" w:rsidR="00CF37F7" w:rsidRPr="00276D24" w:rsidRDefault="00CF37F7" w:rsidP="00CF37F7">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580024BA" w14:textId="77777777" w:rsidR="00CF37F7" w:rsidRPr="00276D24" w:rsidRDefault="00CF37F7" w:rsidP="00CF37F7">
            <w:pPr>
              <w:pStyle w:val="TableEntry"/>
              <w:rPr>
                <w:bCs/>
              </w:rPr>
            </w:pPr>
          </w:p>
        </w:tc>
      </w:tr>
      <w:tr w:rsidR="00CF37F7" w:rsidRPr="00276D24" w14:paraId="6DFC127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749B610" w14:textId="77777777" w:rsidR="00CF37F7" w:rsidRPr="00276D24" w:rsidRDefault="00CF37F7" w:rsidP="00CF37F7">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1DA4A1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E59631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63B6A8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072D9F2" w14:textId="77777777" w:rsidR="00CF37F7" w:rsidRPr="00276D24" w:rsidRDefault="00CF37F7" w:rsidP="00CF37F7">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711FDA06" w14:textId="77777777" w:rsidR="00CF37F7" w:rsidRPr="00276D24" w:rsidRDefault="00CF37F7" w:rsidP="00CF37F7">
            <w:pPr>
              <w:pStyle w:val="TableEntry"/>
              <w:rPr>
                <w:bCs/>
              </w:rPr>
            </w:pPr>
          </w:p>
        </w:tc>
      </w:tr>
      <w:tr w:rsidR="00CF37F7" w:rsidRPr="00276D24" w14:paraId="335528C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A5D237D"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2275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B62657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DA785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69437" w14:textId="77777777" w:rsidR="00CF37F7" w:rsidRPr="00276D24" w:rsidRDefault="00CF37F7" w:rsidP="00CF37F7">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0EB0E530" w14:textId="77777777" w:rsidR="00CF37F7" w:rsidRPr="00276D24" w:rsidRDefault="00CF37F7" w:rsidP="00CF37F7">
            <w:pPr>
              <w:pStyle w:val="TableEntry"/>
              <w:rPr>
                <w:bCs/>
              </w:rPr>
            </w:pPr>
          </w:p>
        </w:tc>
      </w:tr>
      <w:tr w:rsidR="00CF37F7" w:rsidRPr="00276D24" w14:paraId="2422280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0AE316" w14:textId="77777777" w:rsidR="00CF37F7" w:rsidRPr="00276D24" w:rsidRDefault="00CF37F7" w:rsidP="00CF37F7">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6DB6C00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6F26C45"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D3059B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EEF30F" w14:textId="77777777" w:rsidR="00CF37F7" w:rsidRPr="00276D24" w:rsidRDefault="00CF37F7" w:rsidP="00CF37F7">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53EF732B" w14:textId="77777777" w:rsidR="00CF37F7" w:rsidRPr="00276D24" w:rsidRDefault="00CF37F7" w:rsidP="00CF37F7">
            <w:pPr>
              <w:pStyle w:val="TableEntry"/>
              <w:rPr>
                <w:bCs/>
              </w:rPr>
            </w:pPr>
          </w:p>
        </w:tc>
      </w:tr>
      <w:tr w:rsidR="00CF37F7" w:rsidRPr="00276D24" w14:paraId="6710A4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66E54B" w14:textId="77777777" w:rsidR="00CF37F7" w:rsidRPr="00276D24" w:rsidRDefault="00CF37F7" w:rsidP="00CF37F7">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7F774A0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E60024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45254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BB4F94D" w14:textId="77777777" w:rsidR="00CF37F7" w:rsidRPr="00276D24" w:rsidRDefault="00CF37F7" w:rsidP="00CF37F7">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78CCE240" w14:textId="77777777" w:rsidR="00CF37F7" w:rsidRPr="00276D24" w:rsidRDefault="00CF37F7" w:rsidP="00CF37F7">
            <w:pPr>
              <w:pStyle w:val="TableEntry"/>
              <w:rPr>
                <w:bCs/>
              </w:rPr>
            </w:pPr>
          </w:p>
        </w:tc>
      </w:tr>
      <w:tr w:rsidR="00CF37F7" w:rsidRPr="00276D24" w14:paraId="4BDA99A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94766A" w14:textId="77777777" w:rsidR="00CF37F7" w:rsidRPr="00276D24" w:rsidRDefault="00CF37F7" w:rsidP="00CF37F7">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4E8F713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F70100"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1EE5B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3C805" w14:textId="77777777" w:rsidR="00CF37F7" w:rsidRPr="00276D24" w:rsidRDefault="00CF37F7" w:rsidP="00CF37F7">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235D42DB" w14:textId="77777777" w:rsidR="00CF37F7" w:rsidRPr="00276D24" w:rsidRDefault="00CF37F7" w:rsidP="00CF37F7">
            <w:pPr>
              <w:pStyle w:val="TableEntry"/>
              <w:rPr>
                <w:bCs/>
              </w:rPr>
            </w:pPr>
          </w:p>
        </w:tc>
      </w:tr>
      <w:bookmarkEnd w:id="2169"/>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55965CA3" w:rsidR="00076401" w:rsidRPr="00276D24" w:rsidRDefault="00076401" w:rsidP="00D251BA">
      <w:pPr>
        <w:pStyle w:val="Heading3"/>
        <w:rPr>
          <w:noProof w:val="0"/>
        </w:rPr>
      </w:pPr>
      <w:bookmarkStart w:id="2201" w:name="_Toc524533579"/>
      <w:r w:rsidRPr="00276D24">
        <w:rPr>
          <w:noProof w:val="0"/>
        </w:rPr>
        <w:t>6.6.4</w:t>
      </w:r>
      <w:r w:rsidR="007D191C" w:rsidRPr="00276D24">
        <w:rPr>
          <w:noProof w:val="0"/>
        </w:rPr>
        <w:t xml:space="preserve"> </w:t>
      </w:r>
      <w:commentRangeStart w:id="2202"/>
      <w:r w:rsidRPr="00276D24">
        <w:rPr>
          <w:noProof w:val="0"/>
        </w:rPr>
        <w:t>ActivityDefinition</w:t>
      </w:r>
      <w:bookmarkEnd w:id="2201"/>
      <w:commentRangeEnd w:id="2202"/>
      <w:r w:rsidR="00682D60">
        <w:rPr>
          <w:rStyle w:val="CommentReference"/>
          <w:rFonts w:ascii="Times New Roman" w:hAnsi="Times New Roman"/>
          <w:b w:val="0"/>
          <w:noProof w:val="0"/>
          <w:kern w:val="0"/>
        </w:rPr>
        <w:commentReference w:id="2202"/>
      </w:r>
      <w:r w:rsidR="00CF37F7">
        <w:rPr>
          <w:noProof w:val="0"/>
        </w:rPr>
        <w:t xml:space="preserve"> </w:t>
      </w:r>
      <w:ins w:id="2203" w:author="Jones, Emma" w:date="2019-04-30T00:47:00Z">
        <w:r w:rsidR="00CF37F7" w:rsidRPr="00050DF1">
          <w:rPr>
            <w:noProof w:val="0"/>
            <w:bdr w:val="single" w:sz="4" w:space="0" w:color="auto"/>
          </w:rPr>
          <w:t>(*updated R4)</w:t>
        </w:r>
      </w:ins>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CF37F7" w:rsidRPr="00276D24" w14:paraId="26AD9645" w14:textId="77777777" w:rsidTr="00CF37F7">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7D3D9B6" w14:textId="77777777" w:rsidR="00CF37F7" w:rsidRPr="00276D24" w:rsidRDefault="00CF37F7" w:rsidP="00CF37F7">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4553F7CE" w14:textId="77777777" w:rsidR="00CF37F7" w:rsidRPr="00276D24" w:rsidRDefault="00CF37F7"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15667C3" w14:textId="77777777" w:rsidR="00CF37F7" w:rsidRPr="00276D24" w:rsidRDefault="00CF37F7" w:rsidP="00CF37F7">
            <w:pPr>
              <w:pStyle w:val="TableEntryHeader"/>
            </w:pPr>
            <w:r w:rsidRPr="00DF2420">
              <w:t>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2AD77A15" w14:textId="77777777" w:rsidR="00CF37F7" w:rsidRPr="00276D24" w:rsidRDefault="00CF37F7" w:rsidP="00CF37F7">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735418" w14:textId="77777777" w:rsidR="00CF37F7" w:rsidRPr="00276D24" w:rsidRDefault="00CF37F7"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E6DD5BE" w14:textId="77777777" w:rsidR="00CF37F7" w:rsidRPr="00276D24" w:rsidRDefault="00CF37F7" w:rsidP="00CF37F7">
            <w:pPr>
              <w:pStyle w:val="TableEntryHeader"/>
            </w:pPr>
            <w:r w:rsidRPr="00276D24">
              <w:t>(Profile) Comments</w:t>
            </w:r>
          </w:p>
        </w:tc>
      </w:tr>
      <w:tr w:rsidR="00CF37F7" w:rsidRPr="00C64485" w14:paraId="3045DF85"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C6A8A0A" w14:textId="77777777" w:rsidR="00CF37F7" w:rsidRPr="00C64485" w:rsidRDefault="00CF37F7" w:rsidP="00CF37F7">
            <w:pPr>
              <w:pStyle w:val="TableEntry"/>
              <w:rPr>
                <w:szCs w:val="18"/>
              </w:rPr>
            </w:pPr>
            <w:r w:rsidRPr="00C64485">
              <w:rPr>
                <w:szCs w:val="18"/>
              </w:rPr>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4E3E8B95" w14:textId="77777777" w:rsidR="00CF37F7" w:rsidRPr="00C64485" w:rsidRDefault="00CF37F7" w:rsidP="00CF37F7">
            <w:pPr>
              <w:pStyle w:val="TableEntry"/>
              <w:rPr>
                <w:szCs w:val="18"/>
              </w:rPr>
            </w:pPr>
          </w:p>
        </w:tc>
        <w:tc>
          <w:tcPr>
            <w:tcW w:w="1015" w:type="dxa"/>
            <w:tcBorders>
              <w:top w:val="single" w:sz="4" w:space="0" w:color="auto"/>
              <w:left w:val="single" w:sz="4" w:space="0" w:color="auto"/>
              <w:bottom w:val="single" w:sz="4" w:space="0" w:color="auto"/>
              <w:right w:val="single" w:sz="4" w:space="0" w:color="auto"/>
            </w:tcBorders>
            <w:noWrap/>
            <w:hideMark/>
          </w:tcPr>
          <w:p w14:paraId="507DA6F9" w14:textId="77777777" w:rsidR="00CF37F7" w:rsidRPr="00C64485" w:rsidRDefault="00CF37F7" w:rsidP="00CF37F7">
            <w:pPr>
              <w:pStyle w:val="TableEntry"/>
              <w:rPr>
                <w:szCs w:val="18"/>
              </w:rPr>
            </w:pPr>
            <w:r w:rsidRPr="00C64485">
              <w:rPr>
                <w:szCs w:val="18"/>
              </w:rPr>
              <w:t> </w:t>
            </w:r>
          </w:p>
        </w:tc>
        <w:tc>
          <w:tcPr>
            <w:tcW w:w="1505" w:type="dxa"/>
            <w:tcBorders>
              <w:top w:val="single" w:sz="4" w:space="0" w:color="auto"/>
              <w:left w:val="single" w:sz="4" w:space="0" w:color="auto"/>
              <w:bottom w:val="single" w:sz="4" w:space="0" w:color="auto"/>
              <w:right w:val="single" w:sz="4" w:space="0" w:color="auto"/>
            </w:tcBorders>
          </w:tcPr>
          <w:p w14:paraId="7F7B821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hideMark/>
          </w:tcPr>
          <w:p w14:paraId="403B5C57" w14:textId="77777777" w:rsidR="00CF37F7" w:rsidRPr="00C64485" w:rsidRDefault="00CF37F7" w:rsidP="00CF37F7">
            <w:pPr>
              <w:pStyle w:val="TableEntry"/>
              <w:rPr>
                <w:szCs w:val="18"/>
              </w:rPr>
            </w:pPr>
            <w:r w:rsidRPr="00C64485">
              <w:rPr>
                <w:szCs w:val="18"/>
              </w:rPr>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524C4C" w14:textId="77777777" w:rsidR="00CF37F7" w:rsidRPr="00C64485" w:rsidRDefault="00CF37F7" w:rsidP="00CF37F7">
            <w:pPr>
              <w:pStyle w:val="TableEntry"/>
              <w:rPr>
                <w:szCs w:val="18"/>
              </w:rPr>
            </w:pPr>
            <w:r w:rsidRPr="00C64485">
              <w:rPr>
                <w:szCs w:val="18"/>
              </w:rPr>
              <w:t> </w:t>
            </w:r>
          </w:p>
        </w:tc>
      </w:tr>
      <w:tr w:rsidR="00CF37F7" w:rsidRPr="00C64485" w14:paraId="45ADAFE8"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039CB7F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E4AB050" w14:textId="77777777" w:rsidR="00CF37F7" w:rsidRPr="00C64485" w:rsidRDefault="00CF37F7" w:rsidP="00CF37F7">
            <w:pPr>
              <w:pStyle w:val="TableEntry"/>
              <w:rPr>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025AB346" w14:textId="77777777" w:rsidR="00CF37F7" w:rsidRPr="00C64485" w:rsidRDefault="00CF37F7" w:rsidP="00CF37F7">
            <w:pPr>
              <w:pStyle w:val="TableEntry"/>
              <w:rPr>
                <w:szCs w:val="18"/>
              </w:rPr>
            </w:pPr>
            <w:r w:rsidRPr="00C64485">
              <w:rPr>
                <w:szCs w:val="18"/>
              </w:rPr>
              <w:t>1..1</w:t>
            </w:r>
          </w:p>
        </w:tc>
        <w:tc>
          <w:tcPr>
            <w:tcW w:w="1505" w:type="dxa"/>
            <w:tcBorders>
              <w:top w:val="single" w:sz="4" w:space="0" w:color="auto"/>
              <w:left w:val="single" w:sz="4" w:space="0" w:color="auto"/>
              <w:bottom w:val="single" w:sz="4" w:space="0" w:color="auto"/>
              <w:right w:val="single" w:sz="4" w:space="0" w:color="auto"/>
            </w:tcBorders>
          </w:tcPr>
          <w:p w14:paraId="6C9C3F7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413BE3E5" w14:textId="77777777" w:rsidR="00CF37F7" w:rsidRPr="00C64485" w:rsidRDefault="00CF37F7" w:rsidP="00CF37F7">
            <w:pPr>
              <w:pStyle w:val="TableEntry"/>
              <w:rPr>
                <w:szCs w:val="18"/>
              </w:rPr>
            </w:pPr>
            <w:r w:rsidRPr="00C64485">
              <w:rPr>
                <w:szCs w:val="18"/>
              </w:rPr>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31A297FE" w14:textId="77777777" w:rsidR="00CF37F7" w:rsidRPr="00C64485" w:rsidRDefault="00CF37F7" w:rsidP="00CF37F7">
            <w:pPr>
              <w:pStyle w:val="TableEntry"/>
              <w:rPr>
                <w:szCs w:val="18"/>
              </w:rPr>
            </w:pPr>
            <w:r w:rsidRPr="00C64485">
              <w:rPr>
                <w:szCs w:val="18"/>
              </w:rPr>
              <w:t xml:space="preserve">This version of the profile requires </w:t>
            </w:r>
            <w:proofErr w:type="spellStart"/>
            <w:r w:rsidRPr="00C64485">
              <w:rPr>
                <w:szCs w:val="18"/>
              </w:rPr>
              <w:t>url</w:t>
            </w:r>
            <w:proofErr w:type="spellEnd"/>
            <w:r w:rsidRPr="00C64485">
              <w:rPr>
                <w:szCs w:val="18"/>
              </w:rPr>
              <w:t xml:space="preserve"> where the library of ActivityDefinitions are stored.</w:t>
            </w:r>
          </w:p>
        </w:tc>
      </w:tr>
      <w:tr w:rsidR="00CF37F7" w:rsidRPr="00C64485" w14:paraId="6A31228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33423FCF" w14:textId="77777777" w:rsidR="00CF37F7" w:rsidRPr="00C64485" w:rsidRDefault="00CF37F7" w:rsidP="00CF37F7">
            <w:pPr>
              <w:pStyle w:val="TableEntry"/>
              <w:rPr>
                <w:szCs w:val="18"/>
              </w:rPr>
            </w:pPr>
            <w:r w:rsidRPr="00C64485">
              <w:rPr>
                <w:szCs w:val="18"/>
              </w:rPr>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0F96AA97"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hideMark/>
          </w:tcPr>
          <w:p w14:paraId="221B13C9" w14:textId="77777777" w:rsidR="00CF37F7" w:rsidRPr="00C64485" w:rsidRDefault="00CF37F7" w:rsidP="00CF37F7">
            <w:pPr>
              <w:pStyle w:val="TableEntry"/>
              <w:rPr>
                <w:szCs w:val="18"/>
              </w:rPr>
            </w:pPr>
            <w:proofErr w:type="gramStart"/>
            <w:r w:rsidRPr="00C64485">
              <w:rPr>
                <w:bCs/>
                <w:szCs w:val="18"/>
              </w:rPr>
              <w:t>1</w:t>
            </w:r>
            <w:r w:rsidRPr="00C64485">
              <w:rPr>
                <w:szCs w:val="18"/>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03D2D0F4" w14:textId="77777777" w:rsidR="00CF37F7" w:rsidRPr="00C64485" w:rsidRDefault="00CF37F7" w:rsidP="00CF37F7">
            <w:pPr>
              <w:pStyle w:val="TableEntry"/>
              <w:rPr>
                <w:szCs w:val="18"/>
              </w:rPr>
            </w:pPr>
            <w:proofErr w:type="gramStart"/>
            <w:r w:rsidRPr="00C64485">
              <w:rPr>
                <w:szCs w:val="18"/>
              </w:rPr>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49A6C654" w14:textId="77777777" w:rsidR="00CF37F7" w:rsidRPr="00C64485" w:rsidRDefault="00CF37F7" w:rsidP="00CF37F7">
            <w:pPr>
              <w:pStyle w:val="TableEntry"/>
              <w:rPr>
                <w:szCs w:val="18"/>
              </w:rPr>
            </w:pPr>
            <w:r w:rsidRPr="00C64485">
              <w:rPr>
                <w:szCs w:val="18"/>
              </w:rPr>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1E136C5E" w14:textId="77777777" w:rsidR="00CF37F7" w:rsidRPr="00C64485" w:rsidRDefault="00CF37F7" w:rsidP="00CF37F7">
            <w:pPr>
              <w:pStyle w:val="TableEntry"/>
              <w:rPr>
                <w:bCs/>
                <w:szCs w:val="18"/>
              </w:rPr>
            </w:pPr>
            <w:r w:rsidRPr="00C64485">
              <w:rPr>
                <w:bCs/>
                <w:szCs w:val="18"/>
              </w:rPr>
              <w:t>This version of the profile requires at least one identifier.</w:t>
            </w:r>
          </w:p>
        </w:tc>
      </w:tr>
      <w:tr w:rsidR="00CF37F7" w:rsidRPr="00C64485" w14:paraId="05D81CF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072AE0" w14:textId="77777777" w:rsidR="00CF37F7" w:rsidRPr="00C64485" w:rsidRDefault="00CF37F7" w:rsidP="00CF37F7">
            <w:pPr>
              <w:pStyle w:val="TableEntry"/>
              <w:rPr>
                <w:szCs w:val="18"/>
              </w:rPr>
            </w:pPr>
            <w:r w:rsidRPr="00C64485">
              <w:rPr>
                <w:szCs w:val="18"/>
              </w:rPr>
              <w:t>... version</w:t>
            </w:r>
          </w:p>
        </w:tc>
        <w:tc>
          <w:tcPr>
            <w:tcW w:w="911" w:type="dxa"/>
            <w:tcBorders>
              <w:top w:val="single" w:sz="4" w:space="0" w:color="auto"/>
              <w:left w:val="single" w:sz="4" w:space="0" w:color="auto"/>
              <w:bottom w:val="single" w:sz="4" w:space="0" w:color="auto"/>
              <w:right w:val="single" w:sz="4" w:space="0" w:color="auto"/>
            </w:tcBorders>
          </w:tcPr>
          <w:p w14:paraId="0004C14D"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1784611"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0E24E2A1"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381703C5" w14:textId="77777777" w:rsidR="00CF37F7" w:rsidRPr="00C64485" w:rsidRDefault="00CF37F7" w:rsidP="00CF37F7">
            <w:pPr>
              <w:pStyle w:val="TableEntry"/>
              <w:rPr>
                <w:szCs w:val="18"/>
              </w:rPr>
            </w:pPr>
            <w:r w:rsidRPr="00C64485">
              <w:rPr>
                <w:szCs w:val="18"/>
              </w:rPr>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65F868C4" w14:textId="77777777" w:rsidR="00CF37F7" w:rsidRPr="00C64485" w:rsidRDefault="00CF37F7" w:rsidP="00CF37F7">
            <w:pPr>
              <w:pStyle w:val="TableEntry"/>
              <w:rPr>
                <w:szCs w:val="18"/>
              </w:rPr>
            </w:pPr>
            <w:r w:rsidRPr="00C64485">
              <w:rPr>
                <w:szCs w:val="18"/>
              </w:rPr>
              <w:t>This version of the profile requires specifying the version of this ActivityDefinition.</w:t>
            </w:r>
          </w:p>
        </w:tc>
      </w:tr>
      <w:tr w:rsidR="00CF37F7" w:rsidRPr="00C64485" w14:paraId="23519CA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DD046E" w14:textId="77777777" w:rsidR="00CF37F7" w:rsidRPr="00C64485" w:rsidRDefault="00CF37F7" w:rsidP="00CF37F7">
            <w:pPr>
              <w:pStyle w:val="TableEntry"/>
              <w:rPr>
                <w:szCs w:val="18"/>
              </w:rPr>
            </w:pPr>
            <w:r w:rsidRPr="00C64485">
              <w:rPr>
                <w:szCs w:val="18"/>
              </w:rPr>
              <w:t>... name</w:t>
            </w:r>
          </w:p>
        </w:tc>
        <w:tc>
          <w:tcPr>
            <w:tcW w:w="911" w:type="dxa"/>
            <w:tcBorders>
              <w:top w:val="single" w:sz="4" w:space="0" w:color="auto"/>
              <w:left w:val="single" w:sz="4" w:space="0" w:color="auto"/>
              <w:bottom w:val="single" w:sz="4" w:space="0" w:color="auto"/>
              <w:right w:val="single" w:sz="4" w:space="0" w:color="auto"/>
            </w:tcBorders>
          </w:tcPr>
          <w:p w14:paraId="0FFFC6BB"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277B472"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25526251"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64927C4A" w14:textId="77777777" w:rsidR="00CF37F7" w:rsidRPr="00C64485" w:rsidRDefault="00CF37F7" w:rsidP="00CF37F7">
            <w:pPr>
              <w:pStyle w:val="TableEntry"/>
              <w:rPr>
                <w:szCs w:val="18"/>
              </w:rPr>
            </w:pPr>
            <w:r w:rsidRPr="00C64485">
              <w:rPr>
                <w:szCs w:val="18"/>
              </w:rPr>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62B70BEE" w14:textId="77777777" w:rsidR="00CF37F7" w:rsidRPr="00C64485" w:rsidRDefault="00CF37F7" w:rsidP="00CF37F7">
            <w:pPr>
              <w:pStyle w:val="TableEntry"/>
              <w:rPr>
                <w:bCs/>
                <w:szCs w:val="18"/>
              </w:rPr>
            </w:pPr>
            <w:r w:rsidRPr="00C64485">
              <w:rPr>
                <w:szCs w:val="18"/>
              </w:rPr>
              <w:t>This version of the profile requires the name of the ActivityDefinition</w:t>
            </w:r>
          </w:p>
        </w:tc>
      </w:tr>
      <w:tr w:rsidR="00CF37F7" w:rsidRPr="00C64485" w14:paraId="7D5705B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CF286F0" w14:textId="77777777" w:rsidR="00CF37F7" w:rsidRPr="00C64485" w:rsidRDefault="00CF37F7" w:rsidP="00CF37F7">
            <w:pPr>
              <w:pStyle w:val="TableEntry"/>
              <w:rPr>
                <w:szCs w:val="18"/>
              </w:rPr>
            </w:pPr>
            <w:r w:rsidRPr="00C64485">
              <w:rPr>
                <w:szCs w:val="18"/>
              </w:rPr>
              <w:t>... title</w:t>
            </w:r>
          </w:p>
        </w:tc>
        <w:tc>
          <w:tcPr>
            <w:tcW w:w="911" w:type="dxa"/>
            <w:tcBorders>
              <w:top w:val="single" w:sz="4" w:space="0" w:color="auto"/>
              <w:left w:val="single" w:sz="4" w:space="0" w:color="auto"/>
              <w:bottom w:val="single" w:sz="4" w:space="0" w:color="auto"/>
              <w:right w:val="single" w:sz="4" w:space="0" w:color="auto"/>
            </w:tcBorders>
          </w:tcPr>
          <w:p w14:paraId="4F2F4C60"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491D8A3"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4A30D648"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4E9965AB" w14:textId="77777777" w:rsidR="00CF37F7" w:rsidRPr="00C64485" w:rsidRDefault="00CF37F7" w:rsidP="00CF37F7">
            <w:pPr>
              <w:pStyle w:val="TableEntry"/>
              <w:rPr>
                <w:szCs w:val="18"/>
              </w:rPr>
            </w:pPr>
            <w:r w:rsidRPr="00C64485">
              <w:rPr>
                <w:szCs w:val="18"/>
              </w:rPr>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6DDE1EF8" w14:textId="77777777" w:rsidR="00CF37F7" w:rsidRPr="00C64485" w:rsidRDefault="00CF37F7" w:rsidP="00CF37F7">
            <w:pPr>
              <w:pStyle w:val="TableEntry"/>
              <w:rPr>
                <w:bCs/>
                <w:szCs w:val="18"/>
              </w:rPr>
            </w:pPr>
            <w:r w:rsidRPr="00C64485">
              <w:rPr>
                <w:bCs/>
                <w:szCs w:val="18"/>
              </w:rPr>
              <w:t>This version of the profile requires a title which is used in an UI.</w:t>
            </w:r>
          </w:p>
        </w:tc>
      </w:tr>
      <w:tr w:rsidR="00CF37F7" w:rsidRPr="00C64485" w14:paraId="3FA21D1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83B7AB" w14:textId="77777777" w:rsidR="00CF37F7" w:rsidRPr="00C64485" w:rsidRDefault="00CF37F7" w:rsidP="00CF37F7">
            <w:pPr>
              <w:pStyle w:val="TableEntry"/>
              <w:rPr>
                <w:szCs w:val="18"/>
              </w:rPr>
            </w:pPr>
            <w:r w:rsidRPr="00C64485">
              <w:rPr>
                <w:szCs w:val="18"/>
              </w:rPr>
              <w:t>... status</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29E1C7" w14:textId="77777777" w:rsidR="00CF37F7" w:rsidRPr="00C64485" w:rsidRDefault="00CF37F7"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noWrap/>
          </w:tcPr>
          <w:p w14:paraId="57C77425"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19BF9C2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6D6C03C" w14:textId="77777777" w:rsidR="00CF37F7" w:rsidRPr="00C64485" w:rsidRDefault="00CF37F7" w:rsidP="00CF37F7">
            <w:pPr>
              <w:pStyle w:val="TableEntry"/>
              <w:rPr>
                <w:szCs w:val="18"/>
              </w:rPr>
            </w:pPr>
            <w:r w:rsidRPr="00C64485">
              <w:rPr>
                <w:szCs w:val="18"/>
              </w:rPr>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5799BADA" w14:textId="77777777" w:rsidR="00CF37F7" w:rsidRPr="00C64485" w:rsidRDefault="00CF37F7" w:rsidP="00CF37F7">
            <w:pPr>
              <w:pStyle w:val="TableEntry"/>
              <w:rPr>
                <w:bCs/>
                <w:szCs w:val="18"/>
              </w:rPr>
            </w:pPr>
          </w:p>
        </w:tc>
      </w:tr>
      <w:tr w:rsidR="00CF37F7" w:rsidRPr="00C64485" w14:paraId="4CCD8EE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9435B77" w14:textId="77777777" w:rsidR="00CF37F7" w:rsidRPr="00C64485" w:rsidRDefault="00CF37F7" w:rsidP="00CF37F7">
            <w:pPr>
              <w:pStyle w:val="TableEntry"/>
              <w:rPr>
                <w:szCs w:val="18"/>
              </w:rPr>
            </w:pPr>
            <w:r w:rsidRPr="00C64485">
              <w:rPr>
                <w:szCs w:val="18"/>
              </w:rPr>
              <w:t>... experimental</w:t>
            </w:r>
          </w:p>
        </w:tc>
        <w:tc>
          <w:tcPr>
            <w:tcW w:w="911" w:type="dxa"/>
            <w:tcBorders>
              <w:top w:val="single" w:sz="4" w:space="0" w:color="auto"/>
              <w:left w:val="single" w:sz="4" w:space="0" w:color="auto"/>
              <w:bottom w:val="single" w:sz="4" w:space="0" w:color="auto"/>
              <w:right w:val="single" w:sz="4" w:space="0" w:color="auto"/>
            </w:tcBorders>
          </w:tcPr>
          <w:p w14:paraId="3818C916" w14:textId="77777777" w:rsidR="00CF37F7" w:rsidRPr="00C64485" w:rsidRDefault="00CF37F7"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E7173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171E0F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8CF0FC3" w14:textId="77777777" w:rsidR="00CF37F7" w:rsidRPr="00C64485" w:rsidRDefault="00CF37F7" w:rsidP="00CF37F7">
            <w:pPr>
              <w:pStyle w:val="TableEntry"/>
              <w:rPr>
                <w:szCs w:val="18"/>
              </w:rPr>
            </w:pPr>
            <w:r w:rsidRPr="00C64485">
              <w:rPr>
                <w:szCs w:val="18"/>
              </w:rPr>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2A9C64A3" w14:textId="77777777" w:rsidR="00CF37F7" w:rsidRPr="00C64485" w:rsidRDefault="00CF37F7" w:rsidP="00CF37F7">
            <w:pPr>
              <w:pStyle w:val="TableEntry"/>
              <w:rPr>
                <w:bCs/>
                <w:szCs w:val="18"/>
              </w:rPr>
            </w:pPr>
          </w:p>
        </w:tc>
      </w:tr>
      <w:tr w:rsidR="00CF37F7" w:rsidRPr="00C64485" w14:paraId="5EBBCA0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4F08EB6" w14:textId="77777777" w:rsidR="00CF37F7" w:rsidRPr="00C64485" w:rsidRDefault="00CF37F7" w:rsidP="00CF37F7">
            <w:pPr>
              <w:pStyle w:val="TableEntry"/>
              <w:rPr>
                <w:szCs w:val="18"/>
              </w:rPr>
            </w:pPr>
            <w:r w:rsidRPr="00C64485">
              <w:rPr>
                <w:szCs w:val="18"/>
              </w:rPr>
              <w:t>... subject[x]</w:t>
            </w:r>
          </w:p>
        </w:tc>
        <w:tc>
          <w:tcPr>
            <w:tcW w:w="911" w:type="dxa"/>
            <w:tcBorders>
              <w:top w:val="single" w:sz="4" w:space="0" w:color="auto"/>
              <w:left w:val="single" w:sz="4" w:space="0" w:color="auto"/>
              <w:bottom w:val="single" w:sz="4" w:space="0" w:color="auto"/>
              <w:right w:val="single" w:sz="4" w:space="0" w:color="auto"/>
            </w:tcBorders>
          </w:tcPr>
          <w:p w14:paraId="1B9F9E9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5937206"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48A3D5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6607220" w14:textId="77777777" w:rsidR="00CF37F7" w:rsidRPr="00C64485" w:rsidRDefault="00CF37F7" w:rsidP="00CF37F7">
            <w:pPr>
              <w:pStyle w:val="TableEntry"/>
              <w:rPr>
                <w:szCs w:val="18"/>
              </w:rPr>
            </w:pPr>
            <w:r w:rsidRPr="00C64485">
              <w:rPr>
                <w:szCs w:val="18"/>
              </w:rPr>
              <w:t>Type of individual the activity definition is intended for</w:t>
            </w:r>
          </w:p>
        </w:tc>
        <w:tc>
          <w:tcPr>
            <w:tcW w:w="2629" w:type="dxa"/>
            <w:tcBorders>
              <w:top w:val="single" w:sz="4" w:space="0" w:color="auto"/>
              <w:left w:val="single" w:sz="4" w:space="0" w:color="auto"/>
              <w:bottom w:val="single" w:sz="4" w:space="0" w:color="auto"/>
              <w:right w:val="single" w:sz="4" w:space="0" w:color="auto"/>
            </w:tcBorders>
          </w:tcPr>
          <w:p w14:paraId="0D06F398" w14:textId="77777777" w:rsidR="00CF37F7" w:rsidRPr="00C64485" w:rsidRDefault="00CF37F7" w:rsidP="00CF37F7">
            <w:pPr>
              <w:pStyle w:val="TableEntry"/>
              <w:rPr>
                <w:bCs/>
                <w:szCs w:val="18"/>
              </w:rPr>
            </w:pPr>
          </w:p>
        </w:tc>
      </w:tr>
      <w:tr w:rsidR="00CF37F7" w:rsidRPr="00C64485" w14:paraId="76E8F97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541ACFB" w14:textId="77777777" w:rsidR="00CF37F7" w:rsidRPr="00C64485" w:rsidRDefault="00CF37F7" w:rsidP="00CF37F7">
            <w:pPr>
              <w:pStyle w:val="TableEntry"/>
              <w:rPr>
                <w:color w:val="FF0000"/>
                <w:szCs w:val="18"/>
              </w:rPr>
            </w:pPr>
            <w:r w:rsidRPr="00C64485">
              <w:rPr>
                <w:color w:val="333333"/>
                <w:szCs w:val="18"/>
                <w:shd w:val="clear" w:color="auto" w:fill="FFFFFF"/>
              </w:rPr>
              <w:t xml:space="preserve">.... </w:t>
            </w:r>
            <w:proofErr w:type="spellStart"/>
            <w:r w:rsidRPr="00C64485">
              <w:rPr>
                <w:color w:val="333333"/>
                <w:szCs w:val="18"/>
                <w:shd w:val="clear" w:color="auto" w:fill="FFFFFF"/>
              </w:rPr>
              <w:t>subjectCodeableConcept</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2395F57F"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F7DA95"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218970FB"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0C00169"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02E3C6" w14:textId="77777777" w:rsidR="00CF37F7" w:rsidRPr="00C64485" w:rsidRDefault="00CF37F7" w:rsidP="00CF37F7">
            <w:pPr>
              <w:pStyle w:val="TableEntry"/>
              <w:rPr>
                <w:bCs/>
                <w:szCs w:val="18"/>
              </w:rPr>
            </w:pPr>
          </w:p>
        </w:tc>
      </w:tr>
      <w:tr w:rsidR="00CF37F7" w:rsidRPr="00C64485" w14:paraId="1AA881D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B768ED" w14:textId="77777777" w:rsidR="00CF37F7" w:rsidRPr="00C64485" w:rsidRDefault="00CF37F7" w:rsidP="00CF37F7">
            <w:pPr>
              <w:pStyle w:val="TableEntry"/>
              <w:rPr>
                <w:color w:val="FF0000"/>
                <w:szCs w:val="18"/>
              </w:rPr>
            </w:pPr>
            <w:r w:rsidRPr="00C64485">
              <w:rPr>
                <w:color w:val="333333"/>
                <w:szCs w:val="18"/>
                <w:shd w:val="clear" w:color="auto" w:fill="FFFFFF"/>
              </w:rPr>
              <w:lastRenderedPageBreak/>
              <w:t xml:space="preserve">.... </w:t>
            </w:r>
            <w:proofErr w:type="spellStart"/>
            <w:r w:rsidRPr="00C64485">
              <w:rPr>
                <w:color w:val="333333"/>
                <w:szCs w:val="18"/>
                <w:shd w:val="clear" w:color="auto" w:fill="FFFFFF"/>
              </w:rPr>
              <w:t>subjectReference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3141418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F7B0A45"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E45BE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499C3E7"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49FD6F6D" w14:textId="77777777" w:rsidR="00CF37F7" w:rsidRPr="00C64485" w:rsidRDefault="00CF37F7" w:rsidP="00CF37F7">
            <w:pPr>
              <w:pStyle w:val="TableEntry"/>
              <w:rPr>
                <w:bCs/>
                <w:szCs w:val="18"/>
              </w:rPr>
            </w:pPr>
          </w:p>
        </w:tc>
      </w:tr>
      <w:tr w:rsidR="00CF37F7" w:rsidRPr="00C64485" w14:paraId="598614B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89D565" w14:textId="77777777" w:rsidR="00CF37F7" w:rsidRPr="00C64485" w:rsidRDefault="00CF37F7" w:rsidP="00CF37F7">
            <w:pPr>
              <w:pStyle w:val="TableEntry"/>
              <w:rPr>
                <w:szCs w:val="18"/>
              </w:rPr>
            </w:pPr>
            <w:r w:rsidRPr="00C64485">
              <w:rPr>
                <w:szCs w:val="18"/>
              </w:rPr>
              <w:t>... date</w:t>
            </w:r>
          </w:p>
        </w:tc>
        <w:tc>
          <w:tcPr>
            <w:tcW w:w="911" w:type="dxa"/>
            <w:tcBorders>
              <w:top w:val="single" w:sz="4" w:space="0" w:color="auto"/>
              <w:left w:val="single" w:sz="4" w:space="0" w:color="auto"/>
              <w:bottom w:val="single" w:sz="4" w:space="0" w:color="auto"/>
              <w:right w:val="single" w:sz="4" w:space="0" w:color="auto"/>
            </w:tcBorders>
          </w:tcPr>
          <w:p w14:paraId="3BCC57B0"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94CC62B"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015B2130"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2014DF71" w14:textId="77777777" w:rsidR="00CF37F7" w:rsidRPr="00C64485" w:rsidRDefault="00CF37F7" w:rsidP="00CF37F7">
            <w:pPr>
              <w:pStyle w:val="TableEntry"/>
              <w:rPr>
                <w:szCs w:val="18"/>
              </w:rPr>
            </w:pPr>
            <w:r w:rsidRPr="00C64485">
              <w:rPr>
                <w:szCs w:val="18"/>
              </w:rPr>
              <w:t>Date this was last changed</w:t>
            </w:r>
          </w:p>
        </w:tc>
        <w:tc>
          <w:tcPr>
            <w:tcW w:w="2629" w:type="dxa"/>
            <w:tcBorders>
              <w:top w:val="single" w:sz="4" w:space="0" w:color="auto"/>
              <w:left w:val="single" w:sz="4" w:space="0" w:color="auto"/>
              <w:bottom w:val="single" w:sz="4" w:space="0" w:color="auto"/>
              <w:right w:val="single" w:sz="4" w:space="0" w:color="auto"/>
            </w:tcBorders>
          </w:tcPr>
          <w:p w14:paraId="5BCCC3F2" w14:textId="77777777" w:rsidR="00CF37F7" w:rsidRPr="00C64485" w:rsidRDefault="00CF37F7" w:rsidP="00CF37F7">
            <w:pPr>
              <w:pStyle w:val="TableEntry"/>
              <w:rPr>
                <w:bCs/>
                <w:szCs w:val="18"/>
              </w:rPr>
            </w:pPr>
            <w:r w:rsidRPr="00C64485">
              <w:rPr>
                <w:bCs/>
                <w:szCs w:val="18"/>
              </w:rPr>
              <w:t>This version of the profile requires a date for when the ActivityDefinition was last changed</w:t>
            </w:r>
          </w:p>
        </w:tc>
      </w:tr>
      <w:tr w:rsidR="00CF37F7" w:rsidRPr="00C64485" w14:paraId="620DC79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7D55A98" w14:textId="77777777" w:rsidR="00CF37F7" w:rsidRPr="00C64485" w:rsidRDefault="00CF37F7" w:rsidP="00CF37F7">
            <w:pPr>
              <w:pStyle w:val="TableEntry"/>
              <w:rPr>
                <w:szCs w:val="18"/>
              </w:rPr>
            </w:pPr>
            <w:r w:rsidRPr="00C64485">
              <w:rPr>
                <w:szCs w:val="18"/>
              </w:rPr>
              <w:t>... publisher</w:t>
            </w:r>
          </w:p>
        </w:tc>
        <w:tc>
          <w:tcPr>
            <w:tcW w:w="911" w:type="dxa"/>
            <w:tcBorders>
              <w:top w:val="single" w:sz="4" w:space="0" w:color="auto"/>
              <w:left w:val="single" w:sz="4" w:space="0" w:color="auto"/>
              <w:bottom w:val="single" w:sz="4" w:space="0" w:color="auto"/>
              <w:right w:val="single" w:sz="4" w:space="0" w:color="auto"/>
            </w:tcBorders>
          </w:tcPr>
          <w:p w14:paraId="1F012FD8"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9534E8"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761B6E0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15595399" w14:textId="77777777" w:rsidR="00CF37F7" w:rsidRPr="00C64485" w:rsidRDefault="00CF37F7" w:rsidP="00CF37F7">
            <w:pPr>
              <w:pStyle w:val="TableEntry"/>
              <w:rPr>
                <w:szCs w:val="18"/>
              </w:rPr>
            </w:pPr>
            <w:r w:rsidRPr="00C64485">
              <w:rPr>
                <w:szCs w:val="18"/>
              </w:rPr>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1EE8BFAB" w14:textId="77777777" w:rsidR="00CF37F7" w:rsidRPr="00C64485" w:rsidRDefault="00CF37F7" w:rsidP="00CF37F7">
            <w:pPr>
              <w:pStyle w:val="TableEntry"/>
              <w:rPr>
                <w:bCs/>
                <w:szCs w:val="18"/>
              </w:rPr>
            </w:pPr>
            <w:r w:rsidRPr="00C64485">
              <w:rPr>
                <w:bCs/>
                <w:szCs w:val="18"/>
              </w:rPr>
              <w:t>This version of the profile requires the name of the ActivityDefinition publisher.</w:t>
            </w:r>
          </w:p>
        </w:tc>
      </w:tr>
      <w:tr w:rsidR="00CF37F7" w:rsidRPr="00C64485" w14:paraId="001C04B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5AF5FE6" w14:textId="77777777" w:rsidR="00CF37F7" w:rsidRPr="00C64485" w:rsidRDefault="00CF37F7" w:rsidP="00CF37F7">
            <w:pPr>
              <w:pStyle w:val="TableEntry"/>
              <w:rPr>
                <w:szCs w:val="18"/>
              </w:rPr>
            </w:pPr>
            <w:r w:rsidRPr="00C64485">
              <w:rPr>
                <w:color w:val="333333"/>
                <w:szCs w:val="18"/>
                <w:shd w:val="clear" w:color="auto" w:fill="FFFFFF"/>
              </w:rPr>
              <w:t>... contact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3FEC52E" w14:textId="77777777" w:rsidR="00CF37F7" w:rsidRPr="00C64485" w:rsidRDefault="00CF37F7" w:rsidP="00CF37F7">
            <w:pPr>
              <w:pStyle w:val="TableEntry"/>
              <w:rPr>
                <w:bCs/>
                <w:szCs w:val="18"/>
              </w:rPr>
            </w:pPr>
            <w:r w:rsidRPr="00C64485">
              <w:rPr>
                <w:color w:val="333333"/>
                <w:szCs w:val="18"/>
                <w:shd w:val="clear" w:color="auto" w:fill="FFFFFF"/>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FDF729F"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A3CE97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DD49048" w14:textId="77777777" w:rsidR="00CF37F7" w:rsidRPr="00C64485" w:rsidRDefault="00CF37F7" w:rsidP="00CF37F7">
            <w:pPr>
              <w:pStyle w:val="TableEntry"/>
              <w:rPr>
                <w:szCs w:val="18"/>
              </w:rPr>
            </w:pPr>
            <w:r w:rsidRPr="00C64485">
              <w:rPr>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EAFFA24" w14:textId="77777777" w:rsidR="00CF37F7" w:rsidRPr="00C64485" w:rsidRDefault="00CF37F7" w:rsidP="00CF37F7">
            <w:pPr>
              <w:pStyle w:val="TableEntry"/>
              <w:rPr>
                <w:bCs/>
                <w:szCs w:val="18"/>
              </w:rPr>
            </w:pPr>
          </w:p>
        </w:tc>
      </w:tr>
      <w:tr w:rsidR="00CF37F7" w:rsidRPr="00C64485" w14:paraId="4B9C821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ED4E1F" w14:textId="77777777" w:rsidR="00CF37F7" w:rsidRPr="00C64485" w:rsidRDefault="00CF37F7" w:rsidP="00CF37F7">
            <w:pPr>
              <w:pStyle w:val="TableEntry"/>
              <w:rPr>
                <w:szCs w:val="18"/>
              </w:rPr>
            </w:pPr>
            <w:r w:rsidRPr="00C64485">
              <w:rPr>
                <w:szCs w:val="18"/>
              </w:rPr>
              <w:t>... description</w:t>
            </w:r>
          </w:p>
        </w:tc>
        <w:tc>
          <w:tcPr>
            <w:tcW w:w="911" w:type="dxa"/>
            <w:tcBorders>
              <w:top w:val="single" w:sz="4" w:space="0" w:color="auto"/>
              <w:left w:val="single" w:sz="4" w:space="0" w:color="auto"/>
              <w:bottom w:val="single" w:sz="4" w:space="0" w:color="auto"/>
              <w:right w:val="single" w:sz="4" w:space="0" w:color="auto"/>
            </w:tcBorders>
          </w:tcPr>
          <w:p w14:paraId="23DAE836"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00B2587"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66AB7193"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A3103D2" w14:textId="77777777" w:rsidR="00CF37F7" w:rsidRPr="00C64485" w:rsidRDefault="00CF37F7" w:rsidP="00CF37F7">
            <w:pPr>
              <w:pStyle w:val="TableEntry"/>
              <w:rPr>
                <w:szCs w:val="18"/>
              </w:rPr>
            </w:pPr>
            <w:r w:rsidRPr="00C64485">
              <w:rPr>
                <w:szCs w:val="18"/>
              </w:rPr>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256C6CF4" w14:textId="77777777" w:rsidR="00CF37F7" w:rsidRPr="00C64485" w:rsidRDefault="00CF37F7" w:rsidP="00CF37F7">
            <w:pPr>
              <w:pStyle w:val="TableEntry"/>
              <w:rPr>
                <w:bCs/>
                <w:szCs w:val="18"/>
              </w:rPr>
            </w:pPr>
            <w:r w:rsidRPr="00C64485">
              <w:rPr>
                <w:bCs/>
                <w:szCs w:val="18"/>
              </w:rPr>
              <w:t>This version of the profile requires a description of the ActivityDefinition.</w:t>
            </w:r>
          </w:p>
        </w:tc>
      </w:tr>
      <w:tr w:rsidR="00CF37F7" w:rsidRPr="00C64485" w14:paraId="442DEBC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368D35"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1DD40B97"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ACD5175"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1BAD8C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81B646B" w14:textId="77777777" w:rsidR="00CF37F7" w:rsidRPr="00C64485" w:rsidRDefault="00CF37F7" w:rsidP="00CF37F7">
            <w:pPr>
              <w:pStyle w:val="TableEntry"/>
              <w:rPr>
                <w:szCs w:val="18"/>
              </w:rPr>
            </w:pPr>
            <w:r w:rsidRPr="00C64485">
              <w:rPr>
                <w:szCs w:val="18"/>
              </w:rPr>
              <w:t>The context that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2DE84F10" w14:textId="77777777" w:rsidR="00CF37F7" w:rsidRPr="00C64485" w:rsidRDefault="00CF37F7" w:rsidP="00CF37F7">
            <w:pPr>
              <w:pStyle w:val="TableEntry"/>
              <w:rPr>
                <w:bCs/>
                <w:szCs w:val="18"/>
              </w:rPr>
            </w:pPr>
          </w:p>
        </w:tc>
      </w:tr>
      <w:tr w:rsidR="00CF37F7" w:rsidRPr="00C64485" w14:paraId="3874792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BA4E3D" w14:textId="77777777" w:rsidR="00CF37F7" w:rsidRPr="00C64485" w:rsidRDefault="00CF37F7" w:rsidP="00CF37F7">
            <w:pPr>
              <w:pStyle w:val="TableEntry"/>
              <w:rPr>
                <w:szCs w:val="18"/>
              </w:rPr>
            </w:pPr>
            <w:r w:rsidRPr="00C64485">
              <w:rPr>
                <w:color w:val="333333"/>
                <w:szCs w:val="18"/>
                <w:shd w:val="clear" w:color="auto" w:fill="FFFFFF"/>
              </w:rPr>
              <w:t>... jurisdiction</w:t>
            </w:r>
          </w:p>
        </w:tc>
        <w:tc>
          <w:tcPr>
            <w:tcW w:w="911" w:type="dxa"/>
            <w:tcBorders>
              <w:top w:val="single" w:sz="4" w:space="0" w:color="auto"/>
              <w:left w:val="single" w:sz="4" w:space="0" w:color="auto"/>
              <w:bottom w:val="single" w:sz="4" w:space="0" w:color="auto"/>
              <w:right w:val="single" w:sz="4" w:space="0" w:color="auto"/>
            </w:tcBorders>
          </w:tcPr>
          <w:p w14:paraId="76584F0D"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34DD9E35"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50B341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9DA3239" w14:textId="77777777" w:rsidR="00CF37F7" w:rsidRPr="00C64485" w:rsidRDefault="00CF37F7" w:rsidP="00CF37F7">
            <w:pPr>
              <w:pStyle w:val="TableEntry"/>
              <w:rPr>
                <w:szCs w:val="18"/>
              </w:rPr>
            </w:pPr>
            <w:r w:rsidRPr="00C64485">
              <w:rPr>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12C55C59" w14:textId="77777777" w:rsidR="00CF37F7" w:rsidRPr="00C64485" w:rsidRDefault="00CF37F7" w:rsidP="00CF37F7">
            <w:pPr>
              <w:pStyle w:val="TableEntry"/>
              <w:rPr>
                <w:bCs/>
                <w:szCs w:val="18"/>
              </w:rPr>
            </w:pPr>
          </w:p>
        </w:tc>
      </w:tr>
      <w:tr w:rsidR="00CF37F7" w:rsidRPr="00C64485" w14:paraId="2F666E2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759B20D" w14:textId="77777777" w:rsidR="00CF37F7" w:rsidRPr="00C64485" w:rsidRDefault="00CF37F7" w:rsidP="00CF37F7">
            <w:pPr>
              <w:pStyle w:val="TableEntry"/>
              <w:rPr>
                <w:szCs w:val="18"/>
              </w:rPr>
            </w:pPr>
            <w:r w:rsidRPr="00C64485">
              <w:rPr>
                <w:szCs w:val="18"/>
              </w:rPr>
              <w:t>... purpose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77107C7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E8459C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674A16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35FAC4E" w14:textId="77777777" w:rsidR="00CF37F7" w:rsidRPr="00C64485" w:rsidRDefault="00CF37F7" w:rsidP="00CF37F7">
            <w:pPr>
              <w:pStyle w:val="TableEntry"/>
              <w:rPr>
                <w:szCs w:val="18"/>
              </w:rPr>
            </w:pPr>
            <w:r w:rsidRPr="00C64485">
              <w:rPr>
                <w:szCs w:val="18"/>
              </w:rPr>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0861EA4E" w14:textId="77777777" w:rsidR="00CF37F7" w:rsidRPr="00C64485" w:rsidRDefault="00CF37F7" w:rsidP="00CF37F7">
            <w:pPr>
              <w:pStyle w:val="TableEntry"/>
              <w:rPr>
                <w:bCs/>
                <w:szCs w:val="18"/>
              </w:rPr>
            </w:pPr>
          </w:p>
        </w:tc>
      </w:tr>
      <w:tr w:rsidR="00CF37F7" w:rsidRPr="00C64485" w14:paraId="1DDA022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9BBFE2" w14:textId="77777777" w:rsidR="00CF37F7" w:rsidRPr="00C64485" w:rsidRDefault="00CF37F7" w:rsidP="00CF37F7">
            <w:pPr>
              <w:pStyle w:val="TableEntry"/>
              <w:rPr>
                <w:szCs w:val="18"/>
              </w:rPr>
            </w:pPr>
            <w:r w:rsidRPr="00C64485">
              <w:rPr>
                <w:szCs w:val="18"/>
              </w:rPr>
              <w:t>... usage</w:t>
            </w:r>
          </w:p>
        </w:tc>
        <w:tc>
          <w:tcPr>
            <w:tcW w:w="911" w:type="dxa"/>
            <w:tcBorders>
              <w:top w:val="single" w:sz="4" w:space="0" w:color="auto"/>
              <w:left w:val="single" w:sz="4" w:space="0" w:color="auto"/>
              <w:bottom w:val="single" w:sz="4" w:space="0" w:color="auto"/>
              <w:right w:val="single" w:sz="4" w:space="0" w:color="auto"/>
            </w:tcBorders>
          </w:tcPr>
          <w:p w14:paraId="7D1CF70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B3E7F2B"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7A17F8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9A6D90D" w14:textId="77777777" w:rsidR="00CF37F7" w:rsidRPr="00C64485" w:rsidRDefault="00CF37F7" w:rsidP="00CF37F7">
            <w:pPr>
              <w:pStyle w:val="TableEntry"/>
              <w:rPr>
                <w:szCs w:val="18"/>
              </w:rPr>
            </w:pPr>
            <w:r w:rsidRPr="00C64485">
              <w:rPr>
                <w:szCs w:val="18"/>
              </w:rPr>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70E1B497" w14:textId="77777777" w:rsidR="00CF37F7" w:rsidRPr="00C64485" w:rsidRDefault="00CF37F7" w:rsidP="00CF37F7">
            <w:pPr>
              <w:pStyle w:val="TableEntry"/>
              <w:rPr>
                <w:bCs/>
                <w:szCs w:val="18"/>
              </w:rPr>
            </w:pPr>
          </w:p>
        </w:tc>
      </w:tr>
      <w:tr w:rsidR="00CF37F7" w:rsidRPr="00C64485" w14:paraId="484E4BA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F90C72A" w14:textId="77777777" w:rsidR="00CF37F7" w:rsidRPr="00C64485" w:rsidRDefault="00CF37F7" w:rsidP="00CF37F7">
            <w:pPr>
              <w:pStyle w:val="TableEntry"/>
              <w:rPr>
                <w:szCs w:val="18"/>
              </w:rPr>
            </w:pPr>
            <w:r w:rsidRPr="00C64485">
              <w:rPr>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003576E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E1FD4F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63AA98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38784ED" w14:textId="77777777" w:rsidR="00CF37F7" w:rsidRPr="00C64485" w:rsidRDefault="00CF37F7" w:rsidP="00CF37F7">
            <w:pPr>
              <w:pStyle w:val="TableEntry"/>
              <w:rPr>
                <w:szCs w:val="18"/>
              </w:rPr>
            </w:pPr>
            <w:r w:rsidRPr="00C64485">
              <w:rPr>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110357DC" w14:textId="77777777" w:rsidR="00CF37F7" w:rsidRPr="00C64485" w:rsidRDefault="00CF37F7" w:rsidP="00CF37F7">
            <w:pPr>
              <w:pStyle w:val="TableEntry"/>
              <w:rPr>
                <w:bCs/>
                <w:szCs w:val="18"/>
              </w:rPr>
            </w:pPr>
          </w:p>
        </w:tc>
      </w:tr>
      <w:tr w:rsidR="00CF37F7" w:rsidRPr="00C64485" w14:paraId="05FF8DC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B8BFAC"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109E154F"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BA439D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64C95AD"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316BEC7" w14:textId="77777777" w:rsidR="00CF37F7" w:rsidRPr="00C64485" w:rsidRDefault="00CF37F7" w:rsidP="00CF37F7">
            <w:pPr>
              <w:pStyle w:val="TableEntry"/>
              <w:rPr>
                <w:szCs w:val="18"/>
              </w:rPr>
            </w:pPr>
            <w:r w:rsidRPr="00C64485">
              <w:rPr>
                <w:szCs w:val="18"/>
              </w:rPr>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5AA1A338" w14:textId="77777777" w:rsidR="00CF37F7" w:rsidRPr="00C64485" w:rsidRDefault="00CF37F7" w:rsidP="00CF37F7">
            <w:pPr>
              <w:pStyle w:val="TableEntry"/>
              <w:rPr>
                <w:bCs/>
                <w:szCs w:val="18"/>
              </w:rPr>
            </w:pPr>
          </w:p>
        </w:tc>
      </w:tr>
      <w:tr w:rsidR="00CF37F7" w:rsidRPr="00C64485" w14:paraId="77A999C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EE335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4833EDE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B3B0007"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717CD41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CE1AED4" w14:textId="77777777" w:rsidR="00CF37F7" w:rsidRPr="00C64485" w:rsidRDefault="00CF37F7" w:rsidP="00CF37F7">
            <w:pPr>
              <w:pStyle w:val="TableEntry"/>
              <w:rPr>
                <w:szCs w:val="18"/>
              </w:rPr>
            </w:pPr>
            <w:r w:rsidRPr="00C64485">
              <w:rPr>
                <w:szCs w:val="18"/>
              </w:rPr>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58FCDCA5" w14:textId="77777777" w:rsidR="00CF37F7" w:rsidRPr="00C64485" w:rsidRDefault="00CF37F7" w:rsidP="00CF37F7">
            <w:pPr>
              <w:pStyle w:val="TableEntry"/>
              <w:rPr>
                <w:bCs/>
                <w:szCs w:val="18"/>
              </w:rPr>
            </w:pPr>
            <w:r w:rsidRPr="00C64485">
              <w:rPr>
                <w:bCs/>
                <w:szCs w:val="18"/>
              </w:rPr>
              <w:t xml:space="preserve">This version of the profile requires a date when the ActivityDefinition was last reviewed. </w:t>
            </w:r>
          </w:p>
        </w:tc>
      </w:tr>
      <w:tr w:rsidR="00CF37F7" w:rsidRPr="00C64485" w14:paraId="6BEC080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07D607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24EA110B"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29C90B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B696FE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6F721E6" w14:textId="77777777" w:rsidR="00CF37F7" w:rsidRPr="00C64485" w:rsidRDefault="00CF37F7" w:rsidP="00CF37F7">
            <w:pPr>
              <w:pStyle w:val="TableEntry"/>
              <w:rPr>
                <w:szCs w:val="18"/>
              </w:rPr>
            </w:pPr>
            <w:r w:rsidRPr="00C64485">
              <w:rPr>
                <w:szCs w:val="18"/>
              </w:rPr>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1DC4FBE" w14:textId="77777777" w:rsidR="00CF37F7" w:rsidRPr="00C64485" w:rsidRDefault="00CF37F7" w:rsidP="00CF37F7">
            <w:pPr>
              <w:pStyle w:val="TableEntry"/>
              <w:rPr>
                <w:bCs/>
                <w:szCs w:val="18"/>
              </w:rPr>
            </w:pPr>
          </w:p>
        </w:tc>
      </w:tr>
      <w:tr w:rsidR="00CF37F7" w:rsidRPr="00C64485" w14:paraId="0EDDFE7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8FD1D35" w14:textId="77777777" w:rsidR="00CF37F7" w:rsidRPr="00C64485" w:rsidRDefault="00CF37F7" w:rsidP="00CF37F7">
            <w:pPr>
              <w:pStyle w:val="TableEntry"/>
              <w:rPr>
                <w:strike/>
                <w:szCs w:val="18"/>
              </w:rPr>
            </w:pPr>
            <w:r w:rsidRPr="00C64485">
              <w:rPr>
                <w:strike/>
                <w:szCs w:val="18"/>
              </w:rPr>
              <w:lastRenderedPageBreak/>
              <w:t>…. id</w:t>
            </w:r>
          </w:p>
        </w:tc>
        <w:tc>
          <w:tcPr>
            <w:tcW w:w="911" w:type="dxa"/>
            <w:tcBorders>
              <w:top w:val="single" w:sz="4" w:space="0" w:color="auto"/>
              <w:left w:val="single" w:sz="4" w:space="0" w:color="auto"/>
              <w:bottom w:val="single" w:sz="4" w:space="0" w:color="auto"/>
              <w:right w:val="single" w:sz="4" w:space="0" w:color="auto"/>
            </w:tcBorders>
          </w:tcPr>
          <w:p w14:paraId="01564F4D"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72CF6A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42FFD2B7"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6B439E8E" w14:textId="77777777" w:rsidR="00CF37F7" w:rsidRPr="00C64485" w:rsidRDefault="00CF37F7" w:rsidP="00CF37F7">
            <w:pPr>
              <w:pStyle w:val="TableEntry"/>
              <w:rPr>
                <w:strike/>
                <w:szCs w:val="18"/>
              </w:rPr>
            </w:pPr>
            <w:r w:rsidRPr="00C64485">
              <w:rPr>
                <w:strike/>
                <w:szCs w:val="18"/>
              </w:rPr>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1C2692E4" w14:textId="77777777" w:rsidR="00CF37F7" w:rsidRPr="00C64485" w:rsidRDefault="00CF37F7" w:rsidP="00CF37F7">
            <w:pPr>
              <w:pStyle w:val="TableEntry"/>
              <w:rPr>
                <w:bCs/>
                <w:szCs w:val="18"/>
              </w:rPr>
            </w:pPr>
          </w:p>
        </w:tc>
      </w:tr>
      <w:tr w:rsidR="00CF37F7" w:rsidRPr="00C64485" w14:paraId="0295169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578A3B9" w14:textId="77777777" w:rsidR="00CF37F7" w:rsidRPr="00C64485" w:rsidRDefault="00CF37F7" w:rsidP="00CF37F7">
            <w:pPr>
              <w:pStyle w:val="TableEntry"/>
              <w:rPr>
                <w:strike/>
                <w:szCs w:val="18"/>
              </w:rPr>
            </w:pPr>
            <w:r w:rsidRPr="00C64485">
              <w:rPr>
                <w:strike/>
                <w:szCs w:val="18"/>
              </w:rPr>
              <w:t>…. start</w:t>
            </w:r>
          </w:p>
        </w:tc>
        <w:tc>
          <w:tcPr>
            <w:tcW w:w="911" w:type="dxa"/>
            <w:tcBorders>
              <w:top w:val="single" w:sz="4" w:space="0" w:color="auto"/>
              <w:left w:val="single" w:sz="4" w:space="0" w:color="auto"/>
              <w:bottom w:val="single" w:sz="4" w:space="0" w:color="auto"/>
              <w:right w:val="single" w:sz="4" w:space="0" w:color="auto"/>
            </w:tcBorders>
          </w:tcPr>
          <w:p w14:paraId="302DF7C1"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867137" w14:textId="77777777" w:rsidR="00CF37F7" w:rsidRPr="00C64485" w:rsidRDefault="00CF37F7" w:rsidP="00CF37F7">
            <w:pPr>
              <w:pStyle w:val="TableEntry"/>
              <w:rPr>
                <w:bCs/>
                <w:strike/>
                <w:szCs w:val="18"/>
              </w:rPr>
            </w:pPr>
            <w:r w:rsidRPr="00C64485">
              <w:rPr>
                <w:bCs/>
                <w:strike/>
                <w:szCs w:val="18"/>
              </w:rPr>
              <w:t>1..1</w:t>
            </w:r>
          </w:p>
        </w:tc>
        <w:tc>
          <w:tcPr>
            <w:tcW w:w="1505" w:type="dxa"/>
            <w:tcBorders>
              <w:top w:val="single" w:sz="4" w:space="0" w:color="auto"/>
              <w:left w:val="single" w:sz="4" w:space="0" w:color="auto"/>
              <w:bottom w:val="single" w:sz="4" w:space="0" w:color="auto"/>
              <w:right w:val="single" w:sz="4" w:space="0" w:color="auto"/>
            </w:tcBorders>
          </w:tcPr>
          <w:p w14:paraId="36B23D79" w14:textId="77777777" w:rsidR="00CF37F7" w:rsidRPr="00C64485" w:rsidRDefault="00CF37F7" w:rsidP="00CF37F7">
            <w:pPr>
              <w:pStyle w:val="TableEntry"/>
              <w:rPr>
                <w:strike/>
                <w:szCs w:val="18"/>
              </w:rPr>
            </w:pPr>
            <w:r w:rsidRPr="00C64485">
              <w:rPr>
                <w:strike/>
                <w:szCs w:val="18"/>
              </w:rPr>
              <w:t>1..1</w:t>
            </w:r>
          </w:p>
        </w:tc>
        <w:tc>
          <w:tcPr>
            <w:tcW w:w="1871" w:type="dxa"/>
            <w:tcBorders>
              <w:top w:val="single" w:sz="4" w:space="0" w:color="auto"/>
              <w:left w:val="single" w:sz="4" w:space="0" w:color="auto"/>
              <w:bottom w:val="single" w:sz="4" w:space="0" w:color="auto"/>
              <w:right w:val="single" w:sz="4" w:space="0" w:color="auto"/>
            </w:tcBorders>
          </w:tcPr>
          <w:p w14:paraId="6EED1369" w14:textId="77777777" w:rsidR="00CF37F7" w:rsidRPr="00C64485" w:rsidRDefault="00CF37F7" w:rsidP="00CF37F7">
            <w:pPr>
              <w:pStyle w:val="TableEntry"/>
              <w:rPr>
                <w:strike/>
                <w:szCs w:val="18"/>
              </w:rPr>
            </w:pPr>
            <w:r w:rsidRPr="00C64485">
              <w:rPr>
                <w:strike/>
                <w:szCs w:val="18"/>
              </w:rPr>
              <w:t>The start of the period.</w:t>
            </w:r>
          </w:p>
        </w:tc>
        <w:tc>
          <w:tcPr>
            <w:tcW w:w="2629" w:type="dxa"/>
            <w:tcBorders>
              <w:top w:val="single" w:sz="4" w:space="0" w:color="auto"/>
              <w:left w:val="single" w:sz="4" w:space="0" w:color="auto"/>
              <w:bottom w:val="single" w:sz="4" w:space="0" w:color="auto"/>
              <w:right w:val="single" w:sz="4" w:space="0" w:color="auto"/>
            </w:tcBorders>
          </w:tcPr>
          <w:p w14:paraId="180E95CA" w14:textId="77777777" w:rsidR="00CF37F7" w:rsidRPr="00C64485" w:rsidRDefault="00CF37F7" w:rsidP="00CF37F7">
            <w:pPr>
              <w:pStyle w:val="TableEntry"/>
              <w:rPr>
                <w:bCs/>
                <w:strike/>
                <w:szCs w:val="18"/>
              </w:rPr>
            </w:pPr>
            <w:r w:rsidRPr="00C64485">
              <w:rPr>
                <w:bCs/>
                <w:strike/>
                <w:szCs w:val="18"/>
              </w:rPr>
              <w:t xml:space="preserve">This version of the profile requires an </w:t>
            </w:r>
            <w:proofErr w:type="spellStart"/>
            <w:r w:rsidRPr="00C64485">
              <w:rPr>
                <w:bCs/>
                <w:strike/>
                <w:szCs w:val="18"/>
              </w:rPr>
              <w:t>effectivePeriod</w:t>
            </w:r>
            <w:proofErr w:type="spellEnd"/>
            <w:r w:rsidRPr="00C64485">
              <w:rPr>
                <w:bCs/>
                <w:strike/>
                <w:szCs w:val="18"/>
              </w:rPr>
              <w:t xml:space="preserve"> of </w:t>
            </w:r>
            <w:proofErr w:type="spellStart"/>
            <w:proofErr w:type="gramStart"/>
            <w:r w:rsidRPr="00C64485">
              <w:rPr>
                <w:bCs/>
                <w:strike/>
                <w:szCs w:val="18"/>
              </w:rPr>
              <w:t>period.start</w:t>
            </w:r>
            <w:proofErr w:type="spellEnd"/>
            <w:proofErr w:type="gramEnd"/>
            <w:r w:rsidRPr="00C64485">
              <w:rPr>
                <w:bCs/>
                <w:strike/>
                <w:szCs w:val="18"/>
              </w:rPr>
              <w:t xml:space="preserve"> when the ActivityDefinition status value is active</w:t>
            </w:r>
          </w:p>
        </w:tc>
      </w:tr>
      <w:tr w:rsidR="00CF37F7" w:rsidRPr="00C64485" w14:paraId="25E3920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C8F6449" w14:textId="77777777" w:rsidR="00CF37F7" w:rsidRPr="00C64485" w:rsidRDefault="00CF37F7" w:rsidP="00CF37F7">
            <w:pPr>
              <w:pStyle w:val="TableEntry"/>
              <w:rPr>
                <w:strike/>
                <w:szCs w:val="18"/>
              </w:rPr>
            </w:pPr>
            <w:r w:rsidRPr="00C64485">
              <w:rPr>
                <w:strike/>
                <w:szCs w:val="18"/>
              </w:rPr>
              <w:t>…. end</w:t>
            </w:r>
          </w:p>
        </w:tc>
        <w:tc>
          <w:tcPr>
            <w:tcW w:w="911" w:type="dxa"/>
            <w:tcBorders>
              <w:top w:val="single" w:sz="4" w:space="0" w:color="auto"/>
              <w:left w:val="single" w:sz="4" w:space="0" w:color="auto"/>
              <w:bottom w:val="single" w:sz="4" w:space="0" w:color="auto"/>
              <w:right w:val="single" w:sz="4" w:space="0" w:color="auto"/>
            </w:tcBorders>
          </w:tcPr>
          <w:p w14:paraId="1407136D"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80EAF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62C3635E"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7CC7F260" w14:textId="77777777" w:rsidR="00CF37F7" w:rsidRPr="00C64485" w:rsidRDefault="00CF37F7" w:rsidP="00CF37F7">
            <w:pPr>
              <w:pStyle w:val="TableEntry"/>
              <w:rPr>
                <w:strike/>
                <w:szCs w:val="18"/>
              </w:rPr>
            </w:pPr>
            <w:r w:rsidRPr="00C64485">
              <w:rPr>
                <w:strike/>
                <w:szCs w:val="18"/>
              </w:rPr>
              <w:t>The end of the period.</w:t>
            </w:r>
          </w:p>
        </w:tc>
        <w:tc>
          <w:tcPr>
            <w:tcW w:w="2629" w:type="dxa"/>
            <w:tcBorders>
              <w:top w:val="single" w:sz="4" w:space="0" w:color="auto"/>
              <w:left w:val="single" w:sz="4" w:space="0" w:color="auto"/>
              <w:bottom w:val="single" w:sz="4" w:space="0" w:color="auto"/>
              <w:right w:val="single" w:sz="4" w:space="0" w:color="auto"/>
            </w:tcBorders>
          </w:tcPr>
          <w:p w14:paraId="1DAA35ED" w14:textId="77777777" w:rsidR="00CF37F7" w:rsidRPr="00C64485" w:rsidRDefault="00CF37F7" w:rsidP="00CF37F7">
            <w:pPr>
              <w:pStyle w:val="TableEntry"/>
              <w:rPr>
                <w:bCs/>
                <w:strike/>
                <w:szCs w:val="18"/>
              </w:rPr>
            </w:pPr>
          </w:p>
        </w:tc>
      </w:tr>
      <w:tr w:rsidR="00CF37F7" w:rsidRPr="00C64485" w14:paraId="1B66825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666C51B" w14:textId="77777777" w:rsidR="00CF37F7" w:rsidRPr="00C64485" w:rsidRDefault="00CF37F7" w:rsidP="00CF37F7">
            <w:pPr>
              <w:pStyle w:val="TableEntry"/>
              <w:rPr>
                <w:strike/>
                <w:szCs w:val="18"/>
              </w:rPr>
            </w:pPr>
            <w:r w:rsidRPr="00C64485">
              <w:rPr>
                <w:strike/>
                <w:szCs w:val="18"/>
              </w:rPr>
              <w:t xml:space="preserve">... </w:t>
            </w:r>
            <w:proofErr w:type="spellStart"/>
            <w:r w:rsidRPr="00C64485">
              <w:rPr>
                <w:strike/>
                <w:szCs w:val="18"/>
              </w:rPr>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4FA4621E"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7054F369" w14:textId="77777777" w:rsidR="00CF37F7" w:rsidRPr="00C64485" w:rsidRDefault="00CF37F7" w:rsidP="00CF37F7">
            <w:pPr>
              <w:pStyle w:val="TableEntry"/>
              <w:rPr>
                <w:bCs/>
                <w:strike/>
                <w:szCs w:val="18"/>
              </w:rPr>
            </w:pPr>
            <w:proofErr w:type="gramStart"/>
            <w:r w:rsidRPr="00C64485">
              <w:rPr>
                <w:bCs/>
                <w:strike/>
                <w:szCs w:val="18"/>
              </w:rPr>
              <w:t>1..*</w:t>
            </w:r>
            <w:proofErr w:type="gramEnd"/>
          </w:p>
        </w:tc>
        <w:tc>
          <w:tcPr>
            <w:tcW w:w="1505" w:type="dxa"/>
            <w:tcBorders>
              <w:top w:val="single" w:sz="4" w:space="0" w:color="auto"/>
              <w:left w:val="single" w:sz="4" w:space="0" w:color="auto"/>
              <w:bottom w:val="single" w:sz="4" w:space="0" w:color="auto"/>
              <w:right w:val="single" w:sz="4" w:space="0" w:color="auto"/>
            </w:tcBorders>
          </w:tcPr>
          <w:p w14:paraId="060AED2C" w14:textId="77777777" w:rsidR="00CF37F7" w:rsidRPr="00C64485" w:rsidRDefault="00CF37F7" w:rsidP="00CF37F7">
            <w:pPr>
              <w:pStyle w:val="TableEntry"/>
              <w:rPr>
                <w:strike/>
                <w:szCs w:val="18"/>
              </w:rPr>
            </w:pPr>
            <w:proofErr w:type="gramStart"/>
            <w:r w:rsidRPr="00C64485">
              <w:rPr>
                <w:strike/>
                <w:szCs w:val="18"/>
              </w:rPr>
              <w:t>1..*</w:t>
            </w:r>
            <w:proofErr w:type="gramEnd"/>
          </w:p>
        </w:tc>
        <w:tc>
          <w:tcPr>
            <w:tcW w:w="1871" w:type="dxa"/>
            <w:tcBorders>
              <w:top w:val="single" w:sz="4" w:space="0" w:color="auto"/>
              <w:left w:val="single" w:sz="4" w:space="0" w:color="auto"/>
              <w:bottom w:val="single" w:sz="4" w:space="0" w:color="auto"/>
              <w:right w:val="single" w:sz="4" w:space="0" w:color="auto"/>
            </w:tcBorders>
          </w:tcPr>
          <w:p w14:paraId="6C39655B" w14:textId="77777777" w:rsidR="00CF37F7" w:rsidRPr="00C64485" w:rsidRDefault="00CF37F7" w:rsidP="00CF37F7">
            <w:pPr>
              <w:pStyle w:val="TableEntry"/>
              <w:rPr>
                <w:strike/>
                <w:szCs w:val="18"/>
              </w:rPr>
            </w:pPr>
            <w:r w:rsidRPr="00C64485">
              <w:rPr>
                <w:strike/>
                <w:szCs w:val="18"/>
              </w:rPr>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F252FC" w14:textId="77777777" w:rsidR="00CF37F7" w:rsidRPr="00C64485" w:rsidRDefault="00CF37F7" w:rsidP="00CF37F7">
            <w:pPr>
              <w:pStyle w:val="TableEntry"/>
              <w:rPr>
                <w:bCs/>
                <w:strike/>
                <w:szCs w:val="18"/>
              </w:rPr>
            </w:pPr>
            <w:r w:rsidRPr="00C64485">
              <w:rPr>
                <w:bCs/>
                <w:strike/>
                <w:szCs w:val="18"/>
              </w:rPr>
              <w:t xml:space="preserve">This version of the profile requires a </w:t>
            </w:r>
            <w:proofErr w:type="spellStart"/>
            <w:r w:rsidRPr="00C64485">
              <w:rPr>
                <w:bCs/>
                <w:strike/>
                <w:szCs w:val="18"/>
              </w:rPr>
              <w:t>useContext</w:t>
            </w:r>
            <w:proofErr w:type="spellEnd"/>
            <w:r w:rsidRPr="00C64485">
              <w:rPr>
                <w:bCs/>
                <w:strike/>
                <w:szCs w:val="18"/>
              </w:rPr>
              <w:t xml:space="preserve"> which is used to discover ActivityDefinitions of similar </w:t>
            </w:r>
            <w:proofErr w:type="spellStart"/>
            <w:r w:rsidRPr="00C64485">
              <w:rPr>
                <w:bCs/>
                <w:strike/>
                <w:szCs w:val="18"/>
              </w:rPr>
              <w:t>useContext</w:t>
            </w:r>
            <w:proofErr w:type="spellEnd"/>
            <w:r w:rsidRPr="00C64485">
              <w:rPr>
                <w:bCs/>
                <w:strike/>
                <w:szCs w:val="18"/>
              </w:rPr>
              <w:t xml:space="preserve">. </w:t>
            </w:r>
          </w:p>
        </w:tc>
      </w:tr>
      <w:tr w:rsidR="00CF37F7" w:rsidRPr="00C64485" w14:paraId="48E101D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6A3E427" w14:textId="77777777" w:rsidR="00CF37F7" w:rsidRPr="00C64485" w:rsidRDefault="00CF37F7" w:rsidP="00CF37F7">
            <w:pPr>
              <w:pStyle w:val="TableEntry"/>
              <w:rPr>
                <w:strike/>
                <w:szCs w:val="18"/>
              </w:rPr>
            </w:pPr>
            <w:r w:rsidRPr="00C64485">
              <w:rPr>
                <w:strike/>
                <w:szCs w:val="18"/>
              </w:rPr>
              <w:t>... jurisdiction</w:t>
            </w:r>
          </w:p>
        </w:tc>
        <w:tc>
          <w:tcPr>
            <w:tcW w:w="911" w:type="dxa"/>
            <w:tcBorders>
              <w:top w:val="single" w:sz="4" w:space="0" w:color="auto"/>
              <w:left w:val="single" w:sz="4" w:space="0" w:color="auto"/>
              <w:bottom w:val="single" w:sz="4" w:space="0" w:color="auto"/>
              <w:right w:val="single" w:sz="4" w:space="0" w:color="auto"/>
            </w:tcBorders>
          </w:tcPr>
          <w:p w14:paraId="1874991E"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4C22CB6B"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DE2B890"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2DCF4D59" w14:textId="77777777" w:rsidR="00CF37F7" w:rsidRPr="00C64485" w:rsidRDefault="00CF37F7" w:rsidP="00CF37F7">
            <w:pPr>
              <w:pStyle w:val="TableEntry"/>
              <w:rPr>
                <w:strike/>
                <w:szCs w:val="18"/>
              </w:rPr>
            </w:pPr>
            <w:r w:rsidRPr="00C64485">
              <w:rPr>
                <w:strike/>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04D70B81" w14:textId="77777777" w:rsidR="00CF37F7" w:rsidRPr="00C64485" w:rsidRDefault="00CF37F7" w:rsidP="00CF37F7">
            <w:pPr>
              <w:pStyle w:val="TableEntry"/>
              <w:rPr>
                <w:bCs/>
                <w:szCs w:val="18"/>
              </w:rPr>
            </w:pPr>
          </w:p>
        </w:tc>
      </w:tr>
      <w:tr w:rsidR="00CF37F7" w:rsidRPr="00C64485" w14:paraId="7BFDA15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B118FB7" w14:textId="77777777" w:rsidR="00CF37F7" w:rsidRPr="00C64485" w:rsidRDefault="00CF37F7" w:rsidP="00CF37F7">
            <w:pPr>
              <w:pStyle w:val="TableEntry"/>
              <w:rPr>
                <w:szCs w:val="18"/>
              </w:rPr>
            </w:pPr>
            <w:r w:rsidRPr="00C64485">
              <w:rPr>
                <w:szCs w:val="18"/>
              </w:rPr>
              <w:t>... topic</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BC3592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040797F"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481E3D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60F7041" w14:textId="77777777" w:rsidR="00CF37F7" w:rsidRPr="00C64485" w:rsidRDefault="00CF37F7" w:rsidP="00CF37F7">
            <w:pPr>
              <w:pStyle w:val="TableEntry"/>
              <w:rPr>
                <w:szCs w:val="18"/>
              </w:rPr>
            </w:pPr>
            <w:r w:rsidRPr="00C64485">
              <w:rPr>
                <w:szCs w:val="18"/>
              </w:rPr>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9520E5C" w14:textId="77777777" w:rsidR="00CF37F7" w:rsidRPr="00C64485" w:rsidRDefault="00CF37F7" w:rsidP="00CF37F7">
            <w:pPr>
              <w:pStyle w:val="TableEntry"/>
              <w:rPr>
                <w:bCs/>
                <w:szCs w:val="18"/>
              </w:rPr>
            </w:pPr>
          </w:p>
        </w:tc>
      </w:tr>
      <w:tr w:rsidR="00CF37F7" w:rsidRPr="00C64485" w14:paraId="6E49D5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C241A44" w14:textId="77777777" w:rsidR="00CF37F7" w:rsidRPr="00C64485" w:rsidRDefault="00CF37F7" w:rsidP="00CF37F7">
            <w:pPr>
              <w:pStyle w:val="TableEntry"/>
              <w:rPr>
                <w:strike/>
                <w:szCs w:val="18"/>
              </w:rPr>
            </w:pPr>
            <w:r w:rsidRPr="00C64485">
              <w:rPr>
                <w:strike/>
                <w:szCs w:val="18"/>
              </w:rPr>
              <w:t>... contributor</w:t>
            </w:r>
          </w:p>
        </w:tc>
        <w:tc>
          <w:tcPr>
            <w:tcW w:w="911" w:type="dxa"/>
            <w:tcBorders>
              <w:top w:val="single" w:sz="4" w:space="0" w:color="auto"/>
              <w:left w:val="single" w:sz="4" w:space="0" w:color="auto"/>
              <w:bottom w:val="single" w:sz="4" w:space="0" w:color="auto"/>
              <w:right w:val="single" w:sz="4" w:space="0" w:color="auto"/>
            </w:tcBorders>
          </w:tcPr>
          <w:p w14:paraId="2010866F"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35022119"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DBC8E94"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5B69D15" w14:textId="77777777" w:rsidR="00CF37F7" w:rsidRPr="00C64485" w:rsidRDefault="00CF37F7" w:rsidP="00CF37F7">
            <w:pPr>
              <w:pStyle w:val="TableEntry"/>
              <w:rPr>
                <w:strike/>
                <w:szCs w:val="18"/>
              </w:rPr>
            </w:pPr>
            <w:r w:rsidRPr="00C64485">
              <w:rPr>
                <w:strike/>
                <w:szCs w:val="18"/>
              </w:rPr>
              <w:t>A content contributor</w:t>
            </w:r>
          </w:p>
        </w:tc>
        <w:tc>
          <w:tcPr>
            <w:tcW w:w="2629" w:type="dxa"/>
            <w:tcBorders>
              <w:top w:val="single" w:sz="4" w:space="0" w:color="auto"/>
              <w:left w:val="single" w:sz="4" w:space="0" w:color="auto"/>
              <w:bottom w:val="single" w:sz="4" w:space="0" w:color="auto"/>
              <w:right w:val="single" w:sz="4" w:space="0" w:color="auto"/>
            </w:tcBorders>
          </w:tcPr>
          <w:p w14:paraId="39B4F5E3" w14:textId="77777777" w:rsidR="00CF37F7" w:rsidRPr="00C64485" w:rsidRDefault="00CF37F7" w:rsidP="00CF37F7">
            <w:pPr>
              <w:pStyle w:val="TableEntry"/>
              <w:rPr>
                <w:bCs/>
                <w:szCs w:val="18"/>
              </w:rPr>
            </w:pPr>
          </w:p>
        </w:tc>
      </w:tr>
      <w:tr w:rsidR="00CF37F7" w:rsidRPr="00C64485" w14:paraId="2029FCF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18A3636" w14:textId="77777777" w:rsidR="00CF37F7" w:rsidRPr="00C64485" w:rsidRDefault="00CF37F7" w:rsidP="00CF37F7">
            <w:pPr>
              <w:pStyle w:val="TableEntry"/>
              <w:rPr>
                <w:strike/>
                <w:szCs w:val="18"/>
              </w:rPr>
            </w:pPr>
            <w:r w:rsidRPr="00C64485">
              <w:rPr>
                <w:strike/>
                <w:szCs w:val="18"/>
              </w:rPr>
              <w:t>.... contact</w:t>
            </w:r>
          </w:p>
        </w:tc>
        <w:tc>
          <w:tcPr>
            <w:tcW w:w="911" w:type="dxa"/>
            <w:tcBorders>
              <w:top w:val="single" w:sz="4" w:space="0" w:color="auto"/>
              <w:left w:val="single" w:sz="4" w:space="0" w:color="auto"/>
              <w:bottom w:val="single" w:sz="4" w:space="0" w:color="auto"/>
              <w:right w:val="single" w:sz="4" w:space="0" w:color="auto"/>
            </w:tcBorders>
          </w:tcPr>
          <w:p w14:paraId="4E4E73BB"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2BABD07"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0F28531"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2EC85DD" w14:textId="77777777" w:rsidR="00CF37F7" w:rsidRPr="00C64485" w:rsidRDefault="00CF37F7" w:rsidP="00CF37F7">
            <w:pPr>
              <w:pStyle w:val="TableEntry"/>
              <w:rPr>
                <w:strike/>
                <w:szCs w:val="18"/>
              </w:rPr>
            </w:pPr>
            <w:r w:rsidRPr="00C64485">
              <w:rPr>
                <w:strike/>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6D839B1" w14:textId="77777777" w:rsidR="00CF37F7" w:rsidRPr="00C64485" w:rsidRDefault="00CF37F7" w:rsidP="00CF37F7">
            <w:pPr>
              <w:pStyle w:val="TableEntry"/>
              <w:rPr>
                <w:bCs/>
                <w:szCs w:val="18"/>
              </w:rPr>
            </w:pPr>
          </w:p>
        </w:tc>
      </w:tr>
      <w:tr w:rsidR="00CF37F7" w:rsidRPr="00C64485" w14:paraId="1E6F276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5D96187" w14:textId="77777777" w:rsidR="00CF37F7" w:rsidRPr="00C64485" w:rsidRDefault="00CF37F7" w:rsidP="00CF37F7">
            <w:pPr>
              <w:pStyle w:val="TableEntry"/>
              <w:rPr>
                <w:strike/>
                <w:szCs w:val="18"/>
              </w:rPr>
            </w:pPr>
            <w:r w:rsidRPr="00C64485">
              <w:rPr>
                <w:strike/>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7F7F1F74"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E693CF"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0AC150FB"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54C6C6D" w14:textId="77777777" w:rsidR="00CF37F7" w:rsidRPr="00C64485" w:rsidRDefault="00CF37F7" w:rsidP="00CF37F7">
            <w:pPr>
              <w:pStyle w:val="TableEntry"/>
              <w:rPr>
                <w:strike/>
                <w:szCs w:val="18"/>
              </w:rPr>
            </w:pPr>
            <w:r w:rsidRPr="00C64485">
              <w:rPr>
                <w:strike/>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4FE850C3" w14:textId="77777777" w:rsidR="00CF37F7" w:rsidRPr="00C64485" w:rsidRDefault="00CF37F7" w:rsidP="00CF37F7">
            <w:pPr>
              <w:pStyle w:val="TableEntry"/>
              <w:rPr>
                <w:bCs/>
                <w:szCs w:val="18"/>
              </w:rPr>
            </w:pPr>
          </w:p>
        </w:tc>
      </w:tr>
      <w:tr w:rsidR="00CF37F7" w:rsidRPr="00C64485" w14:paraId="529D45D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94756BD" w14:textId="77777777" w:rsidR="00CF37F7" w:rsidRPr="00C64485" w:rsidRDefault="00CF37F7" w:rsidP="00CF37F7">
            <w:pPr>
              <w:pStyle w:val="TableEntry"/>
              <w:rPr>
                <w:strike/>
                <w:szCs w:val="18"/>
              </w:rPr>
            </w:pPr>
            <w:r w:rsidRPr="00C64485">
              <w:rPr>
                <w:color w:val="333333"/>
                <w:szCs w:val="18"/>
                <w:shd w:val="clear" w:color="auto" w:fill="FFFFFF"/>
              </w:rPr>
              <w:t>... author</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30D74C9B"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EA295C6"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E58A100"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9254F32" w14:textId="77777777" w:rsidR="00CF37F7" w:rsidRPr="00C64485" w:rsidRDefault="00CF37F7" w:rsidP="00CF37F7">
            <w:pPr>
              <w:pStyle w:val="TableEntry"/>
              <w:rPr>
                <w:szCs w:val="18"/>
              </w:rPr>
            </w:pPr>
            <w:r w:rsidRPr="00C64485">
              <w:rPr>
                <w:szCs w:val="18"/>
              </w:rPr>
              <w:t>Who authored the content</w:t>
            </w:r>
          </w:p>
        </w:tc>
        <w:tc>
          <w:tcPr>
            <w:tcW w:w="2629" w:type="dxa"/>
            <w:tcBorders>
              <w:top w:val="single" w:sz="4" w:space="0" w:color="auto"/>
              <w:left w:val="single" w:sz="4" w:space="0" w:color="auto"/>
              <w:bottom w:val="single" w:sz="4" w:space="0" w:color="auto"/>
              <w:right w:val="single" w:sz="4" w:space="0" w:color="auto"/>
            </w:tcBorders>
          </w:tcPr>
          <w:p w14:paraId="675C14F7" w14:textId="77777777" w:rsidR="00CF37F7" w:rsidRPr="00C64485" w:rsidRDefault="00CF37F7" w:rsidP="00CF37F7">
            <w:pPr>
              <w:pStyle w:val="TableEntry"/>
              <w:rPr>
                <w:bCs/>
                <w:szCs w:val="18"/>
              </w:rPr>
            </w:pPr>
          </w:p>
        </w:tc>
      </w:tr>
      <w:tr w:rsidR="00CF37F7" w:rsidRPr="00C64485" w14:paraId="3976A27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68CF11D" w14:textId="77777777" w:rsidR="00CF37F7" w:rsidRPr="00C64485" w:rsidRDefault="00CF37F7" w:rsidP="00CF37F7">
            <w:pPr>
              <w:pStyle w:val="TableEntry"/>
              <w:rPr>
                <w:strike/>
                <w:szCs w:val="18"/>
              </w:rPr>
            </w:pPr>
            <w:r w:rsidRPr="00C64485">
              <w:rPr>
                <w:szCs w:val="18"/>
              </w:rPr>
              <w:t>... editor</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80AE597"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51695AA"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E78835B"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705429C6" w14:textId="77777777" w:rsidR="00CF37F7" w:rsidRPr="00C64485" w:rsidRDefault="00CF37F7" w:rsidP="00CF37F7">
            <w:pPr>
              <w:pStyle w:val="TableEntry"/>
              <w:rPr>
                <w:szCs w:val="18"/>
              </w:rPr>
            </w:pPr>
            <w:r w:rsidRPr="00C64485">
              <w:rPr>
                <w:szCs w:val="18"/>
              </w:rPr>
              <w:t>Who edited the content</w:t>
            </w:r>
          </w:p>
        </w:tc>
        <w:tc>
          <w:tcPr>
            <w:tcW w:w="2629" w:type="dxa"/>
            <w:tcBorders>
              <w:top w:val="single" w:sz="4" w:space="0" w:color="auto"/>
              <w:left w:val="single" w:sz="4" w:space="0" w:color="auto"/>
              <w:bottom w:val="single" w:sz="4" w:space="0" w:color="auto"/>
              <w:right w:val="single" w:sz="4" w:space="0" w:color="auto"/>
            </w:tcBorders>
          </w:tcPr>
          <w:p w14:paraId="67D38A89" w14:textId="77777777" w:rsidR="00CF37F7" w:rsidRPr="00C64485" w:rsidRDefault="00CF37F7" w:rsidP="00CF37F7">
            <w:pPr>
              <w:pStyle w:val="TableEntry"/>
              <w:rPr>
                <w:bCs/>
                <w:szCs w:val="18"/>
              </w:rPr>
            </w:pPr>
          </w:p>
        </w:tc>
      </w:tr>
      <w:tr w:rsidR="00CF37F7" w:rsidRPr="00C64485" w14:paraId="3A80698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7441410" w14:textId="77777777" w:rsidR="00CF37F7" w:rsidRPr="00C64485" w:rsidRDefault="00CF37F7" w:rsidP="00CF37F7">
            <w:pPr>
              <w:pStyle w:val="TableEntry"/>
              <w:rPr>
                <w:strike/>
                <w:szCs w:val="18"/>
              </w:rPr>
            </w:pPr>
            <w:r w:rsidRPr="00C64485">
              <w:rPr>
                <w:szCs w:val="18"/>
              </w:rPr>
              <w:t>... reviewer</w:t>
            </w:r>
          </w:p>
        </w:tc>
        <w:tc>
          <w:tcPr>
            <w:tcW w:w="911" w:type="dxa"/>
            <w:tcBorders>
              <w:top w:val="single" w:sz="4" w:space="0" w:color="auto"/>
              <w:left w:val="single" w:sz="4" w:space="0" w:color="auto"/>
              <w:bottom w:val="single" w:sz="4" w:space="0" w:color="auto"/>
              <w:right w:val="single" w:sz="4" w:space="0" w:color="auto"/>
            </w:tcBorders>
          </w:tcPr>
          <w:p w14:paraId="29C27950"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B4C130"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5642115"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2D5609E2" w14:textId="77777777" w:rsidR="00CF37F7" w:rsidRPr="00C64485" w:rsidRDefault="00CF37F7" w:rsidP="00CF37F7">
            <w:pPr>
              <w:pStyle w:val="TableEntry"/>
              <w:rPr>
                <w:szCs w:val="18"/>
              </w:rPr>
            </w:pPr>
            <w:r w:rsidRPr="00C64485">
              <w:rPr>
                <w:szCs w:val="18"/>
              </w:rPr>
              <w:t>Who reviewed the content</w:t>
            </w:r>
          </w:p>
        </w:tc>
        <w:tc>
          <w:tcPr>
            <w:tcW w:w="2629" w:type="dxa"/>
            <w:tcBorders>
              <w:top w:val="single" w:sz="4" w:space="0" w:color="auto"/>
              <w:left w:val="single" w:sz="4" w:space="0" w:color="auto"/>
              <w:bottom w:val="single" w:sz="4" w:space="0" w:color="auto"/>
              <w:right w:val="single" w:sz="4" w:space="0" w:color="auto"/>
            </w:tcBorders>
          </w:tcPr>
          <w:p w14:paraId="58C5E21D" w14:textId="77777777" w:rsidR="00CF37F7" w:rsidRPr="00C64485" w:rsidRDefault="00CF37F7" w:rsidP="00CF37F7">
            <w:pPr>
              <w:pStyle w:val="TableEntry"/>
              <w:rPr>
                <w:bCs/>
                <w:szCs w:val="18"/>
              </w:rPr>
            </w:pPr>
          </w:p>
        </w:tc>
      </w:tr>
      <w:tr w:rsidR="00CF37F7" w:rsidRPr="00C64485" w14:paraId="6A1B831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B5CFE3D" w14:textId="77777777" w:rsidR="00CF37F7" w:rsidRPr="00C64485" w:rsidRDefault="00CF37F7" w:rsidP="00CF37F7">
            <w:pPr>
              <w:pStyle w:val="TableEntry"/>
              <w:rPr>
                <w:strike/>
                <w:szCs w:val="18"/>
              </w:rPr>
            </w:pPr>
            <w:r w:rsidRPr="00C64485">
              <w:rPr>
                <w:color w:val="333333"/>
                <w:szCs w:val="18"/>
                <w:shd w:val="clear" w:color="auto" w:fill="FFFFFF"/>
              </w:rPr>
              <w:t>... endorser</w:t>
            </w:r>
          </w:p>
        </w:tc>
        <w:tc>
          <w:tcPr>
            <w:tcW w:w="911" w:type="dxa"/>
            <w:tcBorders>
              <w:top w:val="single" w:sz="4" w:space="0" w:color="auto"/>
              <w:left w:val="single" w:sz="4" w:space="0" w:color="auto"/>
              <w:bottom w:val="single" w:sz="4" w:space="0" w:color="auto"/>
              <w:right w:val="single" w:sz="4" w:space="0" w:color="auto"/>
            </w:tcBorders>
          </w:tcPr>
          <w:p w14:paraId="69924BB7"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C6F9881"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03A4B5A"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6769A844" w14:textId="77777777" w:rsidR="00CF37F7" w:rsidRPr="00C64485" w:rsidRDefault="00CF37F7" w:rsidP="00CF37F7">
            <w:pPr>
              <w:pStyle w:val="TableEntry"/>
              <w:rPr>
                <w:szCs w:val="18"/>
              </w:rPr>
            </w:pPr>
            <w:r w:rsidRPr="00C64485">
              <w:rPr>
                <w:szCs w:val="18"/>
              </w:rPr>
              <w:t>Who endorsed the content</w:t>
            </w:r>
          </w:p>
        </w:tc>
        <w:tc>
          <w:tcPr>
            <w:tcW w:w="2629" w:type="dxa"/>
            <w:tcBorders>
              <w:top w:val="single" w:sz="4" w:space="0" w:color="auto"/>
              <w:left w:val="single" w:sz="4" w:space="0" w:color="auto"/>
              <w:bottom w:val="single" w:sz="4" w:space="0" w:color="auto"/>
              <w:right w:val="single" w:sz="4" w:space="0" w:color="auto"/>
            </w:tcBorders>
          </w:tcPr>
          <w:p w14:paraId="5B691A1C" w14:textId="77777777" w:rsidR="00CF37F7" w:rsidRPr="00C64485" w:rsidRDefault="00CF37F7" w:rsidP="00CF37F7">
            <w:pPr>
              <w:pStyle w:val="TableEntry"/>
              <w:rPr>
                <w:bCs/>
                <w:szCs w:val="18"/>
              </w:rPr>
            </w:pPr>
          </w:p>
        </w:tc>
      </w:tr>
      <w:tr w:rsidR="00CF37F7" w:rsidRPr="00C64485" w14:paraId="76BE5F7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8181F8" w14:textId="77777777" w:rsidR="00CF37F7" w:rsidRPr="00C64485" w:rsidRDefault="00CF37F7" w:rsidP="00CF37F7">
            <w:pPr>
              <w:pStyle w:val="TableEntry"/>
              <w:rPr>
                <w:szCs w:val="18"/>
              </w:rPr>
            </w:pPr>
            <w:r w:rsidRPr="00C64485">
              <w:rPr>
                <w:szCs w:val="18"/>
              </w:rPr>
              <w:lastRenderedPageBreak/>
              <w:t xml:space="preserve">.... </w:t>
            </w:r>
            <w:proofErr w:type="spellStart"/>
            <w:r w:rsidRPr="00C64485">
              <w:rPr>
                <w:szCs w:val="18"/>
              </w:rPr>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F63D4C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3E75772"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1D12993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D8D976B" w14:textId="77777777" w:rsidR="00CF37F7" w:rsidRPr="00C64485" w:rsidRDefault="00CF37F7" w:rsidP="00CF37F7">
            <w:pPr>
              <w:pStyle w:val="TableEntry"/>
              <w:rPr>
                <w:szCs w:val="18"/>
              </w:rPr>
            </w:pPr>
            <w:r w:rsidRPr="00C64485">
              <w:rPr>
                <w:szCs w:val="18"/>
              </w:rPr>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6BF6D10A" w14:textId="77777777" w:rsidR="00CF37F7" w:rsidRPr="00C64485" w:rsidRDefault="00CF37F7" w:rsidP="00CF37F7">
            <w:pPr>
              <w:pStyle w:val="TableEntry"/>
              <w:rPr>
                <w:bCs/>
                <w:szCs w:val="18"/>
              </w:rPr>
            </w:pPr>
          </w:p>
        </w:tc>
      </w:tr>
      <w:tr w:rsidR="00CF37F7" w:rsidRPr="00C64485" w14:paraId="17F612A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0627683" w14:textId="77777777" w:rsidR="00CF37F7" w:rsidRPr="00C64485" w:rsidRDefault="00CF37F7" w:rsidP="00CF37F7">
            <w:pPr>
              <w:pStyle w:val="TableEntry"/>
              <w:rPr>
                <w:szCs w:val="18"/>
              </w:rPr>
            </w:pPr>
            <w:r w:rsidRPr="00C64485">
              <w:rPr>
                <w:szCs w:val="18"/>
              </w:rPr>
              <w:t>.... library</w:t>
            </w:r>
          </w:p>
        </w:tc>
        <w:tc>
          <w:tcPr>
            <w:tcW w:w="911" w:type="dxa"/>
            <w:tcBorders>
              <w:top w:val="single" w:sz="4" w:space="0" w:color="auto"/>
              <w:left w:val="single" w:sz="4" w:space="0" w:color="auto"/>
              <w:bottom w:val="single" w:sz="4" w:space="0" w:color="auto"/>
              <w:right w:val="single" w:sz="4" w:space="0" w:color="auto"/>
            </w:tcBorders>
          </w:tcPr>
          <w:p w14:paraId="5C693E4E"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C881173"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1B124C3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8026885" w14:textId="77777777" w:rsidR="00CF37F7" w:rsidRPr="00C64485" w:rsidRDefault="00CF37F7" w:rsidP="00CF37F7">
            <w:pPr>
              <w:pStyle w:val="TableEntry"/>
              <w:rPr>
                <w:szCs w:val="18"/>
              </w:rPr>
            </w:pPr>
            <w:r w:rsidRPr="00C64485">
              <w:rPr>
                <w:szCs w:val="18"/>
              </w:rPr>
              <w:t>Logic used by the asset</w:t>
            </w:r>
          </w:p>
        </w:tc>
        <w:tc>
          <w:tcPr>
            <w:tcW w:w="2629" w:type="dxa"/>
            <w:tcBorders>
              <w:top w:val="single" w:sz="4" w:space="0" w:color="auto"/>
              <w:left w:val="single" w:sz="4" w:space="0" w:color="auto"/>
              <w:bottom w:val="single" w:sz="4" w:space="0" w:color="auto"/>
              <w:right w:val="single" w:sz="4" w:space="0" w:color="auto"/>
            </w:tcBorders>
          </w:tcPr>
          <w:p w14:paraId="7F7072EE" w14:textId="77777777" w:rsidR="00CF37F7" w:rsidRPr="00C64485" w:rsidRDefault="00CF37F7" w:rsidP="00CF37F7">
            <w:pPr>
              <w:pStyle w:val="TableEntry"/>
              <w:rPr>
                <w:bCs/>
                <w:szCs w:val="18"/>
              </w:rPr>
            </w:pPr>
          </w:p>
        </w:tc>
      </w:tr>
      <w:tr w:rsidR="00CF37F7" w:rsidRPr="00C64485" w14:paraId="692568A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35F2EC" w14:textId="77777777" w:rsidR="00CF37F7" w:rsidRPr="00C64485" w:rsidRDefault="00CF37F7" w:rsidP="00CF37F7">
            <w:pPr>
              <w:pStyle w:val="TableEntry"/>
              <w:rPr>
                <w:szCs w:val="18"/>
              </w:rPr>
            </w:pPr>
            <w:r w:rsidRPr="00C64485">
              <w:rPr>
                <w:szCs w:val="18"/>
              </w:rPr>
              <w:t>.... kind</w:t>
            </w:r>
          </w:p>
        </w:tc>
        <w:tc>
          <w:tcPr>
            <w:tcW w:w="911" w:type="dxa"/>
            <w:tcBorders>
              <w:top w:val="single" w:sz="4" w:space="0" w:color="auto"/>
              <w:left w:val="single" w:sz="4" w:space="0" w:color="auto"/>
              <w:bottom w:val="single" w:sz="4" w:space="0" w:color="auto"/>
              <w:right w:val="single" w:sz="4" w:space="0" w:color="auto"/>
            </w:tcBorders>
          </w:tcPr>
          <w:p w14:paraId="6EB51D4D"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531FD72"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59D4DC9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61FBFC8" w14:textId="77777777" w:rsidR="00CF37F7" w:rsidRPr="00C64485" w:rsidRDefault="00CF37F7" w:rsidP="00CF37F7">
            <w:pPr>
              <w:pStyle w:val="TableEntry"/>
              <w:rPr>
                <w:szCs w:val="18"/>
              </w:rPr>
            </w:pPr>
            <w:r w:rsidRPr="00C64485">
              <w:rPr>
                <w:szCs w:val="18"/>
              </w:rPr>
              <w:t>Kind of resource</w:t>
            </w:r>
          </w:p>
        </w:tc>
        <w:tc>
          <w:tcPr>
            <w:tcW w:w="2629" w:type="dxa"/>
            <w:tcBorders>
              <w:top w:val="single" w:sz="4" w:space="0" w:color="auto"/>
              <w:left w:val="single" w:sz="4" w:space="0" w:color="auto"/>
              <w:bottom w:val="single" w:sz="4" w:space="0" w:color="auto"/>
              <w:right w:val="single" w:sz="4" w:space="0" w:color="auto"/>
            </w:tcBorders>
          </w:tcPr>
          <w:p w14:paraId="1B0D5292" w14:textId="77777777" w:rsidR="00CF37F7" w:rsidRPr="00C64485" w:rsidRDefault="00CF37F7" w:rsidP="00CF37F7">
            <w:pPr>
              <w:pStyle w:val="TableEntry"/>
              <w:rPr>
                <w:bCs/>
                <w:szCs w:val="18"/>
              </w:rPr>
            </w:pPr>
            <w:r w:rsidRPr="00C64485">
              <w:rPr>
                <w:bCs/>
                <w:szCs w:val="18"/>
              </w:rPr>
              <w:t>This version of the profile requires kind which is used to generate the request resources.</w:t>
            </w:r>
          </w:p>
        </w:tc>
      </w:tr>
      <w:tr w:rsidR="00CF37F7" w:rsidRPr="00C64485" w14:paraId="7D72BAB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B2BCE2A" w14:textId="77777777" w:rsidR="00CF37F7" w:rsidRPr="00C64485" w:rsidRDefault="00CF37F7" w:rsidP="00CF37F7">
            <w:pPr>
              <w:pStyle w:val="TableEntry"/>
              <w:rPr>
                <w:szCs w:val="18"/>
              </w:rPr>
            </w:pPr>
            <w:r w:rsidRPr="00C64485">
              <w:rPr>
                <w:szCs w:val="18"/>
              </w:rPr>
              <w:t>... profile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3A910DC1"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9C97F8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722F274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602AD95" w14:textId="77777777" w:rsidR="00CF37F7" w:rsidRPr="00C64485" w:rsidRDefault="00CF37F7" w:rsidP="00CF37F7">
            <w:pPr>
              <w:pStyle w:val="TableEntry"/>
              <w:rPr>
                <w:szCs w:val="18"/>
              </w:rPr>
            </w:pPr>
            <w:r w:rsidRPr="00C64485">
              <w:rPr>
                <w:szCs w:val="18"/>
              </w:rPr>
              <w:t>What profile the resource needs to conform to</w:t>
            </w:r>
          </w:p>
        </w:tc>
        <w:tc>
          <w:tcPr>
            <w:tcW w:w="2629" w:type="dxa"/>
            <w:tcBorders>
              <w:top w:val="single" w:sz="4" w:space="0" w:color="auto"/>
              <w:left w:val="single" w:sz="4" w:space="0" w:color="auto"/>
              <w:bottom w:val="single" w:sz="4" w:space="0" w:color="auto"/>
              <w:right w:val="single" w:sz="4" w:space="0" w:color="auto"/>
            </w:tcBorders>
          </w:tcPr>
          <w:p w14:paraId="7FC9D80F" w14:textId="77777777" w:rsidR="00CF37F7" w:rsidRPr="00C64485" w:rsidRDefault="00CF37F7" w:rsidP="00CF37F7">
            <w:pPr>
              <w:pStyle w:val="TableEntry"/>
              <w:rPr>
                <w:bCs/>
                <w:szCs w:val="18"/>
              </w:rPr>
            </w:pPr>
          </w:p>
        </w:tc>
      </w:tr>
      <w:tr w:rsidR="00CF37F7" w:rsidRPr="00C64485" w14:paraId="72075C4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5722E0A" w14:textId="77777777" w:rsidR="00CF37F7" w:rsidRPr="00C64485" w:rsidRDefault="00CF37F7" w:rsidP="00CF37F7">
            <w:pPr>
              <w:pStyle w:val="TableEntry"/>
              <w:rPr>
                <w:szCs w:val="18"/>
              </w:rPr>
            </w:pPr>
            <w:r w:rsidRPr="00C64485">
              <w:rPr>
                <w:szCs w:val="18"/>
              </w:rPr>
              <w:t>.... code</w:t>
            </w:r>
          </w:p>
        </w:tc>
        <w:tc>
          <w:tcPr>
            <w:tcW w:w="911" w:type="dxa"/>
            <w:tcBorders>
              <w:top w:val="single" w:sz="4" w:space="0" w:color="auto"/>
              <w:left w:val="single" w:sz="4" w:space="0" w:color="auto"/>
              <w:bottom w:val="single" w:sz="4" w:space="0" w:color="auto"/>
              <w:right w:val="single" w:sz="4" w:space="0" w:color="auto"/>
            </w:tcBorders>
          </w:tcPr>
          <w:p w14:paraId="785CFF9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2C6020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149573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5A365B9" w14:textId="77777777" w:rsidR="00CF37F7" w:rsidRPr="00C64485" w:rsidRDefault="00CF37F7" w:rsidP="00CF37F7">
            <w:pPr>
              <w:pStyle w:val="TableEntry"/>
              <w:rPr>
                <w:szCs w:val="18"/>
              </w:rPr>
            </w:pPr>
            <w:r w:rsidRPr="00C64485">
              <w:rPr>
                <w:szCs w:val="18"/>
              </w:rPr>
              <w:t>Detail type of activity</w:t>
            </w:r>
          </w:p>
        </w:tc>
        <w:tc>
          <w:tcPr>
            <w:tcW w:w="2629" w:type="dxa"/>
            <w:tcBorders>
              <w:top w:val="single" w:sz="4" w:space="0" w:color="auto"/>
              <w:left w:val="single" w:sz="4" w:space="0" w:color="auto"/>
              <w:bottom w:val="single" w:sz="4" w:space="0" w:color="auto"/>
              <w:right w:val="single" w:sz="4" w:space="0" w:color="auto"/>
            </w:tcBorders>
          </w:tcPr>
          <w:p w14:paraId="3882190A" w14:textId="77777777" w:rsidR="00CF37F7" w:rsidRPr="00C64485" w:rsidRDefault="00CF37F7" w:rsidP="00CF37F7">
            <w:pPr>
              <w:pStyle w:val="TableEntry"/>
              <w:rPr>
                <w:bCs/>
                <w:szCs w:val="18"/>
              </w:rPr>
            </w:pPr>
          </w:p>
        </w:tc>
      </w:tr>
      <w:tr w:rsidR="00CF37F7" w:rsidRPr="00C64485" w14:paraId="1A87BD5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F6B690F" w14:textId="77777777" w:rsidR="00CF37F7" w:rsidRPr="00C64485" w:rsidRDefault="00CF37F7" w:rsidP="00CF37F7">
            <w:pPr>
              <w:pStyle w:val="TableEntry"/>
              <w:rPr>
                <w:szCs w:val="18"/>
              </w:rPr>
            </w:pPr>
            <w:r w:rsidRPr="00C64485">
              <w:rPr>
                <w:color w:val="333333"/>
                <w:szCs w:val="18"/>
                <w:shd w:val="clear" w:color="auto" w:fill="FFFFFF"/>
              </w:rPr>
              <w:t>... intent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6AA1B8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EEAA8F"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3D1229D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CDCA4C6" w14:textId="77777777" w:rsidR="00CF37F7" w:rsidRPr="00C64485" w:rsidRDefault="00CF37F7" w:rsidP="00CF37F7">
            <w:pPr>
              <w:pStyle w:val="TableEntry"/>
              <w:rPr>
                <w:szCs w:val="18"/>
              </w:rPr>
            </w:pPr>
            <w:r w:rsidRPr="00C64485">
              <w:rPr>
                <w:szCs w:val="18"/>
              </w:rPr>
              <w:t>proposal | plan | order</w:t>
            </w:r>
          </w:p>
        </w:tc>
        <w:tc>
          <w:tcPr>
            <w:tcW w:w="2629" w:type="dxa"/>
            <w:tcBorders>
              <w:top w:val="single" w:sz="4" w:space="0" w:color="auto"/>
              <w:left w:val="single" w:sz="4" w:space="0" w:color="auto"/>
              <w:bottom w:val="single" w:sz="4" w:space="0" w:color="auto"/>
              <w:right w:val="single" w:sz="4" w:space="0" w:color="auto"/>
            </w:tcBorders>
          </w:tcPr>
          <w:p w14:paraId="37AA478D" w14:textId="77777777" w:rsidR="00CF37F7" w:rsidRPr="00C64485" w:rsidRDefault="00CF37F7" w:rsidP="00CF37F7">
            <w:pPr>
              <w:pStyle w:val="TableEntry"/>
              <w:rPr>
                <w:bCs/>
                <w:szCs w:val="18"/>
              </w:rPr>
            </w:pPr>
          </w:p>
        </w:tc>
      </w:tr>
      <w:tr w:rsidR="00CF37F7" w:rsidRPr="00C64485" w14:paraId="705E6B8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478B47C" w14:textId="77777777" w:rsidR="00CF37F7" w:rsidRPr="00C64485" w:rsidRDefault="00CF37F7" w:rsidP="00CF37F7">
            <w:pPr>
              <w:pStyle w:val="TableEntry"/>
              <w:rPr>
                <w:szCs w:val="18"/>
              </w:rPr>
            </w:pPr>
            <w:r w:rsidRPr="00C64485">
              <w:rPr>
                <w:color w:val="333333"/>
                <w:szCs w:val="18"/>
                <w:shd w:val="clear" w:color="auto" w:fill="FFFFFF"/>
              </w:rPr>
              <w:t>... priority</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05B0E42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E2C426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32FBDAF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30BC0C0" w14:textId="77777777" w:rsidR="00CF37F7" w:rsidRPr="00C64485" w:rsidRDefault="00CF37F7" w:rsidP="00CF37F7">
            <w:pPr>
              <w:pStyle w:val="TableEntry"/>
              <w:rPr>
                <w:szCs w:val="18"/>
              </w:rPr>
            </w:pPr>
            <w:r w:rsidRPr="00C64485">
              <w:rPr>
                <w:szCs w:val="18"/>
              </w:rPr>
              <w:t>routine | urgent | asap | stat</w:t>
            </w:r>
          </w:p>
        </w:tc>
        <w:tc>
          <w:tcPr>
            <w:tcW w:w="2629" w:type="dxa"/>
            <w:tcBorders>
              <w:top w:val="single" w:sz="4" w:space="0" w:color="auto"/>
              <w:left w:val="single" w:sz="4" w:space="0" w:color="auto"/>
              <w:bottom w:val="single" w:sz="4" w:space="0" w:color="auto"/>
              <w:right w:val="single" w:sz="4" w:space="0" w:color="auto"/>
            </w:tcBorders>
          </w:tcPr>
          <w:p w14:paraId="74EE2DC2" w14:textId="77777777" w:rsidR="00CF37F7" w:rsidRPr="00C64485" w:rsidRDefault="00CF37F7" w:rsidP="00CF37F7">
            <w:pPr>
              <w:pStyle w:val="TableEntry"/>
              <w:rPr>
                <w:bCs/>
                <w:szCs w:val="18"/>
              </w:rPr>
            </w:pPr>
          </w:p>
        </w:tc>
      </w:tr>
      <w:tr w:rsidR="00CF37F7" w:rsidRPr="00C64485" w14:paraId="1940B87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1501B2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doNotPerform</w:t>
            </w:r>
            <w:proofErr w:type="spellEnd"/>
          </w:p>
        </w:tc>
        <w:tc>
          <w:tcPr>
            <w:tcW w:w="911" w:type="dxa"/>
            <w:tcBorders>
              <w:top w:val="single" w:sz="4" w:space="0" w:color="auto"/>
              <w:left w:val="single" w:sz="4" w:space="0" w:color="auto"/>
              <w:bottom w:val="single" w:sz="4" w:space="0" w:color="auto"/>
              <w:right w:val="single" w:sz="4" w:space="0" w:color="auto"/>
            </w:tcBorders>
          </w:tcPr>
          <w:p w14:paraId="292E3315"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C6A81F8"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D09030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DC5E7CD" w14:textId="77777777" w:rsidR="00CF37F7" w:rsidRPr="00C64485" w:rsidRDefault="00CF37F7" w:rsidP="00CF37F7">
            <w:pPr>
              <w:pStyle w:val="TableEntry"/>
              <w:rPr>
                <w:szCs w:val="18"/>
              </w:rPr>
            </w:pPr>
            <w:r w:rsidRPr="00C64485">
              <w:rPr>
                <w:szCs w:val="18"/>
              </w:rPr>
              <w:t>True if the activity should not be performed</w:t>
            </w:r>
          </w:p>
        </w:tc>
        <w:tc>
          <w:tcPr>
            <w:tcW w:w="2629" w:type="dxa"/>
            <w:tcBorders>
              <w:top w:val="single" w:sz="4" w:space="0" w:color="auto"/>
              <w:left w:val="single" w:sz="4" w:space="0" w:color="auto"/>
              <w:bottom w:val="single" w:sz="4" w:space="0" w:color="auto"/>
              <w:right w:val="single" w:sz="4" w:space="0" w:color="auto"/>
            </w:tcBorders>
          </w:tcPr>
          <w:p w14:paraId="5C5A8F85" w14:textId="77777777" w:rsidR="00CF37F7" w:rsidRPr="00C64485" w:rsidRDefault="00CF37F7" w:rsidP="00CF37F7">
            <w:pPr>
              <w:pStyle w:val="TableEntry"/>
              <w:rPr>
                <w:bCs/>
                <w:szCs w:val="18"/>
              </w:rPr>
            </w:pPr>
          </w:p>
        </w:tc>
      </w:tr>
      <w:tr w:rsidR="00CF37F7" w:rsidRPr="00C64485" w14:paraId="53CC8E8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F143DB" w14:textId="77777777" w:rsidR="00CF37F7" w:rsidRPr="00C64485" w:rsidRDefault="00CF37F7" w:rsidP="00CF37F7">
            <w:pPr>
              <w:pStyle w:val="TableEntry"/>
              <w:rPr>
                <w:szCs w:val="18"/>
              </w:rPr>
            </w:pPr>
            <w:r w:rsidRPr="00C64485">
              <w:rPr>
                <w:szCs w:val="18"/>
              </w:rPr>
              <w:t>.... timing[x]</w:t>
            </w:r>
          </w:p>
        </w:tc>
        <w:tc>
          <w:tcPr>
            <w:tcW w:w="911" w:type="dxa"/>
            <w:tcBorders>
              <w:top w:val="single" w:sz="4" w:space="0" w:color="auto"/>
              <w:left w:val="single" w:sz="4" w:space="0" w:color="auto"/>
              <w:bottom w:val="single" w:sz="4" w:space="0" w:color="auto"/>
              <w:right w:val="single" w:sz="4" w:space="0" w:color="auto"/>
            </w:tcBorders>
          </w:tcPr>
          <w:p w14:paraId="5CC5233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1E4DC16"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13DBE913"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76893067" w14:textId="77777777" w:rsidR="00CF37F7" w:rsidRPr="00C64485" w:rsidRDefault="00CF37F7" w:rsidP="00CF37F7">
            <w:pPr>
              <w:pStyle w:val="TableEntry"/>
              <w:rPr>
                <w:szCs w:val="18"/>
              </w:rPr>
            </w:pPr>
            <w:r w:rsidRPr="00C64485">
              <w:rPr>
                <w:szCs w:val="18"/>
              </w:rPr>
              <w:t>When activity is to occur</w:t>
            </w:r>
          </w:p>
        </w:tc>
        <w:tc>
          <w:tcPr>
            <w:tcW w:w="2629" w:type="dxa"/>
            <w:tcBorders>
              <w:top w:val="single" w:sz="4" w:space="0" w:color="auto"/>
              <w:left w:val="single" w:sz="4" w:space="0" w:color="auto"/>
              <w:bottom w:val="single" w:sz="4" w:space="0" w:color="auto"/>
              <w:right w:val="single" w:sz="4" w:space="0" w:color="auto"/>
            </w:tcBorders>
          </w:tcPr>
          <w:p w14:paraId="0812C998" w14:textId="77777777" w:rsidR="00CF37F7" w:rsidRPr="00C64485" w:rsidRDefault="00CF37F7" w:rsidP="00CF37F7">
            <w:pPr>
              <w:pStyle w:val="TableEntry"/>
              <w:rPr>
                <w:bCs/>
                <w:szCs w:val="18"/>
              </w:rPr>
            </w:pPr>
            <w:r w:rsidRPr="00C64485">
              <w:rPr>
                <w:bCs/>
                <w:szCs w:val="18"/>
              </w:rPr>
              <w:t xml:space="preserve">This version of the profile requires timing of when the ActivityDefinition is to occur. </w:t>
            </w:r>
          </w:p>
        </w:tc>
      </w:tr>
      <w:tr w:rsidR="00CF37F7" w:rsidRPr="00C64485" w14:paraId="3E3E53C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984C7B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25EF1FF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1AAD239"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714FC0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B88A446"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412BF36" w14:textId="77777777" w:rsidR="00CF37F7" w:rsidRPr="00C64485" w:rsidRDefault="00CF37F7" w:rsidP="00CF37F7">
            <w:pPr>
              <w:pStyle w:val="TableEntry"/>
              <w:rPr>
                <w:bCs/>
                <w:szCs w:val="18"/>
              </w:rPr>
            </w:pPr>
          </w:p>
        </w:tc>
      </w:tr>
      <w:tr w:rsidR="00CF37F7" w:rsidRPr="00C64485" w14:paraId="051021B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820FF56"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4F084B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A207810"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AAAC2E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403B72A"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2D969648" w14:textId="77777777" w:rsidR="00CF37F7" w:rsidRPr="00C64485" w:rsidRDefault="00CF37F7" w:rsidP="00CF37F7">
            <w:pPr>
              <w:pStyle w:val="TableEntry"/>
              <w:rPr>
                <w:bCs/>
                <w:szCs w:val="18"/>
              </w:rPr>
            </w:pPr>
          </w:p>
        </w:tc>
      </w:tr>
      <w:tr w:rsidR="00CF37F7" w:rsidRPr="00C64485" w14:paraId="57485E8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E985D3"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timingAge</w:t>
            </w:r>
            <w:proofErr w:type="spellEnd"/>
          </w:p>
        </w:tc>
        <w:tc>
          <w:tcPr>
            <w:tcW w:w="911" w:type="dxa"/>
            <w:tcBorders>
              <w:top w:val="single" w:sz="4" w:space="0" w:color="auto"/>
              <w:left w:val="single" w:sz="4" w:space="0" w:color="auto"/>
              <w:bottom w:val="single" w:sz="4" w:space="0" w:color="auto"/>
              <w:right w:val="single" w:sz="4" w:space="0" w:color="auto"/>
            </w:tcBorders>
          </w:tcPr>
          <w:p w14:paraId="57BFD98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08DCC4"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4D0A4B6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EFBA688"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7306967" w14:textId="77777777" w:rsidR="00CF37F7" w:rsidRPr="00C64485" w:rsidRDefault="00CF37F7" w:rsidP="00CF37F7">
            <w:pPr>
              <w:pStyle w:val="TableEntry"/>
              <w:rPr>
                <w:bCs/>
                <w:szCs w:val="18"/>
              </w:rPr>
            </w:pPr>
          </w:p>
        </w:tc>
      </w:tr>
      <w:tr w:rsidR="00CF37F7" w:rsidRPr="00C64485" w14:paraId="03A45D6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5F06CF"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timingPeriod</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94FBA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487284E"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3022353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B615D7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4CA009" w14:textId="77777777" w:rsidR="00CF37F7" w:rsidRPr="00C64485" w:rsidRDefault="00CF37F7" w:rsidP="00CF37F7">
            <w:pPr>
              <w:pStyle w:val="TableEntry"/>
              <w:rPr>
                <w:bCs/>
                <w:szCs w:val="18"/>
              </w:rPr>
            </w:pPr>
          </w:p>
        </w:tc>
      </w:tr>
      <w:tr w:rsidR="00CF37F7" w:rsidRPr="00C64485" w14:paraId="11742D2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9EF920"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timingRange</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4C824E2"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D3BA6ED"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547FAE1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147441C"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60CBB23" w14:textId="77777777" w:rsidR="00CF37F7" w:rsidRPr="00C64485" w:rsidRDefault="00CF37F7" w:rsidP="00CF37F7">
            <w:pPr>
              <w:pStyle w:val="TableEntry"/>
              <w:rPr>
                <w:bCs/>
                <w:szCs w:val="18"/>
              </w:rPr>
            </w:pPr>
          </w:p>
        </w:tc>
      </w:tr>
      <w:tr w:rsidR="00CF37F7" w:rsidRPr="00C64485" w14:paraId="4C86B57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F5A356"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timingDuration</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5A87F67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D07972A"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73EEED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45E6E7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15C1F2A7" w14:textId="77777777" w:rsidR="00CF37F7" w:rsidRPr="00C64485" w:rsidRDefault="00CF37F7" w:rsidP="00CF37F7">
            <w:pPr>
              <w:pStyle w:val="TableEntry"/>
              <w:rPr>
                <w:bCs/>
                <w:szCs w:val="18"/>
              </w:rPr>
            </w:pPr>
          </w:p>
        </w:tc>
      </w:tr>
      <w:tr w:rsidR="00CF37F7" w:rsidRPr="00C64485" w14:paraId="684818A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6EBF33D" w14:textId="77777777" w:rsidR="00CF37F7" w:rsidRPr="00C64485" w:rsidRDefault="00CF37F7" w:rsidP="00CF37F7">
            <w:pPr>
              <w:pStyle w:val="TableEntry"/>
              <w:rPr>
                <w:szCs w:val="18"/>
              </w:rPr>
            </w:pPr>
            <w:r w:rsidRPr="00C64485">
              <w:rPr>
                <w:szCs w:val="18"/>
              </w:rPr>
              <w:t>.... location</w:t>
            </w:r>
          </w:p>
        </w:tc>
        <w:tc>
          <w:tcPr>
            <w:tcW w:w="911" w:type="dxa"/>
            <w:tcBorders>
              <w:top w:val="single" w:sz="4" w:space="0" w:color="auto"/>
              <w:left w:val="single" w:sz="4" w:space="0" w:color="auto"/>
              <w:bottom w:val="single" w:sz="4" w:space="0" w:color="auto"/>
              <w:right w:val="single" w:sz="4" w:space="0" w:color="auto"/>
            </w:tcBorders>
          </w:tcPr>
          <w:p w14:paraId="04DF4BA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566B72A"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508D8A2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0F976A5" w14:textId="77777777" w:rsidR="00CF37F7" w:rsidRPr="00C64485" w:rsidRDefault="00CF37F7" w:rsidP="00CF37F7">
            <w:pPr>
              <w:pStyle w:val="TableEntry"/>
              <w:rPr>
                <w:szCs w:val="18"/>
              </w:rPr>
            </w:pPr>
            <w:r w:rsidRPr="00C64485">
              <w:rPr>
                <w:szCs w:val="18"/>
              </w:rPr>
              <w:t>Where it should happen</w:t>
            </w:r>
          </w:p>
        </w:tc>
        <w:tc>
          <w:tcPr>
            <w:tcW w:w="2629" w:type="dxa"/>
            <w:tcBorders>
              <w:top w:val="single" w:sz="4" w:space="0" w:color="auto"/>
              <w:left w:val="single" w:sz="4" w:space="0" w:color="auto"/>
              <w:bottom w:val="single" w:sz="4" w:space="0" w:color="auto"/>
              <w:right w:val="single" w:sz="4" w:space="0" w:color="auto"/>
            </w:tcBorders>
          </w:tcPr>
          <w:p w14:paraId="5D498389" w14:textId="77777777" w:rsidR="00CF37F7" w:rsidRPr="00C64485" w:rsidRDefault="00CF37F7" w:rsidP="00CF37F7">
            <w:pPr>
              <w:pStyle w:val="TableEntry"/>
              <w:rPr>
                <w:bCs/>
                <w:szCs w:val="18"/>
              </w:rPr>
            </w:pPr>
          </w:p>
        </w:tc>
      </w:tr>
      <w:tr w:rsidR="00CF37F7" w:rsidRPr="00C64485" w14:paraId="65C4D14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E792FE" w14:textId="77777777" w:rsidR="00CF37F7" w:rsidRPr="00C64485" w:rsidRDefault="00CF37F7" w:rsidP="00CF37F7">
            <w:pPr>
              <w:pStyle w:val="TableEntry"/>
              <w:rPr>
                <w:szCs w:val="18"/>
              </w:rPr>
            </w:pPr>
            <w:r w:rsidRPr="00C64485">
              <w:rPr>
                <w:szCs w:val="18"/>
              </w:rPr>
              <w:t>.... participant</w:t>
            </w:r>
          </w:p>
        </w:tc>
        <w:tc>
          <w:tcPr>
            <w:tcW w:w="911" w:type="dxa"/>
            <w:tcBorders>
              <w:top w:val="single" w:sz="4" w:space="0" w:color="auto"/>
              <w:left w:val="single" w:sz="4" w:space="0" w:color="auto"/>
              <w:bottom w:val="single" w:sz="4" w:space="0" w:color="auto"/>
              <w:right w:val="single" w:sz="4" w:space="0" w:color="auto"/>
            </w:tcBorders>
          </w:tcPr>
          <w:p w14:paraId="3EFEF49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F90D6E"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E851BFD"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38F8962" w14:textId="77777777" w:rsidR="00CF37F7" w:rsidRPr="00C64485" w:rsidRDefault="00CF37F7" w:rsidP="00CF37F7">
            <w:pPr>
              <w:pStyle w:val="TableEntry"/>
              <w:rPr>
                <w:szCs w:val="18"/>
              </w:rPr>
            </w:pPr>
            <w:r w:rsidRPr="00C64485">
              <w:rPr>
                <w:szCs w:val="18"/>
              </w:rPr>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14965197" w14:textId="77777777" w:rsidR="00CF37F7" w:rsidRPr="00C64485" w:rsidRDefault="00CF37F7" w:rsidP="00CF37F7">
            <w:pPr>
              <w:pStyle w:val="TableEntry"/>
              <w:rPr>
                <w:bCs/>
                <w:szCs w:val="18"/>
              </w:rPr>
            </w:pPr>
          </w:p>
        </w:tc>
      </w:tr>
      <w:tr w:rsidR="00CF37F7" w:rsidRPr="00C64485" w14:paraId="2648250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9DF001" w14:textId="77777777" w:rsidR="00CF37F7" w:rsidRPr="00C64485" w:rsidRDefault="00CF37F7" w:rsidP="00CF37F7">
            <w:pPr>
              <w:pStyle w:val="TableEntry"/>
              <w:rPr>
                <w:szCs w:val="18"/>
              </w:rPr>
            </w:pPr>
            <w:r w:rsidRPr="00C64485">
              <w:rPr>
                <w:szCs w:val="18"/>
              </w:rPr>
              <w:lastRenderedPageBreak/>
              <w:t>..... type</w:t>
            </w:r>
          </w:p>
        </w:tc>
        <w:tc>
          <w:tcPr>
            <w:tcW w:w="911" w:type="dxa"/>
            <w:tcBorders>
              <w:top w:val="single" w:sz="4" w:space="0" w:color="auto"/>
              <w:left w:val="single" w:sz="4" w:space="0" w:color="auto"/>
              <w:bottom w:val="single" w:sz="4" w:space="0" w:color="auto"/>
              <w:right w:val="single" w:sz="4" w:space="0" w:color="auto"/>
            </w:tcBorders>
          </w:tcPr>
          <w:p w14:paraId="280D345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D9D2574"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30B289B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C5907C4" w14:textId="77777777" w:rsidR="00CF37F7" w:rsidRPr="00C64485" w:rsidRDefault="00CF37F7" w:rsidP="00CF37F7">
            <w:pPr>
              <w:pStyle w:val="TableEntry"/>
              <w:rPr>
                <w:szCs w:val="18"/>
              </w:rPr>
            </w:pPr>
            <w:r w:rsidRPr="00C64485">
              <w:rPr>
                <w:szCs w:val="18"/>
              </w:rPr>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0E8BDA73" w14:textId="77777777" w:rsidR="00CF37F7" w:rsidRPr="00C64485" w:rsidRDefault="00CF37F7" w:rsidP="00CF37F7">
            <w:pPr>
              <w:pStyle w:val="TableEntry"/>
              <w:rPr>
                <w:bCs/>
                <w:szCs w:val="18"/>
              </w:rPr>
            </w:pPr>
            <w:r w:rsidRPr="00C64485">
              <w:rPr>
                <w:bCs/>
                <w:szCs w:val="18"/>
              </w:rPr>
              <w:t>Used as a component for creating or updating CareTeam</w:t>
            </w:r>
          </w:p>
        </w:tc>
      </w:tr>
      <w:tr w:rsidR="00CF37F7" w:rsidRPr="00C64485" w14:paraId="72ADBCE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8C045D2" w14:textId="77777777" w:rsidR="00CF37F7" w:rsidRPr="00C64485" w:rsidRDefault="00CF37F7" w:rsidP="00CF37F7">
            <w:pPr>
              <w:pStyle w:val="TableEntry"/>
              <w:rPr>
                <w:szCs w:val="18"/>
              </w:rPr>
            </w:pPr>
            <w:r w:rsidRPr="00C64485">
              <w:rPr>
                <w:szCs w:val="18"/>
              </w:rPr>
              <w:t>..... role</w:t>
            </w:r>
          </w:p>
        </w:tc>
        <w:tc>
          <w:tcPr>
            <w:tcW w:w="911" w:type="dxa"/>
            <w:tcBorders>
              <w:top w:val="single" w:sz="4" w:space="0" w:color="auto"/>
              <w:left w:val="single" w:sz="4" w:space="0" w:color="auto"/>
              <w:bottom w:val="single" w:sz="4" w:space="0" w:color="auto"/>
              <w:right w:val="single" w:sz="4" w:space="0" w:color="auto"/>
            </w:tcBorders>
          </w:tcPr>
          <w:p w14:paraId="43435471"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90B5403"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12A2AC3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5B58B82" w14:textId="77777777" w:rsidR="00CF37F7" w:rsidRPr="00C64485" w:rsidRDefault="00CF37F7" w:rsidP="00CF37F7">
            <w:pPr>
              <w:pStyle w:val="TableEntry"/>
              <w:rPr>
                <w:szCs w:val="18"/>
              </w:rPr>
            </w:pPr>
            <w:r w:rsidRPr="00C64485">
              <w:rPr>
                <w:szCs w:val="18"/>
              </w:rPr>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20B59F51" w14:textId="77777777" w:rsidR="00CF37F7" w:rsidRPr="00C64485" w:rsidRDefault="00CF37F7" w:rsidP="00CF37F7">
            <w:pPr>
              <w:pStyle w:val="TableEntry"/>
              <w:rPr>
                <w:bCs/>
                <w:szCs w:val="18"/>
              </w:rPr>
            </w:pPr>
            <w:r w:rsidRPr="00C64485">
              <w:rPr>
                <w:bCs/>
                <w:szCs w:val="18"/>
              </w:rPr>
              <w:t>Used as a component for creating or updating CareTeam</w:t>
            </w:r>
          </w:p>
        </w:tc>
      </w:tr>
      <w:tr w:rsidR="00CF37F7" w:rsidRPr="00C64485" w14:paraId="7D308C1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346833" w14:textId="77777777" w:rsidR="00CF37F7" w:rsidRPr="00C64485" w:rsidRDefault="00CF37F7" w:rsidP="00CF37F7">
            <w:pPr>
              <w:pStyle w:val="TableEntry"/>
              <w:rPr>
                <w:szCs w:val="18"/>
              </w:rPr>
            </w:pPr>
            <w:r w:rsidRPr="00C64485">
              <w:rPr>
                <w:szCs w:val="18"/>
              </w:rPr>
              <w:t>.... product</w:t>
            </w:r>
          </w:p>
        </w:tc>
        <w:tc>
          <w:tcPr>
            <w:tcW w:w="911" w:type="dxa"/>
            <w:tcBorders>
              <w:top w:val="single" w:sz="4" w:space="0" w:color="auto"/>
              <w:left w:val="single" w:sz="4" w:space="0" w:color="auto"/>
              <w:bottom w:val="single" w:sz="4" w:space="0" w:color="auto"/>
              <w:right w:val="single" w:sz="4" w:space="0" w:color="auto"/>
            </w:tcBorders>
          </w:tcPr>
          <w:p w14:paraId="0B8E194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56BE3A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770A307F"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CF3715F" w14:textId="77777777" w:rsidR="00CF37F7" w:rsidRPr="00C64485" w:rsidRDefault="00CF37F7" w:rsidP="00CF37F7">
            <w:pPr>
              <w:pStyle w:val="TableEntry"/>
              <w:rPr>
                <w:szCs w:val="18"/>
              </w:rPr>
            </w:pPr>
            <w:r w:rsidRPr="00C64485">
              <w:rPr>
                <w:szCs w:val="18"/>
              </w:rPr>
              <w:t>What's administered/supplied</w:t>
            </w:r>
          </w:p>
        </w:tc>
        <w:tc>
          <w:tcPr>
            <w:tcW w:w="2629" w:type="dxa"/>
            <w:tcBorders>
              <w:top w:val="single" w:sz="4" w:space="0" w:color="auto"/>
              <w:left w:val="single" w:sz="4" w:space="0" w:color="auto"/>
              <w:bottom w:val="single" w:sz="4" w:space="0" w:color="auto"/>
              <w:right w:val="single" w:sz="4" w:space="0" w:color="auto"/>
            </w:tcBorders>
          </w:tcPr>
          <w:p w14:paraId="02511F75" w14:textId="77777777" w:rsidR="00CF37F7" w:rsidRPr="00C64485" w:rsidRDefault="00CF37F7" w:rsidP="00CF37F7">
            <w:pPr>
              <w:pStyle w:val="TableEntry"/>
              <w:rPr>
                <w:bCs/>
                <w:szCs w:val="18"/>
              </w:rPr>
            </w:pPr>
          </w:p>
        </w:tc>
      </w:tr>
      <w:tr w:rsidR="00CF37F7" w:rsidRPr="00C64485" w14:paraId="6F8C363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7B3E3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50F08D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CD21A48"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3472CC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C8D81FE"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BC0D3DA" w14:textId="77777777" w:rsidR="00CF37F7" w:rsidRPr="00C64485" w:rsidRDefault="00CF37F7" w:rsidP="00CF37F7">
            <w:pPr>
              <w:pStyle w:val="TableEntry"/>
              <w:rPr>
                <w:bCs/>
                <w:szCs w:val="18"/>
              </w:rPr>
            </w:pPr>
          </w:p>
        </w:tc>
      </w:tr>
      <w:tr w:rsidR="00CF37F7" w:rsidRPr="00C64485" w14:paraId="0BD49FA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109155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0485063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E4C7B2A"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571DFEE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4C7EB0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749178CF" w14:textId="77777777" w:rsidR="00CF37F7" w:rsidRPr="00C64485" w:rsidRDefault="00CF37F7" w:rsidP="00CF37F7">
            <w:pPr>
              <w:pStyle w:val="TableEntry"/>
              <w:rPr>
                <w:bCs/>
                <w:szCs w:val="18"/>
              </w:rPr>
            </w:pPr>
          </w:p>
        </w:tc>
      </w:tr>
      <w:tr w:rsidR="00CF37F7" w:rsidRPr="00C64485" w14:paraId="6BAB33E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FD8648" w14:textId="77777777" w:rsidR="00CF37F7" w:rsidRPr="00C64485" w:rsidRDefault="00CF37F7" w:rsidP="00CF37F7">
            <w:pPr>
              <w:pStyle w:val="TableEntry"/>
              <w:rPr>
                <w:szCs w:val="18"/>
              </w:rPr>
            </w:pPr>
            <w:r w:rsidRPr="00C64485">
              <w:rPr>
                <w:szCs w:val="18"/>
              </w:rPr>
              <w:t>.... quantity</w:t>
            </w:r>
          </w:p>
        </w:tc>
        <w:tc>
          <w:tcPr>
            <w:tcW w:w="911" w:type="dxa"/>
            <w:tcBorders>
              <w:top w:val="single" w:sz="4" w:space="0" w:color="auto"/>
              <w:left w:val="single" w:sz="4" w:space="0" w:color="auto"/>
              <w:bottom w:val="single" w:sz="4" w:space="0" w:color="auto"/>
              <w:right w:val="single" w:sz="4" w:space="0" w:color="auto"/>
            </w:tcBorders>
          </w:tcPr>
          <w:p w14:paraId="7715765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D699697"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6C2CE2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A6ADFCC" w14:textId="77777777" w:rsidR="00CF37F7" w:rsidRPr="00C64485" w:rsidRDefault="00CF37F7" w:rsidP="00CF37F7">
            <w:pPr>
              <w:pStyle w:val="TableEntry"/>
              <w:rPr>
                <w:szCs w:val="18"/>
              </w:rPr>
            </w:pPr>
            <w:r w:rsidRPr="00C64485">
              <w:rPr>
                <w:szCs w:val="18"/>
              </w:rPr>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111848BD" w14:textId="77777777" w:rsidR="00CF37F7" w:rsidRPr="00C64485" w:rsidRDefault="00CF37F7" w:rsidP="00CF37F7">
            <w:pPr>
              <w:pStyle w:val="TableEntry"/>
              <w:rPr>
                <w:bCs/>
                <w:szCs w:val="18"/>
              </w:rPr>
            </w:pPr>
          </w:p>
        </w:tc>
      </w:tr>
      <w:tr w:rsidR="00CF37F7" w:rsidRPr="00C64485" w14:paraId="0AD5094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F31C6E" w14:textId="77777777" w:rsidR="00CF37F7" w:rsidRPr="00C64485" w:rsidRDefault="00CF37F7" w:rsidP="00CF37F7">
            <w:pPr>
              <w:pStyle w:val="TableEntry"/>
              <w:rPr>
                <w:szCs w:val="18"/>
              </w:rPr>
            </w:pPr>
            <w:r w:rsidRPr="00C64485">
              <w:rPr>
                <w:szCs w:val="18"/>
              </w:rPr>
              <w:t>.... dosage</w:t>
            </w:r>
          </w:p>
        </w:tc>
        <w:tc>
          <w:tcPr>
            <w:tcW w:w="911" w:type="dxa"/>
            <w:tcBorders>
              <w:top w:val="single" w:sz="4" w:space="0" w:color="auto"/>
              <w:left w:val="single" w:sz="4" w:space="0" w:color="auto"/>
              <w:bottom w:val="single" w:sz="4" w:space="0" w:color="auto"/>
              <w:right w:val="single" w:sz="4" w:space="0" w:color="auto"/>
            </w:tcBorders>
          </w:tcPr>
          <w:p w14:paraId="06967704"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6079C4"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12C3F9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98FCF68" w14:textId="77777777" w:rsidR="00CF37F7" w:rsidRPr="00C64485" w:rsidRDefault="00CF37F7" w:rsidP="00CF37F7">
            <w:pPr>
              <w:pStyle w:val="TableEntry"/>
              <w:rPr>
                <w:szCs w:val="18"/>
              </w:rPr>
            </w:pPr>
            <w:r w:rsidRPr="00C64485">
              <w:rPr>
                <w:szCs w:val="18"/>
              </w:rPr>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D149CED" w14:textId="77777777" w:rsidR="00CF37F7" w:rsidRPr="00C64485" w:rsidRDefault="00CF37F7" w:rsidP="00CF37F7">
            <w:pPr>
              <w:pStyle w:val="TableEntry"/>
              <w:rPr>
                <w:bCs/>
                <w:szCs w:val="18"/>
              </w:rPr>
            </w:pPr>
          </w:p>
        </w:tc>
      </w:tr>
      <w:tr w:rsidR="00CF37F7" w:rsidRPr="00C64485" w14:paraId="3FEDF9C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9D12F06"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5905D14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F3B1B76"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999695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D6A0E08" w14:textId="77777777" w:rsidR="00CF37F7" w:rsidRPr="00C64485" w:rsidRDefault="00CF37F7" w:rsidP="00CF37F7">
            <w:pPr>
              <w:pStyle w:val="TableEntry"/>
              <w:rPr>
                <w:szCs w:val="18"/>
              </w:rPr>
            </w:pPr>
            <w:r w:rsidRPr="00C64485">
              <w:rPr>
                <w:szCs w:val="18"/>
              </w:rPr>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68A93F4A" w14:textId="77777777" w:rsidR="00CF37F7" w:rsidRPr="00C64485" w:rsidRDefault="00CF37F7" w:rsidP="00CF37F7">
            <w:pPr>
              <w:pStyle w:val="TableEntry"/>
              <w:rPr>
                <w:bCs/>
                <w:szCs w:val="18"/>
              </w:rPr>
            </w:pPr>
          </w:p>
        </w:tc>
      </w:tr>
      <w:tr w:rsidR="00CF37F7" w:rsidRPr="00C64485" w14:paraId="6D63C78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94702F"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specimenRequirement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04A07E9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C250D39"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478F72F"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FAF97BF" w14:textId="77777777" w:rsidR="00CF37F7" w:rsidRPr="00C64485" w:rsidRDefault="00CF37F7" w:rsidP="00CF37F7">
            <w:pPr>
              <w:pStyle w:val="TableEntry"/>
              <w:rPr>
                <w:szCs w:val="18"/>
              </w:rPr>
            </w:pPr>
            <w:r w:rsidRPr="00C64485">
              <w:rPr>
                <w:szCs w:val="18"/>
              </w:rPr>
              <w:t>What specimens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4E5D53C7" w14:textId="77777777" w:rsidR="00CF37F7" w:rsidRPr="00C64485" w:rsidRDefault="00CF37F7" w:rsidP="00CF37F7">
            <w:pPr>
              <w:pStyle w:val="TableEntry"/>
              <w:rPr>
                <w:bCs/>
                <w:szCs w:val="18"/>
              </w:rPr>
            </w:pPr>
          </w:p>
        </w:tc>
      </w:tr>
      <w:tr w:rsidR="00CF37F7" w:rsidRPr="00C64485" w14:paraId="7A308D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EA0512"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observationRequirement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57D14F9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3E73BB6"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8EA5F2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2513130" w14:textId="77777777" w:rsidR="00CF37F7" w:rsidRPr="00C64485" w:rsidRDefault="00CF37F7" w:rsidP="00CF37F7">
            <w:pPr>
              <w:pStyle w:val="TableEntry"/>
              <w:rPr>
                <w:szCs w:val="18"/>
              </w:rPr>
            </w:pPr>
            <w:r w:rsidRPr="00C64485">
              <w:rPr>
                <w:szCs w:val="18"/>
              </w:rPr>
              <w:t>What observations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3FD8C5FF" w14:textId="77777777" w:rsidR="00CF37F7" w:rsidRPr="00C64485" w:rsidRDefault="00CF37F7" w:rsidP="00CF37F7">
            <w:pPr>
              <w:pStyle w:val="TableEntry"/>
              <w:rPr>
                <w:bCs/>
                <w:szCs w:val="18"/>
              </w:rPr>
            </w:pPr>
          </w:p>
        </w:tc>
      </w:tr>
      <w:tr w:rsidR="00CF37F7" w:rsidRPr="00C64485" w14:paraId="68E3659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39EDA4D" w14:textId="77777777" w:rsidR="00CF37F7" w:rsidRPr="00C64485" w:rsidRDefault="00CF37F7" w:rsidP="00CF37F7">
            <w:pPr>
              <w:pStyle w:val="TableEntry"/>
              <w:rPr>
                <w:szCs w:val="18"/>
              </w:rPr>
            </w:pPr>
            <w:r w:rsidRPr="00C64485">
              <w:rPr>
                <w:color w:val="333333"/>
                <w:szCs w:val="18"/>
              </w:rPr>
              <w:t xml:space="preserve">... </w:t>
            </w:r>
            <w:proofErr w:type="spellStart"/>
            <w:r w:rsidRPr="00C64485">
              <w:rPr>
                <w:color w:val="333333"/>
                <w:szCs w:val="18"/>
              </w:rPr>
              <w:t>observationResultRequirement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70297B9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2770B81"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C00F77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C2201B3" w14:textId="77777777" w:rsidR="00CF37F7" w:rsidRPr="00C64485" w:rsidRDefault="00CF37F7" w:rsidP="00CF37F7">
            <w:pPr>
              <w:pStyle w:val="TableEntry"/>
              <w:rPr>
                <w:szCs w:val="18"/>
              </w:rPr>
            </w:pPr>
            <w:r w:rsidRPr="00C64485">
              <w:rPr>
                <w:szCs w:val="18"/>
              </w:rPr>
              <w:t>What observations must be produced by this action</w:t>
            </w:r>
          </w:p>
        </w:tc>
        <w:tc>
          <w:tcPr>
            <w:tcW w:w="2629" w:type="dxa"/>
            <w:tcBorders>
              <w:top w:val="single" w:sz="4" w:space="0" w:color="auto"/>
              <w:left w:val="single" w:sz="4" w:space="0" w:color="auto"/>
              <w:bottom w:val="single" w:sz="4" w:space="0" w:color="auto"/>
              <w:right w:val="single" w:sz="4" w:space="0" w:color="auto"/>
            </w:tcBorders>
          </w:tcPr>
          <w:p w14:paraId="7FA7F15C" w14:textId="77777777" w:rsidR="00CF37F7" w:rsidRPr="00C64485" w:rsidRDefault="00CF37F7" w:rsidP="00CF37F7">
            <w:pPr>
              <w:pStyle w:val="TableEntry"/>
              <w:rPr>
                <w:bCs/>
                <w:szCs w:val="18"/>
              </w:rPr>
            </w:pPr>
          </w:p>
        </w:tc>
      </w:tr>
      <w:tr w:rsidR="00CF37F7" w:rsidRPr="00C64485" w14:paraId="3C33803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BDF001" w14:textId="77777777" w:rsidR="00CF37F7" w:rsidRPr="00C64485" w:rsidRDefault="00CF37F7" w:rsidP="00CF37F7">
            <w:pPr>
              <w:pStyle w:val="TableEntry"/>
              <w:rPr>
                <w:szCs w:val="18"/>
              </w:rPr>
            </w:pPr>
            <w:r w:rsidRPr="00C64485">
              <w:rPr>
                <w:szCs w:val="18"/>
              </w:rPr>
              <w:t>.... transform</w:t>
            </w:r>
          </w:p>
        </w:tc>
        <w:tc>
          <w:tcPr>
            <w:tcW w:w="911" w:type="dxa"/>
            <w:tcBorders>
              <w:top w:val="single" w:sz="4" w:space="0" w:color="auto"/>
              <w:left w:val="single" w:sz="4" w:space="0" w:color="auto"/>
              <w:bottom w:val="single" w:sz="4" w:space="0" w:color="auto"/>
              <w:right w:val="single" w:sz="4" w:space="0" w:color="auto"/>
            </w:tcBorders>
          </w:tcPr>
          <w:p w14:paraId="6FAD4A8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60FFF51"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EC2B92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F457770" w14:textId="77777777" w:rsidR="00CF37F7" w:rsidRPr="00C64485" w:rsidRDefault="00CF37F7" w:rsidP="00CF37F7">
            <w:pPr>
              <w:pStyle w:val="TableEntry"/>
              <w:rPr>
                <w:szCs w:val="18"/>
              </w:rPr>
            </w:pPr>
            <w:r w:rsidRPr="00C64485">
              <w:rPr>
                <w:szCs w:val="18"/>
              </w:rPr>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0703E9F8" w14:textId="77777777" w:rsidR="00CF37F7" w:rsidRPr="00C64485" w:rsidRDefault="00CF37F7" w:rsidP="00CF37F7">
            <w:pPr>
              <w:pStyle w:val="TableEntry"/>
              <w:rPr>
                <w:bCs/>
                <w:szCs w:val="18"/>
              </w:rPr>
            </w:pPr>
          </w:p>
        </w:tc>
      </w:tr>
      <w:tr w:rsidR="00CF37F7" w:rsidRPr="00C64485" w14:paraId="4391E0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CBD0B9"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C1308E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149222A"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DB0917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9C8F411" w14:textId="77777777" w:rsidR="00CF37F7" w:rsidRPr="00C64485" w:rsidRDefault="00CF37F7" w:rsidP="00CF37F7">
            <w:pPr>
              <w:pStyle w:val="TableEntry"/>
              <w:rPr>
                <w:szCs w:val="18"/>
              </w:rPr>
            </w:pPr>
            <w:r w:rsidRPr="00C64485">
              <w:rPr>
                <w:szCs w:val="18"/>
              </w:rPr>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2D4823CB" w14:textId="77777777" w:rsidR="00CF37F7" w:rsidRPr="00C64485" w:rsidRDefault="00CF37F7" w:rsidP="00CF37F7">
            <w:pPr>
              <w:pStyle w:val="TableEntry"/>
              <w:rPr>
                <w:bCs/>
                <w:szCs w:val="18"/>
              </w:rPr>
            </w:pPr>
          </w:p>
        </w:tc>
      </w:tr>
      <w:tr w:rsidR="00CF37F7" w:rsidRPr="00C64485" w14:paraId="3014E85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668846" w14:textId="77777777" w:rsidR="00CF37F7" w:rsidRPr="00C64485" w:rsidRDefault="00CF37F7" w:rsidP="00CF37F7">
            <w:pPr>
              <w:pStyle w:val="TableEntry"/>
              <w:rPr>
                <w:strike/>
                <w:szCs w:val="18"/>
              </w:rPr>
            </w:pPr>
            <w:r w:rsidRPr="00C64485">
              <w:rPr>
                <w:strike/>
                <w:szCs w:val="18"/>
              </w:rPr>
              <w:t>..... description</w:t>
            </w:r>
          </w:p>
        </w:tc>
        <w:tc>
          <w:tcPr>
            <w:tcW w:w="911" w:type="dxa"/>
            <w:tcBorders>
              <w:top w:val="single" w:sz="4" w:space="0" w:color="auto"/>
              <w:left w:val="single" w:sz="4" w:space="0" w:color="auto"/>
              <w:bottom w:val="single" w:sz="4" w:space="0" w:color="auto"/>
              <w:right w:val="single" w:sz="4" w:space="0" w:color="auto"/>
            </w:tcBorders>
          </w:tcPr>
          <w:p w14:paraId="4E86BD52"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2219CF1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532AE9E4"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05BBAAD" w14:textId="77777777" w:rsidR="00CF37F7" w:rsidRPr="00C64485" w:rsidRDefault="00CF37F7" w:rsidP="00CF37F7">
            <w:pPr>
              <w:pStyle w:val="TableEntry"/>
              <w:rPr>
                <w:strike/>
                <w:szCs w:val="18"/>
              </w:rPr>
            </w:pPr>
            <w:r w:rsidRPr="00C64485">
              <w:rPr>
                <w:strike/>
                <w:szCs w:val="18"/>
              </w:rPr>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4A155970" w14:textId="77777777" w:rsidR="00CF37F7" w:rsidRPr="00C64485" w:rsidRDefault="00CF37F7" w:rsidP="00CF37F7">
            <w:pPr>
              <w:pStyle w:val="TableEntry"/>
              <w:rPr>
                <w:bCs/>
                <w:szCs w:val="18"/>
              </w:rPr>
            </w:pPr>
          </w:p>
        </w:tc>
      </w:tr>
      <w:tr w:rsidR="00CF37F7" w:rsidRPr="00C64485" w14:paraId="2469554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D2141F8" w14:textId="77777777" w:rsidR="00CF37F7" w:rsidRPr="00C64485" w:rsidRDefault="00CF37F7" w:rsidP="00CF37F7">
            <w:pPr>
              <w:pStyle w:val="TableEntry"/>
              <w:rPr>
                <w:szCs w:val="18"/>
              </w:rPr>
            </w:pPr>
            <w:r w:rsidRPr="00C64485">
              <w:rPr>
                <w:szCs w:val="18"/>
              </w:rPr>
              <w:t>..... path</w:t>
            </w:r>
          </w:p>
        </w:tc>
        <w:tc>
          <w:tcPr>
            <w:tcW w:w="911" w:type="dxa"/>
            <w:tcBorders>
              <w:top w:val="single" w:sz="4" w:space="0" w:color="auto"/>
              <w:left w:val="single" w:sz="4" w:space="0" w:color="auto"/>
              <w:bottom w:val="single" w:sz="4" w:space="0" w:color="auto"/>
              <w:right w:val="single" w:sz="4" w:space="0" w:color="auto"/>
            </w:tcBorders>
          </w:tcPr>
          <w:p w14:paraId="6FEC991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2B8F013"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6BDEED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23A12D9" w14:textId="77777777" w:rsidR="00CF37F7" w:rsidRPr="00C64485" w:rsidRDefault="00CF37F7" w:rsidP="00CF37F7">
            <w:pPr>
              <w:pStyle w:val="TableEntry"/>
              <w:rPr>
                <w:szCs w:val="18"/>
              </w:rPr>
            </w:pPr>
            <w:r w:rsidRPr="00C64485">
              <w:rPr>
                <w:szCs w:val="18"/>
              </w:rPr>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68F1EEF6" w14:textId="77777777" w:rsidR="00CF37F7" w:rsidRPr="00C64485" w:rsidRDefault="00CF37F7" w:rsidP="00CF37F7">
            <w:pPr>
              <w:pStyle w:val="TableEntry"/>
              <w:rPr>
                <w:bCs/>
                <w:szCs w:val="18"/>
              </w:rPr>
            </w:pPr>
          </w:p>
        </w:tc>
      </w:tr>
      <w:tr w:rsidR="00CF37F7" w:rsidRPr="00C64485" w14:paraId="40C69F9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F9F6BC" w14:textId="77777777" w:rsidR="00CF37F7" w:rsidRPr="00C64485" w:rsidRDefault="00CF37F7" w:rsidP="00CF37F7">
            <w:pPr>
              <w:pStyle w:val="TableEntry"/>
              <w:rPr>
                <w:strike/>
                <w:szCs w:val="18"/>
              </w:rPr>
            </w:pPr>
            <w:r w:rsidRPr="00C64485">
              <w:rPr>
                <w:strike/>
                <w:szCs w:val="18"/>
              </w:rPr>
              <w:t>..... language</w:t>
            </w:r>
          </w:p>
        </w:tc>
        <w:tc>
          <w:tcPr>
            <w:tcW w:w="911" w:type="dxa"/>
            <w:tcBorders>
              <w:top w:val="single" w:sz="4" w:space="0" w:color="auto"/>
              <w:left w:val="single" w:sz="4" w:space="0" w:color="auto"/>
              <w:bottom w:val="single" w:sz="4" w:space="0" w:color="auto"/>
              <w:right w:val="single" w:sz="4" w:space="0" w:color="auto"/>
            </w:tcBorders>
          </w:tcPr>
          <w:p w14:paraId="4B7B77FE"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5AB7221D"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3EA4A061"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4CA98E04" w14:textId="77777777" w:rsidR="00CF37F7" w:rsidRPr="00C64485" w:rsidRDefault="00CF37F7" w:rsidP="00CF37F7">
            <w:pPr>
              <w:pStyle w:val="TableEntry"/>
              <w:rPr>
                <w:strike/>
                <w:szCs w:val="18"/>
              </w:rPr>
            </w:pPr>
            <w:r w:rsidRPr="00C64485">
              <w:rPr>
                <w:strike/>
                <w:szCs w:val="18"/>
              </w:rPr>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FBA150F" w14:textId="77777777" w:rsidR="00CF37F7" w:rsidRPr="00C64485" w:rsidRDefault="00CF37F7" w:rsidP="00CF37F7">
            <w:pPr>
              <w:pStyle w:val="TableEntry"/>
              <w:rPr>
                <w:bCs/>
                <w:szCs w:val="18"/>
              </w:rPr>
            </w:pPr>
          </w:p>
        </w:tc>
      </w:tr>
      <w:tr w:rsidR="00CF37F7" w:rsidRPr="00C64485" w14:paraId="1AEDD2D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E62899" w14:textId="77777777" w:rsidR="00CF37F7" w:rsidRPr="00C64485" w:rsidRDefault="00CF37F7" w:rsidP="00CF37F7">
            <w:pPr>
              <w:pStyle w:val="TableEntry"/>
              <w:rPr>
                <w:szCs w:val="18"/>
              </w:rPr>
            </w:pPr>
            <w:r w:rsidRPr="00C64485">
              <w:rPr>
                <w:szCs w:val="18"/>
              </w:rPr>
              <w:lastRenderedPageBreak/>
              <w:t>..... expression</w:t>
            </w:r>
          </w:p>
        </w:tc>
        <w:tc>
          <w:tcPr>
            <w:tcW w:w="911" w:type="dxa"/>
            <w:tcBorders>
              <w:top w:val="single" w:sz="4" w:space="0" w:color="auto"/>
              <w:left w:val="single" w:sz="4" w:space="0" w:color="auto"/>
              <w:bottom w:val="single" w:sz="4" w:space="0" w:color="auto"/>
              <w:right w:val="single" w:sz="4" w:space="0" w:color="auto"/>
            </w:tcBorders>
          </w:tcPr>
          <w:p w14:paraId="7EB031E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87726D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1E1AABC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03BB8D3" w14:textId="77777777" w:rsidR="00CF37F7" w:rsidRPr="00C64485" w:rsidRDefault="00CF37F7" w:rsidP="00CF37F7">
            <w:pPr>
              <w:pStyle w:val="TableEntry"/>
              <w:rPr>
                <w:szCs w:val="18"/>
              </w:rPr>
            </w:pPr>
            <w:r w:rsidRPr="00C64485">
              <w:rPr>
                <w:szCs w:val="18"/>
              </w:rPr>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0E2E227D" w14:textId="77777777" w:rsidR="00CF37F7" w:rsidRPr="00C64485" w:rsidRDefault="00CF37F7" w:rsidP="00CF37F7">
            <w:pPr>
              <w:pStyle w:val="TableEntry"/>
              <w:rPr>
                <w:bCs/>
                <w:szCs w:val="18"/>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70DCA5F2" w:rsidR="00F77101" w:rsidRPr="00276D24" w:rsidDel="00CF12F8" w:rsidRDefault="00F77101" w:rsidP="00D251BA">
      <w:pPr>
        <w:pStyle w:val="Heading3"/>
        <w:rPr>
          <w:del w:id="2204" w:author="Jones, Emma" w:date="2019-04-12T11:23:00Z"/>
          <w:noProof w:val="0"/>
        </w:rPr>
      </w:pPr>
      <w:bookmarkStart w:id="2205" w:name="_Toc524533580"/>
      <w:del w:id="2206" w:author="Jones, Emma" w:date="2019-04-12T11:23:00Z">
        <w:r w:rsidRPr="00276D24" w:rsidDel="00CF12F8">
          <w:rPr>
            <w:noProof w:val="0"/>
          </w:rPr>
          <w:delText>6.6.5 Task</w:delText>
        </w:r>
        <w:bookmarkEnd w:id="2205"/>
      </w:del>
    </w:p>
    <w:p w14:paraId="4D1F4FF6" w14:textId="5586834E" w:rsidR="00E92614" w:rsidRPr="00276D24" w:rsidDel="00CF12F8" w:rsidRDefault="006E57CF" w:rsidP="006E57CF">
      <w:pPr>
        <w:pStyle w:val="BodyText"/>
        <w:rPr>
          <w:del w:id="2207" w:author="Jones, Emma" w:date="2019-04-12T11:23:00Z"/>
        </w:rPr>
      </w:pPr>
      <w:del w:id="2208" w:author="Jones, Emma" w:date="2019-04-12T11:23:00Z">
        <w:r w:rsidRPr="00276D24" w:rsidDel="00CF12F8">
          <w:delText>Task resources are resources that repres</w:delText>
        </w:r>
        <w:r w:rsidR="005B449D" w:rsidRPr="00276D24" w:rsidDel="00CF12F8">
          <w:delText xml:space="preserve">ent a task to be performed. Task resources can be one of </w:delText>
        </w:r>
        <w:r w:rsidR="00606C86" w:rsidRPr="00276D24" w:rsidDel="00CF12F8">
          <w:delText>ActivityDefinition</w:delText>
        </w:r>
        <w:r w:rsidR="005B449D" w:rsidRPr="00276D24" w:rsidDel="00CF12F8">
          <w:delText xml:space="preserve">.kind which is the kind of resource the activity definition defines as </w:delText>
        </w:r>
        <w:r w:rsidR="002638EC" w:rsidRPr="00276D24" w:rsidDel="00CF12F8">
          <w:delText xml:space="preserve">request </w:delText>
        </w:r>
        <w:r w:rsidR="005B449D" w:rsidRPr="00276D24" w:rsidDel="00CF12F8">
          <w:delText>resources to be used. The purpose of profiling the task resource is to support cases when t</w:delText>
        </w:r>
        <w:r w:rsidRPr="00276D24" w:rsidDel="00CF12F8">
          <w:delText>he Task resource</w:delText>
        </w:r>
        <w:r w:rsidR="005B449D" w:rsidRPr="00276D24" w:rsidDel="00CF12F8">
          <w:delText xml:space="preserve"> is used </w:delText>
        </w:r>
        <w:r w:rsidR="002638EC" w:rsidRPr="00276D24" w:rsidDel="00CF12F8">
          <w:delText xml:space="preserve">to support care planning workflow. </w:delText>
        </w:r>
        <w:r w:rsidR="00E92614" w:rsidRPr="00276D24" w:rsidDel="00CF12F8">
          <w:delText>In this situation, the PlanDefinition uses the Task resource</w:delText>
        </w:r>
        <w:r w:rsidR="002638EC" w:rsidRPr="00276D24" w:rsidDel="00CF12F8">
          <w:delText xml:space="preserve"> to leverage care planning</w:delText>
        </w:r>
        <w:r w:rsidR="000D5169" w:rsidRPr="00276D24" w:rsidDel="00CF12F8">
          <w:delText xml:space="preserve">. </w:delText>
        </w:r>
      </w:del>
    </w:p>
    <w:p w14:paraId="5821AC0E" w14:textId="0C2184E8" w:rsidR="006E57CF" w:rsidRPr="00276D24" w:rsidDel="00CF12F8" w:rsidRDefault="006E57CF" w:rsidP="006E57CF">
      <w:pPr>
        <w:pStyle w:val="BodyText"/>
        <w:rPr>
          <w:del w:id="2209" w:author="Jones, Emma" w:date="2019-04-12T11:23:00Z"/>
        </w:rPr>
      </w:pPr>
      <w:del w:id="2210" w:author="Jones, Emma" w:date="2019-04-12T11:23:00Z">
        <w:r w:rsidRPr="00276D24" w:rsidDel="00CF12F8">
          <w:delText>The following table shows the DynamicCarePlanTask StructureDefinition, which constrains the Task resource</w:delText>
        </w:r>
        <w:r w:rsidR="005B449D" w:rsidRPr="00276D24" w:rsidDel="00CF12F8">
          <w:delText xml:space="preserve"> when the Task resource is used for the care planning process</w:delText>
        </w:r>
        <w:r w:rsidRPr="00276D24" w:rsidDel="00CF12F8">
          <w:delText xml:space="preserve">. It is important to note that Task resources can be one of </w:delText>
        </w:r>
        <w:r w:rsidR="00606C86" w:rsidRPr="00276D24" w:rsidDel="00CF12F8">
          <w:delText>ActivityDefinition</w:delText>
        </w:r>
        <w:r w:rsidRPr="00276D24" w:rsidDel="00CF12F8">
          <w:delText xml:space="preserve">.kind which is the kind of resource the activity definition defines as resources to be used. </w:delText>
        </w:r>
      </w:del>
    </w:p>
    <w:p w14:paraId="43707EB7" w14:textId="7CF47B90" w:rsidR="00B21764" w:rsidRPr="00276D24" w:rsidDel="00CF12F8" w:rsidRDefault="00B21764" w:rsidP="00B21764">
      <w:pPr>
        <w:pStyle w:val="TableTitle"/>
        <w:rPr>
          <w:del w:id="2211" w:author="Jones, Emma" w:date="2019-04-12T11:23:00Z"/>
        </w:rPr>
      </w:pPr>
      <w:del w:id="2212" w:author="Jones, Emma" w:date="2019-04-12T11:23:00Z">
        <w:r w:rsidRPr="00276D24" w:rsidDel="00CF12F8">
          <w:delText>Table 6.6.5-1: Task resource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rsidDel="00CF12F8" w14:paraId="60C7F679" w14:textId="208FAC01" w:rsidTr="00D251BA">
        <w:trPr>
          <w:cantSplit/>
          <w:trHeight w:val="300"/>
          <w:tblHeader/>
          <w:del w:id="2213"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4A3547DC" w:rsidR="00036B45" w:rsidRPr="00276D24" w:rsidDel="00CF12F8" w:rsidRDefault="00036B45" w:rsidP="00036B45">
            <w:pPr>
              <w:pStyle w:val="TableEntryHeader"/>
              <w:rPr>
                <w:del w:id="2214" w:author="Jones, Emma" w:date="2019-04-12T11:23:00Z"/>
              </w:rPr>
            </w:pPr>
            <w:del w:id="2215" w:author="Jones, Emma" w:date="2019-04-12T11:23:00Z">
              <w:r w:rsidRPr="00276D24" w:rsidDel="00CF12F8">
                <w:delText>Name</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912A932" w:rsidR="00036B45" w:rsidRPr="00276D24" w:rsidDel="00CF12F8" w:rsidRDefault="00036B45" w:rsidP="00036B45">
            <w:pPr>
              <w:pStyle w:val="TableEntryHeader"/>
              <w:rPr>
                <w:del w:id="2216" w:author="Jones, Emma" w:date="2019-04-12T11:23:00Z"/>
              </w:rPr>
            </w:pPr>
            <w:del w:id="2217" w:author="Jones, Emma" w:date="2019-04-12T11:23:00Z">
              <w:r w:rsidRPr="00276D24" w:rsidDel="00CF12F8">
                <w:delText>Flags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5BF1E10B" w:rsidR="00036B45" w:rsidRPr="00276D24" w:rsidDel="00CF12F8" w:rsidRDefault="00036B45" w:rsidP="00036B45">
            <w:pPr>
              <w:pStyle w:val="TableEntryHeader"/>
              <w:rPr>
                <w:del w:id="2218" w:author="Jones, Emma" w:date="2019-04-12T11:23:00Z"/>
              </w:rPr>
            </w:pPr>
            <w:del w:id="2219" w:author="Jones, Emma" w:date="2019-04-12T11:23:00Z">
              <w:r w:rsidRPr="00276D24" w:rsidDel="00CF12F8">
                <w:delText>Base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695342D4" w:rsidR="00036B45" w:rsidRPr="00276D24" w:rsidDel="00CF12F8" w:rsidRDefault="00036B45" w:rsidP="00036B45">
            <w:pPr>
              <w:pStyle w:val="TableEntryHeader"/>
              <w:rPr>
                <w:del w:id="2220" w:author="Jones, Emma" w:date="2019-04-12T11:23:00Z"/>
              </w:rPr>
            </w:pPr>
            <w:del w:id="2221" w:author="Jones, Emma" w:date="2019-04-12T11:23:00Z">
              <w:r w:rsidRPr="00276D24" w:rsidDel="00CF12F8">
                <w:delText>IHE PCC Constraint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3A37A512" w:rsidR="00036B45" w:rsidRPr="00276D24" w:rsidDel="00CF12F8" w:rsidRDefault="00036B45" w:rsidP="00036B45">
            <w:pPr>
              <w:pStyle w:val="TableEntryHeader"/>
              <w:rPr>
                <w:del w:id="2222" w:author="Jones, Emma" w:date="2019-04-12T11:23:00Z"/>
              </w:rPr>
            </w:pPr>
            <w:del w:id="2223" w:author="Jones, Emma" w:date="2019-04-12T11:23:00Z">
              <w:r w:rsidRPr="00276D24" w:rsidDel="00CF12F8">
                <w:delText>Description &amp; Constraints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03C46628" w:rsidR="00036B45" w:rsidRPr="00276D24" w:rsidDel="00CF12F8" w:rsidRDefault="00036B45" w:rsidP="00036B45">
            <w:pPr>
              <w:pStyle w:val="TableEntryHeader"/>
              <w:rPr>
                <w:del w:id="2224" w:author="Jones, Emma" w:date="2019-04-12T11:23:00Z"/>
              </w:rPr>
            </w:pPr>
            <w:del w:id="2225" w:author="Jones, Emma" w:date="2019-04-12T11:23:00Z">
              <w:r w:rsidRPr="00276D24" w:rsidDel="00CF12F8">
                <w:delText>(Profile) Comments</w:delText>
              </w:r>
            </w:del>
          </w:p>
        </w:tc>
      </w:tr>
      <w:tr w:rsidR="00647801" w:rsidRPr="00276D24" w:rsidDel="00CF12F8" w14:paraId="6077E860" w14:textId="6BA23119" w:rsidTr="00D251BA">
        <w:trPr>
          <w:cantSplit/>
          <w:trHeight w:val="300"/>
          <w:del w:id="2226"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72476003" w14:textId="42C660EE" w:rsidR="00647801" w:rsidRPr="00276D24" w:rsidDel="00CF12F8" w:rsidRDefault="00647801" w:rsidP="004E10EF">
            <w:pPr>
              <w:pStyle w:val="TableEntry"/>
              <w:rPr>
                <w:del w:id="2227" w:author="Jones, Emma" w:date="2019-04-12T11:23:00Z"/>
              </w:rPr>
            </w:pPr>
            <w:del w:id="2228" w:author="Jones, Emma" w:date="2019-04-12T11:23:00Z">
              <w:r w:rsidRPr="00276D24" w:rsidDel="00CF12F8">
                <w:delText>.. Task</w:delText>
              </w:r>
            </w:del>
          </w:p>
        </w:tc>
        <w:tc>
          <w:tcPr>
            <w:tcW w:w="0" w:type="auto"/>
            <w:tcBorders>
              <w:top w:val="single" w:sz="4" w:space="0" w:color="auto"/>
              <w:left w:val="single" w:sz="4" w:space="0" w:color="auto"/>
              <w:bottom w:val="single" w:sz="4" w:space="0" w:color="auto"/>
              <w:right w:val="single" w:sz="4" w:space="0" w:color="auto"/>
            </w:tcBorders>
          </w:tcPr>
          <w:p w14:paraId="373B4E0C" w14:textId="4F8157A3" w:rsidR="00647801" w:rsidRPr="00276D24" w:rsidDel="00CF12F8" w:rsidRDefault="00647801" w:rsidP="004E10EF">
            <w:pPr>
              <w:pStyle w:val="TableEntry"/>
              <w:rPr>
                <w:del w:id="2229" w:author="Jones, Emma" w:date="2019-04-12T11:23:00Z"/>
              </w:rPr>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300BE580" w:rsidR="00647801" w:rsidRPr="00276D24" w:rsidDel="00CF12F8" w:rsidRDefault="00647801" w:rsidP="004E10EF">
            <w:pPr>
              <w:pStyle w:val="TableEntry"/>
              <w:rPr>
                <w:del w:id="2230" w:author="Jones, Emma" w:date="2019-04-12T11:23:00Z"/>
              </w:rPr>
            </w:pPr>
            <w:del w:id="2231" w:author="Jones, Emma" w:date="2019-04-12T11:23:00Z">
              <w:r w:rsidRPr="00276D24" w:rsidDel="00CF12F8">
                <w:delText> </w:delText>
              </w:r>
            </w:del>
          </w:p>
        </w:tc>
        <w:tc>
          <w:tcPr>
            <w:tcW w:w="0" w:type="auto"/>
            <w:tcBorders>
              <w:top w:val="single" w:sz="4" w:space="0" w:color="auto"/>
              <w:left w:val="single" w:sz="4" w:space="0" w:color="auto"/>
              <w:bottom w:val="single" w:sz="4" w:space="0" w:color="auto"/>
              <w:right w:val="single" w:sz="4" w:space="0" w:color="auto"/>
            </w:tcBorders>
          </w:tcPr>
          <w:p w14:paraId="1631658C" w14:textId="53703ECF" w:rsidR="00647801" w:rsidRPr="00276D24" w:rsidDel="00CF12F8" w:rsidRDefault="00647801" w:rsidP="004E10EF">
            <w:pPr>
              <w:pStyle w:val="TableEntry"/>
              <w:rPr>
                <w:del w:id="2232" w:author="Jones, Emma" w:date="2019-04-12T11:23:00Z"/>
              </w:rPr>
            </w:pPr>
          </w:p>
        </w:tc>
        <w:tc>
          <w:tcPr>
            <w:tcW w:w="0" w:type="auto"/>
            <w:tcBorders>
              <w:top w:val="single" w:sz="4" w:space="0" w:color="auto"/>
              <w:left w:val="single" w:sz="4" w:space="0" w:color="auto"/>
              <w:bottom w:val="single" w:sz="4" w:space="0" w:color="auto"/>
              <w:right w:val="single" w:sz="4" w:space="0" w:color="auto"/>
            </w:tcBorders>
            <w:hideMark/>
          </w:tcPr>
          <w:p w14:paraId="749E3D48" w14:textId="142666D7" w:rsidR="00647801" w:rsidRPr="00276D24" w:rsidDel="00CF12F8" w:rsidRDefault="00647801" w:rsidP="004E10EF">
            <w:pPr>
              <w:pStyle w:val="TableEntry"/>
              <w:rPr>
                <w:del w:id="2233" w:author="Jones, Emma" w:date="2019-04-12T11:23:00Z"/>
              </w:rPr>
            </w:pPr>
            <w:del w:id="2234" w:author="Jones, Emma" w:date="2019-04-12T11:23:00Z">
              <w:r w:rsidRPr="00276D24" w:rsidDel="00CF12F8">
                <w:delText>A task to be performed</w:delText>
              </w:r>
            </w:del>
          </w:p>
        </w:tc>
        <w:tc>
          <w:tcPr>
            <w:tcW w:w="0" w:type="auto"/>
            <w:tcBorders>
              <w:top w:val="single" w:sz="4" w:space="0" w:color="auto"/>
              <w:left w:val="single" w:sz="4" w:space="0" w:color="auto"/>
              <w:bottom w:val="single" w:sz="4" w:space="0" w:color="auto"/>
              <w:right w:val="single" w:sz="4" w:space="0" w:color="auto"/>
            </w:tcBorders>
            <w:noWrap/>
            <w:hideMark/>
          </w:tcPr>
          <w:p w14:paraId="75A1EFC2" w14:textId="2043FF34" w:rsidR="00647801" w:rsidRPr="00276D24" w:rsidDel="00CF12F8" w:rsidRDefault="00647801" w:rsidP="004E10EF">
            <w:pPr>
              <w:pStyle w:val="TableEntry"/>
              <w:rPr>
                <w:del w:id="2235" w:author="Jones, Emma" w:date="2019-04-12T11:23:00Z"/>
              </w:rPr>
            </w:pPr>
            <w:del w:id="2236" w:author="Jones, Emma" w:date="2019-04-12T11:23:00Z">
              <w:r w:rsidRPr="00276D24" w:rsidDel="00CF12F8">
                <w:delText> </w:delText>
              </w:r>
            </w:del>
          </w:p>
        </w:tc>
      </w:tr>
      <w:tr w:rsidR="00F74758" w:rsidRPr="00276D24" w:rsidDel="00CF12F8" w14:paraId="5752BD13" w14:textId="3DEF22D0" w:rsidTr="00D251BA">
        <w:trPr>
          <w:cantSplit/>
          <w:trHeight w:val="600"/>
          <w:del w:id="2237"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0F3456AD" w14:textId="484289A9" w:rsidR="00F74758" w:rsidRPr="00276D24" w:rsidDel="00CF12F8" w:rsidRDefault="00F74758" w:rsidP="00F74758">
            <w:pPr>
              <w:pStyle w:val="TableEntry"/>
              <w:rPr>
                <w:del w:id="2238" w:author="Jones, Emma" w:date="2019-04-12T11:23:00Z"/>
              </w:rPr>
            </w:pPr>
            <w:del w:id="2239" w:author="Jones, Emma" w:date="2019-04-12T11:23:00Z">
              <w:r w:rsidRPr="00276D24" w:rsidDel="00CF12F8">
                <w:delText xml:space="preserve">... identifier </w:delText>
              </w:r>
            </w:del>
          </w:p>
        </w:tc>
        <w:tc>
          <w:tcPr>
            <w:tcW w:w="0" w:type="auto"/>
            <w:tcBorders>
              <w:top w:val="single" w:sz="4" w:space="0" w:color="auto"/>
              <w:left w:val="single" w:sz="4" w:space="0" w:color="auto"/>
              <w:bottom w:val="single" w:sz="4" w:space="0" w:color="auto"/>
              <w:right w:val="single" w:sz="4" w:space="0" w:color="auto"/>
            </w:tcBorders>
          </w:tcPr>
          <w:p w14:paraId="65EDF433" w14:textId="3BA802B8" w:rsidR="00F74758" w:rsidRPr="00276D24" w:rsidDel="00CF12F8" w:rsidRDefault="00F74758" w:rsidP="00F74758">
            <w:pPr>
              <w:pStyle w:val="TableEntry"/>
              <w:rPr>
                <w:del w:id="2240" w:author="Jones, Emma" w:date="2019-04-12T11:23:00Z"/>
                <w:bCs/>
              </w:rPr>
            </w:pPr>
            <w:del w:id="224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hideMark/>
          </w:tcPr>
          <w:p w14:paraId="74BE420F" w14:textId="02BCC362" w:rsidR="00F74758" w:rsidRPr="00276D24" w:rsidDel="00CF12F8" w:rsidRDefault="00F74758" w:rsidP="00F74758">
            <w:pPr>
              <w:pStyle w:val="TableEntry"/>
              <w:rPr>
                <w:del w:id="2242" w:author="Jones, Emma" w:date="2019-04-12T11:23:00Z"/>
              </w:rPr>
            </w:pPr>
            <w:del w:id="2243" w:author="Jones, Emma" w:date="2019-04-12T11:23:00Z">
              <w:r w:rsidRPr="00276D24" w:rsidDel="00CF12F8">
                <w:delText>0</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tcPr>
          <w:p w14:paraId="39070670" w14:textId="630BA916" w:rsidR="00F74758" w:rsidRPr="00276D24" w:rsidDel="00CF12F8" w:rsidRDefault="00F74758" w:rsidP="00F74758">
            <w:pPr>
              <w:pStyle w:val="TableEntry"/>
              <w:rPr>
                <w:del w:id="2244" w:author="Jones, Emma" w:date="2019-04-12T11:23:00Z"/>
              </w:rPr>
            </w:pPr>
            <w:del w:id="2245" w:author="Jones, Emma" w:date="2019-04-12T11:23:00Z">
              <w:r w:rsidRPr="00276D24" w:rsidDel="00CF12F8">
                <w:delText>1</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hideMark/>
          </w:tcPr>
          <w:p w14:paraId="41F92B1E" w14:textId="5162A3B5" w:rsidR="00F74758" w:rsidRPr="00276D24" w:rsidDel="00CF12F8" w:rsidRDefault="00F74758" w:rsidP="00F74758">
            <w:pPr>
              <w:pStyle w:val="TableEntry"/>
              <w:rPr>
                <w:del w:id="2246" w:author="Jones, Emma" w:date="2019-04-12T11:23:00Z"/>
              </w:rPr>
            </w:pPr>
            <w:del w:id="2247" w:author="Jones, Emma" w:date="2019-04-12T11:23:00Z">
              <w:r w:rsidRPr="00276D24" w:rsidDel="00CF12F8">
                <w:delText>External Ids for this task</w:delText>
              </w:r>
            </w:del>
          </w:p>
        </w:tc>
        <w:tc>
          <w:tcPr>
            <w:tcW w:w="0" w:type="auto"/>
            <w:tcBorders>
              <w:top w:val="single" w:sz="4" w:space="0" w:color="auto"/>
              <w:left w:val="single" w:sz="4" w:space="0" w:color="auto"/>
              <w:bottom w:val="single" w:sz="4" w:space="0" w:color="auto"/>
              <w:right w:val="single" w:sz="4" w:space="0" w:color="auto"/>
            </w:tcBorders>
            <w:hideMark/>
          </w:tcPr>
          <w:p w14:paraId="0EF7E682" w14:textId="502F341D" w:rsidR="00F74758" w:rsidRPr="00276D24" w:rsidDel="00CF12F8" w:rsidRDefault="00F74758" w:rsidP="00F74758">
            <w:pPr>
              <w:pStyle w:val="TableEntry"/>
              <w:rPr>
                <w:del w:id="2248" w:author="Jones, Emma" w:date="2019-04-12T11:23:00Z"/>
                <w:b/>
                <w:bCs/>
              </w:rPr>
            </w:pPr>
            <w:del w:id="2249" w:author="Jones, Emma" w:date="2019-04-12T11:23:00Z">
              <w:r w:rsidRPr="00276D24" w:rsidDel="00CF12F8">
                <w:rPr>
                  <w:b/>
                  <w:bCs/>
                </w:rPr>
                <w:delText>This version of the profile requires at least one identifier.</w:delText>
              </w:r>
            </w:del>
          </w:p>
        </w:tc>
      </w:tr>
      <w:tr w:rsidR="00F74758" w:rsidRPr="00276D24" w:rsidDel="00CF12F8" w14:paraId="518E4A8E" w14:textId="4FE5D93D" w:rsidTr="00D251BA">
        <w:trPr>
          <w:cantSplit/>
          <w:trHeight w:val="600"/>
          <w:del w:id="225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1A175D15" w:rsidR="00F74758" w:rsidRPr="00276D24" w:rsidDel="00CF12F8" w:rsidRDefault="00F74758" w:rsidP="00F74758">
            <w:pPr>
              <w:pStyle w:val="TableEntry"/>
              <w:rPr>
                <w:del w:id="2251" w:author="Jones, Emma" w:date="2019-04-12T11:23:00Z"/>
              </w:rPr>
            </w:pPr>
            <w:del w:id="2252" w:author="Jones, Emma" w:date="2019-04-12T11:23:00Z">
              <w:r w:rsidRPr="00276D24" w:rsidDel="00CF12F8">
                <w:delText>... definition[x]</w:delText>
              </w:r>
            </w:del>
          </w:p>
        </w:tc>
        <w:tc>
          <w:tcPr>
            <w:tcW w:w="0" w:type="auto"/>
            <w:tcBorders>
              <w:top w:val="single" w:sz="4" w:space="0" w:color="auto"/>
              <w:left w:val="single" w:sz="4" w:space="0" w:color="auto"/>
              <w:bottom w:val="single" w:sz="4" w:space="0" w:color="auto"/>
              <w:right w:val="single" w:sz="4" w:space="0" w:color="auto"/>
            </w:tcBorders>
          </w:tcPr>
          <w:p w14:paraId="0F50A5FD" w14:textId="69EFAD22" w:rsidR="00F74758" w:rsidRPr="00276D24" w:rsidDel="00CF12F8" w:rsidRDefault="00F74758" w:rsidP="00F74758">
            <w:pPr>
              <w:pStyle w:val="TableEntry"/>
              <w:rPr>
                <w:del w:id="2253" w:author="Jones, Emma" w:date="2019-04-12T11:23:00Z"/>
                <w:b/>
                <w:bCs/>
              </w:rPr>
            </w:pPr>
            <w:del w:id="225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2AD1DA54" w:rsidR="00F74758" w:rsidRPr="00276D24" w:rsidDel="00CF12F8" w:rsidRDefault="00F74758" w:rsidP="00F74758">
            <w:pPr>
              <w:pStyle w:val="TableEntry"/>
              <w:rPr>
                <w:del w:id="2255" w:author="Jones, Emma" w:date="2019-04-12T11:23:00Z"/>
                <w:bCs/>
              </w:rPr>
            </w:pPr>
            <w:del w:id="225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BA061D1" w14:textId="4FB18E59" w:rsidR="00F74758" w:rsidRPr="00276D24" w:rsidDel="00CF12F8" w:rsidRDefault="00F74758" w:rsidP="00085A70">
            <w:pPr>
              <w:pStyle w:val="TableEntry"/>
              <w:rPr>
                <w:del w:id="2257" w:author="Jones, Emma" w:date="2019-04-12T11:23:00Z"/>
              </w:rPr>
            </w:pPr>
            <w:del w:id="2258"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2CA709DA" w14:textId="69AED142" w:rsidR="00F74758" w:rsidRPr="00276D24" w:rsidDel="00CF12F8" w:rsidRDefault="00F74758" w:rsidP="00085A70">
            <w:pPr>
              <w:pStyle w:val="TableEntry"/>
              <w:rPr>
                <w:del w:id="2259" w:author="Jones, Emma" w:date="2019-04-12T11:23:00Z"/>
              </w:rPr>
            </w:pPr>
            <w:del w:id="2260" w:author="Jones, Emma" w:date="2019-04-12T11:23:00Z">
              <w:r w:rsidRPr="00276D24" w:rsidDel="00CF12F8">
                <w:delText>Formal definition of task</w:delText>
              </w:r>
            </w:del>
          </w:p>
        </w:tc>
        <w:tc>
          <w:tcPr>
            <w:tcW w:w="0" w:type="auto"/>
            <w:tcBorders>
              <w:top w:val="single" w:sz="4" w:space="0" w:color="auto"/>
              <w:left w:val="single" w:sz="4" w:space="0" w:color="auto"/>
              <w:bottom w:val="single" w:sz="4" w:space="0" w:color="auto"/>
              <w:right w:val="single" w:sz="4" w:space="0" w:color="auto"/>
            </w:tcBorders>
          </w:tcPr>
          <w:p w14:paraId="1F31B8E1" w14:textId="729EC483" w:rsidR="00F74758" w:rsidRPr="00276D24" w:rsidDel="00CF12F8" w:rsidRDefault="00F74758" w:rsidP="00D251BA">
            <w:pPr>
              <w:pStyle w:val="TableEntry"/>
              <w:rPr>
                <w:del w:id="2261" w:author="Jones, Emma" w:date="2019-04-12T11:23:00Z"/>
                <w:b/>
                <w:bCs/>
              </w:rPr>
            </w:pPr>
            <w:del w:id="2262" w:author="Jones, Emma" w:date="2019-04-12T11:23:00Z">
              <w:r w:rsidRPr="00276D24" w:rsidDel="00CF12F8">
                <w:rPr>
                  <w:b/>
                  <w:bCs/>
                </w:rPr>
                <w:delText>This version of the profile requires at least one definition.</w:delText>
              </w:r>
            </w:del>
          </w:p>
        </w:tc>
      </w:tr>
      <w:tr w:rsidR="00647801" w:rsidRPr="00276D24" w:rsidDel="00CF12F8" w14:paraId="16D8D7C2" w14:textId="352A2EAE" w:rsidTr="00D251BA">
        <w:trPr>
          <w:cantSplit/>
          <w:trHeight w:val="600"/>
          <w:del w:id="2263"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3FCBD88B" w:rsidR="00647801" w:rsidRPr="00276D24" w:rsidDel="00CF12F8" w:rsidRDefault="00647801" w:rsidP="004E10EF">
            <w:pPr>
              <w:pStyle w:val="TableEntry"/>
              <w:rPr>
                <w:del w:id="2264" w:author="Jones, Emma" w:date="2019-04-12T11:23:00Z"/>
              </w:rPr>
            </w:pPr>
            <w:del w:id="2265" w:author="Jones, Emma" w:date="2019-04-12T11:23:00Z">
              <w:r w:rsidRPr="00276D24" w:rsidDel="00CF12F8">
                <w:delText>.... definitionUri</w:delText>
              </w:r>
            </w:del>
          </w:p>
        </w:tc>
        <w:tc>
          <w:tcPr>
            <w:tcW w:w="0" w:type="auto"/>
            <w:tcBorders>
              <w:top w:val="single" w:sz="4" w:space="0" w:color="auto"/>
              <w:left w:val="single" w:sz="4" w:space="0" w:color="auto"/>
              <w:bottom w:val="single" w:sz="4" w:space="0" w:color="auto"/>
              <w:right w:val="single" w:sz="4" w:space="0" w:color="auto"/>
            </w:tcBorders>
          </w:tcPr>
          <w:p w14:paraId="56247757" w14:textId="0A3F2F1B" w:rsidR="00647801" w:rsidRPr="00276D24" w:rsidDel="00CF12F8" w:rsidRDefault="00647801" w:rsidP="004E10EF">
            <w:pPr>
              <w:pStyle w:val="TableEntry"/>
              <w:rPr>
                <w:del w:id="2266"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34FED3C9" w:rsidR="00647801" w:rsidRPr="00276D24" w:rsidDel="00CF12F8" w:rsidRDefault="00647801" w:rsidP="004E10EF">
            <w:pPr>
              <w:pStyle w:val="TableEntry"/>
              <w:rPr>
                <w:del w:id="2267"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2FE1BBB9" w14:textId="2F0F899B" w:rsidR="00647801" w:rsidRPr="00276D24" w:rsidDel="00CF12F8" w:rsidRDefault="00647801" w:rsidP="004E10EF">
            <w:pPr>
              <w:pStyle w:val="TableEntry"/>
              <w:rPr>
                <w:del w:id="226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6C1C3" w14:textId="021ED302" w:rsidR="00647801" w:rsidRPr="00276D24" w:rsidDel="00CF12F8" w:rsidRDefault="00647801" w:rsidP="004E10EF">
            <w:pPr>
              <w:pStyle w:val="TableEntry"/>
              <w:rPr>
                <w:del w:id="226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4F42FC1" w14:textId="7391A314" w:rsidR="00647801" w:rsidRPr="00276D24" w:rsidDel="00CF12F8" w:rsidRDefault="00647801" w:rsidP="004E10EF">
            <w:pPr>
              <w:pStyle w:val="TableEntry"/>
              <w:rPr>
                <w:del w:id="2270" w:author="Jones, Emma" w:date="2019-04-12T11:23:00Z"/>
                <w:b/>
                <w:bCs/>
              </w:rPr>
            </w:pPr>
          </w:p>
        </w:tc>
      </w:tr>
      <w:tr w:rsidR="00647801" w:rsidRPr="00276D24" w:rsidDel="00CF12F8" w14:paraId="0CBE759B" w14:textId="17F421AF" w:rsidTr="00D251BA">
        <w:trPr>
          <w:cantSplit/>
          <w:trHeight w:val="600"/>
          <w:del w:id="2271"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708F5CC2" w:rsidR="00647801" w:rsidRPr="00276D24" w:rsidDel="00CF12F8" w:rsidRDefault="00647801" w:rsidP="004E10EF">
            <w:pPr>
              <w:pStyle w:val="TableEntry"/>
              <w:rPr>
                <w:del w:id="2272" w:author="Jones, Emma" w:date="2019-04-12T11:23:00Z"/>
              </w:rPr>
            </w:pPr>
            <w:del w:id="2273" w:author="Jones, Emma" w:date="2019-04-12T11:23:00Z">
              <w:r w:rsidRPr="00276D24" w:rsidDel="00CF12F8">
                <w:delText>.... definitionReference</w:delText>
              </w:r>
            </w:del>
          </w:p>
        </w:tc>
        <w:tc>
          <w:tcPr>
            <w:tcW w:w="0" w:type="auto"/>
            <w:tcBorders>
              <w:top w:val="single" w:sz="4" w:space="0" w:color="auto"/>
              <w:left w:val="single" w:sz="4" w:space="0" w:color="auto"/>
              <w:bottom w:val="single" w:sz="4" w:space="0" w:color="auto"/>
              <w:right w:val="single" w:sz="4" w:space="0" w:color="auto"/>
            </w:tcBorders>
          </w:tcPr>
          <w:p w14:paraId="1BE86A34" w14:textId="46E6734A" w:rsidR="00647801" w:rsidRPr="00276D24" w:rsidDel="00CF12F8" w:rsidRDefault="00647801" w:rsidP="004E10EF">
            <w:pPr>
              <w:pStyle w:val="TableEntry"/>
              <w:rPr>
                <w:del w:id="2274"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11E1BE9E" w:rsidR="00647801" w:rsidRPr="00276D24" w:rsidDel="00CF12F8" w:rsidRDefault="00647801" w:rsidP="004E10EF">
            <w:pPr>
              <w:pStyle w:val="TableEntry"/>
              <w:rPr>
                <w:del w:id="2275"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3F2E82F8" w14:textId="1C5A79FC" w:rsidR="00647801" w:rsidRPr="00276D24" w:rsidDel="00CF12F8" w:rsidRDefault="00647801" w:rsidP="004E10EF">
            <w:pPr>
              <w:pStyle w:val="TableEntry"/>
              <w:rPr>
                <w:del w:id="227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51A2400" w14:textId="56067011" w:rsidR="00647801" w:rsidRPr="00276D24" w:rsidDel="00CF12F8" w:rsidRDefault="00647801" w:rsidP="004E10EF">
            <w:pPr>
              <w:pStyle w:val="TableEntry"/>
              <w:rPr>
                <w:del w:id="227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E3D065" w14:textId="50062CDE" w:rsidR="00647801" w:rsidRPr="00276D24" w:rsidDel="00CF12F8" w:rsidRDefault="00647801" w:rsidP="004E10EF">
            <w:pPr>
              <w:pStyle w:val="TableEntry"/>
              <w:rPr>
                <w:del w:id="2278" w:author="Jones, Emma" w:date="2019-04-12T11:23:00Z"/>
                <w:b/>
                <w:bCs/>
              </w:rPr>
            </w:pPr>
          </w:p>
        </w:tc>
      </w:tr>
      <w:tr w:rsidR="00647801" w:rsidRPr="00276D24" w:rsidDel="00CF12F8" w14:paraId="3EE88EB2" w14:textId="738061D4" w:rsidTr="00D251BA">
        <w:trPr>
          <w:cantSplit/>
          <w:trHeight w:val="600"/>
          <w:del w:id="227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1B276A8" w14:textId="0BBCF2AC" w:rsidR="00647801" w:rsidRPr="00276D24" w:rsidDel="00CF12F8" w:rsidRDefault="00647801" w:rsidP="004E10EF">
            <w:pPr>
              <w:pStyle w:val="TableEntry"/>
              <w:rPr>
                <w:del w:id="2280" w:author="Jones, Emma" w:date="2019-04-12T11:23:00Z"/>
              </w:rPr>
            </w:pPr>
            <w:del w:id="2281" w:author="Jones, Emma" w:date="2019-04-12T11:23:00Z">
              <w:r w:rsidRPr="00276D24" w:rsidDel="00CF12F8">
                <w:delText>... basedOn</w:delText>
              </w:r>
            </w:del>
          </w:p>
        </w:tc>
        <w:tc>
          <w:tcPr>
            <w:tcW w:w="0" w:type="auto"/>
            <w:tcBorders>
              <w:top w:val="single" w:sz="4" w:space="0" w:color="auto"/>
              <w:left w:val="single" w:sz="4" w:space="0" w:color="auto"/>
              <w:bottom w:val="single" w:sz="4" w:space="0" w:color="auto"/>
              <w:right w:val="single" w:sz="4" w:space="0" w:color="auto"/>
            </w:tcBorders>
          </w:tcPr>
          <w:p w14:paraId="367EB91D" w14:textId="70487B81" w:rsidR="00647801" w:rsidRPr="00276D24" w:rsidDel="00CF12F8" w:rsidRDefault="00647801" w:rsidP="004E10EF">
            <w:pPr>
              <w:pStyle w:val="TableEntry"/>
              <w:rPr>
                <w:del w:id="2282" w:author="Jones, Emma" w:date="2019-04-12T11:23:00Z"/>
                <w:b/>
                <w:bCs/>
              </w:rPr>
            </w:pPr>
            <w:del w:id="228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36905C37" w14:textId="27B6FD2D" w:rsidR="00647801" w:rsidRPr="00276D24" w:rsidDel="00CF12F8" w:rsidRDefault="00647801" w:rsidP="004E10EF">
            <w:pPr>
              <w:pStyle w:val="TableEntry"/>
              <w:rPr>
                <w:del w:id="2284" w:author="Jones, Emma" w:date="2019-04-12T11:23:00Z"/>
                <w:bCs/>
              </w:rPr>
            </w:pPr>
            <w:del w:id="2285"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64C3985" w14:textId="321B5DD2" w:rsidR="00647801" w:rsidRPr="00276D24" w:rsidDel="00CF12F8" w:rsidRDefault="00647801" w:rsidP="004E10EF">
            <w:pPr>
              <w:pStyle w:val="TableEntry"/>
              <w:rPr>
                <w:del w:id="228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2E69D1" w14:textId="5EEB1D26" w:rsidR="00647801" w:rsidRPr="00276D24" w:rsidDel="00CF12F8" w:rsidRDefault="00647801" w:rsidP="004E10EF">
            <w:pPr>
              <w:pStyle w:val="TableEntry"/>
              <w:rPr>
                <w:del w:id="2287" w:author="Jones, Emma" w:date="2019-04-12T11:23:00Z"/>
              </w:rPr>
            </w:pPr>
            <w:del w:id="2288" w:author="Jones, Emma" w:date="2019-04-12T11:23:00Z">
              <w:r w:rsidRPr="00276D24" w:rsidDel="00CF12F8">
                <w:delText>Request fulfilled by this task</w:delText>
              </w:r>
            </w:del>
          </w:p>
        </w:tc>
        <w:tc>
          <w:tcPr>
            <w:tcW w:w="0" w:type="auto"/>
            <w:tcBorders>
              <w:top w:val="single" w:sz="4" w:space="0" w:color="auto"/>
              <w:left w:val="single" w:sz="4" w:space="0" w:color="auto"/>
              <w:bottom w:val="single" w:sz="4" w:space="0" w:color="auto"/>
              <w:right w:val="single" w:sz="4" w:space="0" w:color="auto"/>
            </w:tcBorders>
          </w:tcPr>
          <w:p w14:paraId="1E9E6DD7" w14:textId="7CCA2F2A" w:rsidR="00647801" w:rsidRPr="00276D24" w:rsidDel="00CF12F8" w:rsidRDefault="00647801" w:rsidP="004E10EF">
            <w:pPr>
              <w:pStyle w:val="TableEntry"/>
              <w:rPr>
                <w:del w:id="2289" w:author="Jones, Emma" w:date="2019-04-12T11:23:00Z"/>
                <w:b/>
                <w:bCs/>
              </w:rPr>
            </w:pPr>
          </w:p>
        </w:tc>
      </w:tr>
      <w:tr w:rsidR="00647801" w:rsidRPr="00276D24" w:rsidDel="00CF12F8" w14:paraId="419B5FA6" w14:textId="532D704D" w:rsidTr="00D251BA">
        <w:trPr>
          <w:cantSplit/>
          <w:trHeight w:val="600"/>
          <w:del w:id="229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1F3600B9" w:rsidR="00647801" w:rsidRPr="00276D24" w:rsidDel="00CF12F8" w:rsidRDefault="00647801" w:rsidP="004E10EF">
            <w:pPr>
              <w:pStyle w:val="TableEntry"/>
              <w:rPr>
                <w:del w:id="2291" w:author="Jones, Emma" w:date="2019-04-12T11:23:00Z"/>
              </w:rPr>
            </w:pPr>
            <w:del w:id="2292" w:author="Jones, Emma" w:date="2019-04-12T11:23:00Z">
              <w:r w:rsidRPr="00276D24" w:rsidDel="00CF12F8">
                <w:delText>... groupIdentifier</w:delText>
              </w:r>
            </w:del>
          </w:p>
        </w:tc>
        <w:tc>
          <w:tcPr>
            <w:tcW w:w="0" w:type="auto"/>
            <w:tcBorders>
              <w:top w:val="single" w:sz="4" w:space="0" w:color="auto"/>
              <w:left w:val="single" w:sz="4" w:space="0" w:color="auto"/>
              <w:bottom w:val="single" w:sz="4" w:space="0" w:color="auto"/>
              <w:right w:val="single" w:sz="4" w:space="0" w:color="auto"/>
            </w:tcBorders>
          </w:tcPr>
          <w:p w14:paraId="5F937E1A" w14:textId="592A3CE6" w:rsidR="00647801" w:rsidRPr="00276D24" w:rsidDel="00CF12F8" w:rsidRDefault="00647801" w:rsidP="004E10EF">
            <w:pPr>
              <w:pStyle w:val="TableEntry"/>
              <w:rPr>
                <w:del w:id="2293" w:author="Jones, Emma" w:date="2019-04-12T11:23:00Z"/>
                <w:b/>
                <w:bCs/>
              </w:rPr>
            </w:pPr>
            <w:del w:id="229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446F2CAE" w:rsidR="00647801" w:rsidRPr="00276D24" w:rsidDel="00CF12F8" w:rsidRDefault="00647801" w:rsidP="004E10EF">
            <w:pPr>
              <w:pStyle w:val="TableEntry"/>
              <w:rPr>
                <w:del w:id="2295" w:author="Jones, Emma" w:date="2019-04-12T11:23:00Z"/>
                <w:bCs/>
              </w:rPr>
            </w:pPr>
            <w:del w:id="229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1E1417A" w14:textId="7811E2FA" w:rsidR="00647801" w:rsidRPr="00276D24" w:rsidDel="00CF12F8" w:rsidRDefault="00647801" w:rsidP="004E10EF">
            <w:pPr>
              <w:pStyle w:val="TableEntry"/>
              <w:rPr>
                <w:del w:id="229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D721228" w14:textId="613D93DE" w:rsidR="00647801" w:rsidRPr="00276D24" w:rsidDel="00CF12F8" w:rsidRDefault="00647801" w:rsidP="004E10EF">
            <w:pPr>
              <w:pStyle w:val="TableEntry"/>
              <w:rPr>
                <w:del w:id="2298" w:author="Jones, Emma" w:date="2019-04-12T11:23:00Z"/>
              </w:rPr>
            </w:pPr>
            <w:del w:id="2299" w:author="Jones, Emma" w:date="2019-04-12T11:23:00Z">
              <w:r w:rsidRPr="00276D24" w:rsidDel="00CF12F8">
                <w:delText>Requisition or grouper id</w:delText>
              </w:r>
            </w:del>
          </w:p>
        </w:tc>
        <w:tc>
          <w:tcPr>
            <w:tcW w:w="0" w:type="auto"/>
            <w:tcBorders>
              <w:top w:val="single" w:sz="4" w:space="0" w:color="auto"/>
              <w:left w:val="single" w:sz="4" w:space="0" w:color="auto"/>
              <w:bottom w:val="single" w:sz="4" w:space="0" w:color="auto"/>
              <w:right w:val="single" w:sz="4" w:space="0" w:color="auto"/>
            </w:tcBorders>
          </w:tcPr>
          <w:p w14:paraId="7C2F6750" w14:textId="125EA004" w:rsidR="00647801" w:rsidRPr="00276D24" w:rsidDel="00CF12F8" w:rsidRDefault="00647801" w:rsidP="004E10EF">
            <w:pPr>
              <w:pStyle w:val="TableEntry"/>
              <w:rPr>
                <w:del w:id="2300" w:author="Jones, Emma" w:date="2019-04-12T11:23:00Z"/>
                <w:b/>
                <w:bCs/>
              </w:rPr>
            </w:pPr>
          </w:p>
        </w:tc>
      </w:tr>
      <w:tr w:rsidR="00647801" w:rsidRPr="00276D24" w:rsidDel="00CF12F8" w14:paraId="08F1A362" w14:textId="3F5DE08E" w:rsidTr="00D251BA">
        <w:trPr>
          <w:cantSplit/>
          <w:trHeight w:val="600"/>
          <w:del w:id="230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0B13940" w14:textId="113A1251" w:rsidR="00647801" w:rsidRPr="00276D24" w:rsidDel="00CF12F8" w:rsidRDefault="00647801" w:rsidP="004E10EF">
            <w:pPr>
              <w:pStyle w:val="TableEntry"/>
              <w:rPr>
                <w:del w:id="2302" w:author="Jones, Emma" w:date="2019-04-12T11:23:00Z"/>
              </w:rPr>
            </w:pPr>
            <w:del w:id="2303" w:author="Jones, Emma" w:date="2019-04-12T11:23:00Z">
              <w:r w:rsidRPr="00276D24" w:rsidDel="00CF12F8">
                <w:delText>... partOf</w:delText>
              </w:r>
            </w:del>
          </w:p>
        </w:tc>
        <w:tc>
          <w:tcPr>
            <w:tcW w:w="0" w:type="auto"/>
            <w:tcBorders>
              <w:top w:val="single" w:sz="4" w:space="0" w:color="auto"/>
              <w:left w:val="single" w:sz="4" w:space="0" w:color="auto"/>
              <w:bottom w:val="single" w:sz="4" w:space="0" w:color="auto"/>
              <w:right w:val="single" w:sz="4" w:space="0" w:color="auto"/>
            </w:tcBorders>
          </w:tcPr>
          <w:p w14:paraId="29EE0CD7" w14:textId="77BE655F" w:rsidR="00647801" w:rsidRPr="00276D24" w:rsidDel="00CF12F8" w:rsidRDefault="00647801" w:rsidP="004E10EF">
            <w:pPr>
              <w:pStyle w:val="TableEntry"/>
              <w:rPr>
                <w:del w:id="2304" w:author="Jones, Emma" w:date="2019-04-12T11:23:00Z"/>
                <w:b/>
                <w:bCs/>
              </w:rPr>
            </w:pPr>
            <w:del w:id="230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C6F5D9D" w14:textId="6C293813" w:rsidR="00647801" w:rsidRPr="00276D24" w:rsidDel="00CF12F8" w:rsidRDefault="00647801" w:rsidP="004E10EF">
            <w:pPr>
              <w:pStyle w:val="TableEntry"/>
              <w:rPr>
                <w:del w:id="2306" w:author="Jones, Emma" w:date="2019-04-12T11:23:00Z"/>
                <w:b/>
                <w:bCs/>
              </w:rPr>
            </w:pPr>
            <w:del w:id="2307"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3F3DE068" w14:textId="04591C34" w:rsidR="00647801" w:rsidRPr="00276D24" w:rsidDel="00CF12F8" w:rsidRDefault="00647801" w:rsidP="004E10EF">
            <w:pPr>
              <w:pStyle w:val="TableEntry"/>
              <w:rPr>
                <w:del w:id="230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7671648" w14:textId="699BAE8F" w:rsidR="00647801" w:rsidRPr="00276D24" w:rsidDel="00CF12F8" w:rsidRDefault="00647801" w:rsidP="004E10EF">
            <w:pPr>
              <w:pStyle w:val="TableEntry"/>
              <w:rPr>
                <w:del w:id="2309" w:author="Jones, Emma" w:date="2019-04-12T11:23:00Z"/>
              </w:rPr>
            </w:pPr>
            <w:del w:id="2310" w:author="Jones, Emma" w:date="2019-04-12T11:23:00Z">
              <w:r w:rsidRPr="00276D24" w:rsidDel="00CF12F8">
                <w:delText>Composite task</w:delText>
              </w:r>
            </w:del>
          </w:p>
        </w:tc>
        <w:tc>
          <w:tcPr>
            <w:tcW w:w="0" w:type="auto"/>
            <w:tcBorders>
              <w:top w:val="single" w:sz="4" w:space="0" w:color="auto"/>
              <w:left w:val="single" w:sz="4" w:space="0" w:color="auto"/>
              <w:bottom w:val="single" w:sz="4" w:space="0" w:color="auto"/>
              <w:right w:val="single" w:sz="4" w:space="0" w:color="auto"/>
            </w:tcBorders>
          </w:tcPr>
          <w:p w14:paraId="58CE99DD" w14:textId="1484A295" w:rsidR="00647801" w:rsidRPr="00276D24" w:rsidDel="00CF12F8" w:rsidRDefault="00647801" w:rsidP="004E10EF">
            <w:pPr>
              <w:pStyle w:val="TableEntry"/>
              <w:rPr>
                <w:del w:id="2311" w:author="Jones, Emma" w:date="2019-04-12T11:23:00Z"/>
                <w:b/>
                <w:bCs/>
              </w:rPr>
            </w:pPr>
          </w:p>
        </w:tc>
      </w:tr>
      <w:tr w:rsidR="00647801" w:rsidRPr="00276D24" w:rsidDel="00CF12F8" w14:paraId="6AC6BE3F" w14:textId="608B2DF0" w:rsidTr="00D251BA">
        <w:trPr>
          <w:cantSplit/>
          <w:trHeight w:val="600"/>
          <w:del w:id="2312"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0F7C8ACB" w:rsidR="00647801" w:rsidRPr="00276D24" w:rsidDel="00CF12F8" w:rsidRDefault="00647801" w:rsidP="004E10EF">
            <w:pPr>
              <w:pStyle w:val="TableEntry"/>
              <w:rPr>
                <w:del w:id="2313" w:author="Jones, Emma" w:date="2019-04-12T11:23:00Z"/>
              </w:rPr>
            </w:pPr>
            <w:del w:id="2314" w:author="Jones, Emma" w:date="2019-04-12T11:23:00Z">
              <w:r w:rsidRPr="00276D24" w:rsidDel="00CF12F8">
                <w:delText>... status</w:delText>
              </w:r>
            </w:del>
          </w:p>
        </w:tc>
        <w:tc>
          <w:tcPr>
            <w:tcW w:w="0" w:type="auto"/>
            <w:tcBorders>
              <w:top w:val="single" w:sz="4" w:space="0" w:color="auto"/>
              <w:left w:val="single" w:sz="4" w:space="0" w:color="auto"/>
              <w:bottom w:val="single" w:sz="4" w:space="0" w:color="auto"/>
              <w:right w:val="single" w:sz="4" w:space="0" w:color="auto"/>
            </w:tcBorders>
          </w:tcPr>
          <w:p w14:paraId="0B3DD488" w14:textId="73D858C9" w:rsidR="00647801" w:rsidRPr="00276D24" w:rsidDel="00CF12F8" w:rsidRDefault="00647801" w:rsidP="004E10EF">
            <w:pPr>
              <w:pStyle w:val="TableEntry"/>
              <w:rPr>
                <w:del w:id="2315" w:author="Jones, Emma" w:date="2019-04-12T11:23:00Z"/>
                <w:b/>
                <w:bCs/>
              </w:rPr>
            </w:pPr>
            <w:del w:id="231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4DD31413" w:rsidR="00647801" w:rsidRPr="00276D24" w:rsidDel="00CF12F8" w:rsidRDefault="00647801" w:rsidP="004E10EF">
            <w:pPr>
              <w:pStyle w:val="TableEntry"/>
              <w:rPr>
                <w:del w:id="2317" w:author="Jones, Emma" w:date="2019-04-12T11:23:00Z"/>
                <w:bCs/>
              </w:rPr>
            </w:pPr>
            <w:del w:id="2318"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20137907" w14:textId="35B5FCE3" w:rsidR="00647801" w:rsidRPr="00276D24" w:rsidDel="00CF12F8" w:rsidRDefault="00647801" w:rsidP="004E10EF">
            <w:pPr>
              <w:pStyle w:val="TableEntry"/>
              <w:rPr>
                <w:del w:id="231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1EA426B" w14:textId="21B35E18" w:rsidR="00647801" w:rsidRPr="00276D24" w:rsidDel="00CF12F8" w:rsidRDefault="00647801" w:rsidP="004E10EF">
            <w:pPr>
              <w:pStyle w:val="TableEntry"/>
              <w:rPr>
                <w:del w:id="2320" w:author="Jones, Emma" w:date="2019-04-12T11:23:00Z"/>
              </w:rPr>
            </w:pPr>
            <w:del w:id="2321" w:author="Jones, Emma" w:date="2019-04-12T11:23:00Z">
              <w:r w:rsidRPr="00276D24" w:rsidDel="00CF12F8">
                <w:delText>draft | requested | received | accepted | +</w:delText>
              </w:r>
            </w:del>
          </w:p>
        </w:tc>
        <w:tc>
          <w:tcPr>
            <w:tcW w:w="0" w:type="auto"/>
            <w:tcBorders>
              <w:top w:val="single" w:sz="4" w:space="0" w:color="auto"/>
              <w:left w:val="single" w:sz="4" w:space="0" w:color="auto"/>
              <w:bottom w:val="single" w:sz="4" w:space="0" w:color="auto"/>
              <w:right w:val="single" w:sz="4" w:space="0" w:color="auto"/>
            </w:tcBorders>
          </w:tcPr>
          <w:p w14:paraId="1302BAD8" w14:textId="792D7916" w:rsidR="00647801" w:rsidRPr="00276D24" w:rsidDel="00CF12F8" w:rsidRDefault="00647801" w:rsidP="004E10EF">
            <w:pPr>
              <w:pStyle w:val="TableEntry"/>
              <w:rPr>
                <w:del w:id="2322" w:author="Jones, Emma" w:date="2019-04-12T11:23:00Z"/>
                <w:b/>
                <w:bCs/>
              </w:rPr>
            </w:pPr>
          </w:p>
        </w:tc>
      </w:tr>
      <w:tr w:rsidR="00647801" w:rsidRPr="00276D24" w:rsidDel="00CF12F8" w14:paraId="173D5D5F" w14:textId="7DDF9CBF" w:rsidTr="00D251BA">
        <w:trPr>
          <w:cantSplit/>
          <w:trHeight w:val="600"/>
          <w:del w:id="232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57D5632" w14:textId="566E2E39" w:rsidR="00647801" w:rsidRPr="00276D24" w:rsidDel="00CF12F8" w:rsidRDefault="00647801" w:rsidP="004E10EF">
            <w:pPr>
              <w:pStyle w:val="TableEntry"/>
              <w:rPr>
                <w:del w:id="2324" w:author="Jones, Emma" w:date="2019-04-12T11:23:00Z"/>
              </w:rPr>
            </w:pPr>
            <w:del w:id="2325" w:author="Jones, Emma" w:date="2019-04-12T11:23:00Z">
              <w:r w:rsidRPr="00276D24" w:rsidDel="00CF12F8">
                <w:delText>... statusReason</w:delText>
              </w:r>
            </w:del>
          </w:p>
        </w:tc>
        <w:tc>
          <w:tcPr>
            <w:tcW w:w="0" w:type="auto"/>
            <w:tcBorders>
              <w:top w:val="single" w:sz="4" w:space="0" w:color="auto"/>
              <w:left w:val="single" w:sz="4" w:space="0" w:color="auto"/>
              <w:bottom w:val="single" w:sz="4" w:space="0" w:color="auto"/>
              <w:right w:val="single" w:sz="4" w:space="0" w:color="auto"/>
            </w:tcBorders>
          </w:tcPr>
          <w:p w14:paraId="146097CE" w14:textId="24FAE140" w:rsidR="00647801" w:rsidRPr="00276D24" w:rsidDel="00CF12F8" w:rsidRDefault="00647801" w:rsidP="004E10EF">
            <w:pPr>
              <w:pStyle w:val="TableEntry"/>
              <w:rPr>
                <w:del w:id="2326" w:author="Jones, Emma" w:date="2019-04-12T11:23:00Z"/>
                <w:b/>
                <w:bCs/>
              </w:rPr>
            </w:pPr>
            <w:del w:id="232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8AC72EE" w14:textId="47A01117" w:rsidR="00647801" w:rsidRPr="00276D24" w:rsidDel="00CF12F8" w:rsidRDefault="00647801" w:rsidP="004E10EF">
            <w:pPr>
              <w:pStyle w:val="TableEntry"/>
              <w:rPr>
                <w:del w:id="2328" w:author="Jones, Emma" w:date="2019-04-12T11:23:00Z"/>
                <w:bCs/>
              </w:rPr>
            </w:pPr>
            <w:del w:id="232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818E9C" w14:textId="62BC8C13" w:rsidR="00647801" w:rsidRPr="00276D24" w:rsidDel="00CF12F8" w:rsidRDefault="00647801" w:rsidP="004E10EF">
            <w:pPr>
              <w:pStyle w:val="TableEntry"/>
              <w:rPr>
                <w:del w:id="233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AC1FE08" w14:textId="7656A43E" w:rsidR="00647801" w:rsidRPr="00276D24" w:rsidDel="00CF12F8" w:rsidRDefault="00647801" w:rsidP="004E10EF">
            <w:pPr>
              <w:pStyle w:val="TableEntry"/>
              <w:rPr>
                <w:del w:id="2331" w:author="Jones, Emma" w:date="2019-04-12T11:23:00Z"/>
              </w:rPr>
            </w:pPr>
            <w:del w:id="2332" w:author="Jones, Emma" w:date="2019-04-12T11:23:00Z">
              <w:r w:rsidRPr="00276D24" w:rsidDel="00CF12F8">
                <w:delText>Reason for current status</w:delText>
              </w:r>
            </w:del>
          </w:p>
        </w:tc>
        <w:tc>
          <w:tcPr>
            <w:tcW w:w="0" w:type="auto"/>
            <w:tcBorders>
              <w:top w:val="single" w:sz="4" w:space="0" w:color="auto"/>
              <w:left w:val="single" w:sz="4" w:space="0" w:color="auto"/>
              <w:bottom w:val="single" w:sz="4" w:space="0" w:color="auto"/>
              <w:right w:val="single" w:sz="4" w:space="0" w:color="auto"/>
            </w:tcBorders>
          </w:tcPr>
          <w:p w14:paraId="2F3B767D" w14:textId="74E7DB93" w:rsidR="00647801" w:rsidRPr="00276D24" w:rsidDel="00CF12F8" w:rsidRDefault="00647801" w:rsidP="004E10EF">
            <w:pPr>
              <w:pStyle w:val="TableEntry"/>
              <w:rPr>
                <w:del w:id="2333" w:author="Jones, Emma" w:date="2019-04-12T11:23:00Z"/>
                <w:b/>
                <w:bCs/>
              </w:rPr>
            </w:pPr>
          </w:p>
        </w:tc>
      </w:tr>
      <w:tr w:rsidR="00647801" w:rsidRPr="00276D24" w:rsidDel="00CF12F8" w14:paraId="5B0C1C65" w14:textId="3573F811" w:rsidTr="00D251BA">
        <w:trPr>
          <w:cantSplit/>
          <w:trHeight w:val="600"/>
          <w:del w:id="2334"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33D5B0" w14:textId="068D3F74" w:rsidR="00647801" w:rsidRPr="00276D24" w:rsidDel="00CF12F8" w:rsidRDefault="00647801" w:rsidP="004E10EF">
            <w:pPr>
              <w:pStyle w:val="TableEntry"/>
              <w:rPr>
                <w:del w:id="2335" w:author="Jones, Emma" w:date="2019-04-12T11:23:00Z"/>
              </w:rPr>
            </w:pPr>
            <w:del w:id="2336" w:author="Jones, Emma" w:date="2019-04-12T11:23:00Z">
              <w:r w:rsidRPr="00276D24" w:rsidDel="00CF12F8">
                <w:delText>... businessStatus</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6799820C" w14:textId="5BB03F04" w:rsidR="00647801" w:rsidRPr="00276D24" w:rsidDel="00CF12F8" w:rsidRDefault="00647801" w:rsidP="004E10EF">
            <w:pPr>
              <w:pStyle w:val="TableEntry"/>
              <w:rPr>
                <w:del w:id="2337" w:author="Jones, Emma" w:date="2019-04-12T11:23:00Z"/>
                <w:b/>
                <w:bCs/>
              </w:rPr>
            </w:pPr>
            <w:del w:id="233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071F00A5" w14:textId="136E5698" w:rsidR="00647801" w:rsidRPr="00276D24" w:rsidDel="00CF12F8" w:rsidRDefault="00647801" w:rsidP="004E10EF">
            <w:pPr>
              <w:pStyle w:val="TableEntry"/>
              <w:rPr>
                <w:del w:id="2339" w:author="Jones, Emma" w:date="2019-04-12T11:23:00Z"/>
                <w:bCs/>
              </w:rPr>
            </w:pPr>
            <w:del w:id="234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241B12C8" w14:textId="0AFCCC67" w:rsidR="00647801" w:rsidRPr="00276D24" w:rsidDel="00CF12F8" w:rsidRDefault="00647801" w:rsidP="004E10EF">
            <w:pPr>
              <w:pStyle w:val="TableEntry"/>
              <w:rPr>
                <w:del w:id="234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B687E33" w14:textId="1BC1C3E1" w:rsidR="00647801" w:rsidRPr="00276D24" w:rsidDel="00CF12F8" w:rsidRDefault="00E87EE8" w:rsidP="004E10EF">
            <w:pPr>
              <w:pStyle w:val="TableEntry"/>
              <w:rPr>
                <w:del w:id="2342" w:author="Jones, Emma" w:date="2019-04-12T11:23:00Z"/>
              </w:rPr>
            </w:pPr>
            <w:del w:id="2343" w:author="Jones, Emma" w:date="2019-04-12T11:23:00Z">
              <w:r w:rsidRPr="00276D24" w:rsidDel="00CF12F8">
                <w:delText xml:space="preserve">E.g., </w:delText>
              </w:r>
              <w:r w:rsidR="00647801" w:rsidRPr="00276D24" w:rsidDel="00CF12F8">
                <w:delText>"Specimen collected", "IV prepped"</w:delText>
              </w:r>
            </w:del>
          </w:p>
        </w:tc>
        <w:tc>
          <w:tcPr>
            <w:tcW w:w="0" w:type="auto"/>
            <w:tcBorders>
              <w:top w:val="single" w:sz="4" w:space="0" w:color="auto"/>
              <w:left w:val="single" w:sz="4" w:space="0" w:color="auto"/>
              <w:bottom w:val="single" w:sz="4" w:space="0" w:color="auto"/>
              <w:right w:val="single" w:sz="4" w:space="0" w:color="auto"/>
            </w:tcBorders>
          </w:tcPr>
          <w:p w14:paraId="02BE5694" w14:textId="73844C67" w:rsidR="00647801" w:rsidRPr="00276D24" w:rsidDel="00CF12F8" w:rsidRDefault="00647801" w:rsidP="004E10EF">
            <w:pPr>
              <w:pStyle w:val="TableEntry"/>
              <w:rPr>
                <w:del w:id="2344" w:author="Jones, Emma" w:date="2019-04-12T11:23:00Z"/>
                <w:b/>
                <w:bCs/>
              </w:rPr>
            </w:pPr>
          </w:p>
        </w:tc>
      </w:tr>
      <w:tr w:rsidR="00647801" w:rsidRPr="00276D24" w:rsidDel="00CF12F8" w14:paraId="2F474029" w14:textId="00844C1D" w:rsidTr="00D251BA">
        <w:trPr>
          <w:cantSplit/>
          <w:trHeight w:val="600"/>
          <w:del w:id="234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7AAA241C" w14:textId="3D006657" w:rsidR="00647801" w:rsidRPr="00276D24" w:rsidDel="00CF12F8" w:rsidRDefault="00647801" w:rsidP="004E10EF">
            <w:pPr>
              <w:pStyle w:val="TableEntry"/>
              <w:rPr>
                <w:del w:id="2346" w:author="Jones, Emma" w:date="2019-04-12T11:23:00Z"/>
              </w:rPr>
            </w:pPr>
            <w:del w:id="2347" w:author="Jones, Emma" w:date="2019-04-12T11:23:00Z">
              <w:r w:rsidRPr="00276D24" w:rsidDel="00CF12F8">
                <w:delText>... intent</w:delText>
              </w:r>
            </w:del>
          </w:p>
        </w:tc>
        <w:tc>
          <w:tcPr>
            <w:tcW w:w="0" w:type="auto"/>
            <w:tcBorders>
              <w:top w:val="single" w:sz="4" w:space="0" w:color="auto"/>
              <w:left w:val="single" w:sz="4" w:space="0" w:color="auto"/>
              <w:bottom w:val="single" w:sz="4" w:space="0" w:color="auto"/>
              <w:right w:val="single" w:sz="4" w:space="0" w:color="auto"/>
            </w:tcBorders>
          </w:tcPr>
          <w:p w14:paraId="6C3839B5" w14:textId="1251BC91" w:rsidR="00647801" w:rsidRPr="00276D24" w:rsidDel="00CF12F8" w:rsidRDefault="00647801" w:rsidP="004E10EF">
            <w:pPr>
              <w:pStyle w:val="TableEntry"/>
              <w:rPr>
                <w:del w:id="2348" w:author="Jones, Emma" w:date="2019-04-12T11:23:00Z"/>
                <w:b/>
                <w:bCs/>
              </w:rPr>
            </w:pPr>
            <w:del w:id="234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440AD88E" w14:textId="64BBD19A" w:rsidR="00647801" w:rsidRPr="00276D24" w:rsidDel="00CF12F8" w:rsidRDefault="00647801" w:rsidP="004E10EF">
            <w:pPr>
              <w:pStyle w:val="TableEntry"/>
              <w:rPr>
                <w:del w:id="2350" w:author="Jones, Emma" w:date="2019-04-12T11:23:00Z"/>
                <w:bCs/>
              </w:rPr>
            </w:pPr>
            <w:del w:id="235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7B30DD4" w14:textId="1464F35D" w:rsidR="00647801" w:rsidRPr="00276D24" w:rsidDel="00CF12F8" w:rsidRDefault="00647801" w:rsidP="004E10EF">
            <w:pPr>
              <w:pStyle w:val="TableEntry"/>
              <w:rPr>
                <w:del w:id="235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F22868A" w14:textId="7FD8F845" w:rsidR="00647801" w:rsidRPr="00276D24" w:rsidDel="00CF12F8" w:rsidRDefault="00647801" w:rsidP="004E10EF">
            <w:pPr>
              <w:pStyle w:val="TableEntry"/>
              <w:rPr>
                <w:del w:id="2353" w:author="Jones, Emma" w:date="2019-04-12T11:23:00Z"/>
              </w:rPr>
            </w:pPr>
            <w:del w:id="2354" w:author="Jones, Emma" w:date="2019-04-12T11:23:00Z">
              <w:r w:rsidRPr="00276D24" w:rsidDel="00CF12F8">
                <w:delText>proposal | plan | order +</w:delText>
              </w:r>
            </w:del>
          </w:p>
        </w:tc>
        <w:tc>
          <w:tcPr>
            <w:tcW w:w="0" w:type="auto"/>
            <w:tcBorders>
              <w:top w:val="single" w:sz="4" w:space="0" w:color="auto"/>
              <w:left w:val="single" w:sz="4" w:space="0" w:color="auto"/>
              <w:bottom w:val="single" w:sz="4" w:space="0" w:color="auto"/>
              <w:right w:val="single" w:sz="4" w:space="0" w:color="auto"/>
            </w:tcBorders>
          </w:tcPr>
          <w:p w14:paraId="1A905CDD" w14:textId="41B965D4" w:rsidR="00647801" w:rsidRPr="00276D24" w:rsidDel="00CF12F8" w:rsidRDefault="00647801" w:rsidP="004E10EF">
            <w:pPr>
              <w:pStyle w:val="TableEntry"/>
              <w:rPr>
                <w:del w:id="2355" w:author="Jones, Emma" w:date="2019-04-12T11:23:00Z"/>
                <w:b/>
                <w:bCs/>
              </w:rPr>
            </w:pPr>
          </w:p>
        </w:tc>
      </w:tr>
      <w:tr w:rsidR="00647801" w:rsidRPr="00276D24" w:rsidDel="00CF12F8" w14:paraId="08DD853C" w14:textId="1444CF49" w:rsidTr="00D251BA">
        <w:trPr>
          <w:cantSplit/>
          <w:trHeight w:val="600"/>
          <w:del w:id="2356"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752F5F" w14:textId="6E689CB2" w:rsidR="00647801" w:rsidRPr="00276D24" w:rsidDel="00CF12F8" w:rsidRDefault="00647801" w:rsidP="004E10EF">
            <w:pPr>
              <w:pStyle w:val="TableEntry"/>
              <w:rPr>
                <w:del w:id="2357" w:author="Jones, Emma" w:date="2019-04-12T11:23:00Z"/>
              </w:rPr>
            </w:pPr>
            <w:del w:id="2358" w:author="Jones, Emma" w:date="2019-04-12T11:23:00Z">
              <w:r w:rsidRPr="00276D24" w:rsidDel="00CF12F8">
                <w:delText>... priority</w:delText>
              </w:r>
            </w:del>
          </w:p>
        </w:tc>
        <w:tc>
          <w:tcPr>
            <w:tcW w:w="0" w:type="auto"/>
            <w:tcBorders>
              <w:top w:val="single" w:sz="4" w:space="0" w:color="auto"/>
              <w:left w:val="single" w:sz="4" w:space="0" w:color="auto"/>
              <w:bottom w:val="single" w:sz="4" w:space="0" w:color="auto"/>
              <w:right w:val="single" w:sz="4" w:space="0" w:color="auto"/>
            </w:tcBorders>
          </w:tcPr>
          <w:p w14:paraId="39A73E7B" w14:textId="3E50404B" w:rsidR="00647801" w:rsidRPr="00276D24" w:rsidDel="00CF12F8" w:rsidRDefault="00647801" w:rsidP="004E10EF">
            <w:pPr>
              <w:pStyle w:val="TableEntry"/>
              <w:rPr>
                <w:del w:id="2359"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27BF445B" w:rsidR="00647801" w:rsidRPr="00276D24" w:rsidDel="00CF12F8" w:rsidRDefault="00647801" w:rsidP="004E10EF">
            <w:pPr>
              <w:pStyle w:val="TableEntry"/>
              <w:rPr>
                <w:del w:id="2360" w:author="Jones, Emma" w:date="2019-04-12T11:23:00Z"/>
                <w:bCs/>
              </w:rPr>
            </w:pPr>
            <w:del w:id="236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6FFD583" w14:textId="6FAE18FE" w:rsidR="00647801" w:rsidRPr="00276D24" w:rsidDel="00CF12F8" w:rsidRDefault="00647801" w:rsidP="004E10EF">
            <w:pPr>
              <w:pStyle w:val="TableEntry"/>
              <w:rPr>
                <w:del w:id="236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9521BB5" w14:textId="0501C27C" w:rsidR="00647801" w:rsidRPr="00276D24" w:rsidDel="00CF12F8" w:rsidRDefault="00647801" w:rsidP="004E10EF">
            <w:pPr>
              <w:pStyle w:val="TableEntry"/>
              <w:rPr>
                <w:del w:id="2363" w:author="Jones, Emma" w:date="2019-04-12T11:23:00Z"/>
              </w:rPr>
            </w:pPr>
            <w:del w:id="2364" w:author="Jones, Emma" w:date="2019-04-12T11:23:00Z">
              <w:r w:rsidRPr="00276D24" w:rsidDel="00CF12F8">
                <w:delText>normal | urgent | asap | stat</w:delText>
              </w:r>
            </w:del>
          </w:p>
        </w:tc>
        <w:tc>
          <w:tcPr>
            <w:tcW w:w="0" w:type="auto"/>
            <w:tcBorders>
              <w:top w:val="single" w:sz="4" w:space="0" w:color="auto"/>
              <w:left w:val="single" w:sz="4" w:space="0" w:color="auto"/>
              <w:bottom w:val="single" w:sz="4" w:space="0" w:color="auto"/>
              <w:right w:val="single" w:sz="4" w:space="0" w:color="auto"/>
            </w:tcBorders>
          </w:tcPr>
          <w:p w14:paraId="7DFDB389" w14:textId="2F8ECC6A" w:rsidR="00647801" w:rsidRPr="00276D24" w:rsidDel="00CF12F8" w:rsidRDefault="00647801" w:rsidP="004E10EF">
            <w:pPr>
              <w:pStyle w:val="TableEntry"/>
              <w:rPr>
                <w:del w:id="2365" w:author="Jones, Emma" w:date="2019-04-12T11:23:00Z"/>
                <w:b/>
                <w:bCs/>
              </w:rPr>
            </w:pPr>
          </w:p>
        </w:tc>
      </w:tr>
      <w:tr w:rsidR="00F74758" w:rsidRPr="00276D24" w:rsidDel="00CF12F8" w14:paraId="08D9FD65" w14:textId="239BF66A" w:rsidTr="00D251BA">
        <w:trPr>
          <w:cantSplit/>
          <w:trHeight w:val="600"/>
          <w:del w:id="2366"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54D0904" w14:textId="2ED0CFA7" w:rsidR="00F74758" w:rsidRPr="00276D24" w:rsidDel="00CF12F8" w:rsidRDefault="00F74758" w:rsidP="00F74758">
            <w:pPr>
              <w:pStyle w:val="TableEntry"/>
              <w:rPr>
                <w:del w:id="2367" w:author="Jones, Emma" w:date="2019-04-12T11:23:00Z"/>
              </w:rPr>
            </w:pPr>
            <w:del w:id="2368" w:author="Jones, Emma" w:date="2019-04-12T11:23:00Z">
              <w:r w:rsidRPr="00276D24" w:rsidDel="00CF12F8">
                <w:delText>... code</w:delText>
              </w:r>
            </w:del>
          </w:p>
        </w:tc>
        <w:tc>
          <w:tcPr>
            <w:tcW w:w="0" w:type="auto"/>
            <w:tcBorders>
              <w:top w:val="single" w:sz="4" w:space="0" w:color="auto"/>
              <w:left w:val="single" w:sz="4" w:space="0" w:color="auto"/>
              <w:bottom w:val="single" w:sz="4" w:space="0" w:color="auto"/>
              <w:right w:val="single" w:sz="4" w:space="0" w:color="auto"/>
            </w:tcBorders>
          </w:tcPr>
          <w:p w14:paraId="675FBD76" w14:textId="72D414CD" w:rsidR="00F74758" w:rsidRPr="00276D24" w:rsidDel="00CF12F8" w:rsidRDefault="00F74758" w:rsidP="00F74758">
            <w:pPr>
              <w:pStyle w:val="TableEntry"/>
              <w:rPr>
                <w:del w:id="2369" w:author="Jones, Emma" w:date="2019-04-12T11:23:00Z"/>
                <w:b/>
                <w:bCs/>
              </w:rPr>
            </w:pPr>
            <w:del w:id="237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EF43DFE" w14:textId="1D21FBDF" w:rsidR="00F74758" w:rsidRPr="00276D24" w:rsidDel="00CF12F8" w:rsidRDefault="00F74758" w:rsidP="00F74758">
            <w:pPr>
              <w:pStyle w:val="TableEntry"/>
              <w:rPr>
                <w:del w:id="2371" w:author="Jones, Emma" w:date="2019-04-12T11:23:00Z"/>
                <w:b/>
                <w:bCs/>
              </w:rPr>
            </w:pPr>
            <w:del w:id="237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E68A662" w14:textId="3BC865FD" w:rsidR="00F74758" w:rsidRPr="00276D24" w:rsidDel="00CF12F8" w:rsidRDefault="00F74758" w:rsidP="00F74758">
            <w:pPr>
              <w:pStyle w:val="TableEntry"/>
              <w:rPr>
                <w:del w:id="2373" w:author="Jones, Emma" w:date="2019-04-12T11:23:00Z"/>
              </w:rPr>
            </w:pPr>
            <w:del w:id="2374"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AFB2937" w14:textId="11FD7BCC" w:rsidR="00F74758" w:rsidRPr="00276D24" w:rsidDel="00CF12F8" w:rsidRDefault="00F74758" w:rsidP="00F74758">
            <w:pPr>
              <w:pStyle w:val="TableEntry"/>
              <w:rPr>
                <w:del w:id="2375" w:author="Jones, Emma" w:date="2019-04-12T11:23:00Z"/>
              </w:rPr>
            </w:pPr>
            <w:del w:id="2376" w:author="Jones, Emma" w:date="2019-04-12T11:23:00Z">
              <w:r w:rsidRPr="00276D24" w:rsidDel="00CF12F8">
                <w:delText>Task Type</w:delText>
              </w:r>
            </w:del>
          </w:p>
        </w:tc>
        <w:tc>
          <w:tcPr>
            <w:tcW w:w="0" w:type="auto"/>
            <w:tcBorders>
              <w:top w:val="single" w:sz="4" w:space="0" w:color="auto"/>
              <w:left w:val="single" w:sz="4" w:space="0" w:color="auto"/>
              <w:bottom w:val="single" w:sz="4" w:space="0" w:color="auto"/>
              <w:right w:val="single" w:sz="4" w:space="0" w:color="auto"/>
            </w:tcBorders>
          </w:tcPr>
          <w:p w14:paraId="70690B0E" w14:textId="6E21D958" w:rsidR="00F74758" w:rsidRPr="00276D24" w:rsidDel="00CF12F8" w:rsidRDefault="00F74758" w:rsidP="00F74758">
            <w:pPr>
              <w:pStyle w:val="TableEntry"/>
              <w:rPr>
                <w:del w:id="2377" w:author="Jones, Emma" w:date="2019-04-12T11:23:00Z"/>
                <w:b/>
                <w:bCs/>
              </w:rPr>
            </w:pPr>
            <w:del w:id="2378" w:author="Jones, Emma" w:date="2019-04-12T11:23:00Z">
              <w:r w:rsidRPr="00276D24" w:rsidDel="00CF12F8">
                <w:rPr>
                  <w:b/>
                  <w:bCs/>
                </w:rPr>
                <w:delText>This version of the profile requires a code.</w:delText>
              </w:r>
            </w:del>
          </w:p>
        </w:tc>
      </w:tr>
      <w:tr w:rsidR="00F74758" w:rsidRPr="00276D24" w:rsidDel="00CF12F8" w14:paraId="39341019" w14:textId="0F6540E2" w:rsidTr="00D251BA">
        <w:trPr>
          <w:cantSplit/>
          <w:trHeight w:val="600"/>
          <w:del w:id="2379"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3148F449" w:rsidR="00F74758" w:rsidRPr="00276D24" w:rsidDel="00CF12F8" w:rsidRDefault="00F74758" w:rsidP="00F74758">
            <w:pPr>
              <w:pStyle w:val="TableEntry"/>
              <w:rPr>
                <w:del w:id="2380" w:author="Jones, Emma" w:date="2019-04-12T11:23:00Z"/>
              </w:rPr>
            </w:pPr>
            <w:del w:id="2381" w:author="Jones, Emma" w:date="2019-04-12T11:23:00Z">
              <w:r w:rsidRPr="00276D24" w:rsidDel="00CF12F8">
                <w:delText>... description</w:delText>
              </w:r>
            </w:del>
          </w:p>
        </w:tc>
        <w:tc>
          <w:tcPr>
            <w:tcW w:w="0" w:type="auto"/>
            <w:tcBorders>
              <w:top w:val="single" w:sz="4" w:space="0" w:color="auto"/>
              <w:left w:val="single" w:sz="4" w:space="0" w:color="auto"/>
              <w:bottom w:val="single" w:sz="4" w:space="0" w:color="auto"/>
              <w:right w:val="single" w:sz="4" w:space="0" w:color="auto"/>
            </w:tcBorders>
          </w:tcPr>
          <w:p w14:paraId="3977C23A" w14:textId="125AD14D" w:rsidR="00F74758" w:rsidRPr="00276D24" w:rsidDel="00CF12F8" w:rsidRDefault="00F74758" w:rsidP="00F74758">
            <w:pPr>
              <w:pStyle w:val="TableEntry"/>
              <w:rPr>
                <w:del w:id="2382" w:author="Jones, Emma" w:date="2019-04-12T11:23:00Z"/>
                <w:b/>
                <w:bCs/>
              </w:rPr>
            </w:pPr>
            <w:del w:id="238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6F1140E8" w:rsidR="00F74758" w:rsidRPr="00276D24" w:rsidDel="00CF12F8" w:rsidRDefault="00F74758" w:rsidP="00F74758">
            <w:pPr>
              <w:pStyle w:val="TableEntry"/>
              <w:rPr>
                <w:del w:id="2384" w:author="Jones, Emma" w:date="2019-04-12T11:23:00Z"/>
                <w:b/>
                <w:bCs/>
              </w:rPr>
            </w:pPr>
            <w:del w:id="238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531398" w14:textId="03F3F0EE" w:rsidR="00F74758" w:rsidRPr="00276D24" w:rsidDel="00CF12F8" w:rsidRDefault="00F74758" w:rsidP="00F74758">
            <w:pPr>
              <w:pStyle w:val="TableEntry"/>
              <w:rPr>
                <w:del w:id="2386" w:author="Jones, Emma" w:date="2019-04-12T11:23:00Z"/>
              </w:rPr>
            </w:pPr>
            <w:del w:id="2387"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6CD9E3A4" w14:textId="406E9C9F" w:rsidR="00F74758" w:rsidRPr="00276D24" w:rsidDel="00CF12F8" w:rsidRDefault="00F74758" w:rsidP="00F74758">
            <w:pPr>
              <w:pStyle w:val="TableEntry"/>
              <w:rPr>
                <w:del w:id="2388" w:author="Jones, Emma" w:date="2019-04-12T11:23:00Z"/>
              </w:rPr>
            </w:pPr>
            <w:del w:id="2389" w:author="Jones, Emma" w:date="2019-04-12T11:23:00Z">
              <w:r w:rsidRPr="00276D24" w:rsidDel="00CF12F8">
                <w:delText>Human-readable explanation of task</w:delText>
              </w:r>
            </w:del>
          </w:p>
        </w:tc>
        <w:tc>
          <w:tcPr>
            <w:tcW w:w="0" w:type="auto"/>
            <w:tcBorders>
              <w:top w:val="single" w:sz="4" w:space="0" w:color="auto"/>
              <w:left w:val="single" w:sz="4" w:space="0" w:color="auto"/>
              <w:bottom w:val="single" w:sz="4" w:space="0" w:color="auto"/>
              <w:right w:val="single" w:sz="4" w:space="0" w:color="auto"/>
            </w:tcBorders>
          </w:tcPr>
          <w:p w14:paraId="7DFEF619" w14:textId="6E7B6882" w:rsidR="00F74758" w:rsidRPr="00276D24" w:rsidDel="00CF12F8" w:rsidRDefault="00F74758" w:rsidP="00F74758">
            <w:pPr>
              <w:pStyle w:val="TableEntry"/>
              <w:rPr>
                <w:del w:id="2390" w:author="Jones, Emma" w:date="2019-04-12T11:23:00Z"/>
                <w:b/>
                <w:bCs/>
              </w:rPr>
            </w:pPr>
            <w:del w:id="2391" w:author="Jones, Emma" w:date="2019-04-12T11:23:00Z">
              <w:r w:rsidRPr="00276D24" w:rsidDel="00CF12F8">
                <w:rPr>
                  <w:b/>
                  <w:bCs/>
                </w:rPr>
                <w:delText>This version of the profile requires a description.</w:delText>
              </w:r>
            </w:del>
          </w:p>
        </w:tc>
      </w:tr>
      <w:tr w:rsidR="00647801" w:rsidRPr="00276D24" w:rsidDel="00CF12F8" w14:paraId="26C45C19" w14:textId="6D0674CC" w:rsidTr="00D251BA">
        <w:trPr>
          <w:cantSplit/>
          <w:trHeight w:val="600"/>
          <w:del w:id="239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D5A6208" w14:textId="3A76E91B" w:rsidR="00647801" w:rsidRPr="00276D24" w:rsidDel="00CF12F8" w:rsidRDefault="00647801" w:rsidP="00EB44DA">
            <w:pPr>
              <w:pStyle w:val="TableEntry"/>
              <w:rPr>
                <w:del w:id="2393" w:author="Jones, Emma" w:date="2019-04-12T11:23:00Z"/>
              </w:rPr>
            </w:pPr>
            <w:del w:id="2394" w:author="Jones, Emma" w:date="2019-04-12T11:23:00Z">
              <w:r w:rsidRPr="00276D24" w:rsidDel="00CF12F8">
                <w:delText>... focus</w:delText>
              </w:r>
            </w:del>
          </w:p>
        </w:tc>
        <w:tc>
          <w:tcPr>
            <w:tcW w:w="0" w:type="auto"/>
            <w:tcBorders>
              <w:top w:val="single" w:sz="4" w:space="0" w:color="auto"/>
              <w:left w:val="single" w:sz="4" w:space="0" w:color="auto"/>
              <w:bottom w:val="single" w:sz="4" w:space="0" w:color="auto"/>
              <w:right w:val="single" w:sz="4" w:space="0" w:color="auto"/>
            </w:tcBorders>
          </w:tcPr>
          <w:p w14:paraId="2F6F834E" w14:textId="79A33FBE" w:rsidR="00647801" w:rsidRPr="00276D24" w:rsidDel="00CF12F8" w:rsidRDefault="00647801" w:rsidP="00EB44DA">
            <w:pPr>
              <w:pStyle w:val="TableEntry"/>
              <w:rPr>
                <w:del w:id="2395" w:author="Jones, Emma" w:date="2019-04-12T11:23:00Z"/>
                <w:b/>
                <w:bCs/>
              </w:rPr>
            </w:pPr>
            <w:del w:id="239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40D1C3A" w14:textId="2772FE57" w:rsidR="00647801" w:rsidRPr="00276D24" w:rsidDel="00CF12F8" w:rsidRDefault="00647801" w:rsidP="00EB44DA">
            <w:pPr>
              <w:pStyle w:val="TableEntry"/>
              <w:rPr>
                <w:del w:id="2397" w:author="Jones, Emma" w:date="2019-04-12T11:23:00Z"/>
                <w:b/>
                <w:bCs/>
              </w:rPr>
            </w:pPr>
            <w:del w:id="239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2AC6138" w14:textId="01940568" w:rsidR="00647801" w:rsidRPr="00276D24" w:rsidDel="00CF12F8" w:rsidRDefault="00647801" w:rsidP="00EB44DA">
            <w:pPr>
              <w:pStyle w:val="TableEntry"/>
              <w:rPr>
                <w:del w:id="239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600D58E" w14:textId="26A02A4B" w:rsidR="00647801" w:rsidRPr="00276D24" w:rsidDel="00CF12F8" w:rsidRDefault="00647801" w:rsidP="00EB44DA">
            <w:pPr>
              <w:pStyle w:val="TableEntry"/>
              <w:rPr>
                <w:del w:id="2400" w:author="Jones, Emma" w:date="2019-04-12T11:23:00Z"/>
              </w:rPr>
            </w:pPr>
            <w:del w:id="2401" w:author="Jones, Emma" w:date="2019-04-12T11:23:00Z">
              <w:r w:rsidRPr="00276D24" w:rsidDel="00CF12F8">
                <w:delText>What task is acting on</w:delText>
              </w:r>
            </w:del>
          </w:p>
        </w:tc>
        <w:tc>
          <w:tcPr>
            <w:tcW w:w="0" w:type="auto"/>
            <w:tcBorders>
              <w:top w:val="single" w:sz="4" w:space="0" w:color="auto"/>
              <w:left w:val="single" w:sz="4" w:space="0" w:color="auto"/>
              <w:bottom w:val="single" w:sz="4" w:space="0" w:color="auto"/>
              <w:right w:val="single" w:sz="4" w:space="0" w:color="auto"/>
            </w:tcBorders>
          </w:tcPr>
          <w:p w14:paraId="490D856C" w14:textId="69834BF9" w:rsidR="00647801" w:rsidRPr="00276D24" w:rsidDel="00CF12F8" w:rsidRDefault="00647801" w:rsidP="00EB44DA">
            <w:pPr>
              <w:pStyle w:val="TableEntry"/>
              <w:rPr>
                <w:del w:id="2402" w:author="Jones, Emma" w:date="2019-04-12T11:23:00Z"/>
                <w:b/>
                <w:bCs/>
              </w:rPr>
            </w:pPr>
          </w:p>
        </w:tc>
      </w:tr>
      <w:tr w:rsidR="00647801" w:rsidRPr="00276D24" w:rsidDel="00CF12F8" w14:paraId="5787D208" w14:textId="2EBC3DF6" w:rsidTr="00D251BA">
        <w:trPr>
          <w:cantSplit/>
          <w:trHeight w:val="600"/>
          <w:del w:id="240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60DF915" w14:textId="2BBB9678" w:rsidR="00647801" w:rsidRPr="00276D24" w:rsidDel="00CF12F8" w:rsidRDefault="00647801" w:rsidP="00EB44DA">
            <w:pPr>
              <w:pStyle w:val="TableEntry"/>
              <w:rPr>
                <w:del w:id="2404" w:author="Jones, Emma" w:date="2019-04-12T11:23:00Z"/>
              </w:rPr>
            </w:pPr>
            <w:del w:id="2405" w:author="Jones, Emma" w:date="2019-04-12T11:23:00Z">
              <w:r w:rsidRPr="00276D24" w:rsidDel="00CF12F8">
                <w:delText>... for</w:delText>
              </w:r>
            </w:del>
          </w:p>
        </w:tc>
        <w:tc>
          <w:tcPr>
            <w:tcW w:w="0" w:type="auto"/>
            <w:tcBorders>
              <w:top w:val="single" w:sz="4" w:space="0" w:color="auto"/>
              <w:left w:val="single" w:sz="4" w:space="0" w:color="auto"/>
              <w:bottom w:val="single" w:sz="4" w:space="0" w:color="auto"/>
              <w:right w:val="single" w:sz="4" w:space="0" w:color="auto"/>
            </w:tcBorders>
          </w:tcPr>
          <w:p w14:paraId="711977D6" w14:textId="449FB5E5" w:rsidR="00647801" w:rsidRPr="00276D24" w:rsidDel="00CF12F8" w:rsidRDefault="00647801" w:rsidP="00EB44DA">
            <w:pPr>
              <w:pStyle w:val="TableEntry"/>
              <w:rPr>
                <w:del w:id="2406" w:author="Jones, Emma" w:date="2019-04-12T11:23:00Z"/>
                <w:b/>
                <w:bCs/>
              </w:rPr>
            </w:pPr>
            <w:del w:id="240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9174B71" w14:textId="3E11F8C5" w:rsidR="00647801" w:rsidRPr="00276D24" w:rsidDel="00CF12F8" w:rsidRDefault="00647801" w:rsidP="00EB44DA">
            <w:pPr>
              <w:pStyle w:val="TableEntry"/>
              <w:rPr>
                <w:del w:id="2408" w:author="Jones, Emma" w:date="2019-04-12T11:23:00Z"/>
                <w:bCs/>
              </w:rPr>
            </w:pPr>
            <w:del w:id="240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E90F555" w14:textId="52816A98" w:rsidR="00647801" w:rsidRPr="00276D24" w:rsidDel="00CF12F8" w:rsidRDefault="00647801" w:rsidP="00EB44DA">
            <w:pPr>
              <w:pStyle w:val="TableEntry"/>
              <w:rPr>
                <w:del w:id="241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DB63440" w14:textId="49E31891" w:rsidR="00647801" w:rsidRPr="00276D24" w:rsidDel="00CF12F8" w:rsidRDefault="00647801" w:rsidP="00EB44DA">
            <w:pPr>
              <w:pStyle w:val="TableEntry"/>
              <w:rPr>
                <w:del w:id="2411" w:author="Jones, Emma" w:date="2019-04-12T11:23:00Z"/>
              </w:rPr>
            </w:pPr>
            <w:del w:id="2412" w:author="Jones, Emma" w:date="2019-04-12T11:23:00Z">
              <w:r w:rsidRPr="00276D24" w:rsidDel="00CF12F8">
                <w:delText>Beneficiary of the Task</w:delText>
              </w:r>
            </w:del>
          </w:p>
        </w:tc>
        <w:tc>
          <w:tcPr>
            <w:tcW w:w="0" w:type="auto"/>
            <w:tcBorders>
              <w:top w:val="single" w:sz="4" w:space="0" w:color="auto"/>
              <w:left w:val="single" w:sz="4" w:space="0" w:color="auto"/>
              <w:bottom w:val="single" w:sz="4" w:space="0" w:color="auto"/>
              <w:right w:val="single" w:sz="4" w:space="0" w:color="auto"/>
            </w:tcBorders>
          </w:tcPr>
          <w:p w14:paraId="21FF3B04" w14:textId="28325A3A" w:rsidR="00647801" w:rsidRPr="00276D24" w:rsidDel="00CF12F8" w:rsidRDefault="00647801" w:rsidP="00EB44DA">
            <w:pPr>
              <w:pStyle w:val="TableEntry"/>
              <w:rPr>
                <w:del w:id="2413" w:author="Jones, Emma" w:date="2019-04-12T11:23:00Z"/>
                <w:b/>
                <w:bCs/>
              </w:rPr>
            </w:pPr>
          </w:p>
        </w:tc>
      </w:tr>
      <w:tr w:rsidR="00647801" w:rsidRPr="00276D24" w:rsidDel="00CF12F8" w14:paraId="205AEFCC" w14:textId="67FA9919" w:rsidTr="00D251BA">
        <w:trPr>
          <w:cantSplit/>
          <w:trHeight w:val="600"/>
          <w:del w:id="2414"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09164FC" w14:textId="06A1C682" w:rsidR="00647801" w:rsidRPr="00276D24" w:rsidDel="00CF12F8" w:rsidRDefault="00647801" w:rsidP="00EB44DA">
            <w:pPr>
              <w:pStyle w:val="TableEntry"/>
              <w:rPr>
                <w:del w:id="2415" w:author="Jones, Emma" w:date="2019-04-12T11:23:00Z"/>
              </w:rPr>
            </w:pPr>
            <w:del w:id="2416" w:author="Jones, Emma" w:date="2019-04-12T11:23:00Z">
              <w:r w:rsidRPr="00276D24" w:rsidDel="00CF12F8">
                <w:delText>... context</w:delText>
              </w:r>
            </w:del>
          </w:p>
        </w:tc>
        <w:tc>
          <w:tcPr>
            <w:tcW w:w="0" w:type="auto"/>
            <w:tcBorders>
              <w:top w:val="single" w:sz="4" w:space="0" w:color="auto"/>
              <w:left w:val="single" w:sz="4" w:space="0" w:color="auto"/>
              <w:bottom w:val="single" w:sz="4" w:space="0" w:color="auto"/>
              <w:right w:val="single" w:sz="4" w:space="0" w:color="auto"/>
            </w:tcBorders>
          </w:tcPr>
          <w:p w14:paraId="34DBD67D" w14:textId="1DA7D6FE" w:rsidR="00647801" w:rsidRPr="00276D24" w:rsidDel="00CF12F8" w:rsidRDefault="00647801" w:rsidP="00EB44DA">
            <w:pPr>
              <w:pStyle w:val="TableEntry"/>
              <w:rPr>
                <w:del w:id="2417" w:author="Jones, Emma" w:date="2019-04-12T11:23:00Z"/>
                <w:b/>
                <w:bCs/>
              </w:rPr>
            </w:pPr>
            <w:del w:id="241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0C04310" w14:textId="4AEF8F16" w:rsidR="00647801" w:rsidRPr="00276D24" w:rsidDel="00CF12F8" w:rsidRDefault="00647801" w:rsidP="00EB44DA">
            <w:pPr>
              <w:pStyle w:val="TableEntry"/>
              <w:rPr>
                <w:del w:id="2419" w:author="Jones, Emma" w:date="2019-04-12T11:23:00Z"/>
                <w:bCs/>
              </w:rPr>
            </w:pPr>
            <w:del w:id="242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0FF804" w14:textId="63511D66" w:rsidR="00647801" w:rsidRPr="00276D24" w:rsidDel="00CF12F8" w:rsidRDefault="00647801" w:rsidP="00EB44DA">
            <w:pPr>
              <w:pStyle w:val="TableEntry"/>
              <w:rPr>
                <w:del w:id="242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AD9ABDC" w14:textId="26888872" w:rsidR="00647801" w:rsidRPr="00276D24" w:rsidDel="00CF12F8" w:rsidRDefault="00647801" w:rsidP="00EB44DA">
            <w:pPr>
              <w:pStyle w:val="TableEntry"/>
              <w:rPr>
                <w:del w:id="2422" w:author="Jones, Emma" w:date="2019-04-12T11:23:00Z"/>
              </w:rPr>
            </w:pPr>
            <w:del w:id="2423" w:author="Jones, Emma" w:date="2019-04-12T11:23:00Z">
              <w:r w:rsidRPr="00276D24" w:rsidDel="00CF12F8">
                <w:delText>Healthcare event during which this task originated</w:delText>
              </w:r>
            </w:del>
          </w:p>
        </w:tc>
        <w:tc>
          <w:tcPr>
            <w:tcW w:w="0" w:type="auto"/>
            <w:tcBorders>
              <w:top w:val="single" w:sz="4" w:space="0" w:color="auto"/>
              <w:left w:val="single" w:sz="4" w:space="0" w:color="auto"/>
              <w:bottom w:val="single" w:sz="4" w:space="0" w:color="auto"/>
              <w:right w:val="single" w:sz="4" w:space="0" w:color="auto"/>
            </w:tcBorders>
          </w:tcPr>
          <w:p w14:paraId="2BA2D1E4" w14:textId="5EE73C21" w:rsidR="00647801" w:rsidRPr="00276D24" w:rsidDel="00CF12F8" w:rsidRDefault="00647801" w:rsidP="00EB44DA">
            <w:pPr>
              <w:pStyle w:val="TableEntry"/>
              <w:rPr>
                <w:del w:id="2424" w:author="Jones, Emma" w:date="2019-04-12T11:23:00Z"/>
                <w:b/>
                <w:bCs/>
              </w:rPr>
            </w:pPr>
          </w:p>
        </w:tc>
      </w:tr>
      <w:tr w:rsidR="00647801" w:rsidRPr="00276D24" w:rsidDel="00CF12F8" w14:paraId="05DFCE16" w14:textId="106389A4" w:rsidTr="00D251BA">
        <w:trPr>
          <w:cantSplit/>
          <w:trHeight w:val="600"/>
          <w:del w:id="242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AE2206" w14:textId="13D04F7E" w:rsidR="00647801" w:rsidRPr="00276D24" w:rsidDel="00CF12F8" w:rsidRDefault="00647801" w:rsidP="00EB44DA">
            <w:pPr>
              <w:pStyle w:val="TableEntry"/>
              <w:rPr>
                <w:del w:id="2426" w:author="Jones, Emma" w:date="2019-04-12T11:23:00Z"/>
              </w:rPr>
            </w:pPr>
            <w:del w:id="2427" w:author="Jones, Emma" w:date="2019-04-12T11:23:00Z">
              <w:r w:rsidRPr="00276D24" w:rsidDel="00CF12F8">
                <w:delText>... executionPeriod</w:delText>
              </w:r>
            </w:del>
          </w:p>
        </w:tc>
        <w:tc>
          <w:tcPr>
            <w:tcW w:w="0" w:type="auto"/>
            <w:tcBorders>
              <w:top w:val="single" w:sz="4" w:space="0" w:color="auto"/>
              <w:left w:val="single" w:sz="4" w:space="0" w:color="auto"/>
              <w:bottom w:val="single" w:sz="4" w:space="0" w:color="auto"/>
              <w:right w:val="single" w:sz="4" w:space="0" w:color="auto"/>
            </w:tcBorders>
          </w:tcPr>
          <w:p w14:paraId="425C33DF" w14:textId="39864E78" w:rsidR="00647801" w:rsidRPr="00276D24" w:rsidDel="00CF12F8" w:rsidRDefault="00647801" w:rsidP="00EB44DA">
            <w:pPr>
              <w:pStyle w:val="TableEntry"/>
              <w:rPr>
                <w:del w:id="2428" w:author="Jones, Emma" w:date="2019-04-12T11:23:00Z"/>
                <w:bCs/>
              </w:rPr>
            </w:pPr>
            <w:del w:id="242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63EB6DE" w14:textId="707D262F" w:rsidR="00647801" w:rsidRPr="00276D24" w:rsidDel="00CF12F8" w:rsidRDefault="00647801" w:rsidP="00EB44DA">
            <w:pPr>
              <w:pStyle w:val="TableEntry"/>
              <w:rPr>
                <w:del w:id="2430" w:author="Jones, Emma" w:date="2019-04-12T11:23:00Z"/>
                <w:bCs/>
              </w:rPr>
            </w:pPr>
            <w:del w:id="243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4A1DF5" w14:textId="0C2EDC0D" w:rsidR="00647801" w:rsidRPr="00276D24" w:rsidDel="00CF12F8" w:rsidRDefault="00647801" w:rsidP="00EB44DA">
            <w:pPr>
              <w:pStyle w:val="TableEntry"/>
              <w:rPr>
                <w:del w:id="243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EFA6015" w14:textId="7CBCA5AD" w:rsidR="00647801" w:rsidRPr="00276D24" w:rsidDel="00CF12F8" w:rsidRDefault="00647801" w:rsidP="00EB44DA">
            <w:pPr>
              <w:pStyle w:val="TableEntry"/>
              <w:rPr>
                <w:del w:id="2433" w:author="Jones, Emma" w:date="2019-04-12T11:23:00Z"/>
              </w:rPr>
            </w:pPr>
            <w:del w:id="2434" w:author="Jones, Emma" w:date="2019-04-12T11:23:00Z">
              <w:r w:rsidRPr="00276D24" w:rsidDel="00CF12F8">
                <w:delText>Start and end time of execution</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6C2CDE92" w:rsidR="00647801" w:rsidRPr="00276D24" w:rsidDel="00CF12F8" w:rsidRDefault="00647801" w:rsidP="00EB44DA">
            <w:pPr>
              <w:pStyle w:val="TableEntry"/>
              <w:rPr>
                <w:del w:id="2435" w:author="Jones, Emma" w:date="2019-04-12T11:23:00Z"/>
                <w:b/>
                <w:bCs/>
              </w:rPr>
            </w:pPr>
          </w:p>
        </w:tc>
      </w:tr>
      <w:tr w:rsidR="00F74758" w:rsidRPr="00276D24" w:rsidDel="00CF12F8" w14:paraId="61E04969" w14:textId="52E0C52F" w:rsidTr="00D251BA">
        <w:trPr>
          <w:cantSplit/>
          <w:trHeight w:val="600"/>
          <w:del w:id="243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55A42321" w:rsidR="00F74758" w:rsidRPr="00276D24" w:rsidDel="00CF12F8" w:rsidRDefault="00F74758" w:rsidP="00F74758">
            <w:pPr>
              <w:pStyle w:val="TableEntry"/>
              <w:rPr>
                <w:del w:id="2437" w:author="Jones, Emma" w:date="2019-04-12T11:23:00Z"/>
              </w:rPr>
            </w:pPr>
            <w:del w:id="2438" w:author="Jones, Emma" w:date="2019-04-12T11:23:00Z">
              <w:r w:rsidRPr="00276D24" w:rsidDel="00CF12F8">
                <w:delText>... authoredOn</w:delText>
              </w:r>
            </w:del>
          </w:p>
        </w:tc>
        <w:tc>
          <w:tcPr>
            <w:tcW w:w="0" w:type="auto"/>
            <w:tcBorders>
              <w:top w:val="single" w:sz="4" w:space="0" w:color="auto"/>
              <w:left w:val="single" w:sz="4" w:space="0" w:color="auto"/>
              <w:bottom w:val="single" w:sz="4" w:space="0" w:color="auto"/>
              <w:right w:val="single" w:sz="4" w:space="0" w:color="auto"/>
            </w:tcBorders>
          </w:tcPr>
          <w:p w14:paraId="5B859805" w14:textId="14E49EEE" w:rsidR="00F74758" w:rsidRPr="00276D24" w:rsidDel="00CF12F8" w:rsidRDefault="00F74758" w:rsidP="00F74758">
            <w:pPr>
              <w:pStyle w:val="TableEntry"/>
              <w:rPr>
                <w:del w:id="2439" w:author="Jones, Emma" w:date="2019-04-12T11:23:00Z"/>
                <w:bCs/>
              </w:rPr>
            </w:pPr>
            <w:del w:id="2440" w:author="Jones, Emma" w:date="2019-04-12T11:23:00Z">
              <w:r w:rsidRPr="00276D24" w:rsidDel="00CF12F8">
                <w:rPr>
                  <w:bCs/>
                </w:rPr>
                <w:delText>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21B1C031" w:rsidR="00F74758" w:rsidRPr="00276D24" w:rsidDel="00CF12F8" w:rsidRDefault="00F74758" w:rsidP="00F74758">
            <w:pPr>
              <w:pStyle w:val="TableEntry"/>
              <w:rPr>
                <w:del w:id="2441" w:author="Jones, Emma" w:date="2019-04-12T11:23:00Z"/>
                <w:bCs/>
              </w:rPr>
            </w:pPr>
            <w:del w:id="244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2EB2ED" w14:textId="3B26E654" w:rsidR="00F74758" w:rsidRPr="00276D24" w:rsidDel="00CF12F8" w:rsidRDefault="00F74758" w:rsidP="00F74758">
            <w:pPr>
              <w:pStyle w:val="TableEntry"/>
              <w:rPr>
                <w:del w:id="2443" w:author="Jones, Emma" w:date="2019-04-12T11:23:00Z"/>
              </w:rPr>
            </w:pPr>
            <w:del w:id="2444"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BDFC98F" w14:textId="5E5EE5C7" w:rsidR="00F74758" w:rsidRPr="00276D24" w:rsidDel="00CF12F8" w:rsidRDefault="00F74758" w:rsidP="00F74758">
            <w:pPr>
              <w:pStyle w:val="TableEntry"/>
              <w:rPr>
                <w:del w:id="2445" w:author="Jones, Emma" w:date="2019-04-12T11:23:00Z"/>
              </w:rPr>
            </w:pPr>
            <w:del w:id="2446" w:author="Jones, Emma" w:date="2019-04-12T11:23:00Z">
              <w:r w:rsidRPr="00276D24" w:rsidDel="00CF12F8">
                <w:delText>Task Creation Date</w:delText>
              </w:r>
            </w:del>
          </w:p>
        </w:tc>
        <w:tc>
          <w:tcPr>
            <w:tcW w:w="0" w:type="auto"/>
            <w:tcBorders>
              <w:top w:val="single" w:sz="4" w:space="0" w:color="auto"/>
              <w:left w:val="single" w:sz="4" w:space="0" w:color="auto"/>
              <w:bottom w:val="single" w:sz="4" w:space="0" w:color="auto"/>
              <w:right w:val="single" w:sz="4" w:space="0" w:color="auto"/>
            </w:tcBorders>
          </w:tcPr>
          <w:p w14:paraId="334464EB" w14:textId="79A1E525" w:rsidR="00F74758" w:rsidRPr="00276D24" w:rsidDel="00CF12F8" w:rsidRDefault="00F74758" w:rsidP="00F74758">
            <w:pPr>
              <w:pStyle w:val="TableEntry"/>
              <w:rPr>
                <w:del w:id="2447" w:author="Jones, Emma" w:date="2019-04-12T11:23:00Z"/>
                <w:b/>
                <w:bCs/>
              </w:rPr>
            </w:pPr>
            <w:del w:id="2448" w:author="Jones, Emma" w:date="2019-04-12T11:23:00Z">
              <w:r w:rsidRPr="00276D24" w:rsidDel="00CF12F8">
                <w:rPr>
                  <w:b/>
                  <w:bCs/>
                </w:rPr>
                <w:delText>This version of the profile requires an authoredOn.</w:delText>
              </w:r>
            </w:del>
          </w:p>
        </w:tc>
      </w:tr>
      <w:tr w:rsidR="00F74758" w:rsidRPr="00276D24" w:rsidDel="00CF12F8" w14:paraId="518CF19F" w14:textId="6157B912" w:rsidTr="00D251BA">
        <w:trPr>
          <w:cantSplit/>
          <w:trHeight w:val="600"/>
          <w:del w:id="2449"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13F988F3" w:rsidR="00F74758" w:rsidRPr="00276D24" w:rsidDel="00CF12F8" w:rsidRDefault="00F74758" w:rsidP="00F74758">
            <w:pPr>
              <w:pStyle w:val="TableEntry"/>
              <w:rPr>
                <w:del w:id="2450" w:author="Jones, Emma" w:date="2019-04-12T11:23:00Z"/>
              </w:rPr>
            </w:pPr>
            <w:del w:id="2451" w:author="Jones, Emma" w:date="2019-04-12T11:23:00Z">
              <w:r w:rsidRPr="00276D24" w:rsidDel="00CF12F8">
                <w:delText>... lastModified</w:delText>
              </w:r>
            </w:del>
          </w:p>
        </w:tc>
        <w:tc>
          <w:tcPr>
            <w:tcW w:w="0" w:type="auto"/>
            <w:tcBorders>
              <w:top w:val="single" w:sz="4" w:space="0" w:color="auto"/>
              <w:left w:val="single" w:sz="4" w:space="0" w:color="auto"/>
              <w:bottom w:val="single" w:sz="4" w:space="0" w:color="auto"/>
              <w:right w:val="single" w:sz="4" w:space="0" w:color="auto"/>
            </w:tcBorders>
          </w:tcPr>
          <w:p w14:paraId="1AFB6CD7" w14:textId="670782D4" w:rsidR="00F74758" w:rsidRPr="00276D24" w:rsidDel="00CF12F8" w:rsidRDefault="00F74758" w:rsidP="00F74758">
            <w:pPr>
              <w:pStyle w:val="TableEntry"/>
              <w:rPr>
                <w:del w:id="2452" w:author="Jones, Emma" w:date="2019-04-12T11:23:00Z"/>
                <w:bCs/>
              </w:rPr>
            </w:pPr>
            <w:del w:id="2453" w:author="Jones, Emma" w:date="2019-04-12T11:23:00Z">
              <w:r w:rsidRPr="00276D24" w:rsidDel="00CF12F8">
                <w:rPr>
                  <w:bCs/>
                </w:rPr>
                <w:delText>Σ 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2632F3D5" w:rsidR="00F74758" w:rsidRPr="00276D24" w:rsidDel="00CF12F8" w:rsidRDefault="00F74758" w:rsidP="00F74758">
            <w:pPr>
              <w:pStyle w:val="TableEntry"/>
              <w:rPr>
                <w:del w:id="2454" w:author="Jones, Emma" w:date="2019-04-12T11:23:00Z"/>
                <w:bCs/>
              </w:rPr>
            </w:pPr>
            <w:del w:id="245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2FB950A" w14:textId="0BC0ECAD" w:rsidR="00F74758" w:rsidRPr="00276D24" w:rsidDel="00CF12F8" w:rsidRDefault="00F74758" w:rsidP="00F74758">
            <w:pPr>
              <w:pStyle w:val="TableEntry"/>
              <w:rPr>
                <w:del w:id="2456" w:author="Jones, Emma" w:date="2019-04-12T11:23:00Z"/>
              </w:rPr>
            </w:pPr>
            <w:del w:id="2457"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07ED4BA2" w14:textId="03446877" w:rsidR="00F74758" w:rsidRPr="00276D24" w:rsidDel="00CF12F8" w:rsidRDefault="00F74758" w:rsidP="00F74758">
            <w:pPr>
              <w:pStyle w:val="TableEntry"/>
              <w:rPr>
                <w:del w:id="2458" w:author="Jones, Emma" w:date="2019-04-12T11:23:00Z"/>
              </w:rPr>
            </w:pPr>
            <w:del w:id="2459" w:author="Jones, Emma" w:date="2019-04-12T11:23:00Z">
              <w:r w:rsidRPr="00276D24" w:rsidDel="00CF12F8">
                <w:delText>Task Last Modified Date</w:delText>
              </w:r>
            </w:del>
          </w:p>
        </w:tc>
        <w:tc>
          <w:tcPr>
            <w:tcW w:w="0" w:type="auto"/>
            <w:tcBorders>
              <w:top w:val="single" w:sz="4" w:space="0" w:color="auto"/>
              <w:left w:val="single" w:sz="4" w:space="0" w:color="auto"/>
              <w:bottom w:val="single" w:sz="4" w:space="0" w:color="auto"/>
              <w:right w:val="single" w:sz="4" w:space="0" w:color="auto"/>
            </w:tcBorders>
          </w:tcPr>
          <w:p w14:paraId="357B2D7D" w14:textId="28265355" w:rsidR="00F74758" w:rsidRPr="00276D24" w:rsidDel="00CF12F8" w:rsidRDefault="00F74758" w:rsidP="00F74758">
            <w:pPr>
              <w:pStyle w:val="TableEntry"/>
              <w:rPr>
                <w:del w:id="2460" w:author="Jones, Emma" w:date="2019-04-12T11:23:00Z"/>
                <w:b/>
                <w:bCs/>
              </w:rPr>
            </w:pPr>
            <w:del w:id="2461" w:author="Jones, Emma" w:date="2019-04-12T11:23:00Z">
              <w:r w:rsidRPr="00276D24" w:rsidDel="00CF12F8">
                <w:rPr>
                  <w:b/>
                  <w:bCs/>
                </w:rPr>
                <w:delText>This version of the profile requires a lastModified.</w:delText>
              </w:r>
            </w:del>
          </w:p>
        </w:tc>
      </w:tr>
      <w:tr w:rsidR="00F74758" w:rsidRPr="00276D24" w:rsidDel="00CF12F8" w14:paraId="0E101386" w14:textId="081635E2" w:rsidTr="00D251BA">
        <w:trPr>
          <w:cantSplit/>
          <w:trHeight w:val="600"/>
          <w:del w:id="246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71E391B" w14:textId="7D63D588" w:rsidR="00F74758" w:rsidRPr="00276D24" w:rsidDel="00CF12F8" w:rsidRDefault="00F74758" w:rsidP="00F74758">
            <w:pPr>
              <w:pStyle w:val="TableEntry"/>
              <w:rPr>
                <w:del w:id="2463" w:author="Jones, Emma" w:date="2019-04-12T11:23:00Z"/>
              </w:rPr>
            </w:pPr>
            <w:del w:id="2464" w:author="Jones, Emma" w:date="2019-04-12T11:23:00Z">
              <w:r w:rsidRPr="00276D24" w:rsidDel="00CF12F8">
                <w:delText>... requester</w:delText>
              </w:r>
            </w:del>
          </w:p>
        </w:tc>
        <w:tc>
          <w:tcPr>
            <w:tcW w:w="0" w:type="auto"/>
            <w:tcBorders>
              <w:top w:val="single" w:sz="4" w:space="0" w:color="auto"/>
              <w:left w:val="single" w:sz="4" w:space="0" w:color="auto"/>
              <w:bottom w:val="single" w:sz="4" w:space="0" w:color="auto"/>
              <w:right w:val="single" w:sz="4" w:space="0" w:color="auto"/>
            </w:tcBorders>
          </w:tcPr>
          <w:p w14:paraId="4D817A34" w14:textId="7A03B51E" w:rsidR="00F74758" w:rsidRPr="00276D24" w:rsidDel="00CF12F8" w:rsidRDefault="00F74758" w:rsidP="00F74758">
            <w:pPr>
              <w:pStyle w:val="TableEntry"/>
              <w:rPr>
                <w:del w:id="2465" w:author="Jones, Emma" w:date="2019-04-12T11:23:00Z"/>
                <w:bCs/>
              </w:rPr>
            </w:pPr>
            <w:del w:id="246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B39FBF9" w14:textId="7B4843B2" w:rsidR="00F74758" w:rsidRPr="00276D24" w:rsidDel="00CF12F8" w:rsidRDefault="00F74758" w:rsidP="00F74758">
            <w:pPr>
              <w:pStyle w:val="TableEntry"/>
              <w:rPr>
                <w:del w:id="2467" w:author="Jones, Emma" w:date="2019-04-12T11:23:00Z"/>
                <w:bCs/>
              </w:rPr>
            </w:pPr>
            <w:del w:id="246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0D1FD19" w14:textId="1E59F0FD" w:rsidR="00F74758" w:rsidRPr="00276D24" w:rsidDel="00CF12F8" w:rsidRDefault="00F74758" w:rsidP="00F74758">
            <w:pPr>
              <w:pStyle w:val="TableEntry"/>
              <w:rPr>
                <w:del w:id="2469" w:author="Jones, Emma" w:date="2019-04-12T11:23:00Z"/>
              </w:rPr>
            </w:pPr>
            <w:del w:id="2470"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7A846C8D" w14:textId="7B7ECDFB" w:rsidR="00F74758" w:rsidRPr="00276D24" w:rsidDel="00CF12F8" w:rsidRDefault="00F74758" w:rsidP="00F74758">
            <w:pPr>
              <w:pStyle w:val="TableEntry"/>
              <w:rPr>
                <w:del w:id="2471" w:author="Jones, Emma" w:date="2019-04-12T11:23:00Z"/>
              </w:rPr>
            </w:pPr>
            <w:del w:id="2472" w:author="Jones, Emma" w:date="2019-04-12T11:23:00Z">
              <w:r w:rsidRPr="00276D24" w:rsidDel="00CF12F8">
                <w:delText>Who is asking for task to be done</w:delText>
              </w:r>
            </w:del>
          </w:p>
        </w:tc>
        <w:tc>
          <w:tcPr>
            <w:tcW w:w="0" w:type="auto"/>
            <w:tcBorders>
              <w:top w:val="single" w:sz="4" w:space="0" w:color="auto"/>
              <w:left w:val="single" w:sz="4" w:space="0" w:color="auto"/>
              <w:bottom w:val="single" w:sz="4" w:space="0" w:color="auto"/>
              <w:right w:val="single" w:sz="4" w:space="0" w:color="auto"/>
            </w:tcBorders>
          </w:tcPr>
          <w:p w14:paraId="4545490B" w14:textId="4AB11F9A" w:rsidR="00F74758" w:rsidRPr="00276D24" w:rsidDel="00CF12F8" w:rsidRDefault="00F74758" w:rsidP="00F74758">
            <w:pPr>
              <w:pStyle w:val="TableEntry"/>
              <w:rPr>
                <w:del w:id="2473" w:author="Jones, Emma" w:date="2019-04-12T11:23:00Z"/>
                <w:b/>
                <w:bCs/>
              </w:rPr>
            </w:pPr>
            <w:del w:id="2474" w:author="Jones, Emma" w:date="2019-04-12T11:23:00Z">
              <w:r w:rsidRPr="00276D24" w:rsidDel="00CF12F8">
                <w:rPr>
                  <w:b/>
                  <w:bCs/>
                </w:rPr>
                <w:delText>This version of the profile requires a requester.</w:delText>
              </w:r>
            </w:del>
          </w:p>
        </w:tc>
      </w:tr>
      <w:tr w:rsidR="00647801" w:rsidRPr="00276D24" w:rsidDel="00CF12F8" w14:paraId="56627F6B" w14:textId="627A23AA" w:rsidTr="00D251BA">
        <w:trPr>
          <w:cantSplit/>
          <w:trHeight w:val="600"/>
          <w:del w:id="247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9C9BE12" w14:textId="571DD7E5" w:rsidR="00647801" w:rsidRPr="00276D24" w:rsidDel="00CF12F8" w:rsidRDefault="00647801" w:rsidP="00EB44DA">
            <w:pPr>
              <w:pStyle w:val="TableEntry"/>
              <w:rPr>
                <w:del w:id="2476" w:author="Jones, Emma" w:date="2019-04-12T11:23:00Z"/>
              </w:rPr>
            </w:pPr>
            <w:del w:id="2477" w:author="Jones, Emma" w:date="2019-04-12T11:23:00Z">
              <w:r w:rsidRPr="00276D24" w:rsidDel="00CF12F8">
                <w:delText>.... agent</w:delText>
              </w:r>
            </w:del>
          </w:p>
        </w:tc>
        <w:tc>
          <w:tcPr>
            <w:tcW w:w="0" w:type="auto"/>
            <w:tcBorders>
              <w:top w:val="single" w:sz="4" w:space="0" w:color="auto"/>
              <w:left w:val="single" w:sz="4" w:space="0" w:color="auto"/>
              <w:bottom w:val="single" w:sz="4" w:space="0" w:color="auto"/>
              <w:right w:val="single" w:sz="4" w:space="0" w:color="auto"/>
            </w:tcBorders>
          </w:tcPr>
          <w:p w14:paraId="6B8D6977" w14:textId="2EF06042" w:rsidR="00647801" w:rsidRPr="00276D24" w:rsidDel="00CF12F8" w:rsidRDefault="00647801" w:rsidP="00EB44DA">
            <w:pPr>
              <w:pStyle w:val="TableEntry"/>
              <w:rPr>
                <w:del w:id="2478" w:author="Jones, Emma" w:date="2019-04-12T11:23:00Z"/>
                <w:bCs/>
              </w:rPr>
            </w:pPr>
            <w:del w:id="247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B13EB86" w14:textId="56A98550" w:rsidR="00647801" w:rsidRPr="00276D24" w:rsidDel="00CF12F8" w:rsidRDefault="00647801" w:rsidP="00EB44DA">
            <w:pPr>
              <w:pStyle w:val="TableEntry"/>
              <w:rPr>
                <w:del w:id="2480" w:author="Jones, Emma" w:date="2019-04-12T11:23:00Z"/>
                <w:bCs/>
              </w:rPr>
            </w:pPr>
            <w:del w:id="2481"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01AD558" w14:textId="406C36E3" w:rsidR="00647801" w:rsidRPr="00276D24" w:rsidDel="00CF12F8" w:rsidRDefault="00647801" w:rsidP="00EB44DA">
            <w:pPr>
              <w:pStyle w:val="TableEntry"/>
              <w:rPr>
                <w:del w:id="248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63F3FBC" w14:textId="128280BA" w:rsidR="00647801" w:rsidRPr="00276D24" w:rsidDel="00CF12F8" w:rsidRDefault="00647801" w:rsidP="00EB44DA">
            <w:pPr>
              <w:pStyle w:val="TableEntry"/>
              <w:rPr>
                <w:del w:id="2483" w:author="Jones, Emma" w:date="2019-04-12T11:23:00Z"/>
              </w:rPr>
            </w:pPr>
            <w:del w:id="2484" w:author="Jones, Emma" w:date="2019-04-12T11:23:00Z">
              <w:r w:rsidRPr="00276D24" w:rsidDel="00CF12F8">
                <w:delText>Individual asking for task</w:delText>
              </w:r>
            </w:del>
          </w:p>
        </w:tc>
        <w:tc>
          <w:tcPr>
            <w:tcW w:w="0" w:type="auto"/>
            <w:tcBorders>
              <w:top w:val="single" w:sz="4" w:space="0" w:color="auto"/>
              <w:left w:val="single" w:sz="4" w:space="0" w:color="auto"/>
              <w:bottom w:val="single" w:sz="4" w:space="0" w:color="auto"/>
              <w:right w:val="single" w:sz="4" w:space="0" w:color="auto"/>
            </w:tcBorders>
          </w:tcPr>
          <w:p w14:paraId="337CD0C9" w14:textId="33912661" w:rsidR="00647801" w:rsidRPr="00276D24" w:rsidDel="00CF12F8" w:rsidRDefault="00647801" w:rsidP="00EB44DA">
            <w:pPr>
              <w:pStyle w:val="TableEntry"/>
              <w:rPr>
                <w:del w:id="2485" w:author="Jones, Emma" w:date="2019-04-12T11:23:00Z"/>
                <w:b/>
                <w:bCs/>
              </w:rPr>
            </w:pPr>
          </w:p>
        </w:tc>
      </w:tr>
      <w:tr w:rsidR="00647801" w:rsidRPr="00276D24" w:rsidDel="00CF12F8" w14:paraId="00BD7225" w14:textId="6FBA6E9E" w:rsidTr="00D251BA">
        <w:trPr>
          <w:cantSplit/>
          <w:trHeight w:val="600"/>
          <w:del w:id="2486"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BBF01E4" w14:textId="02B71517" w:rsidR="00647801" w:rsidRPr="00276D24" w:rsidDel="00CF12F8" w:rsidRDefault="00647801" w:rsidP="00EB44DA">
            <w:pPr>
              <w:pStyle w:val="TableEntry"/>
              <w:rPr>
                <w:del w:id="2487" w:author="Jones, Emma" w:date="2019-04-12T11:23:00Z"/>
              </w:rPr>
            </w:pPr>
            <w:del w:id="2488" w:author="Jones, Emma" w:date="2019-04-12T11:23:00Z">
              <w:r w:rsidRPr="00276D24" w:rsidDel="00CF12F8">
                <w:delText>.... onBehalfOf</w:delText>
              </w:r>
            </w:del>
          </w:p>
        </w:tc>
        <w:tc>
          <w:tcPr>
            <w:tcW w:w="0" w:type="auto"/>
            <w:tcBorders>
              <w:top w:val="single" w:sz="4" w:space="0" w:color="auto"/>
              <w:left w:val="single" w:sz="4" w:space="0" w:color="auto"/>
              <w:bottom w:val="single" w:sz="4" w:space="0" w:color="auto"/>
              <w:right w:val="single" w:sz="4" w:space="0" w:color="auto"/>
            </w:tcBorders>
          </w:tcPr>
          <w:p w14:paraId="09B84F63" w14:textId="44B0CF26" w:rsidR="00647801" w:rsidRPr="00276D24" w:rsidDel="00CF12F8" w:rsidRDefault="00647801" w:rsidP="00EB44DA">
            <w:pPr>
              <w:pStyle w:val="TableEntry"/>
              <w:rPr>
                <w:del w:id="2489"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19DEEBFB" w:rsidR="00647801" w:rsidRPr="00276D24" w:rsidDel="00CF12F8" w:rsidRDefault="00647801" w:rsidP="00EB44DA">
            <w:pPr>
              <w:pStyle w:val="TableEntry"/>
              <w:rPr>
                <w:del w:id="2490" w:author="Jones, Emma" w:date="2019-04-12T11:23:00Z"/>
                <w:b/>
                <w:bCs/>
              </w:rPr>
            </w:pPr>
            <w:del w:id="249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9672DA" w14:textId="180FC491" w:rsidR="00647801" w:rsidRPr="00276D24" w:rsidDel="00CF12F8" w:rsidRDefault="00647801" w:rsidP="00EB44DA">
            <w:pPr>
              <w:pStyle w:val="TableEntry"/>
              <w:rPr>
                <w:del w:id="249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22C8DD1" w14:textId="59A9A50F" w:rsidR="00647801" w:rsidRPr="00276D24" w:rsidDel="00CF12F8" w:rsidRDefault="00647801" w:rsidP="00EB44DA">
            <w:pPr>
              <w:pStyle w:val="TableEntry"/>
              <w:rPr>
                <w:del w:id="2493" w:author="Jones, Emma" w:date="2019-04-12T11:23:00Z"/>
              </w:rPr>
            </w:pPr>
            <w:del w:id="2494" w:author="Jones, Emma" w:date="2019-04-12T11:23:00Z">
              <w:r w:rsidRPr="00276D24" w:rsidDel="00CF12F8">
                <w:delText>Organization individual is acting for</w:delText>
              </w:r>
            </w:del>
          </w:p>
        </w:tc>
        <w:tc>
          <w:tcPr>
            <w:tcW w:w="0" w:type="auto"/>
            <w:tcBorders>
              <w:top w:val="single" w:sz="4" w:space="0" w:color="auto"/>
              <w:left w:val="single" w:sz="4" w:space="0" w:color="auto"/>
              <w:bottom w:val="single" w:sz="4" w:space="0" w:color="auto"/>
              <w:right w:val="single" w:sz="4" w:space="0" w:color="auto"/>
            </w:tcBorders>
          </w:tcPr>
          <w:p w14:paraId="72494A8A" w14:textId="5C2E1A79" w:rsidR="00647801" w:rsidRPr="00276D24" w:rsidDel="00CF12F8" w:rsidRDefault="00647801" w:rsidP="00EB44DA">
            <w:pPr>
              <w:pStyle w:val="TableEntry"/>
              <w:rPr>
                <w:del w:id="2495" w:author="Jones, Emma" w:date="2019-04-12T11:23:00Z"/>
                <w:b/>
                <w:bCs/>
              </w:rPr>
            </w:pPr>
          </w:p>
        </w:tc>
      </w:tr>
      <w:tr w:rsidR="00647801" w:rsidRPr="00276D24" w:rsidDel="00CF12F8" w14:paraId="0287C1A1" w14:textId="202FD434" w:rsidTr="00D251BA">
        <w:trPr>
          <w:cantSplit/>
          <w:trHeight w:val="600"/>
          <w:del w:id="249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5E329B5B" w:rsidR="00647801" w:rsidRPr="00276D24" w:rsidDel="00CF12F8" w:rsidRDefault="00647801" w:rsidP="00EB44DA">
            <w:pPr>
              <w:pStyle w:val="TableEntry"/>
              <w:rPr>
                <w:del w:id="2497" w:author="Jones, Emma" w:date="2019-04-12T11:23:00Z"/>
              </w:rPr>
            </w:pPr>
            <w:del w:id="2498" w:author="Jones, Emma" w:date="2019-04-12T11:23:00Z">
              <w:r w:rsidRPr="00276D24" w:rsidDel="00CF12F8">
                <w:delText>... performerType</w:delText>
              </w:r>
            </w:del>
          </w:p>
        </w:tc>
        <w:tc>
          <w:tcPr>
            <w:tcW w:w="0" w:type="auto"/>
            <w:tcBorders>
              <w:top w:val="single" w:sz="4" w:space="0" w:color="auto"/>
              <w:left w:val="single" w:sz="4" w:space="0" w:color="auto"/>
              <w:bottom w:val="single" w:sz="4" w:space="0" w:color="auto"/>
              <w:right w:val="single" w:sz="4" w:space="0" w:color="auto"/>
            </w:tcBorders>
          </w:tcPr>
          <w:p w14:paraId="238BAC77" w14:textId="567EEAEB" w:rsidR="00647801" w:rsidRPr="00276D24" w:rsidDel="00CF12F8" w:rsidRDefault="00647801" w:rsidP="00EB44DA">
            <w:pPr>
              <w:pStyle w:val="TableEntry"/>
              <w:rPr>
                <w:del w:id="2499"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5E0712AF" w:rsidR="00647801" w:rsidRPr="00276D24" w:rsidDel="00CF12F8" w:rsidRDefault="00647801" w:rsidP="00EB44DA">
            <w:pPr>
              <w:pStyle w:val="TableEntry"/>
              <w:rPr>
                <w:del w:id="2500" w:author="Jones, Emma" w:date="2019-04-12T11:23:00Z"/>
                <w:bCs/>
              </w:rPr>
            </w:pPr>
            <w:del w:id="2501"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A3530C1" w14:textId="5064B132" w:rsidR="00647801" w:rsidRPr="00276D24" w:rsidDel="00CF12F8" w:rsidRDefault="00647801" w:rsidP="00EB44DA">
            <w:pPr>
              <w:pStyle w:val="TableEntry"/>
              <w:rPr>
                <w:del w:id="250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8716149" w14:textId="41EE9B0A" w:rsidR="00647801" w:rsidRPr="00276D24" w:rsidDel="00CF12F8" w:rsidRDefault="00647801" w:rsidP="00EB44DA">
            <w:pPr>
              <w:pStyle w:val="TableEntry"/>
              <w:rPr>
                <w:del w:id="2503" w:author="Jones, Emma" w:date="2019-04-12T11:23:00Z"/>
              </w:rPr>
            </w:pPr>
            <w:del w:id="2504" w:author="Jones, Emma" w:date="2019-04-12T11:23:00Z">
              <w:r w:rsidRPr="00276D24" w:rsidDel="00CF12F8">
                <w:delText>requester | dispatcher | scheduler | performer | monitor | manager | acquirer | reviewer</w:delText>
              </w:r>
            </w:del>
          </w:p>
        </w:tc>
        <w:tc>
          <w:tcPr>
            <w:tcW w:w="0" w:type="auto"/>
            <w:tcBorders>
              <w:top w:val="single" w:sz="4" w:space="0" w:color="auto"/>
              <w:left w:val="single" w:sz="4" w:space="0" w:color="auto"/>
              <w:bottom w:val="single" w:sz="4" w:space="0" w:color="auto"/>
              <w:right w:val="single" w:sz="4" w:space="0" w:color="auto"/>
            </w:tcBorders>
          </w:tcPr>
          <w:p w14:paraId="10AE1C7E" w14:textId="79BE9A3B" w:rsidR="00647801" w:rsidRPr="00276D24" w:rsidDel="00CF12F8" w:rsidRDefault="00647801" w:rsidP="00EB44DA">
            <w:pPr>
              <w:pStyle w:val="TableEntry"/>
              <w:rPr>
                <w:del w:id="2505" w:author="Jones, Emma" w:date="2019-04-12T11:23:00Z"/>
                <w:b/>
                <w:bCs/>
              </w:rPr>
            </w:pPr>
          </w:p>
        </w:tc>
      </w:tr>
      <w:tr w:rsidR="00647801" w:rsidRPr="00276D24" w:rsidDel="00CF12F8" w14:paraId="7A44D684" w14:textId="41B2C906" w:rsidTr="00D251BA">
        <w:trPr>
          <w:cantSplit/>
          <w:trHeight w:val="600"/>
          <w:del w:id="250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65EC91A6" w:rsidR="00647801" w:rsidRPr="00276D24" w:rsidDel="00CF12F8" w:rsidRDefault="00647801" w:rsidP="00EB44DA">
            <w:pPr>
              <w:pStyle w:val="TableEntry"/>
              <w:rPr>
                <w:del w:id="2507" w:author="Jones, Emma" w:date="2019-04-12T11:23:00Z"/>
              </w:rPr>
            </w:pPr>
            <w:del w:id="2508" w:author="Jones, Emma" w:date="2019-04-12T11:23:00Z">
              <w:r w:rsidRPr="00276D24" w:rsidDel="00CF12F8">
                <w:delText>... owner</w:delText>
              </w:r>
            </w:del>
          </w:p>
        </w:tc>
        <w:tc>
          <w:tcPr>
            <w:tcW w:w="0" w:type="auto"/>
            <w:tcBorders>
              <w:top w:val="single" w:sz="4" w:space="0" w:color="auto"/>
              <w:left w:val="single" w:sz="4" w:space="0" w:color="auto"/>
              <w:bottom w:val="single" w:sz="4" w:space="0" w:color="auto"/>
              <w:right w:val="single" w:sz="4" w:space="0" w:color="auto"/>
            </w:tcBorders>
          </w:tcPr>
          <w:p w14:paraId="22379995" w14:textId="3F9C8770" w:rsidR="00647801" w:rsidRPr="00276D24" w:rsidDel="00CF12F8" w:rsidRDefault="00647801" w:rsidP="00EB44DA">
            <w:pPr>
              <w:pStyle w:val="TableEntry"/>
              <w:rPr>
                <w:del w:id="2509" w:author="Jones, Emma" w:date="2019-04-12T11:23:00Z"/>
                <w:bCs/>
              </w:rPr>
            </w:pPr>
            <w:del w:id="251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15EF20CE" w:rsidR="00647801" w:rsidRPr="00276D24" w:rsidDel="00CF12F8" w:rsidRDefault="00647801" w:rsidP="00EB44DA">
            <w:pPr>
              <w:pStyle w:val="TableEntry"/>
              <w:rPr>
                <w:del w:id="2511" w:author="Jones, Emma" w:date="2019-04-12T11:23:00Z"/>
                <w:b/>
                <w:bCs/>
              </w:rPr>
            </w:pPr>
            <w:del w:id="251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3D1AEB1" w14:textId="146EFEF2" w:rsidR="00647801" w:rsidRPr="00276D24" w:rsidDel="00CF12F8" w:rsidRDefault="00F74758" w:rsidP="00EB44DA">
            <w:pPr>
              <w:pStyle w:val="TableEntry"/>
              <w:rPr>
                <w:del w:id="2513" w:author="Jones, Emma" w:date="2019-04-12T11:23:00Z"/>
              </w:rPr>
            </w:pPr>
            <w:del w:id="2514"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3C808117" w14:textId="013742F0" w:rsidR="00647801" w:rsidRPr="00276D24" w:rsidDel="00CF12F8" w:rsidRDefault="00647801" w:rsidP="00EB44DA">
            <w:pPr>
              <w:pStyle w:val="TableEntry"/>
              <w:rPr>
                <w:del w:id="2515" w:author="Jones, Emma" w:date="2019-04-12T11:23:00Z"/>
              </w:rPr>
            </w:pPr>
            <w:del w:id="2516" w:author="Jones, Emma" w:date="2019-04-12T11:23:00Z">
              <w:r w:rsidRPr="00276D24" w:rsidDel="00CF12F8">
                <w:delText>Responsible individual</w:delText>
              </w:r>
            </w:del>
          </w:p>
        </w:tc>
        <w:tc>
          <w:tcPr>
            <w:tcW w:w="0" w:type="auto"/>
            <w:tcBorders>
              <w:top w:val="single" w:sz="4" w:space="0" w:color="auto"/>
              <w:left w:val="single" w:sz="4" w:space="0" w:color="auto"/>
              <w:bottom w:val="single" w:sz="4" w:space="0" w:color="auto"/>
              <w:right w:val="single" w:sz="4" w:space="0" w:color="auto"/>
            </w:tcBorders>
          </w:tcPr>
          <w:p w14:paraId="28E52839" w14:textId="347D304D" w:rsidR="00647801" w:rsidRPr="00276D24" w:rsidDel="00CF12F8" w:rsidRDefault="00F74758" w:rsidP="00EB44DA">
            <w:pPr>
              <w:pStyle w:val="TableEntry"/>
              <w:rPr>
                <w:del w:id="2517" w:author="Jones, Emma" w:date="2019-04-12T11:23:00Z"/>
                <w:b/>
                <w:bCs/>
              </w:rPr>
            </w:pPr>
            <w:del w:id="2518" w:author="Jones, Emma" w:date="2019-04-12T11:23:00Z">
              <w:r w:rsidRPr="00276D24" w:rsidDel="00CF12F8">
                <w:rPr>
                  <w:b/>
                  <w:bCs/>
                </w:rPr>
                <w:delText>This version of the profile requires an owner.</w:delText>
              </w:r>
            </w:del>
          </w:p>
        </w:tc>
      </w:tr>
      <w:tr w:rsidR="00647801" w:rsidRPr="00276D24" w:rsidDel="00CF12F8" w14:paraId="37A73482" w14:textId="4B222122" w:rsidTr="00D251BA">
        <w:trPr>
          <w:cantSplit/>
          <w:trHeight w:val="600"/>
          <w:del w:id="251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DE66E8E" w14:textId="02D6B6DC" w:rsidR="00647801" w:rsidRPr="00276D24" w:rsidDel="00CF12F8" w:rsidRDefault="00647801" w:rsidP="00EB44DA">
            <w:pPr>
              <w:pStyle w:val="TableEntry"/>
              <w:rPr>
                <w:del w:id="2520" w:author="Jones, Emma" w:date="2019-04-12T11:23:00Z"/>
              </w:rPr>
            </w:pPr>
            <w:del w:id="2521" w:author="Jones, Emma" w:date="2019-04-12T11:23:00Z">
              <w:r w:rsidRPr="00276D24" w:rsidDel="00CF12F8">
                <w:delText>... reason</w:delText>
              </w:r>
            </w:del>
          </w:p>
        </w:tc>
        <w:tc>
          <w:tcPr>
            <w:tcW w:w="0" w:type="auto"/>
            <w:tcBorders>
              <w:top w:val="single" w:sz="4" w:space="0" w:color="auto"/>
              <w:left w:val="single" w:sz="4" w:space="0" w:color="auto"/>
              <w:bottom w:val="single" w:sz="4" w:space="0" w:color="auto"/>
              <w:right w:val="single" w:sz="4" w:space="0" w:color="auto"/>
            </w:tcBorders>
          </w:tcPr>
          <w:p w14:paraId="4C2C06F1" w14:textId="0231DAEF" w:rsidR="00647801" w:rsidRPr="00276D24" w:rsidDel="00CF12F8" w:rsidRDefault="00647801" w:rsidP="00EB44DA">
            <w:pPr>
              <w:pStyle w:val="TableEntry"/>
              <w:rPr>
                <w:del w:id="252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4DA8C177" w:rsidR="00647801" w:rsidRPr="00276D24" w:rsidDel="00CF12F8" w:rsidRDefault="00647801" w:rsidP="00EB44DA">
            <w:pPr>
              <w:pStyle w:val="TableEntry"/>
              <w:rPr>
                <w:del w:id="2523" w:author="Jones, Emma" w:date="2019-04-12T11:23:00Z"/>
                <w:bCs/>
              </w:rPr>
            </w:pPr>
            <w:del w:id="252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2415786" w14:textId="5E12DD5F" w:rsidR="00647801" w:rsidRPr="00276D24" w:rsidDel="00CF12F8" w:rsidRDefault="00647801" w:rsidP="00EB44DA">
            <w:pPr>
              <w:pStyle w:val="TableEntry"/>
              <w:rPr>
                <w:del w:id="252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88E6A84" w14:textId="2952AD28" w:rsidR="00647801" w:rsidRPr="00276D24" w:rsidDel="00CF12F8" w:rsidRDefault="00647801" w:rsidP="00EB44DA">
            <w:pPr>
              <w:pStyle w:val="TableEntry"/>
              <w:rPr>
                <w:del w:id="2526" w:author="Jones, Emma" w:date="2019-04-12T11:23:00Z"/>
              </w:rPr>
            </w:pPr>
            <w:del w:id="2527" w:author="Jones, Emma" w:date="2019-04-12T11:23:00Z">
              <w:r w:rsidRPr="00276D24" w:rsidDel="00CF12F8">
                <w:delText>Why task is needed</w:delText>
              </w:r>
            </w:del>
          </w:p>
        </w:tc>
        <w:tc>
          <w:tcPr>
            <w:tcW w:w="0" w:type="auto"/>
            <w:tcBorders>
              <w:top w:val="single" w:sz="4" w:space="0" w:color="auto"/>
              <w:left w:val="single" w:sz="4" w:space="0" w:color="auto"/>
              <w:bottom w:val="single" w:sz="4" w:space="0" w:color="auto"/>
              <w:right w:val="single" w:sz="4" w:space="0" w:color="auto"/>
            </w:tcBorders>
          </w:tcPr>
          <w:p w14:paraId="5A98EC1E" w14:textId="63C9ADEC" w:rsidR="00647801" w:rsidRPr="00276D24" w:rsidDel="00CF12F8" w:rsidRDefault="00647801" w:rsidP="00EB44DA">
            <w:pPr>
              <w:pStyle w:val="TableEntry"/>
              <w:rPr>
                <w:del w:id="2528" w:author="Jones, Emma" w:date="2019-04-12T11:23:00Z"/>
                <w:b/>
                <w:bCs/>
              </w:rPr>
            </w:pPr>
          </w:p>
        </w:tc>
      </w:tr>
      <w:tr w:rsidR="00647801" w:rsidRPr="00276D24" w:rsidDel="00CF12F8" w14:paraId="188CE058" w14:textId="3522DD36" w:rsidTr="00D251BA">
        <w:trPr>
          <w:cantSplit/>
          <w:trHeight w:val="600"/>
          <w:del w:id="252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4963180" w14:textId="775DEC7D" w:rsidR="00647801" w:rsidRPr="00276D24" w:rsidDel="00CF12F8" w:rsidRDefault="00647801" w:rsidP="00EB44DA">
            <w:pPr>
              <w:pStyle w:val="TableEntry"/>
              <w:rPr>
                <w:del w:id="2530" w:author="Jones, Emma" w:date="2019-04-12T11:23:00Z"/>
              </w:rPr>
            </w:pPr>
            <w:del w:id="2531" w:author="Jones, Emma" w:date="2019-04-12T11:23:00Z">
              <w:r w:rsidRPr="00276D24" w:rsidDel="00CF12F8">
                <w:delText>... note</w:delText>
              </w:r>
            </w:del>
          </w:p>
        </w:tc>
        <w:tc>
          <w:tcPr>
            <w:tcW w:w="0" w:type="auto"/>
            <w:tcBorders>
              <w:top w:val="single" w:sz="4" w:space="0" w:color="auto"/>
              <w:left w:val="single" w:sz="4" w:space="0" w:color="auto"/>
              <w:bottom w:val="single" w:sz="4" w:space="0" w:color="auto"/>
              <w:right w:val="single" w:sz="4" w:space="0" w:color="auto"/>
            </w:tcBorders>
          </w:tcPr>
          <w:p w14:paraId="30F5BFE9" w14:textId="69468120" w:rsidR="00647801" w:rsidRPr="00276D24" w:rsidDel="00CF12F8" w:rsidRDefault="00647801" w:rsidP="00EB44DA">
            <w:pPr>
              <w:pStyle w:val="TableEntry"/>
              <w:rPr>
                <w:del w:id="253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50D4A36F" w:rsidR="00647801" w:rsidRPr="00276D24" w:rsidDel="00CF12F8" w:rsidRDefault="00647801" w:rsidP="00EB44DA">
            <w:pPr>
              <w:pStyle w:val="TableEntry"/>
              <w:rPr>
                <w:del w:id="2533" w:author="Jones, Emma" w:date="2019-04-12T11:23:00Z"/>
                <w:bCs/>
              </w:rPr>
            </w:pPr>
            <w:del w:id="2534"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134A1822" w14:textId="088EA801" w:rsidR="00647801" w:rsidRPr="00276D24" w:rsidDel="00CF12F8" w:rsidRDefault="00647801" w:rsidP="00EB44DA">
            <w:pPr>
              <w:pStyle w:val="TableEntry"/>
              <w:rPr>
                <w:del w:id="253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98FC73" w14:textId="63CFD733" w:rsidR="00647801" w:rsidRPr="00276D24" w:rsidDel="00CF12F8" w:rsidRDefault="00647801" w:rsidP="00EB44DA">
            <w:pPr>
              <w:pStyle w:val="TableEntry"/>
              <w:rPr>
                <w:del w:id="2536" w:author="Jones, Emma" w:date="2019-04-12T11:23:00Z"/>
              </w:rPr>
            </w:pPr>
            <w:del w:id="2537" w:author="Jones, Emma" w:date="2019-04-12T11:23:00Z">
              <w:r w:rsidRPr="00276D24" w:rsidDel="00CF12F8">
                <w:delText>Comments made about the task</w:delText>
              </w:r>
            </w:del>
          </w:p>
        </w:tc>
        <w:tc>
          <w:tcPr>
            <w:tcW w:w="0" w:type="auto"/>
            <w:tcBorders>
              <w:top w:val="single" w:sz="4" w:space="0" w:color="auto"/>
              <w:left w:val="single" w:sz="4" w:space="0" w:color="auto"/>
              <w:bottom w:val="single" w:sz="4" w:space="0" w:color="auto"/>
              <w:right w:val="single" w:sz="4" w:space="0" w:color="auto"/>
            </w:tcBorders>
          </w:tcPr>
          <w:p w14:paraId="1519C450" w14:textId="377F9924" w:rsidR="00647801" w:rsidRPr="00276D24" w:rsidDel="00CF12F8" w:rsidRDefault="00647801" w:rsidP="00EB44DA">
            <w:pPr>
              <w:pStyle w:val="TableEntry"/>
              <w:rPr>
                <w:del w:id="2538" w:author="Jones, Emma" w:date="2019-04-12T11:23:00Z"/>
                <w:b/>
                <w:bCs/>
              </w:rPr>
            </w:pPr>
          </w:p>
        </w:tc>
      </w:tr>
      <w:tr w:rsidR="00647801" w:rsidRPr="00276D24" w:rsidDel="00CF12F8" w14:paraId="55B9CCC7" w14:textId="2A72A226" w:rsidTr="00D251BA">
        <w:trPr>
          <w:cantSplit/>
          <w:trHeight w:val="600"/>
          <w:del w:id="253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F875B0B" w14:textId="158D2002" w:rsidR="00647801" w:rsidRPr="00276D24" w:rsidDel="00CF12F8" w:rsidRDefault="00647801" w:rsidP="00EB44DA">
            <w:pPr>
              <w:pStyle w:val="TableEntry"/>
              <w:rPr>
                <w:del w:id="2540" w:author="Jones, Emma" w:date="2019-04-12T11:23:00Z"/>
              </w:rPr>
            </w:pPr>
            <w:del w:id="2541" w:author="Jones, Emma" w:date="2019-04-12T11:23:00Z">
              <w:r w:rsidRPr="00276D24" w:rsidDel="00CF12F8">
                <w:delText>... relevantHistory</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36BCB559" w14:textId="6211B9D3" w:rsidR="00647801" w:rsidRPr="00276D24" w:rsidDel="00CF12F8" w:rsidRDefault="00647801" w:rsidP="00EB44DA">
            <w:pPr>
              <w:pStyle w:val="TableEntry"/>
              <w:rPr>
                <w:del w:id="254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35CF304F" w:rsidR="00647801" w:rsidRPr="00276D24" w:rsidDel="00CF12F8" w:rsidRDefault="00647801" w:rsidP="00EB44DA">
            <w:pPr>
              <w:pStyle w:val="TableEntry"/>
              <w:rPr>
                <w:del w:id="2543" w:author="Jones, Emma" w:date="2019-04-12T11:23:00Z"/>
                <w:b/>
                <w:bCs/>
              </w:rPr>
            </w:pPr>
            <w:del w:id="2544"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5037530" w14:textId="687D21F6" w:rsidR="00647801" w:rsidRPr="00276D24" w:rsidDel="00CF12F8" w:rsidRDefault="00647801" w:rsidP="00EB44DA">
            <w:pPr>
              <w:pStyle w:val="TableEntry"/>
              <w:rPr>
                <w:del w:id="254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622C92" w14:textId="238CBD59" w:rsidR="00647801" w:rsidRPr="00276D24" w:rsidDel="00CF12F8" w:rsidRDefault="00647801" w:rsidP="00EB44DA">
            <w:pPr>
              <w:pStyle w:val="TableEntry"/>
              <w:rPr>
                <w:del w:id="2546" w:author="Jones, Emma" w:date="2019-04-12T11:23:00Z"/>
              </w:rPr>
            </w:pPr>
            <w:del w:id="2547" w:author="Jones, Emma" w:date="2019-04-12T11:23:00Z">
              <w:r w:rsidRPr="00276D24" w:rsidDel="00CF12F8">
                <w:delText>Key events in history of the Task</w:delText>
              </w:r>
            </w:del>
          </w:p>
        </w:tc>
        <w:tc>
          <w:tcPr>
            <w:tcW w:w="0" w:type="auto"/>
            <w:tcBorders>
              <w:top w:val="single" w:sz="4" w:space="0" w:color="auto"/>
              <w:left w:val="single" w:sz="4" w:space="0" w:color="auto"/>
              <w:bottom w:val="single" w:sz="4" w:space="0" w:color="auto"/>
              <w:right w:val="single" w:sz="4" w:space="0" w:color="auto"/>
            </w:tcBorders>
          </w:tcPr>
          <w:p w14:paraId="0754A7E6" w14:textId="6948D725" w:rsidR="00647801" w:rsidRPr="00276D24" w:rsidDel="00CF12F8" w:rsidRDefault="00647801" w:rsidP="00EB44DA">
            <w:pPr>
              <w:pStyle w:val="TableEntry"/>
              <w:rPr>
                <w:del w:id="2548" w:author="Jones, Emma" w:date="2019-04-12T11:23:00Z"/>
                <w:b/>
                <w:bCs/>
              </w:rPr>
            </w:pPr>
          </w:p>
        </w:tc>
      </w:tr>
      <w:tr w:rsidR="00647801" w:rsidRPr="00276D24" w:rsidDel="00CF12F8" w14:paraId="2C1B9187" w14:textId="5E9DFC4B" w:rsidTr="00D251BA">
        <w:trPr>
          <w:cantSplit/>
          <w:trHeight w:val="600"/>
          <w:del w:id="254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3F1C28D" w14:textId="0AC36160" w:rsidR="00647801" w:rsidRPr="00276D24" w:rsidDel="00CF12F8" w:rsidRDefault="00647801" w:rsidP="00EB44DA">
            <w:pPr>
              <w:pStyle w:val="TableEntry"/>
              <w:rPr>
                <w:del w:id="2550" w:author="Jones, Emma" w:date="2019-04-12T11:23:00Z"/>
              </w:rPr>
            </w:pPr>
            <w:del w:id="2551" w:author="Jones, Emma" w:date="2019-04-12T11:23:00Z">
              <w:r w:rsidRPr="00276D24" w:rsidDel="00CF12F8">
                <w:delText>... restrictions</w:delText>
              </w:r>
            </w:del>
          </w:p>
        </w:tc>
        <w:tc>
          <w:tcPr>
            <w:tcW w:w="0" w:type="auto"/>
            <w:tcBorders>
              <w:top w:val="single" w:sz="4" w:space="0" w:color="auto"/>
              <w:left w:val="single" w:sz="4" w:space="0" w:color="auto"/>
              <w:bottom w:val="single" w:sz="4" w:space="0" w:color="auto"/>
              <w:right w:val="single" w:sz="4" w:space="0" w:color="auto"/>
            </w:tcBorders>
          </w:tcPr>
          <w:p w14:paraId="7CC16BB1" w14:textId="047B63FD" w:rsidR="00647801" w:rsidRPr="00276D24" w:rsidDel="00CF12F8" w:rsidRDefault="00647801" w:rsidP="00EB44DA">
            <w:pPr>
              <w:pStyle w:val="TableEntry"/>
              <w:rPr>
                <w:del w:id="255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CB798A9" w:rsidR="00647801" w:rsidRPr="00276D24" w:rsidDel="00CF12F8" w:rsidRDefault="00647801" w:rsidP="00EB44DA">
            <w:pPr>
              <w:pStyle w:val="TableEntry"/>
              <w:rPr>
                <w:del w:id="2553" w:author="Jones, Emma" w:date="2019-04-12T11:23:00Z"/>
                <w:bCs/>
              </w:rPr>
            </w:pPr>
            <w:del w:id="255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45B42FC" w14:textId="7A684443" w:rsidR="00647801" w:rsidRPr="00276D24" w:rsidDel="00CF12F8" w:rsidRDefault="00647801" w:rsidP="00EB44DA">
            <w:pPr>
              <w:pStyle w:val="TableEntry"/>
              <w:rPr>
                <w:del w:id="255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BB4922D" w14:textId="0D0FB960" w:rsidR="00647801" w:rsidRPr="00276D24" w:rsidDel="00CF12F8" w:rsidRDefault="00647801" w:rsidP="00EB44DA">
            <w:pPr>
              <w:pStyle w:val="TableEntry"/>
              <w:rPr>
                <w:del w:id="2556" w:author="Jones, Emma" w:date="2019-04-12T11:23:00Z"/>
              </w:rPr>
            </w:pPr>
            <w:del w:id="2557" w:author="Jones, Emma" w:date="2019-04-12T11:23:00Z">
              <w:r w:rsidRPr="00276D24" w:rsidDel="00CF12F8">
                <w:delText>Constraints on fulfillment tasks</w:delText>
              </w:r>
            </w:del>
          </w:p>
        </w:tc>
        <w:tc>
          <w:tcPr>
            <w:tcW w:w="0" w:type="auto"/>
            <w:tcBorders>
              <w:top w:val="single" w:sz="4" w:space="0" w:color="auto"/>
              <w:left w:val="single" w:sz="4" w:space="0" w:color="auto"/>
              <w:bottom w:val="single" w:sz="4" w:space="0" w:color="auto"/>
              <w:right w:val="single" w:sz="4" w:space="0" w:color="auto"/>
            </w:tcBorders>
          </w:tcPr>
          <w:p w14:paraId="0958BB71" w14:textId="2F47553E" w:rsidR="00647801" w:rsidRPr="00276D24" w:rsidDel="00CF12F8" w:rsidRDefault="00647801" w:rsidP="00EB44DA">
            <w:pPr>
              <w:pStyle w:val="TableEntry"/>
              <w:rPr>
                <w:del w:id="2558" w:author="Jones, Emma" w:date="2019-04-12T11:23:00Z"/>
                <w:b/>
                <w:bCs/>
              </w:rPr>
            </w:pPr>
          </w:p>
        </w:tc>
      </w:tr>
      <w:tr w:rsidR="00647801" w:rsidRPr="00276D24" w:rsidDel="00CF12F8" w14:paraId="0FE5056F" w14:textId="7CF1E58A" w:rsidTr="00D251BA">
        <w:trPr>
          <w:cantSplit/>
          <w:trHeight w:val="600"/>
          <w:del w:id="255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8AAB9B7" w14:textId="6DE4C21A" w:rsidR="00647801" w:rsidRPr="00276D24" w:rsidDel="00CF12F8" w:rsidRDefault="00647801" w:rsidP="00EB44DA">
            <w:pPr>
              <w:pStyle w:val="TableEntry"/>
              <w:rPr>
                <w:del w:id="2560" w:author="Jones, Emma" w:date="2019-04-12T11:23:00Z"/>
              </w:rPr>
            </w:pPr>
            <w:del w:id="2561" w:author="Jones, Emma" w:date="2019-04-12T11:23:00Z">
              <w:r w:rsidRPr="00276D24" w:rsidDel="00CF12F8">
                <w:delText>.... repetitions</w:delText>
              </w:r>
            </w:del>
          </w:p>
        </w:tc>
        <w:tc>
          <w:tcPr>
            <w:tcW w:w="0" w:type="auto"/>
            <w:tcBorders>
              <w:top w:val="single" w:sz="4" w:space="0" w:color="auto"/>
              <w:left w:val="single" w:sz="4" w:space="0" w:color="auto"/>
              <w:bottom w:val="single" w:sz="4" w:space="0" w:color="auto"/>
              <w:right w:val="single" w:sz="4" w:space="0" w:color="auto"/>
            </w:tcBorders>
          </w:tcPr>
          <w:p w14:paraId="08A37AE0" w14:textId="7BF75F1F" w:rsidR="00647801" w:rsidRPr="00276D24" w:rsidDel="00CF12F8" w:rsidRDefault="00647801" w:rsidP="00EB44DA">
            <w:pPr>
              <w:pStyle w:val="TableEntry"/>
              <w:rPr>
                <w:del w:id="2562"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5C0915E1" w:rsidR="00647801" w:rsidRPr="00276D24" w:rsidDel="00CF12F8" w:rsidRDefault="00647801" w:rsidP="00EB44DA">
            <w:pPr>
              <w:pStyle w:val="TableEntry"/>
              <w:rPr>
                <w:del w:id="2563" w:author="Jones, Emma" w:date="2019-04-12T11:23:00Z"/>
                <w:bCs/>
              </w:rPr>
            </w:pPr>
            <w:del w:id="256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2E9333" w14:textId="63994F0C" w:rsidR="00647801" w:rsidRPr="00276D24" w:rsidDel="00CF12F8" w:rsidRDefault="00647801" w:rsidP="00EB44DA">
            <w:pPr>
              <w:pStyle w:val="TableEntry"/>
              <w:rPr>
                <w:del w:id="256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6C36EE9" w14:textId="0B7A784C" w:rsidR="00647801" w:rsidRPr="00276D24" w:rsidDel="00CF12F8" w:rsidRDefault="00647801" w:rsidP="00EB44DA">
            <w:pPr>
              <w:pStyle w:val="TableEntry"/>
              <w:rPr>
                <w:del w:id="2566" w:author="Jones, Emma" w:date="2019-04-12T11:23:00Z"/>
              </w:rPr>
            </w:pPr>
            <w:del w:id="2567" w:author="Jones, Emma" w:date="2019-04-12T11:23:00Z">
              <w:r w:rsidRPr="00276D24" w:rsidDel="00CF12F8">
                <w:delText>How many times to repeat</w:delText>
              </w:r>
            </w:del>
          </w:p>
        </w:tc>
        <w:tc>
          <w:tcPr>
            <w:tcW w:w="0" w:type="auto"/>
            <w:tcBorders>
              <w:top w:val="single" w:sz="4" w:space="0" w:color="auto"/>
              <w:left w:val="single" w:sz="4" w:space="0" w:color="auto"/>
              <w:bottom w:val="single" w:sz="4" w:space="0" w:color="auto"/>
              <w:right w:val="single" w:sz="4" w:space="0" w:color="auto"/>
            </w:tcBorders>
          </w:tcPr>
          <w:p w14:paraId="2282D2FD" w14:textId="7465B587" w:rsidR="00647801" w:rsidRPr="00276D24" w:rsidDel="00CF12F8" w:rsidRDefault="00647801" w:rsidP="00EB44DA">
            <w:pPr>
              <w:pStyle w:val="TableEntry"/>
              <w:rPr>
                <w:del w:id="2568" w:author="Jones, Emma" w:date="2019-04-12T11:23:00Z"/>
                <w:b/>
                <w:bCs/>
              </w:rPr>
            </w:pPr>
          </w:p>
        </w:tc>
      </w:tr>
      <w:tr w:rsidR="00647801" w:rsidRPr="00276D24" w:rsidDel="00CF12F8" w14:paraId="1B1E0EEE" w14:textId="34591946" w:rsidTr="00D251BA">
        <w:trPr>
          <w:cantSplit/>
          <w:trHeight w:val="600"/>
          <w:del w:id="256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00E3EC6" w14:textId="66FFD5BE" w:rsidR="00647801" w:rsidRPr="00276D24" w:rsidDel="00CF12F8" w:rsidRDefault="00647801" w:rsidP="00EB44DA">
            <w:pPr>
              <w:pStyle w:val="TableEntry"/>
              <w:rPr>
                <w:del w:id="2570" w:author="Jones, Emma" w:date="2019-04-12T11:23:00Z"/>
              </w:rPr>
            </w:pPr>
            <w:del w:id="2571" w:author="Jones, Emma" w:date="2019-04-12T11:23:00Z">
              <w:r w:rsidRPr="00276D24" w:rsidDel="00CF12F8">
                <w:delText>.... period</w:delText>
              </w:r>
            </w:del>
          </w:p>
        </w:tc>
        <w:tc>
          <w:tcPr>
            <w:tcW w:w="0" w:type="auto"/>
            <w:tcBorders>
              <w:top w:val="single" w:sz="4" w:space="0" w:color="auto"/>
              <w:left w:val="single" w:sz="4" w:space="0" w:color="auto"/>
              <w:bottom w:val="single" w:sz="4" w:space="0" w:color="auto"/>
              <w:right w:val="single" w:sz="4" w:space="0" w:color="auto"/>
            </w:tcBorders>
          </w:tcPr>
          <w:p w14:paraId="1D8B2EC3" w14:textId="7FB7C88A" w:rsidR="00647801" w:rsidRPr="00276D24" w:rsidDel="00CF12F8" w:rsidRDefault="00647801" w:rsidP="00EB44DA">
            <w:pPr>
              <w:pStyle w:val="TableEntry"/>
              <w:rPr>
                <w:del w:id="257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48955343" w:rsidR="00647801" w:rsidRPr="00276D24" w:rsidDel="00CF12F8" w:rsidRDefault="00647801" w:rsidP="00EB44DA">
            <w:pPr>
              <w:pStyle w:val="TableEntry"/>
              <w:rPr>
                <w:del w:id="2573" w:author="Jones, Emma" w:date="2019-04-12T11:23:00Z"/>
                <w:bCs/>
              </w:rPr>
            </w:pPr>
            <w:del w:id="257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ED39D2" w14:textId="23A8185E" w:rsidR="00647801" w:rsidRPr="00276D24" w:rsidDel="00CF12F8" w:rsidRDefault="00647801" w:rsidP="00EB44DA">
            <w:pPr>
              <w:pStyle w:val="TableEntry"/>
              <w:rPr>
                <w:del w:id="257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B1F667C" w14:textId="72C116BF" w:rsidR="00647801" w:rsidRPr="00276D24" w:rsidDel="00CF12F8" w:rsidRDefault="00647801" w:rsidP="00EB44DA">
            <w:pPr>
              <w:pStyle w:val="TableEntry"/>
              <w:rPr>
                <w:del w:id="2576" w:author="Jones, Emma" w:date="2019-04-12T11:23:00Z"/>
              </w:rPr>
            </w:pPr>
            <w:del w:id="2577" w:author="Jones, Emma" w:date="2019-04-12T11:23:00Z">
              <w:r w:rsidRPr="00276D24" w:rsidDel="00CF12F8">
                <w:delText>When fulfillment sought</w:delText>
              </w:r>
            </w:del>
          </w:p>
        </w:tc>
        <w:tc>
          <w:tcPr>
            <w:tcW w:w="0" w:type="auto"/>
            <w:tcBorders>
              <w:top w:val="single" w:sz="4" w:space="0" w:color="auto"/>
              <w:left w:val="single" w:sz="4" w:space="0" w:color="auto"/>
              <w:bottom w:val="single" w:sz="4" w:space="0" w:color="auto"/>
              <w:right w:val="single" w:sz="4" w:space="0" w:color="auto"/>
            </w:tcBorders>
          </w:tcPr>
          <w:p w14:paraId="7EABAD23" w14:textId="7492872F" w:rsidR="00647801" w:rsidRPr="00276D24" w:rsidDel="00CF12F8" w:rsidRDefault="00647801" w:rsidP="00EB44DA">
            <w:pPr>
              <w:pStyle w:val="TableEntry"/>
              <w:rPr>
                <w:del w:id="2578" w:author="Jones, Emma" w:date="2019-04-12T11:23:00Z"/>
                <w:b/>
                <w:bCs/>
              </w:rPr>
            </w:pPr>
          </w:p>
        </w:tc>
      </w:tr>
      <w:tr w:rsidR="00647801" w:rsidRPr="00276D24" w:rsidDel="00CF12F8" w14:paraId="1393DEB7" w14:textId="5E72FF83" w:rsidTr="00D251BA">
        <w:trPr>
          <w:cantSplit/>
          <w:trHeight w:val="600"/>
          <w:del w:id="257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B2F73A2" w14:textId="592B6E5E" w:rsidR="00647801" w:rsidRPr="00276D24" w:rsidDel="00CF12F8" w:rsidRDefault="00647801" w:rsidP="00EB44DA">
            <w:pPr>
              <w:pStyle w:val="TableEntry"/>
              <w:rPr>
                <w:del w:id="2580" w:author="Jones, Emma" w:date="2019-04-12T11:23:00Z"/>
              </w:rPr>
            </w:pPr>
            <w:del w:id="2581" w:author="Jones, Emma" w:date="2019-04-12T11:23:00Z">
              <w:r w:rsidRPr="00276D24" w:rsidDel="00CF12F8">
                <w:delText>.... recipient</w:delText>
              </w:r>
            </w:del>
          </w:p>
        </w:tc>
        <w:tc>
          <w:tcPr>
            <w:tcW w:w="0" w:type="auto"/>
            <w:tcBorders>
              <w:top w:val="single" w:sz="4" w:space="0" w:color="auto"/>
              <w:left w:val="single" w:sz="4" w:space="0" w:color="auto"/>
              <w:bottom w:val="single" w:sz="4" w:space="0" w:color="auto"/>
              <w:right w:val="single" w:sz="4" w:space="0" w:color="auto"/>
            </w:tcBorders>
          </w:tcPr>
          <w:p w14:paraId="16741061" w14:textId="7235E11D" w:rsidR="00647801" w:rsidRPr="00276D24" w:rsidDel="00CF12F8" w:rsidRDefault="00647801" w:rsidP="00EB44DA">
            <w:pPr>
              <w:pStyle w:val="TableEntry"/>
              <w:rPr>
                <w:del w:id="258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180A14FE" w:rsidR="00647801" w:rsidRPr="00276D24" w:rsidDel="00CF12F8" w:rsidRDefault="00647801" w:rsidP="00EB44DA">
            <w:pPr>
              <w:pStyle w:val="TableEntry"/>
              <w:rPr>
                <w:del w:id="2583" w:author="Jones, Emma" w:date="2019-04-12T11:23:00Z"/>
                <w:bCs/>
              </w:rPr>
            </w:pPr>
            <w:del w:id="2584"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7FD1A6A8" w14:textId="55D406B3" w:rsidR="00647801" w:rsidRPr="00276D24" w:rsidDel="00CF12F8" w:rsidRDefault="00647801" w:rsidP="00EB44DA">
            <w:pPr>
              <w:pStyle w:val="TableEntry"/>
              <w:rPr>
                <w:del w:id="258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2527E38" w14:textId="4211E43C" w:rsidR="00647801" w:rsidRPr="00276D24" w:rsidDel="00CF12F8" w:rsidRDefault="00647801" w:rsidP="00EB44DA">
            <w:pPr>
              <w:pStyle w:val="TableEntry"/>
              <w:rPr>
                <w:del w:id="2586" w:author="Jones, Emma" w:date="2019-04-12T11:23:00Z"/>
              </w:rPr>
            </w:pPr>
            <w:del w:id="2587" w:author="Jones, Emma" w:date="2019-04-12T11:23:00Z">
              <w:r w:rsidRPr="00276D24" w:rsidDel="00CF12F8">
                <w:delText>For whom is fulfillment sought?</w:delText>
              </w:r>
            </w:del>
          </w:p>
        </w:tc>
        <w:tc>
          <w:tcPr>
            <w:tcW w:w="0" w:type="auto"/>
            <w:tcBorders>
              <w:top w:val="single" w:sz="4" w:space="0" w:color="auto"/>
              <w:left w:val="single" w:sz="4" w:space="0" w:color="auto"/>
              <w:bottom w:val="single" w:sz="4" w:space="0" w:color="auto"/>
              <w:right w:val="single" w:sz="4" w:space="0" w:color="auto"/>
            </w:tcBorders>
          </w:tcPr>
          <w:p w14:paraId="71C0FC16" w14:textId="436D9828" w:rsidR="00647801" w:rsidRPr="00276D24" w:rsidDel="00CF12F8" w:rsidRDefault="00647801" w:rsidP="00EB44DA">
            <w:pPr>
              <w:pStyle w:val="TableEntry"/>
              <w:rPr>
                <w:del w:id="2588" w:author="Jones, Emma" w:date="2019-04-12T11:23:00Z"/>
                <w:b/>
                <w:bCs/>
              </w:rPr>
            </w:pPr>
          </w:p>
        </w:tc>
      </w:tr>
      <w:tr w:rsidR="00647801" w:rsidRPr="00276D24" w:rsidDel="00CF12F8" w14:paraId="43BF9861" w14:textId="0926DA81" w:rsidTr="00D251BA">
        <w:trPr>
          <w:cantSplit/>
          <w:trHeight w:val="600"/>
          <w:del w:id="258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AD3DCBC" w14:textId="7CC11B47" w:rsidR="00647801" w:rsidRPr="00276D24" w:rsidDel="00CF12F8" w:rsidRDefault="00647801" w:rsidP="00EB44DA">
            <w:pPr>
              <w:pStyle w:val="TableEntry"/>
              <w:rPr>
                <w:del w:id="2590" w:author="Jones, Emma" w:date="2019-04-12T11:23:00Z"/>
              </w:rPr>
            </w:pPr>
            <w:del w:id="2591" w:author="Jones, Emma" w:date="2019-04-12T11:23:00Z">
              <w:r w:rsidRPr="00276D24" w:rsidDel="00CF12F8">
                <w:delText>... input</w:delText>
              </w:r>
            </w:del>
          </w:p>
        </w:tc>
        <w:tc>
          <w:tcPr>
            <w:tcW w:w="0" w:type="auto"/>
            <w:tcBorders>
              <w:top w:val="single" w:sz="4" w:space="0" w:color="auto"/>
              <w:left w:val="single" w:sz="4" w:space="0" w:color="auto"/>
              <w:bottom w:val="single" w:sz="4" w:space="0" w:color="auto"/>
              <w:right w:val="single" w:sz="4" w:space="0" w:color="auto"/>
            </w:tcBorders>
          </w:tcPr>
          <w:p w14:paraId="1CC7F25D" w14:textId="17407911" w:rsidR="00647801" w:rsidRPr="00276D24" w:rsidDel="00CF12F8" w:rsidRDefault="00647801" w:rsidP="00EB44DA">
            <w:pPr>
              <w:pStyle w:val="TableEntry"/>
              <w:rPr>
                <w:del w:id="259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1F7147D6" w:rsidR="00647801" w:rsidRPr="00276D24" w:rsidDel="00CF12F8" w:rsidRDefault="00647801" w:rsidP="00EB44DA">
            <w:pPr>
              <w:pStyle w:val="TableEntry"/>
              <w:rPr>
                <w:del w:id="2593" w:author="Jones, Emma" w:date="2019-04-12T11:23:00Z"/>
                <w:bCs/>
              </w:rPr>
            </w:pPr>
            <w:del w:id="2594"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060F7D2" w14:textId="57DD9B3B" w:rsidR="00647801" w:rsidRPr="00276D24" w:rsidDel="00CF12F8" w:rsidRDefault="00647801" w:rsidP="00EB44DA">
            <w:pPr>
              <w:pStyle w:val="TableEntry"/>
              <w:rPr>
                <w:del w:id="259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85BF07" w14:textId="6B991301" w:rsidR="00647801" w:rsidRPr="00276D24" w:rsidDel="00CF12F8" w:rsidRDefault="00647801" w:rsidP="00EB44DA">
            <w:pPr>
              <w:pStyle w:val="TableEntry"/>
              <w:rPr>
                <w:del w:id="2596" w:author="Jones, Emma" w:date="2019-04-12T11:23:00Z"/>
              </w:rPr>
            </w:pPr>
            <w:del w:id="2597" w:author="Jones, Emma" w:date="2019-04-12T11:23:00Z">
              <w:r w:rsidRPr="00276D24" w:rsidDel="00CF12F8">
                <w:delText>Information used to perform task</w:delText>
              </w:r>
            </w:del>
          </w:p>
        </w:tc>
        <w:tc>
          <w:tcPr>
            <w:tcW w:w="0" w:type="auto"/>
            <w:tcBorders>
              <w:top w:val="single" w:sz="4" w:space="0" w:color="auto"/>
              <w:left w:val="single" w:sz="4" w:space="0" w:color="auto"/>
              <w:bottom w:val="single" w:sz="4" w:space="0" w:color="auto"/>
              <w:right w:val="single" w:sz="4" w:space="0" w:color="auto"/>
            </w:tcBorders>
          </w:tcPr>
          <w:p w14:paraId="5BFE3EE4" w14:textId="6A7AEEC5" w:rsidR="00647801" w:rsidRPr="00276D24" w:rsidDel="00CF12F8" w:rsidRDefault="00647801" w:rsidP="00EB44DA">
            <w:pPr>
              <w:pStyle w:val="TableEntry"/>
              <w:rPr>
                <w:del w:id="2598" w:author="Jones, Emma" w:date="2019-04-12T11:23:00Z"/>
                <w:b/>
                <w:bCs/>
              </w:rPr>
            </w:pPr>
          </w:p>
        </w:tc>
      </w:tr>
      <w:tr w:rsidR="00647801" w:rsidRPr="00276D24" w:rsidDel="00CF12F8" w14:paraId="34E49F07" w14:textId="506B1F99" w:rsidTr="00D251BA">
        <w:trPr>
          <w:cantSplit/>
          <w:trHeight w:val="600"/>
          <w:del w:id="259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459C21" w14:textId="32993FA9" w:rsidR="00647801" w:rsidRPr="00276D24" w:rsidDel="00CF12F8" w:rsidRDefault="00647801" w:rsidP="00EB44DA">
            <w:pPr>
              <w:pStyle w:val="TableEntry"/>
              <w:rPr>
                <w:del w:id="2600" w:author="Jones, Emma" w:date="2019-04-12T11:23:00Z"/>
              </w:rPr>
            </w:pPr>
            <w:del w:id="2601"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11835E21" w14:textId="3C2C0419" w:rsidR="00647801" w:rsidRPr="00276D24" w:rsidDel="00CF12F8" w:rsidRDefault="00647801" w:rsidP="00EB44DA">
            <w:pPr>
              <w:pStyle w:val="TableEntry"/>
              <w:rPr>
                <w:del w:id="2602"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7FA5F46A" w:rsidR="00647801" w:rsidRPr="00276D24" w:rsidDel="00CF12F8" w:rsidRDefault="00647801" w:rsidP="00EB44DA">
            <w:pPr>
              <w:pStyle w:val="TableEntry"/>
              <w:rPr>
                <w:del w:id="2603" w:author="Jones, Emma" w:date="2019-04-12T11:23:00Z"/>
                <w:bCs/>
              </w:rPr>
            </w:pPr>
            <w:del w:id="2604"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57703835" w14:textId="1C9E95B3" w:rsidR="00647801" w:rsidRPr="00276D24" w:rsidDel="00CF12F8" w:rsidRDefault="00647801" w:rsidP="00EB44DA">
            <w:pPr>
              <w:pStyle w:val="TableEntry"/>
              <w:rPr>
                <w:del w:id="260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05945D4" w14:textId="0AE1AC01" w:rsidR="00647801" w:rsidRPr="00276D24" w:rsidDel="00CF12F8" w:rsidRDefault="00647801" w:rsidP="00EB44DA">
            <w:pPr>
              <w:pStyle w:val="TableEntry"/>
              <w:rPr>
                <w:del w:id="2606" w:author="Jones, Emma" w:date="2019-04-12T11:23:00Z"/>
              </w:rPr>
            </w:pPr>
            <w:del w:id="2607" w:author="Jones, Emma" w:date="2019-04-12T11:23:00Z">
              <w:r w:rsidRPr="00276D24" w:rsidDel="00CF12F8">
                <w:delText>Label for the input</w:delText>
              </w:r>
            </w:del>
          </w:p>
        </w:tc>
        <w:tc>
          <w:tcPr>
            <w:tcW w:w="0" w:type="auto"/>
            <w:tcBorders>
              <w:top w:val="single" w:sz="4" w:space="0" w:color="auto"/>
              <w:left w:val="single" w:sz="4" w:space="0" w:color="auto"/>
              <w:bottom w:val="single" w:sz="4" w:space="0" w:color="auto"/>
              <w:right w:val="single" w:sz="4" w:space="0" w:color="auto"/>
            </w:tcBorders>
          </w:tcPr>
          <w:p w14:paraId="2BD8BD58" w14:textId="0E9049C7" w:rsidR="00647801" w:rsidRPr="00276D24" w:rsidDel="00CF12F8" w:rsidRDefault="00647801" w:rsidP="00EB44DA">
            <w:pPr>
              <w:pStyle w:val="TableEntry"/>
              <w:rPr>
                <w:del w:id="2608" w:author="Jones, Emma" w:date="2019-04-12T11:23:00Z"/>
                <w:b/>
                <w:bCs/>
              </w:rPr>
            </w:pPr>
          </w:p>
        </w:tc>
      </w:tr>
      <w:tr w:rsidR="00647801" w:rsidRPr="00276D24" w:rsidDel="00CF12F8" w14:paraId="139585B0" w14:textId="6D90A330" w:rsidTr="00D251BA">
        <w:trPr>
          <w:cantSplit/>
          <w:trHeight w:val="600"/>
          <w:del w:id="260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1B5A303" w14:textId="38A81549" w:rsidR="00647801" w:rsidRPr="00276D24" w:rsidDel="00CF12F8" w:rsidRDefault="00647801" w:rsidP="00EB44DA">
            <w:pPr>
              <w:pStyle w:val="TableEntry"/>
              <w:rPr>
                <w:del w:id="2610" w:author="Jones, Emma" w:date="2019-04-12T11:23:00Z"/>
              </w:rPr>
            </w:pPr>
            <w:del w:id="2611"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703B9143" w14:textId="23457028" w:rsidR="00647801" w:rsidRPr="00276D24" w:rsidDel="00CF12F8" w:rsidRDefault="00647801" w:rsidP="00EB44DA">
            <w:pPr>
              <w:pStyle w:val="TableEntry"/>
              <w:rPr>
                <w:del w:id="2612"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39EC71D1" w:rsidR="00647801" w:rsidRPr="00276D24" w:rsidDel="00CF12F8" w:rsidRDefault="00647801" w:rsidP="00EB44DA">
            <w:pPr>
              <w:pStyle w:val="TableEntry"/>
              <w:rPr>
                <w:del w:id="2613" w:author="Jones, Emma" w:date="2019-04-12T11:23:00Z"/>
                <w:bCs/>
              </w:rPr>
            </w:pPr>
            <w:del w:id="2614"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4F738A0E" w14:textId="3ED73D1C" w:rsidR="00647801" w:rsidRPr="00276D24" w:rsidDel="00CF12F8" w:rsidRDefault="00647801" w:rsidP="00EB44DA">
            <w:pPr>
              <w:pStyle w:val="TableEntry"/>
              <w:rPr>
                <w:del w:id="261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D7948" w14:textId="6250415F" w:rsidR="00647801" w:rsidRPr="00276D24" w:rsidDel="00CF12F8" w:rsidRDefault="00647801" w:rsidP="00EB44DA">
            <w:pPr>
              <w:pStyle w:val="TableEntry"/>
              <w:rPr>
                <w:del w:id="2616" w:author="Jones, Emma" w:date="2019-04-12T11:23:00Z"/>
              </w:rPr>
            </w:pPr>
            <w:del w:id="2617" w:author="Jones, Emma" w:date="2019-04-12T11:23:00Z">
              <w:r w:rsidRPr="00276D24" w:rsidDel="00CF12F8">
                <w:delText>Content to use in performing the task</w:delText>
              </w:r>
            </w:del>
          </w:p>
        </w:tc>
        <w:tc>
          <w:tcPr>
            <w:tcW w:w="0" w:type="auto"/>
            <w:tcBorders>
              <w:top w:val="single" w:sz="4" w:space="0" w:color="auto"/>
              <w:left w:val="single" w:sz="4" w:space="0" w:color="auto"/>
              <w:bottom w:val="single" w:sz="4" w:space="0" w:color="auto"/>
              <w:right w:val="single" w:sz="4" w:space="0" w:color="auto"/>
            </w:tcBorders>
          </w:tcPr>
          <w:p w14:paraId="36A28358" w14:textId="3BE8D06C" w:rsidR="00647801" w:rsidRPr="00276D24" w:rsidDel="00CF12F8" w:rsidRDefault="00647801" w:rsidP="00EB44DA">
            <w:pPr>
              <w:pStyle w:val="TableEntry"/>
              <w:rPr>
                <w:del w:id="2618" w:author="Jones, Emma" w:date="2019-04-12T11:23:00Z"/>
                <w:b/>
                <w:bCs/>
              </w:rPr>
            </w:pPr>
          </w:p>
        </w:tc>
      </w:tr>
      <w:tr w:rsidR="00647801" w:rsidRPr="00276D24" w:rsidDel="00CF12F8" w14:paraId="1C4B348D" w14:textId="2FD0003C" w:rsidTr="00D251BA">
        <w:trPr>
          <w:cantSplit/>
          <w:trHeight w:val="600"/>
          <w:del w:id="261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A3665AF" w14:textId="60D14E1D" w:rsidR="00647801" w:rsidRPr="00276D24" w:rsidDel="00CF12F8" w:rsidRDefault="00647801" w:rsidP="00746C6E">
            <w:pPr>
              <w:pStyle w:val="TableEntry"/>
              <w:rPr>
                <w:del w:id="2620" w:author="Jones, Emma" w:date="2019-04-12T11:23:00Z"/>
              </w:rPr>
            </w:pPr>
            <w:del w:id="2621" w:author="Jones, Emma" w:date="2019-04-12T11:23:00Z">
              <w:r w:rsidRPr="00276D24" w:rsidDel="00CF12F8">
                <w:delText>... output</w:delText>
              </w:r>
            </w:del>
          </w:p>
        </w:tc>
        <w:tc>
          <w:tcPr>
            <w:tcW w:w="0" w:type="auto"/>
            <w:tcBorders>
              <w:top w:val="single" w:sz="4" w:space="0" w:color="auto"/>
              <w:left w:val="single" w:sz="4" w:space="0" w:color="auto"/>
              <w:bottom w:val="single" w:sz="4" w:space="0" w:color="auto"/>
              <w:right w:val="single" w:sz="4" w:space="0" w:color="auto"/>
            </w:tcBorders>
          </w:tcPr>
          <w:p w14:paraId="43E7E5FB" w14:textId="58AE9B1B" w:rsidR="00647801" w:rsidRPr="00276D24" w:rsidDel="00CF12F8" w:rsidRDefault="00647801" w:rsidP="00746C6E">
            <w:pPr>
              <w:pStyle w:val="TableEntry"/>
              <w:rPr>
                <w:del w:id="262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D813C37" w:rsidR="00647801" w:rsidRPr="00276D24" w:rsidDel="00CF12F8" w:rsidRDefault="00647801" w:rsidP="00746C6E">
            <w:pPr>
              <w:pStyle w:val="TableEntry"/>
              <w:rPr>
                <w:del w:id="2623" w:author="Jones, Emma" w:date="2019-04-12T11:23:00Z"/>
                <w:bCs/>
              </w:rPr>
            </w:pPr>
            <w:del w:id="2624"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4D34AD7C" w14:textId="21EFE8EB" w:rsidR="00647801" w:rsidRPr="00276D24" w:rsidDel="00CF12F8" w:rsidRDefault="00647801" w:rsidP="00746C6E">
            <w:pPr>
              <w:pStyle w:val="TableEntry"/>
              <w:rPr>
                <w:del w:id="262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1F551E" w14:textId="74C29752" w:rsidR="00647801" w:rsidRPr="00276D24" w:rsidDel="00CF12F8" w:rsidRDefault="00647801" w:rsidP="00746C6E">
            <w:pPr>
              <w:pStyle w:val="TableEntry"/>
              <w:rPr>
                <w:del w:id="2626" w:author="Jones, Emma" w:date="2019-04-12T11:23:00Z"/>
              </w:rPr>
            </w:pPr>
            <w:del w:id="2627" w:author="Jones, Emma" w:date="2019-04-12T11:23:00Z">
              <w:r w:rsidRPr="00276D24" w:rsidDel="00CF12F8">
                <w:delText>Information produced as part of task</w:delText>
              </w:r>
            </w:del>
          </w:p>
        </w:tc>
        <w:tc>
          <w:tcPr>
            <w:tcW w:w="0" w:type="auto"/>
            <w:tcBorders>
              <w:top w:val="single" w:sz="4" w:space="0" w:color="auto"/>
              <w:left w:val="single" w:sz="4" w:space="0" w:color="auto"/>
              <w:bottom w:val="single" w:sz="4" w:space="0" w:color="auto"/>
              <w:right w:val="single" w:sz="4" w:space="0" w:color="auto"/>
            </w:tcBorders>
          </w:tcPr>
          <w:p w14:paraId="5C113C82" w14:textId="68340C7D" w:rsidR="00647801" w:rsidRPr="00276D24" w:rsidDel="00CF12F8" w:rsidRDefault="00647801" w:rsidP="00746C6E">
            <w:pPr>
              <w:pStyle w:val="TableEntry"/>
              <w:rPr>
                <w:del w:id="2628" w:author="Jones, Emma" w:date="2019-04-12T11:23:00Z"/>
                <w:b/>
                <w:bCs/>
              </w:rPr>
            </w:pPr>
          </w:p>
        </w:tc>
      </w:tr>
      <w:tr w:rsidR="00647801" w:rsidRPr="00276D24" w:rsidDel="00CF12F8" w14:paraId="34F21B03" w14:textId="75B0D046" w:rsidTr="00D251BA">
        <w:trPr>
          <w:cantSplit/>
          <w:trHeight w:val="600"/>
          <w:del w:id="262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C2BB93A" w14:textId="59A5DC0E" w:rsidR="00647801" w:rsidRPr="00276D24" w:rsidDel="00CF12F8" w:rsidRDefault="00647801" w:rsidP="00746C6E">
            <w:pPr>
              <w:pStyle w:val="TableEntry"/>
              <w:rPr>
                <w:del w:id="2630" w:author="Jones, Emma" w:date="2019-04-12T11:23:00Z"/>
              </w:rPr>
            </w:pPr>
            <w:del w:id="2631"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046D9BCC" w14:textId="4AF7F242" w:rsidR="00647801" w:rsidRPr="00276D24" w:rsidDel="00CF12F8" w:rsidRDefault="00647801" w:rsidP="00746C6E">
            <w:pPr>
              <w:pStyle w:val="TableEntry"/>
              <w:rPr>
                <w:del w:id="263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25159A68" w:rsidR="00647801" w:rsidRPr="00276D24" w:rsidDel="00CF12F8" w:rsidRDefault="00647801" w:rsidP="00746C6E">
            <w:pPr>
              <w:pStyle w:val="TableEntry"/>
              <w:rPr>
                <w:del w:id="2633" w:author="Jones, Emma" w:date="2019-04-12T11:23:00Z"/>
                <w:bCs/>
              </w:rPr>
            </w:pPr>
            <w:del w:id="2634"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33C38F7E" w14:textId="48D145BF" w:rsidR="00647801" w:rsidRPr="00276D24" w:rsidDel="00CF12F8" w:rsidRDefault="00647801" w:rsidP="00746C6E">
            <w:pPr>
              <w:pStyle w:val="TableEntry"/>
              <w:rPr>
                <w:del w:id="263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F2E083" w14:textId="1F6D928C" w:rsidR="00647801" w:rsidRPr="00276D24" w:rsidDel="00CF12F8" w:rsidRDefault="00647801" w:rsidP="00746C6E">
            <w:pPr>
              <w:pStyle w:val="TableEntry"/>
              <w:rPr>
                <w:del w:id="2636" w:author="Jones, Emma" w:date="2019-04-12T11:23:00Z"/>
              </w:rPr>
            </w:pPr>
            <w:del w:id="2637" w:author="Jones, Emma" w:date="2019-04-12T11:23:00Z">
              <w:r w:rsidRPr="00276D24" w:rsidDel="00CF12F8">
                <w:delText>Label for output</w:delText>
              </w:r>
            </w:del>
          </w:p>
        </w:tc>
        <w:tc>
          <w:tcPr>
            <w:tcW w:w="0" w:type="auto"/>
            <w:tcBorders>
              <w:top w:val="single" w:sz="4" w:space="0" w:color="auto"/>
              <w:left w:val="single" w:sz="4" w:space="0" w:color="auto"/>
              <w:bottom w:val="single" w:sz="4" w:space="0" w:color="auto"/>
              <w:right w:val="single" w:sz="4" w:space="0" w:color="auto"/>
            </w:tcBorders>
          </w:tcPr>
          <w:p w14:paraId="0D9C017F" w14:textId="499BB663" w:rsidR="00647801" w:rsidRPr="00276D24" w:rsidDel="00CF12F8" w:rsidRDefault="00647801" w:rsidP="00746C6E">
            <w:pPr>
              <w:pStyle w:val="TableEntry"/>
              <w:rPr>
                <w:del w:id="2638" w:author="Jones, Emma" w:date="2019-04-12T11:23:00Z"/>
                <w:b/>
                <w:bCs/>
              </w:rPr>
            </w:pPr>
          </w:p>
        </w:tc>
      </w:tr>
      <w:tr w:rsidR="00647801" w:rsidRPr="00276D24" w:rsidDel="00CF12F8" w14:paraId="53A00485" w14:textId="59A59890" w:rsidTr="00D251BA">
        <w:trPr>
          <w:cantSplit/>
          <w:trHeight w:val="600"/>
          <w:del w:id="263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7030C92" w14:textId="1B33053E" w:rsidR="00647801" w:rsidRPr="00276D24" w:rsidDel="00CF12F8" w:rsidRDefault="00647801" w:rsidP="00746C6E">
            <w:pPr>
              <w:pStyle w:val="TableEntry"/>
              <w:rPr>
                <w:del w:id="2640" w:author="Jones, Emma" w:date="2019-04-12T11:23:00Z"/>
              </w:rPr>
            </w:pPr>
            <w:del w:id="2641"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5B0605A5" w14:textId="0F5CE016" w:rsidR="00647801" w:rsidRPr="00276D24" w:rsidDel="00CF12F8" w:rsidRDefault="00647801" w:rsidP="00746C6E">
            <w:pPr>
              <w:pStyle w:val="TableEntry"/>
              <w:rPr>
                <w:del w:id="2642"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790D672F" w:rsidR="00647801" w:rsidRPr="00276D24" w:rsidDel="00CF12F8" w:rsidRDefault="00647801" w:rsidP="00746C6E">
            <w:pPr>
              <w:pStyle w:val="TableEntry"/>
              <w:rPr>
                <w:del w:id="2643" w:author="Jones, Emma" w:date="2019-04-12T11:23:00Z"/>
                <w:bCs/>
              </w:rPr>
            </w:pPr>
            <w:del w:id="2644"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10D1465" w14:textId="123C62F3" w:rsidR="00647801" w:rsidRPr="00276D24" w:rsidDel="00CF12F8" w:rsidRDefault="00647801" w:rsidP="00746C6E">
            <w:pPr>
              <w:pStyle w:val="TableEntry"/>
              <w:rPr>
                <w:del w:id="264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01C7DAF" w14:textId="31ACB4E8" w:rsidR="00647801" w:rsidRPr="00276D24" w:rsidDel="00CF12F8" w:rsidRDefault="00647801" w:rsidP="00746C6E">
            <w:pPr>
              <w:pStyle w:val="TableEntry"/>
              <w:rPr>
                <w:del w:id="2646" w:author="Jones, Emma" w:date="2019-04-12T11:23:00Z"/>
              </w:rPr>
            </w:pPr>
            <w:del w:id="2647" w:author="Jones, Emma" w:date="2019-04-12T11:23:00Z">
              <w:r w:rsidRPr="00276D24" w:rsidDel="00CF12F8">
                <w:delText>Result of output</w:delText>
              </w:r>
            </w:del>
          </w:p>
        </w:tc>
        <w:tc>
          <w:tcPr>
            <w:tcW w:w="0" w:type="auto"/>
            <w:tcBorders>
              <w:top w:val="single" w:sz="4" w:space="0" w:color="auto"/>
              <w:left w:val="single" w:sz="4" w:space="0" w:color="auto"/>
              <w:bottom w:val="single" w:sz="4" w:space="0" w:color="auto"/>
              <w:right w:val="single" w:sz="4" w:space="0" w:color="auto"/>
            </w:tcBorders>
          </w:tcPr>
          <w:p w14:paraId="500E675C" w14:textId="49A4FDB3" w:rsidR="00647801" w:rsidRPr="00276D24" w:rsidDel="00CF12F8" w:rsidRDefault="00647801" w:rsidP="00746C6E">
            <w:pPr>
              <w:pStyle w:val="TableEntry"/>
              <w:rPr>
                <w:del w:id="2648" w:author="Jones, Emma" w:date="2019-04-12T11:23:00Z"/>
                <w:b/>
                <w:bCs/>
              </w:rPr>
            </w:pPr>
          </w:p>
        </w:tc>
      </w:tr>
    </w:tbl>
    <w:p w14:paraId="3E89AFA4" w14:textId="40DAB2AA" w:rsidR="004B0C04" w:rsidDel="00CF12F8" w:rsidRDefault="004B0C04" w:rsidP="005B18DB">
      <w:pPr>
        <w:pStyle w:val="BodyText"/>
        <w:rPr>
          <w:del w:id="2649" w:author="Jones, Emma" w:date="2019-04-12T11:23:00Z"/>
        </w:rPr>
      </w:pPr>
    </w:p>
    <w:p w14:paraId="3290F66A" w14:textId="2105023F" w:rsidR="00660665" w:rsidRPr="00F913D7" w:rsidDel="00CF12F8" w:rsidRDefault="00660665">
      <w:pPr>
        <w:pStyle w:val="Heading3"/>
        <w:numPr>
          <w:ilvl w:val="0"/>
          <w:numId w:val="0"/>
        </w:numPr>
        <w:ind w:left="720" w:hanging="720"/>
        <w:rPr>
          <w:del w:id="2650" w:author="Jones, Emma" w:date="2019-04-12T11:22:00Z"/>
          <w:noProof w:val="0"/>
        </w:rPr>
      </w:pPr>
      <w:bookmarkStart w:id="2651" w:name="_Toc492549624"/>
      <w:del w:id="2652" w:author="Jones, Emma" w:date="2019-04-12T11:23:00Z">
        <w:r w:rsidRPr="00DF2420" w:rsidDel="00CF12F8">
          <w:rPr>
            <w:noProof w:val="0"/>
          </w:rPr>
          <w:delText>6.</w:delText>
        </w:r>
      </w:del>
      <w:del w:id="2653" w:author="Jones, Emma" w:date="2019-04-12T11:22:00Z">
        <w:r w:rsidRPr="00DF2420" w:rsidDel="00CF12F8">
          <w:rPr>
            <w:noProof w:val="0"/>
          </w:rPr>
          <w:delText>6.</w:delText>
        </w:r>
        <w:r w:rsidDel="00CF12F8">
          <w:rPr>
            <w:noProof w:val="0"/>
          </w:rPr>
          <w:delText>6</w:delText>
        </w:r>
        <w:r w:rsidRPr="00DF2420" w:rsidDel="00CF12F8">
          <w:rPr>
            <w:noProof w:val="0"/>
          </w:rPr>
          <w:delText xml:space="preserve"> dctmCareTeam</w:delText>
        </w:r>
        <w:bookmarkEnd w:id="2651"/>
      </w:del>
    </w:p>
    <w:p w14:paraId="7E4A0F2E" w14:textId="2F650518" w:rsidR="00660665" w:rsidRPr="00DF2420" w:rsidDel="00CF12F8" w:rsidRDefault="00660665">
      <w:pPr>
        <w:pStyle w:val="Heading3"/>
        <w:numPr>
          <w:ilvl w:val="0"/>
          <w:numId w:val="0"/>
        </w:numPr>
        <w:ind w:left="720" w:hanging="720"/>
        <w:rPr>
          <w:del w:id="2654" w:author="Jones, Emma" w:date="2019-04-12T11:22:00Z"/>
        </w:rPr>
        <w:pPrChange w:id="2655" w:author="Jones, Emma" w:date="2019-04-12T11:22:00Z">
          <w:pPr>
            <w:pStyle w:val="BodyText"/>
          </w:pPr>
        </w:pPrChange>
      </w:pPr>
      <w:del w:id="2656" w:author="Jones, Emma" w:date="2019-04-12T11:22:00Z">
        <w:r w:rsidRPr="00DF2420" w:rsidDel="00CF12F8">
          <w:delText>The following table shows the DynamicCareTeamManagement StructureDefinition, which constrains the CareTeam resource. Constraints applied to the CareTeam base resource by this profile are shown in bold. The below table is a conceptual representation of the FHIR StuctureDefinition.</w:delText>
        </w:r>
      </w:del>
    </w:p>
    <w:p w14:paraId="7A354D45" w14:textId="51812510" w:rsidR="00660665" w:rsidRPr="00DF2420" w:rsidDel="00CF12F8" w:rsidRDefault="00660665">
      <w:pPr>
        <w:pStyle w:val="Heading3"/>
        <w:numPr>
          <w:ilvl w:val="0"/>
          <w:numId w:val="0"/>
        </w:numPr>
        <w:ind w:left="720" w:hanging="720"/>
        <w:rPr>
          <w:del w:id="2657" w:author="Jones, Emma" w:date="2019-04-12T11:22:00Z"/>
        </w:rPr>
        <w:pPrChange w:id="2658" w:author="Jones, Emma" w:date="2019-04-12T11:22:00Z">
          <w:pPr>
            <w:pStyle w:val="TableTitle"/>
          </w:pPr>
        </w:pPrChange>
      </w:pPr>
      <w:del w:id="2659" w:author="Jones, Emma" w:date="2019-04-12T11:22:00Z">
        <w:r w:rsidRPr="00DF2420" w:rsidDel="00CF12F8">
          <w:delText>Table 6.6.1-2: CareTeam resource</w:delText>
        </w:r>
      </w:del>
    </w:p>
    <w:tbl>
      <w:tblPr>
        <w:tblStyle w:val="TableGrid"/>
        <w:tblW w:w="0" w:type="auto"/>
        <w:tblLook w:val="04A0" w:firstRow="1" w:lastRow="0" w:firstColumn="1" w:lastColumn="0" w:noHBand="0" w:noVBand="1"/>
      </w:tblPr>
      <w:tblGrid>
        <w:gridCol w:w="2785"/>
        <w:gridCol w:w="900"/>
        <w:gridCol w:w="3350"/>
        <w:gridCol w:w="2315"/>
      </w:tblGrid>
      <w:tr w:rsidR="00660665" w:rsidRPr="00DF2420" w:rsidDel="00CF12F8" w14:paraId="398E3B92" w14:textId="214C2403" w:rsidTr="005823FC">
        <w:trPr>
          <w:cantSplit/>
          <w:tblHeader/>
          <w:del w:id="2660" w:author="Jones, Emma" w:date="2019-04-12T11:22:00Z"/>
        </w:trPr>
        <w:tc>
          <w:tcPr>
            <w:tcW w:w="2785" w:type="dxa"/>
            <w:shd w:val="clear" w:color="auto" w:fill="D9D9D9" w:themeFill="background1" w:themeFillShade="D9"/>
            <w:vAlign w:val="bottom"/>
          </w:tcPr>
          <w:p w14:paraId="69E2501E" w14:textId="23F1D1A7" w:rsidR="00660665" w:rsidRPr="00DF2420" w:rsidDel="00CF12F8" w:rsidRDefault="00660665">
            <w:pPr>
              <w:pStyle w:val="Heading3"/>
              <w:numPr>
                <w:ilvl w:val="0"/>
                <w:numId w:val="0"/>
              </w:numPr>
              <w:ind w:left="720" w:hanging="720"/>
              <w:rPr>
                <w:del w:id="2661" w:author="Jones, Emma" w:date="2019-04-12T11:22:00Z"/>
                <w:lang w:eastAsia="x-none"/>
              </w:rPr>
              <w:pPrChange w:id="2662" w:author="Jones, Emma" w:date="2019-04-12T11:22:00Z">
                <w:pPr>
                  <w:pStyle w:val="TableEntryHeader"/>
                </w:pPr>
              </w:pPrChange>
            </w:pPr>
            <w:del w:id="2663" w:author="Jones, Emma" w:date="2019-04-12T11:22:00Z">
              <w:r w:rsidRPr="00DF2420" w:rsidDel="00CF12F8">
                <w:delText>Name</w:delText>
              </w:r>
            </w:del>
          </w:p>
        </w:tc>
        <w:tc>
          <w:tcPr>
            <w:tcW w:w="900" w:type="dxa"/>
            <w:shd w:val="clear" w:color="auto" w:fill="D9D9D9" w:themeFill="background1" w:themeFillShade="D9"/>
            <w:vAlign w:val="bottom"/>
          </w:tcPr>
          <w:p w14:paraId="2A287913" w14:textId="44B49843" w:rsidR="00660665" w:rsidRPr="00DF2420" w:rsidDel="00CF12F8" w:rsidRDefault="00660665">
            <w:pPr>
              <w:pStyle w:val="Heading3"/>
              <w:numPr>
                <w:ilvl w:val="0"/>
                <w:numId w:val="0"/>
              </w:numPr>
              <w:ind w:left="720" w:hanging="720"/>
              <w:rPr>
                <w:del w:id="2664" w:author="Jones, Emma" w:date="2019-04-12T11:22:00Z"/>
                <w:lang w:eastAsia="x-none"/>
              </w:rPr>
              <w:pPrChange w:id="2665" w:author="Jones, Emma" w:date="2019-04-12T11:22:00Z">
                <w:pPr>
                  <w:pStyle w:val="TableEntryHeader"/>
                </w:pPr>
              </w:pPrChange>
            </w:pPr>
            <w:del w:id="2666" w:author="Jones, Emma" w:date="2019-04-12T11:22:00Z">
              <w:r w:rsidRPr="00DF2420" w:rsidDel="00CF12F8">
                <w:delText>Card.</w:delText>
              </w:r>
            </w:del>
          </w:p>
        </w:tc>
        <w:tc>
          <w:tcPr>
            <w:tcW w:w="3350" w:type="dxa"/>
            <w:shd w:val="clear" w:color="auto" w:fill="D9D9D9" w:themeFill="background1" w:themeFillShade="D9"/>
          </w:tcPr>
          <w:p w14:paraId="6DB99023" w14:textId="07A4525A" w:rsidR="00660665" w:rsidRPr="00DF2420" w:rsidDel="00CF12F8" w:rsidRDefault="00660665">
            <w:pPr>
              <w:pStyle w:val="Heading3"/>
              <w:numPr>
                <w:ilvl w:val="0"/>
                <w:numId w:val="0"/>
              </w:numPr>
              <w:ind w:left="720" w:hanging="720"/>
              <w:rPr>
                <w:del w:id="2667" w:author="Jones, Emma" w:date="2019-04-12T11:22:00Z"/>
                <w:lang w:eastAsia="x-none"/>
              </w:rPr>
              <w:pPrChange w:id="2668" w:author="Jones, Emma" w:date="2019-04-12T11:22:00Z">
                <w:pPr>
                  <w:pStyle w:val="TableEntryHeader"/>
                </w:pPr>
              </w:pPrChange>
            </w:pPr>
            <w:del w:id="2669" w:author="Jones, Emma" w:date="2019-04-12T11:22:00Z">
              <w:r w:rsidRPr="00DF2420" w:rsidDel="00CF12F8">
                <w:delText>Description &amp; Constraints</w:delText>
              </w:r>
            </w:del>
          </w:p>
        </w:tc>
        <w:tc>
          <w:tcPr>
            <w:tcW w:w="2315" w:type="dxa"/>
            <w:shd w:val="clear" w:color="auto" w:fill="D9D9D9" w:themeFill="background1" w:themeFillShade="D9"/>
            <w:vAlign w:val="bottom"/>
          </w:tcPr>
          <w:p w14:paraId="02DB7E70" w14:textId="535C91A4" w:rsidR="00660665" w:rsidRPr="00DF2420" w:rsidDel="00CF12F8" w:rsidRDefault="00660665">
            <w:pPr>
              <w:pStyle w:val="Heading3"/>
              <w:numPr>
                <w:ilvl w:val="0"/>
                <w:numId w:val="0"/>
              </w:numPr>
              <w:ind w:left="720" w:hanging="720"/>
              <w:rPr>
                <w:del w:id="2670" w:author="Jones, Emma" w:date="2019-04-12T11:22:00Z"/>
                <w:lang w:eastAsia="x-none"/>
              </w:rPr>
              <w:pPrChange w:id="2671" w:author="Jones, Emma" w:date="2019-04-12T11:22:00Z">
                <w:pPr>
                  <w:pStyle w:val="TableEntryHeader"/>
                </w:pPr>
              </w:pPrChange>
            </w:pPr>
            <w:del w:id="2672" w:author="Jones, Emma" w:date="2019-04-12T11:22:00Z">
              <w:r w:rsidRPr="00DF2420" w:rsidDel="00CF12F8">
                <w:delText>Comments</w:delText>
              </w:r>
            </w:del>
          </w:p>
        </w:tc>
      </w:tr>
      <w:tr w:rsidR="00660665" w:rsidRPr="00DF2420" w:rsidDel="00CF12F8" w14:paraId="528F3C85" w14:textId="68E98E9E" w:rsidTr="005823FC">
        <w:trPr>
          <w:cantSplit/>
          <w:del w:id="2673" w:author="Jones, Emma" w:date="2019-04-12T11:22:00Z"/>
        </w:trPr>
        <w:tc>
          <w:tcPr>
            <w:tcW w:w="2785" w:type="dxa"/>
          </w:tcPr>
          <w:p w14:paraId="20902251" w14:textId="010E3BFE" w:rsidR="00660665" w:rsidRPr="00DF2420" w:rsidDel="00CF12F8" w:rsidRDefault="00660665">
            <w:pPr>
              <w:pStyle w:val="Heading3"/>
              <w:numPr>
                <w:ilvl w:val="0"/>
                <w:numId w:val="0"/>
              </w:numPr>
              <w:ind w:left="720" w:hanging="720"/>
              <w:rPr>
                <w:del w:id="2674" w:author="Jones, Emma" w:date="2019-04-12T11:22:00Z"/>
              </w:rPr>
              <w:pPrChange w:id="2675" w:author="Jones, Emma" w:date="2019-04-12T11:22:00Z">
                <w:pPr>
                  <w:pStyle w:val="TableEntry"/>
                </w:pPr>
              </w:pPrChange>
            </w:pPr>
            <w:del w:id="2676" w:author="Jones, Emma" w:date="2019-04-12T11:22:00Z">
              <w:r w:rsidRPr="00DF2420" w:rsidDel="00CF12F8">
                <w:delText>.. CareTeam</w:delText>
              </w:r>
            </w:del>
          </w:p>
        </w:tc>
        <w:tc>
          <w:tcPr>
            <w:tcW w:w="900" w:type="dxa"/>
          </w:tcPr>
          <w:p w14:paraId="54813279" w14:textId="1A203BE5" w:rsidR="00660665" w:rsidRPr="00DF2420" w:rsidDel="00CF12F8" w:rsidRDefault="00660665">
            <w:pPr>
              <w:pStyle w:val="Heading3"/>
              <w:numPr>
                <w:ilvl w:val="0"/>
                <w:numId w:val="0"/>
              </w:numPr>
              <w:ind w:left="720" w:hanging="720"/>
              <w:rPr>
                <w:del w:id="2677" w:author="Jones, Emma" w:date="2019-04-12T11:22:00Z"/>
              </w:rPr>
              <w:pPrChange w:id="2678" w:author="Jones, Emma" w:date="2019-04-12T11:22:00Z">
                <w:pPr>
                  <w:pStyle w:val="TableEntry"/>
                </w:pPr>
              </w:pPrChange>
            </w:pPr>
          </w:p>
        </w:tc>
        <w:tc>
          <w:tcPr>
            <w:tcW w:w="3350" w:type="dxa"/>
          </w:tcPr>
          <w:p w14:paraId="7B7A3CDF" w14:textId="4962A7C9" w:rsidR="00660665" w:rsidRPr="00DF2420" w:rsidDel="00CF12F8" w:rsidRDefault="00660665">
            <w:pPr>
              <w:pStyle w:val="Heading3"/>
              <w:numPr>
                <w:ilvl w:val="0"/>
                <w:numId w:val="0"/>
              </w:numPr>
              <w:ind w:left="720" w:hanging="720"/>
              <w:rPr>
                <w:del w:id="2679" w:author="Jones, Emma" w:date="2019-04-12T11:22:00Z"/>
              </w:rPr>
              <w:pPrChange w:id="2680" w:author="Jones, Emma" w:date="2019-04-12T11:22:00Z">
                <w:pPr>
                  <w:pStyle w:val="TableEntry"/>
                </w:pPr>
              </w:pPrChange>
            </w:pPr>
            <w:del w:id="2681" w:author="Jones, Emma" w:date="2019-04-12T11:22:00Z">
              <w:r w:rsidRPr="00DF2420" w:rsidDel="00CF12F8">
                <w:delText>Planned participants in the coordination and delivery of care for a patient or group</w:delText>
              </w:r>
            </w:del>
          </w:p>
        </w:tc>
        <w:tc>
          <w:tcPr>
            <w:tcW w:w="2315" w:type="dxa"/>
          </w:tcPr>
          <w:p w14:paraId="1B7E2CF4" w14:textId="68CBAE45" w:rsidR="00660665" w:rsidRPr="00DF2420" w:rsidDel="00CF12F8" w:rsidRDefault="00660665">
            <w:pPr>
              <w:pStyle w:val="Heading3"/>
              <w:numPr>
                <w:ilvl w:val="0"/>
                <w:numId w:val="0"/>
              </w:numPr>
              <w:ind w:left="720" w:hanging="720"/>
              <w:rPr>
                <w:del w:id="2682" w:author="Jones, Emma" w:date="2019-04-12T11:22:00Z"/>
              </w:rPr>
              <w:pPrChange w:id="2683" w:author="Jones, Emma" w:date="2019-04-12T11:22:00Z">
                <w:pPr>
                  <w:pStyle w:val="TableEntry"/>
                </w:pPr>
              </w:pPrChange>
            </w:pPr>
          </w:p>
        </w:tc>
      </w:tr>
      <w:tr w:rsidR="00660665" w:rsidRPr="00DF2420" w:rsidDel="00CF12F8" w14:paraId="1E47CD59" w14:textId="22691E34" w:rsidTr="005823FC">
        <w:trPr>
          <w:cantSplit/>
          <w:del w:id="2684" w:author="Jones, Emma" w:date="2019-04-12T11:22:00Z"/>
        </w:trPr>
        <w:tc>
          <w:tcPr>
            <w:tcW w:w="2785" w:type="dxa"/>
          </w:tcPr>
          <w:p w14:paraId="5C1196C7" w14:textId="63111F69" w:rsidR="00660665" w:rsidRPr="00DF2420" w:rsidDel="00CF12F8" w:rsidRDefault="00660665">
            <w:pPr>
              <w:pStyle w:val="Heading3"/>
              <w:numPr>
                <w:ilvl w:val="0"/>
                <w:numId w:val="0"/>
              </w:numPr>
              <w:ind w:left="720" w:hanging="720"/>
              <w:rPr>
                <w:del w:id="2685" w:author="Jones, Emma" w:date="2019-04-12T11:22:00Z"/>
              </w:rPr>
              <w:pPrChange w:id="2686" w:author="Jones, Emma" w:date="2019-04-12T11:22:00Z">
                <w:pPr>
                  <w:pStyle w:val="TableEntry"/>
                </w:pPr>
              </w:pPrChange>
            </w:pPr>
            <w:del w:id="2687" w:author="Jones, Emma" w:date="2019-04-12T11:22:00Z">
              <w:r w:rsidRPr="00DF2420" w:rsidDel="00CF12F8">
                <w:delText xml:space="preserve">  ... identifier</w:delText>
              </w:r>
            </w:del>
          </w:p>
        </w:tc>
        <w:tc>
          <w:tcPr>
            <w:tcW w:w="900" w:type="dxa"/>
          </w:tcPr>
          <w:p w14:paraId="29D22FAE" w14:textId="22EEDB15" w:rsidR="00660665" w:rsidRPr="00DF2420" w:rsidDel="00CF12F8" w:rsidRDefault="00660665">
            <w:pPr>
              <w:pStyle w:val="Heading3"/>
              <w:numPr>
                <w:ilvl w:val="0"/>
                <w:numId w:val="0"/>
              </w:numPr>
              <w:ind w:left="720" w:hanging="720"/>
              <w:rPr>
                <w:del w:id="2688" w:author="Jones, Emma" w:date="2019-04-12T11:22:00Z"/>
              </w:rPr>
              <w:pPrChange w:id="2689" w:author="Jones, Emma" w:date="2019-04-12T11:22:00Z">
                <w:pPr>
                  <w:pStyle w:val="TableEntry"/>
                </w:pPr>
              </w:pPrChange>
            </w:pPr>
            <w:del w:id="2690" w:author="Jones, Emma" w:date="2019-04-12T11:22:00Z">
              <w:r w:rsidRPr="00DF2420" w:rsidDel="00CF12F8">
                <w:delText>1..*</w:delText>
              </w:r>
            </w:del>
          </w:p>
        </w:tc>
        <w:tc>
          <w:tcPr>
            <w:tcW w:w="3350" w:type="dxa"/>
          </w:tcPr>
          <w:p w14:paraId="7F7BE273" w14:textId="40578999" w:rsidR="00660665" w:rsidRPr="00DF2420" w:rsidDel="00CF12F8" w:rsidRDefault="00660665">
            <w:pPr>
              <w:pStyle w:val="Heading3"/>
              <w:numPr>
                <w:ilvl w:val="0"/>
                <w:numId w:val="0"/>
              </w:numPr>
              <w:ind w:left="720" w:hanging="720"/>
              <w:rPr>
                <w:del w:id="2691" w:author="Jones, Emma" w:date="2019-04-12T11:22:00Z"/>
              </w:rPr>
              <w:pPrChange w:id="2692" w:author="Jones, Emma" w:date="2019-04-12T11:22:00Z">
                <w:pPr>
                  <w:pStyle w:val="TableEntry"/>
                </w:pPr>
              </w:pPrChange>
            </w:pPr>
            <w:del w:id="2693" w:author="Jones, Emma" w:date="2019-04-12T11:22:00Z">
              <w:r w:rsidRPr="00DF2420" w:rsidDel="00CF12F8">
                <w:delText>External Ids for this team</w:delText>
              </w:r>
            </w:del>
          </w:p>
        </w:tc>
        <w:tc>
          <w:tcPr>
            <w:tcW w:w="2315" w:type="dxa"/>
          </w:tcPr>
          <w:p w14:paraId="4EAB577A" w14:textId="79468BAB" w:rsidR="00660665" w:rsidRPr="00DF2420" w:rsidDel="00CF12F8" w:rsidRDefault="00660665">
            <w:pPr>
              <w:pStyle w:val="Heading3"/>
              <w:numPr>
                <w:ilvl w:val="0"/>
                <w:numId w:val="0"/>
              </w:numPr>
              <w:ind w:left="720" w:hanging="720"/>
              <w:rPr>
                <w:del w:id="2694" w:author="Jones, Emma" w:date="2019-04-12T11:22:00Z"/>
              </w:rPr>
              <w:pPrChange w:id="2695" w:author="Jones, Emma" w:date="2019-04-12T11:22:00Z">
                <w:pPr>
                  <w:pStyle w:val="TableEntry"/>
                </w:pPr>
              </w:pPrChange>
            </w:pPr>
            <w:del w:id="2696" w:author="Jones, Emma" w:date="2019-04-12T11:22:00Z">
              <w:r w:rsidRPr="00DF2420" w:rsidDel="00CF12F8">
                <w:rPr>
                  <w:b w:val="0"/>
                </w:rPr>
                <w:delText>This version of the profile requires at least one identifier.</w:delText>
              </w:r>
            </w:del>
          </w:p>
        </w:tc>
      </w:tr>
      <w:tr w:rsidR="00660665" w:rsidRPr="00DF2420" w:rsidDel="00CF12F8" w14:paraId="25D6A3C1" w14:textId="13B8AEEE" w:rsidTr="005823FC">
        <w:trPr>
          <w:cantSplit/>
          <w:del w:id="2697" w:author="Jones, Emma" w:date="2019-04-12T11:22:00Z"/>
        </w:trPr>
        <w:tc>
          <w:tcPr>
            <w:tcW w:w="2785" w:type="dxa"/>
          </w:tcPr>
          <w:p w14:paraId="439D83A2" w14:textId="35B866C4" w:rsidR="00660665" w:rsidRPr="00DF2420" w:rsidDel="00CF12F8" w:rsidRDefault="00660665">
            <w:pPr>
              <w:pStyle w:val="Heading3"/>
              <w:numPr>
                <w:ilvl w:val="0"/>
                <w:numId w:val="0"/>
              </w:numPr>
              <w:ind w:left="720" w:hanging="720"/>
              <w:rPr>
                <w:del w:id="2698" w:author="Jones, Emma" w:date="2019-04-12T11:22:00Z"/>
              </w:rPr>
              <w:pPrChange w:id="2699" w:author="Jones, Emma" w:date="2019-04-12T11:22:00Z">
                <w:pPr>
                  <w:pStyle w:val="TableEntry"/>
                </w:pPr>
              </w:pPrChange>
            </w:pPr>
            <w:del w:id="2700" w:author="Jones, Emma" w:date="2019-04-12T11:22:00Z">
              <w:r w:rsidRPr="00DF2420" w:rsidDel="00CF12F8">
                <w:delText>... identifier.value</w:delText>
              </w:r>
            </w:del>
          </w:p>
        </w:tc>
        <w:tc>
          <w:tcPr>
            <w:tcW w:w="900" w:type="dxa"/>
          </w:tcPr>
          <w:p w14:paraId="0CCFAF74" w14:textId="7E4B37AE" w:rsidR="00660665" w:rsidRPr="00DF2420" w:rsidDel="00CF12F8" w:rsidRDefault="00660665">
            <w:pPr>
              <w:pStyle w:val="Heading3"/>
              <w:numPr>
                <w:ilvl w:val="0"/>
                <w:numId w:val="0"/>
              </w:numPr>
              <w:ind w:left="720" w:hanging="720"/>
              <w:rPr>
                <w:del w:id="2701" w:author="Jones, Emma" w:date="2019-04-12T11:22:00Z"/>
              </w:rPr>
              <w:pPrChange w:id="2702" w:author="Jones, Emma" w:date="2019-04-12T11:22:00Z">
                <w:pPr>
                  <w:pStyle w:val="TableEntry"/>
                </w:pPr>
              </w:pPrChange>
            </w:pPr>
            <w:del w:id="2703" w:author="Jones, Emma" w:date="2019-04-12T11:22:00Z">
              <w:r w:rsidRPr="00DF2420" w:rsidDel="00CF12F8">
                <w:delText>1..1</w:delText>
              </w:r>
            </w:del>
          </w:p>
        </w:tc>
        <w:tc>
          <w:tcPr>
            <w:tcW w:w="3350" w:type="dxa"/>
          </w:tcPr>
          <w:p w14:paraId="168AA134" w14:textId="26A3FD2E" w:rsidR="00660665" w:rsidRPr="00DF2420" w:rsidDel="00CF12F8" w:rsidRDefault="00660665">
            <w:pPr>
              <w:pStyle w:val="Heading3"/>
              <w:numPr>
                <w:ilvl w:val="0"/>
                <w:numId w:val="0"/>
              </w:numPr>
              <w:ind w:left="720" w:hanging="720"/>
              <w:rPr>
                <w:del w:id="2704" w:author="Jones, Emma" w:date="2019-04-12T11:22:00Z"/>
              </w:rPr>
              <w:pPrChange w:id="2705" w:author="Jones, Emma" w:date="2019-04-12T11:22:00Z">
                <w:pPr>
                  <w:pStyle w:val="TableEntry"/>
                </w:pPr>
              </w:pPrChange>
            </w:pPr>
          </w:p>
        </w:tc>
        <w:tc>
          <w:tcPr>
            <w:tcW w:w="2315" w:type="dxa"/>
          </w:tcPr>
          <w:p w14:paraId="5F56F3DF" w14:textId="0B1DDD1F" w:rsidR="00660665" w:rsidRPr="00DF2420" w:rsidDel="00CF12F8" w:rsidRDefault="00660665">
            <w:pPr>
              <w:pStyle w:val="Heading3"/>
              <w:numPr>
                <w:ilvl w:val="0"/>
                <w:numId w:val="0"/>
              </w:numPr>
              <w:ind w:left="720" w:hanging="720"/>
              <w:rPr>
                <w:del w:id="2706" w:author="Jones, Emma" w:date="2019-04-12T11:22:00Z"/>
              </w:rPr>
              <w:pPrChange w:id="2707" w:author="Jones, Emma" w:date="2019-04-12T11:22:00Z">
                <w:pPr>
                  <w:pStyle w:val="TableEntry"/>
                </w:pPr>
              </w:pPrChange>
            </w:pPr>
            <w:del w:id="2708" w:author="Jones, Emma" w:date="2019-04-12T11:22:00Z">
              <w:r w:rsidRPr="00DF2420" w:rsidDel="00CF12F8">
                <w:rPr>
                  <w:b w:val="0"/>
                </w:rPr>
                <w:delText>This version of the profile requires an ID identifying this profile as an IHE PCC Dynamic Care Team</w:delText>
              </w:r>
            </w:del>
          </w:p>
        </w:tc>
      </w:tr>
      <w:tr w:rsidR="00660665" w:rsidRPr="00DF2420" w:rsidDel="00CF12F8" w14:paraId="134BC4DA" w14:textId="67D47C82" w:rsidTr="005823FC">
        <w:trPr>
          <w:cantSplit/>
          <w:del w:id="2709" w:author="Jones, Emma" w:date="2019-04-12T11:22:00Z"/>
        </w:trPr>
        <w:tc>
          <w:tcPr>
            <w:tcW w:w="2785" w:type="dxa"/>
          </w:tcPr>
          <w:p w14:paraId="3654F29D" w14:textId="2F1B8A92" w:rsidR="00660665" w:rsidRPr="00DF2420" w:rsidDel="00CF12F8" w:rsidRDefault="00660665">
            <w:pPr>
              <w:pStyle w:val="Heading3"/>
              <w:numPr>
                <w:ilvl w:val="0"/>
                <w:numId w:val="0"/>
              </w:numPr>
              <w:ind w:left="720" w:hanging="720"/>
              <w:rPr>
                <w:del w:id="2710" w:author="Jones, Emma" w:date="2019-04-12T11:22:00Z"/>
              </w:rPr>
              <w:pPrChange w:id="2711" w:author="Jones, Emma" w:date="2019-04-12T11:22:00Z">
                <w:pPr>
                  <w:pStyle w:val="TableEntry"/>
                </w:pPr>
              </w:pPrChange>
            </w:pPr>
            <w:del w:id="2712" w:author="Jones, Emma" w:date="2019-04-12T11:22:00Z">
              <w:r w:rsidRPr="00DF2420" w:rsidDel="00CF12F8">
                <w:delText xml:space="preserve">  ... status</w:delText>
              </w:r>
            </w:del>
          </w:p>
        </w:tc>
        <w:tc>
          <w:tcPr>
            <w:tcW w:w="900" w:type="dxa"/>
          </w:tcPr>
          <w:p w14:paraId="73EC4028" w14:textId="4E9FE006" w:rsidR="00660665" w:rsidRPr="00DF2420" w:rsidDel="00CF12F8" w:rsidRDefault="00660665">
            <w:pPr>
              <w:pStyle w:val="Heading3"/>
              <w:numPr>
                <w:ilvl w:val="0"/>
                <w:numId w:val="0"/>
              </w:numPr>
              <w:ind w:left="720" w:hanging="720"/>
              <w:rPr>
                <w:del w:id="2713" w:author="Jones, Emma" w:date="2019-04-12T11:22:00Z"/>
              </w:rPr>
              <w:pPrChange w:id="2714" w:author="Jones, Emma" w:date="2019-04-12T11:22:00Z">
                <w:pPr>
                  <w:pStyle w:val="TableEntry"/>
                </w:pPr>
              </w:pPrChange>
            </w:pPr>
            <w:del w:id="2715" w:author="Jones, Emma" w:date="2019-04-12T11:22:00Z">
              <w:r w:rsidRPr="00DF2420" w:rsidDel="00CF12F8">
                <w:delText>1..1</w:delText>
              </w:r>
            </w:del>
          </w:p>
        </w:tc>
        <w:tc>
          <w:tcPr>
            <w:tcW w:w="3350" w:type="dxa"/>
          </w:tcPr>
          <w:p w14:paraId="4966378A" w14:textId="66622FFA" w:rsidR="00660665" w:rsidRPr="00DF2420" w:rsidDel="00CF12F8" w:rsidRDefault="00660665">
            <w:pPr>
              <w:pStyle w:val="Heading3"/>
              <w:numPr>
                <w:ilvl w:val="0"/>
                <w:numId w:val="0"/>
              </w:numPr>
              <w:ind w:left="720" w:hanging="720"/>
              <w:rPr>
                <w:del w:id="2716" w:author="Jones, Emma" w:date="2019-04-12T11:22:00Z"/>
              </w:rPr>
              <w:pPrChange w:id="2717" w:author="Jones, Emma" w:date="2019-04-12T11:22:00Z">
                <w:pPr>
                  <w:pStyle w:val="TableEntry"/>
                </w:pPr>
              </w:pPrChange>
            </w:pPr>
            <w:del w:id="2718" w:author="Jones, Emma" w:date="2019-04-12T11:22:00Z">
              <w:r w:rsidRPr="00DF2420" w:rsidDel="00CF12F8">
                <w:delText>proposed | active | suspended | inactive | entered-in-error</w:delText>
              </w:r>
            </w:del>
          </w:p>
        </w:tc>
        <w:tc>
          <w:tcPr>
            <w:tcW w:w="2315" w:type="dxa"/>
          </w:tcPr>
          <w:p w14:paraId="716D9075" w14:textId="5FD775F1" w:rsidR="00660665" w:rsidRPr="00DF2420" w:rsidDel="00CF12F8" w:rsidRDefault="00660665">
            <w:pPr>
              <w:pStyle w:val="Heading3"/>
              <w:numPr>
                <w:ilvl w:val="0"/>
                <w:numId w:val="0"/>
              </w:numPr>
              <w:ind w:left="720" w:hanging="720"/>
              <w:rPr>
                <w:del w:id="2719" w:author="Jones, Emma" w:date="2019-04-12T11:22:00Z"/>
              </w:rPr>
              <w:pPrChange w:id="2720" w:author="Jones, Emma" w:date="2019-04-12T11:22:00Z">
                <w:pPr>
                  <w:pStyle w:val="TableEntry"/>
                </w:pPr>
              </w:pPrChange>
            </w:pPr>
            <w:del w:id="2721" w:author="Jones, Emma" w:date="2019-04-12T11:22:00Z">
              <w:r w:rsidRPr="00DF2420" w:rsidDel="00CF12F8">
                <w:rPr>
                  <w:b w:val="0"/>
                </w:rPr>
                <w:delText>This version of the profile requires the status of the care team.</w:delText>
              </w:r>
            </w:del>
          </w:p>
        </w:tc>
      </w:tr>
      <w:tr w:rsidR="00660665" w:rsidRPr="00DF2420" w:rsidDel="00CF12F8" w14:paraId="4924ED1A" w14:textId="4B693996" w:rsidTr="005823FC">
        <w:trPr>
          <w:cantSplit/>
          <w:del w:id="2722" w:author="Jones, Emma" w:date="2019-04-12T11:22:00Z"/>
        </w:trPr>
        <w:tc>
          <w:tcPr>
            <w:tcW w:w="2785" w:type="dxa"/>
          </w:tcPr>
          <w:p w14:paraId="5CCBABD8" w14:textId="5DB97EE3" w:rsidR="00660665" w:rsidRPr="00DF2420" w:rsidDel="00CF12F8" w:rsidRDefault="00660665">
            <w:pPr>
              <w:pStyle w:val="Heading3"/>
              <w:numPr>
                <w:ilvl w:val="0"/>
                <w:numId w:val="0"/>
              </w:numPr>
              <w:ind w:left="720" w:hanging="720"/>
              <w:rPr>
                <w:del w:id="2723" w:author="Jones, Emma" w:date="2019-04-12T11:22:00Z"/>
              </w:rPr>
              <w:pPrChange w:id="2724" w:author="Jones, Emma" w:date="2019-04-12T11:22:00Z">
                <w:pPr>
                  <w:pStyle w:val="TableEntry"/>
                </w:pPr>
              </w:pPrChange>
            </w:pPr>
            <w:del w:id="2725" w:author="Jones, Emma" w:date="2019-04-12T11:22:00Z">
              <w:r w:rsidRPr="00DF2420" w:rsidDel="00CF12F8">
                <w:delText xml:space="preserve">  ... category</w:delText>
              </w:r>
              <w:r w:rsidRPr="00DF2420" w:rsidDel="00CF12F8">
                <w:tab/>
              </w:r>
            </w:del>
          </w:p>
        </w:tc>
        <w:tc>
          <w:tcPr>
            <w:tcW w:w="900" w:type="dxa"/>
          </w:tcPr>
          <w:p w14:paraId="0C8C76B5" w14:textId="3045A761" w:rsidR="00660665" w:rsidRPr="00DF2420" w:rsidDel="00CF12F8" w:rsidRDefault="00660665">
            <w:pPr>
              <w:pStyle w:val="Heading3"/>
              <w:numPr>
                <w:ilvl w:val="0"/>
                <w:numId w:val="0"/>
              </w:numPr>
              <w:ind w:left="720" w:hanging="720"/>
              <w:rPr>
                <w:del w:id="2726" w:author="Jones, Emma" w:date="2019-04-12T11:22:00Z"/>
              </w:rPr>
              <w:pPrChange w:id="2727" w:author="Jones, Emma" w:date="2019-04-12T11:22:00Z">
                <w:pPr>
                  <w:pStyle w:val="TableEntry"/>
                </w:pPr>
              </w:pPrChange>
            </w:pPr>
            <w:del w:id="2728" w:author="Jones, Emma" w:date="2019-04-12T11:22:00Z">
              <w:r w:rsidRPr="00DF2420" w:rsidDel="00CF12F8">
                <w:delText>0.. *</w:delText>
              </w:r>
            </w:del>
          </w:p>
        </w:tc>
        <w:tc>
          <w:tcPr>
            <w:tcW w:w="3350" w:type="dxa"/>
          </w:tcPr>
          <w:p w14:paraId="03B2AD30" w14:textId="7B32F0B4" w:rsidR="00660665" w:rsidRPr="00DF2420" w:rsidDel="00CF12F8" w:rsidRDefault="00660665">
            <w:pPr>
              <w:pStyle w:val="Heading3"/>
              <w:numPr>
                <w:ilvl w:val="0"/>
                <w:numId w:val="0"/>
              </w:numPr>
              <w:ind w:left="720" w:hanging="720"/>
              <w:rPr>
                <w:del w:id="2729" w:author="Jones, Emma" w:date="2019-04-12T11:22:00Z"/>
              </w:rPr>
              <w:pPrChange w:id="2730" w:author="Jones, Emma" w:date="2019-04-12T11:22:00Z">
                <w:pPr>
                  <w:pStyle w:val="TableEntry"/>
                </w:pPr>
              </w:pPrChange>
            </w:pPr>
            <w:del w:id="2731" w:author="Jones, Emma" w:date="2019-04-12T11:22:00Z">
              <w:r w:rsidRPr="00DF2420" w:rsidDel="00CF12F8">
                <w:delText>Type of team</w:delText>
              </w:r>
            </w:del>
          </w:p>
        </w:tc>
        <w:tc>
          <w:tcPr>
            <w:tcW w:w="2315" w:type="dxa"/>
          </w:tcPr>
          <w:p w14:paraId="78AABD16" w14:textId="6C4919A1" w:rsidR="00660665" w:rsidRPr="00DF2420" w:rsidDel="00CF12F8" w:rsidRDefault="00660665">
            <w:pPr>
              <w:pStyle w:val="Heading3"/>
              <w:numPr>
                <w:ilvl w:val="0"/>
                <w:numId w:val="0"/>
              </w:numPr>
              <w:ind w:left="720" w:hanging="720"/>
              <w:rPr>
                <w:del w:id="2732" w:author="Jones, Emma" w:date="2019-04-12T11:22:00Z"/>
              </w:rPr>
              <w:pPrChange w:id="2733" w:author="Jones, Emma" w:date="2019-04-12T11:22:00Z">
                <w:pPr>
                  <w:pStyle w:val="TableEntry"/>
                </w:pPr>
              </w:pPrChange>
            </w:pPr>
          </w:p>
        </w:tc>
      </w:tr>
      <w:tr w:rsidR="00660665" w:rsidRPr="00DF2420" w:rsidDel="00CF12F8" w14:paraId="0E1F29A4" w14:textId="3E4B6178" w:rsidTr="005823FC">
        <w:trPr>
          <w:cantSplit/>
          <w:del w:id="2734" w:author="Jones, Emma" w:date="2019-04-12T11:22:00Z"/>
        </w:trPr>
        <w:tc>
          <w:tcPr>
            <w:tcW w:w="2785" w:type="dxa"/>
          </w:tcPr>
          <w:p w14:paraId="28A8DEE1" w14:textId="1ED31253" w:rsidR="00660665" w:rsidRPr="00DF2420" w:rsidDel="00CF12F8" w:rsidRDefault="00660665">
            <w:pPr>
              <w:pStyle w:val="Heading3"/>
              <w:numPr>
                <w:ilvl w:val="0"/>
                <w:numId w:val="0"/>
              </w:numPr>
              <w:ind w:left="720" w:hanging="720"/>
              <w:rPr>
                <w:del w:id="2735" w:author="Jones, Emma" w:date="2019-04-12T11:22:00Z"/>
              </w:rPr>
              <w:pPrChange w:id="2736" w:author="Jones, Emma" w:date="2019-04-12T11:22:00Z">
                <w:pPr>
                  <w:pStyle w:val="TableEntry"/>
                </w:pPr>
              </w:pPrChange>
            </w:pPr>
            <w:del w:id="2737" w:author="Jones, Emma" w:date="2019-04-12T11:22:00Z">
              <w:r w:rsidRPr="00DF2420" w:rsidDel="00CF12F8">
                <w:delText xml:space="preserve">  ... name</w:delText>
              </w:r>
            </w:del>
          </w:p>
        </w:tc>
        <w:tc>
          <w:tcPr>
            <w:tcW w:w="900" w:type="dxa"/>
          </w:tcPr>
          <w:p w14:paraId="717B2ECF" w14:textId="2272C409" w:rsidR="00660665" w:rsidRPr="00DF2420" w:rsidDel="00CF12F8" w:rsidRDefault="00660665">
            <w:pPr>
              <w:pStyle w:val="Heading3"/>
              <w:numPr>
                <w:ilvl w:val="0"/>
                <w:numId w:val="0"/>
              </w:numPr>
              <w:ind w:left="720" w:hanging="720"/>
              <w:rPr>
                <w:del w:id="2738" w:author="Jones, Emma" w:date="2019-04-12T11:22:00Z"/>
              </w:rPr>
              <w:pPrChange w:id="2739" w:author="Jones, Emma" w:date="2019-04-12T11:22:00Z">
                <w:pPr>
                  <w:pStyle w:val="TableEntry"/>
                </w:pPr>
              </w:pPrChange>
            </w:pPr>
            <w:del w:id="2740" w:author="Jones, Emma" w:date="2019-04-12T11:22:00Z">
              <w:r w:rsidRPr="00DF2420" w:rsidDel="00CF12F8">
                <w:delText>1..1</w:delText>
              </w:r>
            </w:del>
          </w:p>
        </w:tc>
        <w:tc>
          <w:tcPr>
            <w:tcW w:w="3350" w:type="dxa"/>
          </w:tcPr>
          <w:p w14:paraId="1DBFA992" w14:textId="086B6A99" w:rsidR="00660665" w:rsidRPr="00DF2420" w:rsidDel="00CF12F8" w:rsidRDefault="00660665">
            <w:pPr>
              <w:pStyle w:val="Heading3"/>
              <w:numPr>
                <w:ilvl w:val="0"/>
                <w:numId w:val="0"/>
              </w:numPr>
              <w:ind w:left="720" w:hanging="720"/>
              <w:rPr>
                <w:del w:id="2741" w:author="Jones, Emma" w:date="2019-04-12T11:22:00Z"/>
              </w:rPr>
              <w:pPrChange w:id="2742" w:author="Jones, Emma" w:date="2019-04-12T11:22:00Z">
                <w:pPr>
                  <w:pStyle w:val="TableEntry"/>
                </w:pPr>
              </w:pPrChange>
            </w:pPr>
            <w:del w:id="2743" w:author="Jones, Emma" w:date="2019-04-12T11:22:00Z">
              <w:r w:rsidRPr="00DF2420" w:rsidDel="00CF12F8">
                <w:delText>Name of the team</w:delText>
              </w:r>
            </w:del>
          </w:p>
        </w:tc>
        <w:tc>
          <w:tcPr>
            <w:tcW w:w="2315" w:type="dxa"/>
          </w:tcPr>
          <w:p w14:paraId="5CD90EF1" w14:textId="1BE51460" w:rsidR="00660665" w:rsidRPr="00DF2420" w:rsidDel="00CF12F8" w:rsidRDefault="00660665">
            <w:pPr>
              <w:pStyle w:val="Heading3"/>
              <w:numPr>
                <w:ilvl w:val="0"/>
                <w:numId w:val="0"/>
              </w:numPr>
              <w:ind w:left="720" w:hanging="720"/>
              <w:rPr>
                <w:del w:id="2744" w:author="Jones, Emma" w:date="2019-04-12T11:22:00Z"/>
              </w:rPr>
              <w:pPrChange w:id="2745" w:author="Jones, Emma" w:date="2019-04-12T11:22:00Z">
                <w:pPr>
                  <w:pStyle w:val="TableEntry"/>
                </w:pPr>
              </w:pPrChange>
            </w:pPr>
            <w:del w:id="2746" w:author="Jones, Emma" w:date="2019-04-12T11:22:00Z">
              <w:r w:rsidRPr="00DF2420" w:rsidDel="00CF12F8">
                <w:rPr>
                  <w:b w:val="0"/>
                </w:rPr>
                <w:delText>This version of the profile requires the name of the care team.</w:delText>
              </w:r>
            </w:del>
          </w:p>
        </w:tc>
      </w:tr>
      <w:tr w:rsidR="00660665" w:rsidRPr="00DF2420" w:rsidDel="00CF12F8" w14:paraId="5A81524F" w14:textId="009A6650" w:rsidTr="005823FC">
        <w:trPr>
          <w:cantSplit/>
          <w:del w:id="2747" w:author="Jones, Emma" w:date="2019-04-12T11:22:00Z"/>
        </w:trPr>
        <w:tc>
          <w:tcPr>
            <w:tcW w:w="2785" w:type="dxa"/>
          </w:tcPr>
          <w:p w14:paraId="5C8D363E" w14:textId="6CE71414" w:rsidR="00660665" w:rsidRPr="00DF2420" w:rsidDel="00CF12F8" w:rsidRDefault="00660665">
            <w:pPr>
              <w:pStyle w:val="Heading3"/>
              <w:numPr>
                <w:ilvl w:val="0"/>
                <w:numId w:val="0"/>
              </w:numPr>
              <w:ind w:left="720" w:hanging="720"/>
              <w:rPr>
                <w:del w:id="2748" w:author="Jones, Emma" w:date="2019-04-12T11:22:00Z"/>
              </w:rPr>
              <w:pPrChange w:id="2749" w:author="Jones, Emma" w:date="2019-04-12T11:22:00Z">
                <w:pPr>
                  <w:pStyle w:val="TableEntry"/>
                </w:pPr>
              </w:pPrChange>
            </w:pPr>
            <w:del w:id="2750" w:author="Jones, Emma" w:date="2019-04-12T11:22:00Z">
              <w:r w:rsidRPr="00DF2420" w:rsidDel="00CF12F8">
                <w:delText xml:space="preserve">  ... subject</w:delText>
              </w:r>
            </w:del>
          </w:p>
        </w:tc>
        <w:tc>
          <w:tcPr>
            <w:tcW w:w="900" w:type="dxa"/>
          </w:tcPr>
          <w:p w14:paraId="3066D52C" w14:textId="77FA3B26" w:rsidR="00660665" w:rsidRPr="00DF2420" w:rsidDel="00CF12F8" w:rsidRDefault="00660665">
            <w:pPr>
              <w:pStyle w:val="Heading3"/>
              <w:numPr>
                <w:ilvl w:val="0"/>
                <w:numId w:val="0"/>
              </w:numPr>
              <w:ind w:left="720" w:hanging="720"/>
              <w:rPr>
                <w:del w:id="2751" w:author="Jones, Emma" w:date="2019-04-12T11:22:00Z"/>
              </w:rPr>
              <w:pPrChange w:id="2752" w:author="Jones, Emma" w:date="2019-04-12T11:22:00Z">
                <w:pPr>
                  <w:pStyle w:val="TableEntry"/>
                </w:pPr>
              </w:pPrChange>
            </w:pPr>
            <w:del w:id="2753" w:author="Jones, Emma" w:date="2019-04-12T11:22:00Z">
              <w:r w:rsidRPr="00DF2420" w:rsidDel="00CF12F8">
                <w:delText>1..1</w:delText>
              </w:r>
            </w:del>
          </w:p>
        </w:tc>
        <w:tc>
          <w:tcPr>
            <w:tcW w:w="3350" w:type="dxa"/>
          </w:tcPr>
          <w:p w14:paraId="740CBAFE" w14:textId="55BC129F" w:rsidR="00660665" w:rsidRPr="00DF2420" w:rsidDel="00CF12F8" w:rsidRDefault="00660665">
            <w:pPr>
              <w:pStyle w:val="Heading3"/>
              <w:numPr>
                <w:ilvl w:val="0"/>
                <w:numId w:val="0"/>
              </w:numPr>
              <w:ind w:left="720" w:hanging="720"/>
              <w:rPr>
                <w:del w:id="2754" w:author="Jones, Emma" w:date="2019-04-12T11:22:00Z"/>
              </w:rPr>
              <w:pPrChange w:id="2755" w:author="Jones, Emma" w:date="2019-04-12T11:22:00Z">
                <w:pPr>
                  <w:pStyle w:val="TableEntry"/>
                </w:pPr>
              </w:pPrChange>
            </w:pPr>
            <w:del w:id="2756" w:author="Jones, Emma" w:date="2019-04-12T11:22:00Z">
              <w:r w:rsidRPr="00DF2420" w:rsidDel="00CF12F8">
                <w:delText>The patient who care team is for</w:delText>
              </w:r>
            </w:del>
          </w:p>
        </w:tc>
        <w:tc>
          <w:tcPr>
            <w:tcW w:w="2315" w:type="dxa"/>
          </w:tcPr>
          <w:p w14:paraId="276EA374" w14:textId="2B23344E" w:rsidR="00660665" w:rsidRPr="00DF2420" w:rsidDel="00CF12F8" w:rsidRDefault="00660665">
            <w:pPr>
              <w:pStyle w:val="Heading3"/>
              <w:numPr>
                <w:ilvl w:val="0"/>
                <w:numId w:val="0"/>
              </w:numPr>
              <w:ind w:left="720" w:hanging="720"/>
              <w:rPr>
                <w:del w:id="2757" w:author="Jones, Emma" w:date="2019-04-12T11:22:00Z"/>
              </w:rPr>
              <w:pPrChange w:id="2758" w:author="Jones, Emma" w:date="2019-04-12T11:22:00Z">
                <w:pPr>
                  <w:pStyle w:val="TableEntry"/>
                </w:pPr>
              </w:pPrChange>
            </w:pPr>
            <w:del w:id="2759" w:author="Jones, Emma" w:date="2019-04-12T11:22:00Z">
              <w:r w:rsidRPr="00DF2420" w:rsidDel="00CF12F8">
                <w:rPr>
                  <w:b w:val="0"/>
                </w:rPr>
                <w:delText>For this version of the profile, the use of group is not supported.</w:delText>
              </w:r>
            </w:del>
          </w:p>
        </w:tc>
      </w:tr>
      <w:tr w:rsidR="00660665" w:rsidRPr="00DF2420" w:rsidDel="00CF12F8" w14:paraId="4B13C82B" w14:textId="4AE67972" w:rsidTr="005823FC">
        <w:trPr>
          <w:cantSplit/>
          <w:del w:id="2760" w:author="Jones, Emma" w:date="2019-04-12T11:22:00Z"/>
        </w:trPr>
        <w:tc>
          <w:tcPr>
            <w:tcW w:w="2785" w:type="dxa"/>
          </w:tcPr>
          <w:p w14:paraId="2E3F913E" w14:textId="3E53B399" w:rsidR="00660665" w:rsidRPr="00DF2420" w:rsidDel="00CF12F8" w:rsidRDefault="00660665">
            <w:pPr>
              <w:pStyle w:val="Heading3"/>
              <w:numPr>
                <w:ilvl w:val="0"/>
                <w:numId w:val="0"/>
              </w:numPr>
              <w:ind w:left="720" w:hanging="720"/>
              <w:rPr>
                <w:del w:id="2761" w:author="Jones, Emma" w:date="2019-04-12T11:22:00Z"/>
              </w:rPr>
              <w:pPrChange w:id="2762" w:author="Jones, Emma" w:date="2019-04-12T11:22:00Z">
                <w:pPr>
                  <w:pStyle w:val="TableEntry"/>
                </w:pPr>
              </w:pPrChange>
            </w:pPr>
            <w:del w:id="2763" w:author="Jones, Emma" w:date="2019-04-12T11:22:00Z">
              <w:r w:rsidRPr="00DF2420" w:rsidDel="00CF12F8">
                <w:delText xml:space="preserve">  ... context</w:delText>
              </w:r>
            </w:del>
          </w:p>
        </w:tc>
        <w:tc>
          <w:tcPr>
            <w:tcW w:w="900" w:type="dxa"/>
          </w:tcPr>
          <w:p w14:paraId="57B3CA9E" w14:textId="2C1DD8B0" w:rsidR="00660665" w:rsidRPr="00DF2420" w:rsidDel="00CF12F8" w:rsidRDefault="00660665">
            <w:pPr>
              <w:pStyle w:val="Heading3"/>
              <w:numPr>
                <w:ilvl w:val="0"/>
                <w:numId w:val="0"/>
              </w:numPr>
              <w:ind w:left="720" w:hanging="720"/>
              <w:rPr>
                <w:del w:id="2764" w:author="Jones, Emma" w:date="2019-04-12T11:22:00Z"/>
              </w:rPr>
              <w:pPrChange w:id="2765" w:author="Jones, Emma" w:date="2019-04-12T11:22:00Z">
                <w:pPr>
                  <w:pStyle w:val="TableEntry"/>
                </w:pPr>
              </w:pPrChange>
            </w:pPr>
            <w:del w:id="2766" w:author="Jones, Emma" w:date="2019-04-12T11:22:00Z">
              <w:r w:rsidRPr="00DF2420" w:rsidDel="00CF12F8">
                <w:delText>0..1</w:delText>
              </w:r>
            </w:del>
          </w:p>
        </w:tc>
        <w:tc>
          <w:tcPr>
            <w:tcW w:w="3350" w:type="dxa"/>
          </w:tcPr>
          <w:p w14:paraId="2770FA19" w14:textId="1E9BD2E8" w:rsidR="00660665" w:rsidRPr="00DF2420" w:rsidDel="00CF12F8" w:rsidRDefault="00660665">
            <w:pPr>
              <w:pStyle w:val="Heading3"/>
              <w:numPr>
                <w:ilvl w:val="0"/>
                <w:numId w:val="0"/>
              </w:numPr>
              <w:ind w:left="720" w:hanging="720"/>
              <w:rPr>
                <w:del w:id="2767" w:author="Jones, Emma" w:date="2019-04-12T11:22:00Z"/>
              </w:rPr>
              <w:pPrChange w:id="2768" w:author="Jones, Emma" w:date="2019-04-12T11:22:00Z">
                <w:pPr>
                  <w:pStyle w:val="TableEntry"/>
                </w:pPr>
              </w:pPrChange>
            </w:pPr>
            <w:del w:id="2769" w:author="Jones, Emma" w:date="2019-04-12T11:22:00Z">
              <w:r w:rsidRPr="00DF2420" w:rsidDel="00CF12F8">
                <w:delText>Encounter or episode associated with CareTeam</w:delText>
              </w:r>
            </w:del>
          </w:p>
        </w:tc>
        <w:tc>
          <w:tcPr>
            <w:tcW w:w="2315" w:type="dxa"/>
          </w:tcPr>
          <w:p w14:paraId="34375DBC" w14:textId="5AF6D8C2" w:rsidR="00660665" w:rsidRPr="00DF2420" w:rsidDel="00CF12F8" w:rsidRDefault="00660665">
            <w:pPr>
              <w:pStyle w:val="Heading3"/>
              <w:numPr>
                <w:ilvl w:val="0"/>
                <w:numId w:val="0"/>
              </w:numPr>
              <w:ind w:left="720" w:hanging="720"/>
              <w:rPr>
                <w:del w:id="2770" w:author="Jones, Emma" w:date="2019-04-12T11:22:00Z"/>
              </w:rPr>
              <w:pPrChange w:id="2771" w:author="Jones, Emma" w:date="2019-04-12T11:22:00Z">
                <w:pPr>
                  <w:pStyle w:val="TableEntry"/>
                </w:pPr>
              </w:pPrChange>
            </w:pPr>
            <w:del w:id="2772" w:author="Jones, Emma" w:date="2019-04-12T11:22:00Z">
              <w:r w:rsidRPr="00DF2420" w:rsidDel="00CF12F8">
                <w:rPr>
                  <w:b w:val="0"/>
                </w:rPr>
                <w:delText>This profile allows for CareTeam creation outside of the context of an encounter or episode.</w:delText>
              </w:r>
            </w:del>
          </w:p>
        </w:tc>
      </w:tr>
      <w:tr w:rsidR="00660665" w:rsidRPr="00DF2420" w:rsidDel="00CF12F8" w14:paraId="4A741E42" w14:textId="6706039B" w:rsidTr="005823FC">
        <w:trPr>
          <w:cantSplit/>
          <w:del w:id="2773" w:author="Jones, Emma" w:date="2019-04-12T11:22:00Z"/>
        </w:trPr>
        <w:tc>
          <w:tcPr>
            <w:tcW w:w="2785" w:type="dxa"/>
          </w:tcPr>
          <w:p w14:paraId="50F2EF6A" w14:textId="06CDE4A2" w:rsidR="00660665" w:rsidRPr="00DF2420" w:rsidDel="00CF12F8" w:rsidRDefault="00660665">
            <w:pPr>
              <w:pStyle w:val="Heading3"/>
              <w:numPr>
                <w:ilvl w:val="0"/>
                <w:numId w:val="0"/>
              </w:numPr>
              <w:ind w:left="720" w:hanging="720"/>
              <w:rPr>
                <w:del w:id="2774" w:author="Jones, Emma" w:date="2019-04-12T11:22:00Z"/>
              </w:rPr>
              <w:pPrChange w:id="2775" w:author="Jones, Emma" w:date="2019-04-12T11:22:00Z">
                <w:pPr>
                  <w:pStyle w:val="TableEntry"/>
                </w:pPr>
              </w:pPrChange>
            </w:pPr>
            <w:del w:id="2776" w:author="Jones, Emma" w:date="2019-04-12T11:22:00Z">
              <w:r w:rsidRPr="00DF2420" w:rsidDel="00CF12F8">
                <w:delText xml:space="preserve">  ... period</w:delText>
              </w:r>
            </w:del>
          </w:p>
        </w:tc>
        <w:tc>
          <w:tcPr>
            <w:tcW w:w="900" w:type="dxa"/>
          </w:tcPr>
          <w:p w14:paraId="12D78E87" w14:textId="23C8C2A4" w:rsidR="00660665" w:rsidRPr="00DF2420" w:rsidDel="00CF12F8" w:rsidRDefault="00660665">
            <w:pPr>
              <w:pStyle w:val="Heading3"/>
              <w:numPr>
                <w:ilvl w:val="0"/>
                <w:numId w:val="0"/>
              </w:numPr>
              <w:ind w:left="720" w:hanging="720"/>
              <w:rPr>
                <w:del w:id="2777" w:author="Jones, Emma" w:date="2019-04-12T11:22:00Z"/>
              </w:rPr>
              <w:pPrChange w:id="2778" w:author="Jones, Emma" w:date="2019-04-12T11:22:00Z">
                <w:pPr>
                  <w:pStyle w:val="TableEntry"/>
                </w:pPr>
              </w:pPrChange>
            </w:pPr>
            <w:del w:id="2779" w:author="Jones, Emma" w:date="2019-04-12T11:22:00Z">
              <w:r w:rsidRPr="00DF2420" w:rsidDel="00CF12F8">
                <w:delText>1..1</w:delText>
              </w:r>
            </w:del>
          </w:p>
        </w:tc>
        <w:tc>
          <w:tcPr>
            <w:tcW w:w="3350" w:type="dxa"/>
          </w:tcPr>
          <w:p w14:paraId="72837C6C" w14:textId="67DFD25C" w:rsidR="00660665" w:rsidRPr="00DF2420" w:rsidDel="00CF12F8" w:rsidRDefault="00660665">
            <w:pPr>
              <w:pStyle w:val="Heading3"/>
              <w:numPr>
                <w:ilvl w:val="0"/>
                <w:numId w:val="0"/>
              </w:numPr>
              <w:ind w:left="720" w:hanging="720"/>
              <w:rPr>
                <w:del w:id="2780" w:author="Jones, Emma" w:date="2019-04-12T11:22:00Z"/>
              </w:rPr>
              <w:pPrChange w:id="2781" w:author="Jones, Emma" w:date="2019-04-12T11:22:00Z">
                <w:pPr>
                  <w:pStyle w:val="TableEntry"/>
                </w:pPr>
              </w:pPrChange>
            </w:pPr>
            <w:del w:id="2782" w:author="Jones, Emma" w:date="2019-04-12T11:22:00Z">
              <w:r w:rsidRPr="00DF2420" w:rsidDel="00CF12F8">
                <w:delText>Time period team covers</w:delText>
              </w:r>
            </w:del>
          </w:p>
        </w:tc>
        <w:tc>
          <w:tcPr>
            <w:tcW w:w="2315" w:type="dxa"/>
          </w:tcPr>
          <w:p w14:paraId="394941F5" w14:textId="109609E3" w:rsidR="00660665" w:rsidRPr="00DF2420" w:rsidDel="00CF12F8" w:rsidRDefault="00660665">
            <w:pPr>
              <w:pStyle w:val="Heading3"/>
              <w:numPr>
                <w:ilvl w:val="0"/>
                <w:numId w:val="0"/>
              </w:numPr>
              <w:ind w:left="720" w:hanging="720"/>
              <w:rPr>
                <w:del w:id="2783" w:author="Jones, Emma" w:date="2019-04-12T11:22:00Z"/>
              </w:rPr>
              <w:pPrChange w:id="2784" w:author="Jones, Emma" w:date="2019-04-12T11:22:00Z">
                <w:pPr>
                  <w:pStyle w:val="TableEntry"/>
                </w:pPr>
              </w:pPrChange>
            </w:pPr>
            <w:del w:id="2785" w:author="Jones, Emma" w:date="2019-04-12T11:22:00Z">
              <w:r w:rsidRPr="00DF2420" w:rsidDel="00CF12F8">
                <w:rPr>
                  <w:b w:val="0"/>
                </w:rPr>
                <w:delText>This version of the profile requires period for the CareTeam.</w:delText>
              </w:r>
            </w:del>
          </w:p>
        </w:tc>
      </w:tr>
      <w:tr w:rsidR="00660665" w:rsidRPr="00DF2420" w:rsidDel="00CF12F8" w14:paraId="4A4EA96F" w14:textId="5EF6B9AC" w:rsidTr="005823FC">
        <w:trPr>
          <w:cantSplit/>
          <w:del w:id="2786" w:author="Jones, Emma" w:date="2019-04-12T11:22:00Z"/>
        </w:trPr>
        <w:tc>
          <w:tcPr>
            <w:tcW w:w="2785" w:type="dxa"/>
          </w:tcPr>
          <w:p w14:paraId="63B9A40A" w14:textId="6CC54FB6" w:rsidR="00660665" w:rsidRPr="00DF2420" w:rsidDel="00CF12F8" w:rsidRDefault="00660665">
            <w:pPr>
              <w:pStyle w:val="Heading3"/>
              <w:numPr>
                <w:ilvl w:val="0"/>
                <w:numId w:val="0"/>
              </w:numPr>
              <w:ind w:left="720" w:hanging="720"/>
              <w:rPr>
                <w:del w:id="2787" w:author="Jones, Emma" w:date="2019-04-12T11:22:00Z"/>
              </w:rPr>
              <w:pPrChange w:id="2788" w:author="Jones, Emma" w:date="2019-04-12T11:22:00Z">
                <w:pPr>
                  <w:pStyle w:val="TableEntry"/>
                </w:pPr>
              </w:pPrChange>
            </w:pPr>
            <w:del w:id="2789" w:author="Jones, Emma" w:date="2019-04-12T11:22:00Z">
              <w:r w:rsidRPr="00DF2420" w:rsidDel="00CF12F8">
                <w:delText xml:space="preserve">      …. start</w:delText>
              </w:r>
            </w:del>
          </w:p>
        </w:tc>
        <w:tc>
          <w:tcPr>
            <w:tcW w:w="900" w:type="dxa"/>
          </w:tcPr>
          <w:p w14:paraId="63D6FA35" w14:textId="688FE35D" w:rsidR="00660665" w:rsidRPr="00DF2420" w:rsidDel="00CF12F8" w:rsidRDefault="00660665">
            <w:pPr>
              <w:pStyle w:val="Heading3"/>
              <w:numPr>
                <w:ilvl w:val="0"/>
                <w:numId w:val="0"/>
              </w:numPr>
              <w:ind w:left="720" w:hanging="720"/>
              <w:rPr>
                <w:del w:id="2790" w:author="Jones, Emma" w:date="2019-04-12T11:22:00Z"/>
              </w:rPr>
              <w:pPrChange w:id="2791" w:author="Jones, Emma" w:date="2019-04-12T11:22:00Z">
                <w:pPr>
                  <w:pStyle w:val="TableEntry"/>
                </w:pPr>
              </w:pPrChange>
            </w:pPr>
            <w:del w:id="2792" w:author="Jones, Emma" w:date="2019-04-12T11:22:00Z">
              <w:r w:rsidRPr="00DF2420" w:rsidDel="00CF12F8">
                <w:delText>1..1</w:delText>
              </w:r>
            </w:del>
          </w:p>
        </w:tc>
        <w:tc>
          <w:tcPr>
            <w:tcW w:w="3350" w:type="dxa"/>
          </w:tcPr>
          <w:p w14:paraId="4949B6A5" w14:textId="73125680" w:rsidR="00660665" w:rsidRPr="00DF2420" w:rsidDel="00CF12F8" w:rsidRDefault="00660665">
            <w:pPr>
              <w:pStyle w:val="Heading3"/>
              <w:numPr>
                <w:ilvl w:val="0"/>
                <w:numId w:val="0"/>
              </w:numPr>
              <w:ind w:left="720" w:hanging="720"/>
              <w:rPr>
                <w:del w:id="2793" w:author="Jones, Emma" w:date="2019-04-12T11:22:00Z"/>
              </w:rPr>
              <w:pPrChange w:id="2794" w:author="Jones, Emma" w:date="2019-04-12T11:22:00Z">
                <w:pPr>
                  <w:pStyle w:val="TableEntry"/>
                </w:pPr>
              </w:pPrChange>
            </w:pPr>
          </w:p>
        </w:tc>
        <w:tc>
          <w:tcPr>
            <w:tcW w:w="2315" w:type="dxa"/>
          </w:tcPr>
          <w:p w14:paraId="2BF0A74B" w14:textId="489032B9" w:rsidR="00660665" w:rsidRPr="00DF2420" w:rsidDel="00CF12F8" w:rsidRDefault="00660665">
            <w:pPr>
              <w:pStyle w:val="Heading3"/>
              <w:numPr>
                <w:ilvl w:val="0"/>
                <w:numId w:val="0"/>
              </w:numPr>
              <w:ind w:left="720" w:hanging="720"/>
              <w:rPr>
                <w:del w:id="2795" w:author="Jones, Emma" w:date="2019-04-12T11:22:00Z"/>
              </w:rPr>
              <w:pPrChange w:id="2796" w:author="Jones, Emma" w:date="2019-04-12T11:22:00Z">
                <w:pPr>
                  <w:pStyle w:val="TableEntry"/>
                </w:pPr>
              </w:pPrChange>
            </w:pPr>
            <w:del w:id="2797" w:author="Jones, Emma" w:date="2019-04-12T11:22:00Z">
              <w:r w:rsidRPr="00DF2420" w:rsidDel="00CF12F8">
                <w:rPr>
                  <w:b w:val="0"/>
                </w:rPr>
                <w:delText>This version of the profile requires at least a start time for the CareTeam.</w:delText>
              </w:r>
            </w:del>
          </w:p>
        </w:tc>
      </w:tr>
      <w:tr w:rsidR="00660665" w:rsidRPr="00DF2420" w:rsidDel="00CF12F8" w14:paraId="7455CF26" w14:textId="4ACEE632" w:rsidTr="005823FC">
        <w:trPr>
          <w:cantSplit/>
          <w:del w:id="2798" w:author="Jones, Emma" w:date="2019-04-12T11:22:00Z"/>
        </w:trPr>
        <w:tc>
          <w:tcPr>
            <w:tcW w:w="2785" w:type="dxa"/>
          </w:tcPr>
          <w:p w14:paraId="46C6E236" w14:textId="3A3DECDA" w:rsidR="00660665" w:rsidRPr="00DF2420" w:rsidDel="00CF12F8" w:rsidRDefault="00660665">
            <w:pPr>
              <w:pStyle w:val="Heading3"/>
              <w:numPr>
                <w:ilvl w:val="0"/>
                <w:numId w:val="0"/>
              </w:numPr>
              <w:ind w:left="720" w:hanging="720"/>
              <w:rPr>
                <w:del w:id="2799" w:author="Jones, Emma" w:date="2019-04-12T11:22:00Z"/>
              </w:rPr>
              <w:pPrChange w:id="2800" w:author="Jones, Emma" w:date="2019-04-12T11:22:00Z">
                <w:pPr>
                  <w:pStyle w:val="TableEntry"/>
                </w:pPr>
              </w:pPrChange>
            </w:pPr>
            <w:del w:id="2801" w:author="Jones, Emma" w:date="2019-04-12T11:22:00Z">
              <w:r w:rsidRPr="00DF2420" w:rsidDel="00CF12F8">
                <w:delText xml:space="preserve">  ... participant</w:delText>
              </w:r>
            </w:del>
          </w:p>
        </w:tc>
        <w:tc>
          <w:tcPr>
            <w:tcW w:w="900" w:type="dxa"/>
          </w:tcPr>
          <w:p w14:paraId="56E1181E" w14:textId="74B43A37" w:rsidR="00660665" w:rsidRPr="00DF2420" w:rsidDel="00CF12F8" w:rsidRDefault="00660665">
            <w:pPr>
              <w:pStyle w:val="Heading3"/>
              <w:numPr>
                <w:ilvl w:val="0"/>
                <w:numId w:val="0"/>
              </w:numPr>
              <w:ind w:left="720" w:hanging="720"/>
              <w:rPr>
                <w:del w:id="2802" w:author="Jones, Emma" w:date="2019-04-12T11:22:00Z"/>
              </w:rPr>
              <w:pPrChange w:id="2803" w:author="Jones, Emma" w:date="2019-04-12T11:22:00Z">
                <w:pPr>
                  <w:pStyle w:val="TableEntry"/>
                </w:pPr>
              </w:pPrChange>
            </w:pPr>
            <w:del w:id="2804" w:author="Jones, Emma" w:date="2019-04-12T11:22:00Z">
              <w:r w:rsidRPr="00DF2420" w:rsidDel="00CF12F8">
                <w:delText>0..*</w:delText>
              </w:r>
            </w:del>
          </w:p>
        </w:tc>
        <w:tc>
          <w:tcPr>
            <w:tcW w:w="3350" w:type="dxa"/>
          </w:tcPr>
          <w:p w14:paraId="14672353" w14:textId="412A33B6" w:rsidR="00660665" w:rsidRPr="00DF2420" w:rsidDel="00CF12F8" w:rsidRDefault="00660665">
            <w:pPr>
              <w:pStyle w:val="Heading3"/>
              <w:numPr>
                <w:ilvl w:val="0"/>
                <w:numId w:val="0"/>
              </w:numPr>
              <w:ind w:left="720" w:hanging="720"/>
              <w:rPr>
                <w:del w:id="2805" w:author="Jones, Emma" w:date="2019-04-12T11:22:00Z"/>
              </w:rPr>
              <w:pPrChange w:id="2806" w:author="Jones, Emma" w:date="2019-04-12T11:22:00Z">
                <w:pPr>
                  <w:pStyle w:val="TableEntry"/>
                </w:pPr>
              </w:pPrChange>
            </w:pPr>
            <w:del w:id="2807" w:author="Jones, Emma" w:date="2019-04-12T11:22:00Z">
              <w:r w:rsidRPr="00DF2420" w:rsidDel="00CF12F8">
                <w:delText>Members of the team</w:delText>
              </w:r>
            </w:del>
          </w:p>
        </w:tc>
        <w:tc>
          <w:tcPr>
            <w:tcW w:w="2315" w:type="dxa"/>
          </w:tcPr>
          <w:p w14:paraId="53C2D442" w14:textId="0B0E9DF8" w:rsidR="00660665" w:rsidRPr="00DF2420" w:rsidDel="00CF12F8" w:rsidRDefault="00660665">
            <w:pPr>
              <w:pStyle w:val="Heading3"/>
              <w:numPr>
                <w:ilvl w:val="0"/>
                <w:numId w:val="0"/>
              </w:numPr>
              <w:ind w:left="720" w:hanging="720"/>
              <w:rPr>
                <w:del w:id="2808" w:author="Jones, Emma" w:date="2019-04-12T11:22:00Z"/>
              </w:rPr>
              <w:pPrChange w:id="2809" w:author="Jones, Emma" w:date="2019-04-12T11:22:00Z">
                <w:pPr>
                  <w:pStyle w:val="TableEntry"/>
                </w:pPr>
              </w:pPrChange>
            </w:pPr>
            <w:del w:id="2810" w:author="Jones, Emma" w:date="2019-04-12T11:22:00Z">
              <w:r w:rsidRPr="00DF2420" w:rsidDel="00CF12F8">
                <w:rPr>
                  <w:b w:val="0"/>
                </w:rPr>
                <w:delText>It is possible for a care team to be set up with roles specified only, before actual participants are invited into or identified as team members</w:delText>
              </w:r>
            </w:del>
          </w:p>
        </w:tc>
      </w:tr>
      <w:tr w:rsidR="00660665" w:rsidRPr="00DF2420" w:rsidDel="00CF12F8" w14:paraId="2F3E64EA" w14:textId="4FD06BBB" w:rsidTr="005823FC">
        <w:trPr>
          <w:cantSplit/>
          <w:del w:id="2811" w:author="Jones, Emma" w:date="2019-04-12T11:22:00Z"/>
        </w:trPr>
        <w:tc>
          <w:tcPr>
            <w:tcW w:w="2785" w:type="dxa"/>
          </w:tcPr>
          <w:p w14:paraId="1AF8E995" w14:textId="0C0F4E0F" w:rsidR="00660665" w:rsidRPr="00DF2420" w:rsidDel="00CF12F8" w:rsidRDefault="00660665">
            <w:pPr>
              <w:pStyle w:val="Heading3"/>
              <w:numPr>
                <w:ilvl w:val="0"/>
                <w:numId w:val="0"/>
              </w:numPr>
              <w:ind w:left="720" w:hanging="720"/>
              <w:rPr>
                <w:del w:id="2812" w:author="Jones, Emma" w:date="2019-04-12T11:22:00Z"/>
              </w:rPr>
              <w:pPrChange w:id="2813" w:author="Jones, Emma" w:date="2019-04-12T11:22:00Z">
                <w:pPr>
                  <w:pStyle w:val="TableEntry"/>
                </w:pPr>
              </w:pPrChange>
            </w:pPr>
            <w:del w:id="2814" w:author="Jones, Emma" w:date="2019-04-12T11:22:00Z">
              <w:r w:rsidRPr="00DF2420" w:rsidDel="00CF12F8">
                <w:delText xml:space="preserve">    .... role</w:delText>
              </w:r>
            </w:del>
          </w:p>
        </w:tc>
        <w:tc>
          <w:tcPr>
            <w:tcW w:w="900" w:type="dxa"/>
          </w:tcPr>
          <w:p w14:paraId="5A25A782" w14:textId="42323B70" w:rsidR="00660665" w:rsidRPr="00DF2420" w:rsidDel="00CF12F8" w:rsidRDefault="00660665">
            <w:pPr>
              <w:pStyle w:val="Heading3"/>
              <w:numPr>
                <w:ilvl w:val="0"/>
                <w:numId w:val="0"/>
              </w:numPr>
              <w:ind w:left="720" w:hanging="720"/>
              <w:rPr>
                <w:del w:id="2815" w:author="Jones, Emma" w:date="2019-04-12T11:22:00Z"/>
              </w:rPr>
              <w:pPrChange w:id="2816" w:author="Jones, Emma" w:date="2019-04-12T11:22:00Z">
                <w:pPr>
                  <w:pStyle w:val="TableEntry"/>
                </w:pPr>
              </w:pPrChange>
            </w:pPr>
            <w:del w:id="2817" w:author="Jones, Emma" w:date="2019-04-12T11:22:00Z">
              <w:r w:rsidRPr="00DF2420" w:rsidDel="00CF12F8">
                <w:delText xml:space="preserve">0..1  </w:delText>
              </w:r>
            </w:del>
          </w:p>
        </w:tc>
        <w:tc>
          <w:tcPr>
            <w:tcW w:w="3350" w:type="dxa"/>
          </w:tcPr>
          <w:p w14:paraId="719810C6" w14:textId="1C1F150D" w:rsidR="00660665" w:rsidRPr="00DF2420" w:rsidDel="00CF12F8" w:rsidRDefault="00660665">
            <w:pPr>
              <w:pStyle w:val="Heading3"/>
              <w:numPr>
                <w:ilvl w:val="0"/>
                <w:numId w:val="0"/>
              </w:numPr>
              <w:ind w:left="720" w:hanging="720"/>
              <w:rPr>
                <w:del w:id="2818" w:author="Jones, Emma" w:date="2019-04-12T11:22:00Z"/>
              </w:rPr>
              <w:pPrChange w:id="2819" w:author="Jones, Emma" w:date="2019-04-12T11:22:00Z">
                <w:pPr>
                  <w:pStyle w:val="TableEntry"/>
                </w:pPr>
              </w:pPrChange>
            </w:pPr>
            <w:del w:id="2820" w:author="Jones, Emma" w:date="2019-04-12T11:22:00Z">
              <w:r w:rsidRPr="00DF2420" w:rsidDel="00CF12F8">
                <w:delText>Type of involvement</w:delText>
              </w:r>
            </w:del>
          </w:p>
        </w:tc>
        <w:tc>
          <w:tcPr>
            <w:tcW w:w="2315" w:type="dxa"/>
          </w:tcPr>
          <w:p w14:paraId="71C86101" w14:textId="6F7753A2" w:rsidR="00660665" w:rsidRPr="00DF2420" w:rsidDel="00CF12F8" w:rsidRDefault="00660665">
            <w:pPr>
              <w:pStyle w:val="Heading3"/>
              <w:numPr>
                <w:ilvl w:val="0"/>
                <w:numId w:val="0"/>
              </w:numPr>
              <w:ind w:left="720" w:hanging="720"/>
              <w:rPr>
                <w:del w:id="2821" w:author="Jones, Emma" w:date="2019-04-12T11:22:00Z"/>
              </w:rPr>
              <w:pPrChange w:id="2822" w:author="Jones, Emma" w:date="2019-04-12T11:22:00Z">
                <w:pPr>
                  <w:pStyle w:val="TableEntry"/>
                </w:pPr>
              </w:pPrChange>
            </w:pPr>
          </w:p>
        </w:tc>
      </w:tr>
      <w:tr w:rsidR="00660665" w:rsidRPr="00DF2420" w:rsidDel="00CF12F8" w14:paraId="30015718" w14:textId="3E5BE2E6" w:rsidTr="005823FC">
        <w:trPr>
          <w:cantSplit/>
          <w:del w:id="2823" w:author="Jones, Emma" w:date="2019-04-12T11:22:00Z"/>
        </w:trPr>
        <w:tc>
          <w:tcPr>
            <w:tcW w:w="2785" w:type="dxa"/>
          </w:tcPr>
          <w:p w14:paraId="07B24119" w14:textId="09C1C4C5" w:rsidR="00660665" w:rsidRPr="00DF2420" w:rsidDel="00CF12F8" w:rsidRDefault="00660665">
            <w:pPr>
              <w:pStyle w:val="Heading3"/>
              <w:numPr>
                <w:ilvl w:val="0"/>
                <w:numId w:val="0"/>
              </w:numPr>
              <w:ind w:left="720" w:hanging="720"/>
              <w:rPr>
                <w:del w:id="2824" w:author="Jones, Emma" w:date="2019-04-12T11:22:00Z"/>
              </w:rPr>
              <w:pPrChange w:id="2825" w:author="Jones, Emma" w:date="2019-04-12T11:22:00Z">
                <w:pPr>
                  <w:pStyle w:val="TableEntry"/>
                </w:pPr>
              </w:pPrChange>
            </w:pPr>
            <w:del w:id="2826" w:author="Jones, Emma" w:date="2019-04-12T11:22:00Z">
              <w:r w:rsidRPr="00DF2420" w:rsidDel="00CF12F8">
                <w:delText xml:space="preserve">    .... member</w:delText>
              </w:r>
            </w:del>
          </w:p>
        </w:tc>
        <w:tc>
          <w:tcPr>
            <w:tcW w:w="900" w:type="dxa"/>
          </w:tcPr>
          <w:p w14:paraId="5C78189F" w14:textId="69A67941" w:rsidR="00660665" w:rsidRPr="00DF2420" w:rsidDel="00CF12F8" w:rsidRDefault="00660665">
            <w:pPr>
              <w:pStyle w:val="Heading3"/>
              <w:numPr>
                <w:ilvl w:val="0"/>
                <w:numId w:val="0"/>
              </w:numPr>
              <w:ind w:left="720" w:hanging="720"/>
              <w:rPr>
                <w:del w:id="2827" w:author="Jones, Emma" w:date="2019-04-12T11:22:00Z"/>
              </w:rPr>
              <w:pPrChange w:id="2828" w:author="Jones, Emma" w:date="2019-04-12T11:22:00Z">
                <w:pPr>
                  <w:pStyle w:val="TableEntry"/>
                </w:pPr>
              </w:pPrChange>
            </w:pPr>
            <w:del w:id="2829" w:author="Jones, Emma" w:date="2019-04-12T11:22:00Z">
              <w:r w:rsidRPr="00DF2420" w:rsidDel="00CF12F8">
                <w:delText>1..1</w:delText>
              </w:r>
            </w:del>
          </w:p>
        </w:tc>
        <w:tc>
          <w:tcPr>
            <w:tcW w:w="3350" w:type="dxa"/>
          </w:tcPr>
          <w:p w14:paraId="065582FA" w14:textId="32869B97" w:rsidR="00660665" w:rsidRPr="00DF2420" w:rsidDel="00CF12F8" w:rsidRDefault="00660665">
            <w:pPr>
              <w:pStyle w:val="Heading3"/>
              <w:numPr>
                <w:ilvl w:val="0"/>
                <w:numId w:val="0"/>
              </w:numPr>
              <w:ind w:left="720" w:hanging="720"/>
              <w:rPr>
                <w:del w:id="2830" w:author="Jones, Emma" w:date="2019-04-12T11:22:00Z"/>
              </w:rPr>
              <w:pPrChange w:id="2831" w:author="Jones, Emma" w:date="2019-04-12T11:22:00Z">
                <w:pPr>
                  <w:pStyle w:val="TableEntry"/>
                </w:pPr>
              </w:pPrChange>
            </w:pPr>
            <w:del w:id="2832" w:author="Jones, Emma" w:date="2019-04-12T11:22:00Z">
              <w:r w:rsidRPr="00DF2420" w:rsidDel="00CF12F8">
                <w:delText>Who is involved</w:delText>
              </w:r>
            </w:del>
          </w:p>
        </w:tc>
        <w:tc>
          <w:tcPr>
            <w:tcW w:w="2315" w:type="dxa"/>
          </w:tcPr>
          <w:p w14:paraId="198E63ED" w14:textId="710BB5B0" w:rsidR="00660665" w:rsidRPr="00DF2420" w:rsidDel="00CF12F8" w:rsidRDefault="00660665">
            <w:pPr>
              <w:pStyle w:val="Heading3"/>
              <w:numPr>
                <w:ilvl w:val="0"/>
                <w:numId w:val="0"/>
              </w:numPr>
              <w:ind w:left="720" w:hanging="720"/>
              <w:rPr>
                <w:del w:id="2833" w:author="Jones, Emma" w:date="2019-04-12T11:22:00Z"/>
              </w:rPr>
              <w:pPrChange w:id="2834" w:author="Jones, Emma" w:date="2019-04-12T11:22:00Z">
                <w:pPr>
                  <w:pStyle w:val="TableEntry"/>
                </w:pPr>
              </w:pPrChange>
            </w:pPr>
            <w:del w:id="2835" w:author="Jones, Emma" w:date="2019-04-12T11:22:00Z">
              <w:r w:rsidRPr="00DF2420" w:rsidDel="00CF12F8">
                <w:delText>Need to know who the member is if participant is required.</w:delText>
              </w:r>
            </w:del>
          </w:p>
          <w:p w14:paraId="069C29EF" w14:textId="694605DD" w:rsidR="00660665" w:rsidRPr="00DF2420" w:rsidDel="00CF12F8" w:rsidRDefault="00660665">
            <w:pPr>
              <w:pStyle w:val="Heading3"/>
              <w:numPr>
                <w:ilvl w:val="0"/>
                <w:numId w:val="0"/>
              </w:numPr>
              <w:ind w:left="720" w:hanging="720"/>
              <w:rPr>
                <w:del w:id="2836" w:author="Jones, Emma" w:date="2019-04-12T11:22:00Z"/>
              </w:rPr>
              <w:pPrChange w:id="2837" w:author="Jones, Emma" w:date="2019-04-12T11:22:00Z">
                <w:pPr>
                  <w:pStyle w:val="TableEntry"/>
                </w:pPr>
              </w:pPrChange>
            </w:pPr>
            <w:del w:id="2838" w:author="Jones, Emma" w:date="2019-04-12T11:22:00Z">
              <w:r w:rsidRPr="00DF2420" w:rsidDel="00CF12F8">
                <w:delText>This version of the profile requires that a DynamicCareTeam be referenced when the member is a care team.</w:delText>
              </w:r>
            </w:del>
          </w:p>
        </w:tc>
      </w:tr>
      <w:tr w:rsidR="00660665" w:rsidRPr="00DF2420" w:rsidDel="00CF12F8" w14:paraId="3E465AE5" w14:textId="37B8C160" w:rsidTr="005823FC">
        <w:trPr>
          <w:cantSplit/>
          <w:del w:id="2839" w:author="Jones, Emma" w:date="2019-04-12T11:22:00Z"/>
        </w:trPr>
        <w:tc>
          <w:tcPr>
            <w:tcW w:w="2785" w:type="dxa"/>
          </w:tcPr>
          <w:p w14:paraId="3E770012" w14:textId="661C75CF" w:rsidR="00660665" w:rsidRPr="00DF2420" w:rsidDel="00CF12F8" w:rsidRDefault="00660665">
            <w:pPr>
              <w:pStyle w:val="Heading3"/>
              <w:numPr>
                <w:ilvl w:val="0"/>
                <w:numId w:val="0"/>
              </w:numPr>
              <w:ind w:left="720" w:hanging="720"/>
              <w:rPr>
                <w:del w:id="2840" w:author="Jones, Emma" w:date="2019-04-12T11:22:00Z"/>
              </w:rPr>
              <w:pPrChange w:id="2841" w:author="Jones, Emma" w:date="2019-04-12T11:22:00Z">
                <w:pPr>
                  <w:pStyle w:val="TableEntry"/>
                </w:pPr>
              </w:pPrChange>
            </w:pPr>
            <w:del w:id="2842" w:author="Jones, Emma" w:date="2019-04-12T11:22:00Z">
              <w:r w:rsidRPr="00DF2420" w:rsidDel="00CF12F8">
                <w:delText xml:space="preserve">    .... onBehalfOf</w:delText>
              </w:r>
            </w:del>
          </w:p>
        </w:tc>
        <w:tc>
          <w:tcPr>
            <w:tcW w:w="900" w:type="dxa"/>
          </w:tcPr>
          <w:p w14:paraId="764A8FE6" w14:textId="7704EEF9" w:rsidR="00660665" w:rsidRPr="00DF2420" w:rsidDel="00CF12F8" w:rsidRDefault="00660665">
            <w:pPr>
              <w:pStyle w:val="Heading3"/>
              <w:numPr>
                <w:ilvl w:val="0"/>
                <w:numId w:val="0"/>
              </w:numPr>
              <w:ind w:left="720" w:hanging="720"/>
              <w:rPr>
                <w:del w:id="2843" w:author="Jones, Emma" w:date="2019-04-12T11:22:00Z"/>
              </w:rPr>
              <w:pPrChange w:id="2844" w:author="Jones, Emma" w:date="2019-04-12T11:22:00Z">
                <w:pPr>
                  <w:pStyle w:val="TableEntry"/>
                </w:pPr>
              </w:pPrChange>
            </w:pPr>
            <w:del w:id="2845" w:author="Jones, Emma" w:date="2019-04-12T11:22:00Z">
              <w:r w:rsidRPr="00DF2420" w:rsidDel="00CF12F8">
                <w:delText>0..1</w:delText>
              </w:r>
            </w:del>
          </w:p>
        </w:tc>
        <w:tc>
          <w:tcPr>
            <w:tcW w:w="3350" w:type="dxa"/>
          </w:tcPr>
          <w:p w14:paraId="257F50D5" w14:textId="1350C8C3" w:rsidR="00660665" w:rsidRPr="00DF2420" w:rsidDel="00CF12F8" w:rsidRDefault="00660665">
            <w:pPr>
              <w:pStyle w:val="Heading3"/>
              <w:numPr>
                <w:ilvl w:val="0"/>
                <w:numId w:val="0"/>
              </w:numPr>
              <w:ind w:left="720" w:hanging="720"/>
              <w:rPr>
                <w:del w:id="2846" w:author="Jones, Emma" w:date="2019-04-12T11:22:00Z"/>
              </w:rPr>
              <w:pPrChange w:id="2847" w:author="Jones, Emma" w:date="2019-04-12T11:22:00Z">
                <w:pPr>
                  <w:pStyle w:val="TableEntry"/>
                </w:pPr>
              </w:pPrChange>
            </w:pPr>
            <w:del w:id="2848" w:author="Jones, Emma" w:date="2019-04-12T11:22:00Z">
              <w:r w:rsidRPr="00DF2420" w:rsidDel="00CF12F8">
                <w:delText>Organization of the practitioner</w:delText>
              </w:r>
            </w:del>
          </w:p>
        </w:tc>
        <w:tc>
          <w:tcPr>
            <w:tcW w:w="2315" w:type="dxa"/>
          </w:tcPr>
          <w:p w14:paraId="204CD2F9" w14:textId="1D328F86" w:rsidR="00660665" w:rsidRPr="00DF2420" w:rsidDel="00CF12F8" w:rsidRDefault="00660665">
            <w:pPr>
              <w:pStyle w:val="Heading3"/>
              <w:numPr>
                <w:ilvl w:val="0"/>
                <w:numId w:val="0"/>
              </w:numPr>
              <w:ind w:left="720" w:hanging="720"/>
              <w:rPr>
                <w:del w:id="2849" w:author="Jones, Emma" w:date="2019-04-12T11:22:00Z"/>
              </w:rPr>
              <w:pPrChange w:id="2850" w:author="Jones, Emma" w:date="2019-04-12T11:22:00Z">
                <w:pPr>
                  <w:pStyle w:val="TableEntry"/>
                </w:pPr>
              </w:pPrChange>
            </w:pPr>
          </w:p>
        </w:tc>
      </w:tr>
      <w:tr w:rsidR="00660665" w:rsidRPr="00DF2420" w:rsidDel="00CF12F8" w14:paraId="3A3DB5F4" w14:textId="732A4A6B" w:rsidTr="005823FC">
        <w:trPr>
          <w:cantSplit/>
          <w:del w:id="2851" w:author="Jones, Emma" w:date="2019-04-12T11:22:00Z"/>
        </w:trPr>
        <w:tc>
          <w:tcPr>
            <w:tcW w:w="2785" w:type="dxa"/>
          </w:tcPr>
          <w:p w14:paraId="2C19E520" w14:textId="45DF5478" w:rsidR="00660665" w:rsidRPr="00DF2420" w:rsidDel="00CF12F8" w:rsidRDefault="00660665">
            <w:pPr>
              <w:pStyle w:val="Heading3"/>
              <w:numPr>
                <w:ilvl w:val="0"/>
                <w:numId w:val="0"/>
              </w:numPr>
              <w:ind w:left="720" w:hanging="720"/>
              <w:rPr>
                <w:del w:id="2852" w:author="Jones, Emma" w:date="2019-04-12T11:22:00Z"/>
              </w:rPr>
              <w:pPrChange w:id="2853" w:author="Jones, Emma" w:date="2019-04-12T11:22:00Z">
                <w:pPr>
                  <w:pStyle w:val="TableEntry"/>
                </w:pPr>
              </w:pPrChange>
            </w:pPr>
            <w:del w:id="2854" w:author="Jones, Emma" w:date="2019-04-12T11:22:00Z">
              <w:r w:rsidRPr="00DF2420" w:rsidDel="00CF12F8">
                <w:delText xml:space="preserve">    .... period</w:delText>
              </w:r>
            </w:del>
          </w:p>
        </w:tc>
        <w:tc>
          <w:tcPr>
            <w:tcW w:w="900" w:type="dxa"/>
          </w:tcPr>
          <w:p w14:paraId="7877BF9C" w14:textId="23B85C35" w:rsidR="00660665" w:rsidRPr="00DF2420" w:rsidDel="00CF12F8" w:rsidRDefault="00660665">
            <w:pPr>
              <w:pStyle w:val="Heading3"/>
              <w:numPr>
                <w:ilvl w:val="0"/>
                <w:numId w:val="0"/>
              </w:numPr>
              <w:ind w:left="720" w:hanging="720"/>
              <w:rPr>
                <w:del w:id="2855" w:author="Jones, Emma" w:date="2019-04-12T11:22:00Z"/>
              </w:rPr>
              <w:pPrChange w:id="2856" w:author="Jones, Emma" w:date="2019-04-12T11:22:00Z">
                <w:pPr>
                  <w:pStyle w:val="TableEntry"/>
                </w:pPr>
              </w:pPrChange>
            </w:pPr>
            <w:del w:id="2857" w:author="Jones, Emma" w:date="2019-04-12T11:22:00Z">
              <w:r w:rsidRPr="00DF2420" w:rsidDel="00CF12F8">
                <w:delText>0..1</w:delText>
              </w:r>
            </w:del>
          </w:p>
        </w:tc>
        <w:tc>
          <w:tcPr>
            <w:tcW w:w="3350" w:type="dxa"/>
          </w:tcPr>
          <w:p w14:paraId="24FEAC59" w14:textId="72B62435" w:rsidR="00660665" w:rsidRPr="00DF2420" w:rsidDel="00CF12F8" w:rsidRDefault="00660665">
            <w:pPr>
              <w:pStyle w:val="Heading3"/>
              <w:numPr>
                <w:ilvl w:val="0"/>
                <w:numId w:val="0"/>
              </w:numPr>
              <w:ind w:left="720" w:hanging="720"/>
              <w:rPr>
                <w:del w:id="2858" w:author="Jones, Emma" w:date="2019-04-12T11:22:00Z"/>
              </w:rPr>
              <w:pPrChange w:id="2859" w:author="Jones, Emma" w:date="2019-04-12T11:22:00Z">
                <w:pPr>
                  <w:pStyle w:val="TableEntry"/>
                </w:pPr>
              </w:pPrChange>
            </w:pPr>
            <w:del w:id="2860" w:author="Jones, Emma" w:date="2019-04-12T11:22:00Z">
              <w:r w:rsidRPr="00DF2420" w:rsidDel="00CF12F8">
                <w:delText>Time period of participant</w:delText>
              </w:r>
            </w:del>
          </w:p>
        </w:tc>
        <w:tc>
          <w:tcPr>
            <w:tcW w:w="2315" w:type="dxa"/>
          </w:tcPr>
          <w:p w14:paraId="5926A2BB" w14:textId="509805FB" w:rsidR="00660665" w:rsidRPr="00DF2420" w:rsidDel="00CF12F8" w:rsidRDefault="00660665">
            <w:pPr>
              <w:pStyle w:val="Heading3"/>
              <w:numPr>
                <w:ilvl w:val="0"/>
                <w:numId w:val="0"/>
              </w:numPr>
              <w:ind w:left="720" w:hanging="720"/>
              <w:rPr>
                <w:del w:id="2861" w:author="Jones, Emma" w:date="2019-04-12T11:22:00Z"/>
              </w:rPr>
              <w:pPrChange w:id="2862" w:author="Jones, Emma" w:date="2019-04-12T11:22:00Z">
                <w:pPr>
                  <w:pStyle w:val="TableEntry"/>
                </w:pPr>
              </w:pPrChange>
            </w:pPr>
            <w:del w:id="2863" w:author="Jones, Emma" w:date="2019-04-12T11:22:00Z">
              <w:r w:rsidRPr="00DF2420" w:rsidDel="00CF12F8">
                <w:delText>This version of the profile requires period to indicate how current the participant is.</w:delText>
              </w:r>
            </w:del>
          </w:p>
        </w:tc>
      </w:tr>
      <w:tr w:rsidR="00660665" w:rsidRPr="00DF2420" w:rsidDel="00CF12F8" w14:paraId="17AFD904" w14:textId="15DA07F9" w:rsidTr="005823FC">
        <w:trPr>
          <w:cantSplit/>
          <w:del w:id="2864" w:author="Jones, Emma" w:date="2019-04-12T11:22:00Z"/>
        </w:trPr>
        <w:tc>
          <w:tcPr>
            <w:tcW w:w="2785" w:type="dxa"/>
          </w:tcPr>
          <w:p w14:paraId="6C7A1932" w14:textId="3875DBB7" w:rsidR="00660665" w:rsidRPr="00DF2420" w:rsidDel="00CF12F8" w:rsidRDefault="00660665">
            <w:pPr>
              <w:pStyle w:val="Heading3"/>
              <w:numPr>
                <w:ilvl w:val="0"/>
                <w:numId w:val="0"/>
              </w:numPr>
              <w:ind w:left="720" w:hanging="720"/>
              <w:rPr>
                <w:del w:id="2865" w:author="Jones, Emma" w:date="2019-04-12T11:22:00Z"/>
              </w:rPr>
              <w:pPrChange w:id="2866" w:author="Jones, Emma" w:date="2019-04-12T11:22:00Z">
                <w:pPr>
                  <w:pStyle w:val="TableEntry"/>
                </w:pPr>
              </w:pPrChange>
            </w:pPr>
            <w:del w:id="2867" w:author="Jones, Emma" w:date="2019-04-12T11:22:00Z">
              <w:r w:rsidRPr="00DF2420" w:rsidDel="00CF12F8">
                <w:delText xml:space="preserve">  ... reasonCode</w:delText>
              </w:r>
            </w:del>
          </w:p>
        </w:tc>
        <w:tc>
          <w:tcPr>
            <w:tcW w:w="900" w:type="dxa"/>
          </w:tcPr>
          <w:p w14:paraId="23257EEA" w14:textId="1C7AC43D" w:rsidR="00660665" w:rsidRPr="00DF2420" w:rsidDel="00CF12F8" w:rsidRDefault="00660665">
            <w:pPr>
              <w:pStyle w:val="Heading3"/>
              <w:numPr>
                <w:ilvl w:val="0"/>
                <w:numId w:val="0"/>
              </w:numPr>
              <w:ind w:left="720" w:hanging="720"/>
              <w:rPr>
                <w:del w:id="2868" w:author="Jones, Emma" w:date="2019-04-12T11:22:00Z"/>
              </w:rPr>
              <w:pPrChange w:id="2869" w:author="Jones, Emma" w:date="2019-04-12T11:22:00Z">
                <w:pPr>
                  <w:pStyle w:val="TableEntry"/>
                </w:pPr>
              </w:pPrChange>
            </w:pPr>
            <w:del w:id="2870" w:author="Jones, Emma" w:date="2019-04-12T11:22:00Z">
              <w:r w:rsidRPr="00DF2420" w:rsidDel="00CF12F8">
                <w:delText>0.. *</w:delText>
              </w:r>
            </w:del>
          </w:p>
        </w:tc>
        <w:tc>
          <w:tcPr>
            <w:tcW w:w="3350" w:type="dxa"/>
          </w:tcPr>
          <w:p w14:paraId="70829246" w14:textId="2CC719F3" w:rsidR="00660665" w:rsidRPr="00DF2420" w:rsidDel="00CF12F8" w:rsidRDefault="00660665">
            <w:pPr>
              <w:pStyle w:val="Heading3"/>
              <w:numPr>
                <w:ilvl w:val="0"/>
                <w:numId w:val="0"/>
              </w:numPr>
              <w:ind w:left="720" w:hanging="720"/>
              <w:rPr>
                <w:del w:id="2871" w:author="Jones, Emma" w:date="2019-04-12T11:22:00Z"/>
              </w:rPr>
              <w:pPrChange w:id="2872" w:author="Jones, Emma" w:date="2019-04-12T11:22:00Z">
                <w:pPr>
                  <w:pStyle w:val="TableEntry"/>
                </w:pPr>
              </w:pPrChange>
            </w:pPr>
            <w:del w:id="2873" w:author="Jones, Emma" w:date="2019-04-12T11:22:00Z">
              <w:r w:rsidRPr="00DF2420" w:rsidDel="00CF12F8">
                <w:delText>Why the care team exists</w:delText>
              </w:r>
            </w:del>
          </w:p>
        </w:tc>
        <w:tc>
          <w:tcPr>
            <w:tcW w:w="2315" w:type="dxa"/>
          </w:tcPr>
          <w:p w14:paraId="5C327B44" w14:textId="6D3B452F" w:rsidR="00660665" w:rsidRPr="00DF2420" w:rsidDel="00CF12F8" w:rsidRDefault="00660665">
            <w:pPr>
              <w:pStyle w:val="Heading3"/>
              <w:numPr>
                <w:ilvl w:val="0"/>
                <w:numId w:val="0"/>
              </w:numPr>
              <w:ind w:left="720" w:hanging="720"/>
              <w:rPr>
                <w:del w:id="2874" w:author="Jones, Emma" w:date="2019-04-12T11:22:00Z"/>
              </w:rPr>
              <w:pPrChange w:id="2875" w:author="Jones, Emma" w:date="2019-04-12T11:22:00Z">
                <w:pPr>
                  <w:pStyle w:val="TableEntry"/>
                </w:pPr>
              </w:pPrChange>
            </w:pPr>
          </w:p>
        </w:tc>
      </w:tr>
      <w:tr w:rsidR="00660665" w:rsidRPr="00DF2420" w:rsidDel="00CF12F8" w14:paraId="068C9379" w14:textId="7F051151" w:rsidTr="005823FC">
        <w:trPr>
          <w:cantSplit/>
          <w:del w:id="2876" w:author="Jones, Emma" w:date="2019-04-12T11:22:00Z"/>
        </w:trPr>
        <w:tc>
          <w:tcPr>
            <w:tcW w:w="2785" w:type="dxa"/>
          </w:tcPr>
          <w:p w14:paraId="502524DA" w14:textId="6870A483" w:rsidR="00660665" w:rsidRPr="00DF2420" w:rsidDel="00CF12F8" w:rsidRDefault="00660665">
            <w:pPr>
              <w:pStyle w:val="Heading3"/>
              <w:numPr>
                <w:ilvl w:val="0"/>
                <w:numId w:val="0"/>
              </w:numPr>
              <w:ind w:left="720" w:hanging="720"/>
              <w:rPr>
                <w:del w:id="2877" w:author="Jones, Emma" w:date="2019-04-12T11:22:00Z"/>
              </w:rPr>
              <w:pPrChange w:id="2878" w:author="Jones, Emma" w:date="2019-04-12T11:22:00Z">
                <w:pPr>
                  <w:pStyle w:val="TableEntry"/>
                </w:pPr>
              </w:pPrChange>
            </w:pPr>
            <w:del w:id="2879" w:author="Jones, Emma" w:date="2019-04-12T11:22:00Z">
              <w:r w:rsidRPr="00DF2420" w:rsidDel="00CF12F8">
                <w:delText xml:space="preserve">  ... reasonReference</w:delText>
              </w:r>
            </w:del>
          </w:p>
        </w:tc>
        <w:tc>
          <w:tcPr>
            <w:tcW w:w="900" w:type="dxa"/>
          </w:tcPr>
          <w:p w14:paraId="3C039417" w14:textId="44641340" w:rsidR="00660665" w:rsidRPr="00DF2420" w:rsidDel="00CF12F8" w:rsidRDefault="00660665">
            <w:pPr>
              <w:pStyle w:val="Heading3"/>
              <w:numPr>
                <w:ilvl w:val="0"/>
                <w:numId w:val="0"/>
              </w:numPr>
              <w:ind w:left="720" w:hanging="720"/>
              <w:rPr>
                <w:del w:id="2880" w:author="Jones, Emma" w:date="2019-04-12T11:22:00Z"/>
              </w:rPr>
              <w:pPrChange w:id="2881" w:author="Jones, Emma" w:date="2019-04-12T11:22:00Z">
                <w:pPr>
                  <w:pStyle w:val="TableEntry"/>
                </w:pPr>
              </w:pPrChange>
            </w:pPr>
            <w:del w:id="2882" w:author="Jones, Emma" w:date="2019-04-12T11:22:00Z">
              <w:r w:rsidRPr="00DF2420" w:rsidDel="00CF12F8">
                <w:delText>0.. *</w:delText>
              </w:r>
            </w:del>
          </w:p>
        </w:tc>
        <w:tc>
          <w:tcPr>
            <w:tcW w:w="3350" w:type="dxa"/>
          </w:tcPr>
          <w:p w14:paraId="70550879" w14:textId="08E1F8AB" w:rsidR="00660665" w:rsidRPr="00DF2420" w:rsidDel="00CF12F8" w:rsidRDefault="00660665">
            <w:pPr>
              <w:pStyle w:val="Heading3"/>
              <w:numPr>
                <w:ilvl w:val="0"/>
                <w:numId w:val="0"/>
              </w:numPr>
              <w:ind w:left="720" w:hanging="720"/>
              <w:rPr>
                <w:del w:id="2883" w:author="Jones, Emma" w:date="2019-04-12T11:22:00Z"/>
              </w:rPr>
              <w:pPrChange w:id="2884" w:author="Jones, Emma" w:date="2019-04-12T11:22:00Z">
                <w:pPr>
                  <w:pStyle w:val="TableEntry"/>
                </w:pPr>
              </w:pPrChange>
            </w:pPr>
            <w:del w:id="2885" w:author="Jones, Emma" w:date="2019-04-12T11:22:00Z">
              <w:r w:rsidRPr="00DF2420" w:rsidDel="00CF12F8">
                <w:delText>Why the care team exists</w:delText>
              </w:r>
            </w:del>
          </w:p>
        </w:tc>
        <w:tc>
          <w:tcPr>
            <w:tcW w:w="2315" w:type="dxa"/>
          </w:tcPr>
          <w:p w14:paraId="09330D29" w14:textId="600D7317" w:rsidR="00660665" w:rsidRPr="00DF2420" w:rsidDel="00CF12F8" w:rsidRDefault="00660665">
            <w:pPr>
              <w:pStyle w:val="Heading3"/>
              <w:numPr>
                <w:ilvl w:val="0"/>
                <w:numId w:val="0"/>
              </w:numPr>
              <w:ind w:left="720" w:hanging="720"/>
              <w:rPr>
                <w:del w:id="2886" w:author="Jones, Emma" w:date="2019-04-12T11:22:00Z"/>
              </w:rPr>
              <w:pPrChange w:id="2887" w:author="Jones, Emma" w:date="2019-04-12T11:22:00Z">
                <w:pPr>
                  <w:pStyle w:val="TableEntry"/>
                </w:pPr>
              </w:pPrChange>
            </w:pPr>
          </w:p>
        </w:tc>
      </w:tr>
      <w:tr w:rsidR="00660665" w:rsidRPr="00DF2420" w:rsidDel="00CF12F8" w14:paraId="01019F57" w14:textId="602B060C" w:rsidTr="005823FC">
        <w:trPr>
          <w:cantSplit/>
          <w:del w:id="2888" w:author="Jones, Emma" w:date="2019-04-12T11:22:00Z"/>
        </w:trPr>
        <w:tc>
          <w:tcPr>
            <w:tcW w:w="2785" w:type="dxa"/>
          </w:tcPr>
          <w:p w14:paraId="5A023790" w14:textId="00765A13" w:rsidR="00660665" w:rsidRPr="00DF2420" w:rsidDel="00CF12F8" w:rsidRDefault="00660665">
            <w:pPr>
              <w:pStyle w:val="Heading3"/>
              <w:numPr>
                <w:ilvl w:val="0"/>
                <w:numId w:val="0"/>
              </w:numPr>
              <w:ind w:left="720" w:hanging="720"/>
              <w:rPr>
                <w:del w:id="2889" w:author="Jones, Emma" w:date="2019-04-12T11:22:00Z"/>
              </w:rPr>
              <w:pPrChange w:id="2890" w:author="Jones, Emma" w:date="2019-04-12T11:22:00Z">
                <w:pPr>
                  <w:pStyle w:val="TableEntry"/>
                </w:pPr>
              </w:pPrChange>
            </w:pPr>
            <w:del w:id="2891" w:author="Jones, Emma" w:date="2019-04-12T11:22:00Z">
              <w:r w:rsidRPr="00DF2420" w:rsidDel="00CF12F8">
                <w:delText xml:space="preserve">  ... managingOrganization</w:delText>
              </w:r>
            </w:del>
          </w:p>
        </w:tc>
        <w:tc>
          <w:tcPr>
            <w:tcW w:w="900" w:type="dxa"/>
          </w:tcPr>
          <w:p w14:paraId="221A6868" w14:textId="576A31F0" w:rsidR="00660665" w:rsidRPr="00DF2420" w:rsidDel="00CF12F8" w:rsidRDefault="00660665">
            <w:pPr>
              <w:pStyle w:val="Heading3"/>
              <w:numPr>
                <w:ilvl w:val="0"/>
                <w:numId w:val="0"/>
              </w:numPr>
              <w:ind w:left="720" w:hanging="720"/>
              <w:rPr>
                <w:del w:id="2892" w:author="Jones, Emma" w:date="2019-04-12T11:22:00Z"/>
              </w:rPr>
              <w:pPrChange w:id="2893" w:author="Jones, Emma" w:date="2019-04-12T11:22:00Z">
                <w:pPr>
                  <w:pStyle w:val="TableEntry"/>
                </w:pPr>
              </w:pPrChange>
            </w:pPr>
            <w:del w:id="2894" w:author="Jones, Emma" w:date="2019-04-12T11:22:00Z">
              <w:r w:rsidRPr="00DF2420" w:rsidDel="00CF12F8">
                <w:delText>0.. *</w:delText>
              </w:r>
            </w:del>
          </w:p>
        </w:tc>
        <w:tc>
          <w:tcPr>
            <w:tcW w:w="3350" w:type="dxa"/>
          </w:tcPr>
          <w:p w14:paraId="6A241021" w14:textId="200AB662" w:rsidR="00660665" w:rsidRPr="00DF2420" w:rsidDel="00CF12F8" w:rsidRDefault="00660665">
            <w:pPr>
              <w:pStyle w:val="Heading3"/>
              <w:numPr>
                <w:ilvl w:val="0"/>
                <w:numId w:val="0"/>
              </w:numPr>
              <w:ind w:left="720" w:hanging="720"/>
              <w:rPr>
                <w:del w:id="2895" w:author="Jones, Emma" w:date="2019-04-12T11:22:00Z"/>
              </w:rPr>
              <w:pPrChange w:id="2896" w:author="Jones, Emma" w:date="2019-04-12T11:22:00Z">
                <w:pPr>
                  <w:pStyle w:val="TableEntry"/>
                </w:pPr>
              </w:pPrChange>
            </w:pPr>
            <w:del w:id="2897" w:author="Jones, Emma" w:date="2019-04-12T11:22:00Z">
              <w:r w:rsidRPr="00DF2420" w:rsidDel="00CF12F8">
                <w:delText>Organization responsible for the care team</w:delText>
              </w:r>
            </w:del>
          </w:p>
        </w:tc>
        <w:tc>
          <w:tcPr>
            <w:tcW w:w="2315" w:type="dxa"/>
          </w:tcPr>
          <w:p w14:paraId="048BC498" w14:textId="560385A6" w:rsidR="00660665" w:rsidRPr="00DF2420" w:rsidDel="00CF12F8" w:rsidRDefault="00660665">
            <w:pPr>
              <w:pStyle w:val="Heading3"/>
              <w:numPr>
                <w:ilvl w:val="0"/>
                <w:numId w:val="0"/>
              </w:numPr>
              <w:ind w:left="720" w:hanging="720"/>
              <w:rPr>
                <w:del w:id="2898" w:author="Jones, Emma" w:date="2019-04-12T11:22:00Z"/>
              </w:rPr>
              <w:pPrChange w:id="2899" w:author="Jones, Emma" w:date="2019-04-12T11:22:00Z">
                <w:pPr>
                  <w:pStyle w:val="TableEntry"/>
                </w:pPr>
              </w:pPrChange>
            </w:pPr>
          </w:p>
        </w:tc>
      </w:tr>
      <w:tr w:rsidR="00660665" w:rsidRPr="00DF2420" w:rsidDel="00CF12F8" w14:paraId="65631D3E" w14:textId="2CA71683" w:rsidTr="005823FC">
        <w:trPr>
          <w:cantSplit/>
          <w:del w:id="2900" w:author="Jones, Emma" w:date="2019-04-12T11:22:00Z"/>
        </w:trPr>
        <w:tc>
          <w:tcPr>
            <w:tcW w:w="2785" w:type="dxa"/>
          </w:tcPr>
          <w:p w14:paraId="364A6ED9" w14:textId="6D93E4E8" w:rsidR="00660665" w:rsidRPr="00DF2420" w:rsidDel="00CF12F8" w:rsidRDefault="00660665">
            <w:pPr>
              <w:pStyle w:val="Heading3"/>
              <w:numPr>
                <w:ilvl w:val="0"/>
                <w:numId w:val="0"/>
              </w:numPr>
              <w:ind w:left="720" w:hanging="720"/>
              <w:rPr>
                <w:del w:id="2901" w:author="Jones, Emma" w:date="2019-04-12T11:22:00Z"/>
              </w:rPr>
              <w:pPrChange w:id="2902" w:author="Jones, Emma" w:date="2019-04-12T11:22:00Z">
                <w:pPr>
                  <w:pStyle w:val="TableEntry"/>
                </w:pPr>
              </w:pPrChange>
            </w:pPr>
            <w:del w:id="2903" w:author="Jones, Emma" w:date="2019-04-12T11:22:00Z">
              <w:r w:rsidRPr="00DF2420" w:rsidDel="00CF12F8">
                <w:delText xml:space="preserve">  ... note</w:delText>
              </w:r>
            </w:del>
          </w:p>
        </w:tc>
        <w:tc>
          <w:tcPr>
            <w:tcW w:w="900" w:type="dxa"/>
          </w:tcPr>
          <w:p w14:paraId="608B550C" w14:textId="5DC17D5C" w:rsidR="00660665" w:rsidRPr="00DF2420" w:rsidDel="00CF12F8" w:rsidRDefault="00660665">
            <w:pPr>
              <w:pStyle w:val="Heading3"/>
              <w:numPr>
                <w:ilvl w:val="0"/>
                <w:numId w:val="0"/>
              </w:numPr>
              <w:ind w:left="720" w:hanging="720"/>
              <w:rPr>
                <w:del w:id="2904" w:author="Jones, Emma" w:date="2019-04-12T11:22:00Z"/>
              </w:rPr>
              <w:pPrChange w:id="2905" w:author="Jones, Emma" w:date="2019-04-12T11:22:00Z">
                <w:pPr>
                  <w:pStyle w:val="TableEntry"/>
                </w:pPr>
              </w:pPrChange>
            </w:pPr>
            <w:del w:id="2906" w:author="Jones, Emma" w:date="2019-04-12T11:22:00Z">
              <w:r w:rsidRPr="00DF2420" w:rsidDel="00CF12F8">
                <w:delText>0.. *</w:delText>
              </w:r>
            </w:del>
          </w:p>
        </w:tc>
        <w:tc>
          <w:tcPr>
            <w:tcW w:w="3350" w:type="dxa"/>
          </w:tcPr>
          <w:p w14:paraId="5C4A86F9" w14:textId="62F30D9C" w:rsidR="00660665" w:rsidRPr="00DF2420" w:rsidDel="00CF12F8" w:rsidRDefault="00660665">
            <w:pPr>
              <w:pStyle w:val="Heading3"/>
              <w:numPr>
                <w:ilvl w:val="0"/>
                <w:numId w:val="0"/>
              </w:numPr>
              <w:ind w:left="720" w:hanging="720"/>
              <w:rPr>
                <w:del w:id="2907" w:author="Jones, Emma" w:date="2019-04-12T11:22:00Z"/>
              </w:rPr>
              <w:pPrChange w:id="2908" w:author="Jones, Emma" w:date="2019-04-12T11:22:00Z">
                <w:pPr>
                  <w:pStyle w:val="TableEntry"/>
                </w:pPr>
              </w:pPrChange>
            </w:pPr>
            <w:del w:id="2909" w:author="Jones, Emma" w:date="2019-04-12T11:22:00Z">
              <w:r w:rsidRPr="00DF2420" w:rsidDel="00CF12F8">
                <w:delText>Comments made about the CareTeam</w:delText>
              </w:r>
            </w:del>
          </w:p>
        </w:tc>
        <w:tc>
          <w:tcPr>
            <w:tcW w:w="2315" w:type="dxa"/>
          </w:tcPr>
          <w:p w14:paraId="3228E197" w14:textId="215DF5B0" w:rsidR="00660665" w:rsidRPr="00DF2420" w:rsidDel="00CF12F8" w:rsidRDefault="00660665">
            <w:pPr>
              <w:pStyle w:val="Heading3"/>
              <w:numPr>
                <w:ilvl w:val="0"/>
                <w:numId w:val="0"/>
              </w:numPr>
              <w:ind w:left="720" w:hanging="720"/>
              <w:rPr>
                <w:del w:id="2910" w:author="Jones, Emma" w:date="2019-04-12T11:22:00Z"/>
              </w:rPr>
              <w:pPrChange w:id="2911" w:author="Jones, Emma" w:date="2019-04-12T11:22:00Z">
                <w:pPr>
                  <w:pStyle w:val="TableEntry"/>
                </w:pPr>
              </w:pPrChange>
            </w:pPr>
          </w:p>
        </w:tc>
      </w:tr>
    </w:tbl>
    <w:p w14:paraId="2665C6FD" w14:textId="21177490" w:rsidR="00660665" w:rsidDel="00CF12F8" w:rsidRDefault="00660665">
      <w:pPr>
        <w:pStyle w:val="Heading3"/>
        <w:numPr>
          <w:ilvl w:val="0"/>
          <w:numId w:val="0"/>
        </w:numPr>
        <w:ind w:left="720" w:hanging="720"/>
        <w:rPr>
          <w:del w:id="2912" w:author="Jones, Emma" w:date="2019-04-12T11:22:00Z"/>
        </w:rPr>
        <w:pPrChange w:id="2913" w:author="Jones, Emma" w:date="2019-04-12T11:22:00Z">
          <w:pPr>
            <w:pStyle w:val="BodyText"/>
          </w:pPr>
        </w:pPrChange>
      </w:pPr>
    </w:p>
    <w:p w14:paraId="298FAE3B" w14:textId="651A3759" w:rsidR="00660665" w:rsidRPr="00282B5E" w:rsidDel="00CF12F8" w:rsidRDefault="00660665">
      <w:pPr>
        <w:pStyle w:val="Heading3"/>
        <w:numPr>
          <w:ilvl w:val="0"/>
          <w:numId w:val="0"/>
        </w:numPr>
        <w:ind w:left="720" w:hanging="720"/>
        <w:rPr>
          <w:del w:id="2914" w:author="Jones, Emma" w:date="2019-04-12T11:22:00Z"/>
        </w:rPr>
        <w:pPrChange w:id="2915" w:author="Jones, Emma" w:date="2019-04-12T11:22:00Z">
          <w:pPr>
            <w:pStyle w:val="BodyText"/>
          </w:pPr>
        </w:pPrChange>
      </w:pPr>
      <w:del w:id="2916" w:author="Jones, Emma" w:date="2019-04-12T11:22:00Z">
        <w:r w:rsidRPr="00282B5E" w:rsidDel="00CF12F8">
          <w:delText xml:space="preserve">A FHIR StructureDefinition can be found in implementation materials – see ITI TF-2x: Appendix W for instructions on how to get to the implementation materials. </w:delText>
        </w:r>
      </w:del>
    </w:p>
    <w:p w14:paraId="081BCA81" w14:textId="65EA99D1" w:rsidR="00660665" w:rsidRPr="00DF2420" w:rsidDel="00CF12F8" w:rsidRDefault="00660665">
      <w:pPr>
        <w:pStyle w:val="Heading3"/>
        <w:numPr>
          <w:ilvl w:val="0"/>
          <w:numId w:val="0"/>
        </w:numPr>
        <w:ind w:left="720" w:hanging="720"/>
        <w:rPr>
          <w:del w:id="2917" w:author="Jones, Emma" w:date="2019-04-12T11:22:00Z"/>
          <w:noProof w:val="0"/>
        </w:rPr>
        <w:pPrChange w:id="2918" w:author="Jones, Emma" w:date="2019-04-12T11:22:00Z">
          <w:pPr>
            <w:pStyle w:val="Heading3"/>
            <w:numPr>
              <w:ilvl w:val="0"/>
            </w:numPr>
          </w:pPr>
        </w:pPrChange>
      </w:pPr>
      <w:bookmarkStart w:id="2919" w:name="_Toc461437993"/>
      <w:bookmarkStart w:id="2920" w:name="_Toc492549625"/>
      <w:del w:id="2921" w:author="Jones, Emma" w:date="2019-04-12T11:22:00Z">
        <w:r w:rsidRPr="00DF2420" w:rsidDel="00CF12F8">
          <w:rPr>
            <w:noProof w:val="0"/>
          </w:rPr>
          <w:delText>6.6.2 dctmSubscription</w:delText>
        </w:r>
        <w:bookmarkEnd w:id="2919"/>
        <w:bookmarkEnd w:id="2920"/>
      </w:del>
    </w:p>
    <w:p w14:paraId="2D346BC4" w14:textId="3FD214E8" w:rsidR="00660665" w:rsidRPr="00DF2420" w:rsidDel="00CF12F8" w:rsidRDefault="00660665">
      <w:pPr>
        <w:pStyle w:val="Heading3"/>
        <w:numPr>
          <w:ilvl w:val="0"/>
          <w:numId w:val="0"/>
        </w:numPr>
        <w:ind w:left="720" w:hanging="720"/>
        <w:rPr>
          <w:del w:id="2922" w:author="Jones, Emma" w:date="2019-04-12T11:22:00Z"/>
          <w:rFonts w:eastAsia="Calibri"/>
        </w:rPr>
        <w:pPrChange w:id="2923" w:author="Jones, Emma" w:date="2019-04-12T11:22:00Z">
          <w:pPr>
            <w:pStyle w:val="BodyText"/>
          </w:pPr>
        </w:pPrChange>
      </w:pPr>
      <w:del w:id="2924" w:author="Jones, Emma" w:date="2019-04-12T11:22:00Z">
        <w:r w:rsidRPr="00DF2420" w:rsidDel="00CF12F8">
          <w:delText>The following table documents the CareTeamSubscription, which constrains the Subscription resource. Changes to the base Subscription resource are shown in bold. The below table is a conceptual representation of the FHIR StuctureDefinition.</w:delText>
        </w:r>
      </w:del>
    </w:p>
    <w:p w14:paraId="4F16FAD2" w14:textId="7978CFAF" w:rsidR="00660665" w:rsidRPr="00DF2420" w:rsidDel="00CF12F8" w:rsidRDefault="00660665">
      <w:pPr>
        <w:pStyle w:val="Heading3"/>
        <w:numPr>
          <w:ilvl w:val="0"/>
          <w:numId w:val="0"/>
        </w:numPr>
        <w:ind w:left="720" w:hanging="720"/>
        <w:rPr>
          <w:del w:id="2925" w:author="Jones, Emma" w:date="2019-04-12T11:22:00Z"/>
        </w:rPr>
        <w:pPrChange w:id="2926" w:author="Jones, Emma" w:date="2019-04-12T11:22:00Z">
          <w:pPr>
            <w:pStyle w:val="TableTitle"/>
          </w:pPr>
        </w:pPrChange>
      </w:pPr>
      <w:del w:id="2927" w:author="Jones, Emma" w:date="2019-04-12T11:22:00Z">
        <w:r w:rsidRPr="00DF2420" w:rsidDel="00CF12F8">
          <w:delText>Table 6.6.2-1: Subscription resource</w:delText>
        </w:r>
      </w:del>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rsidDel="00CF12F8" w14:paraId="62155DAD" w14:textId="1621C4B9" w:rsidTr="005823FC">
        <w:trPr>
          <w:cantSplit/>
          <w:trHeight w:val="300"/>
          <w:tblHeader/>
          <w:del w:id="2928" w:author="Jones, Emma" w:date="2019-04-12T11:22:00Z"/>
        </w:trPr>
        <w:tc>
          <w:tcPr>
            <w:tcW w:w="1480" w:type="dxa"/>
            <w:shd w:val="clear" w:color="auto" w:fill="D9D9D9" w:themeFill="background1" w:themeFillShade="D9"/>
            <w:noWrap/>
            <w:vAlign w:val="bottom"/>
            <w:hideMark/>
          </w:tcPr>
          <w:p w14:paraId="3FA1221B" w14:textId="2AC470C0" w:rsidR="00660665" w:rsidRPr="00DF2420" w:rsidDel="00CF12F8" w:rsidRDefault="00660665">
            <w:pPr>
              <w:pStyle w:val="Heading3"/>
              <w:numPr>
                <w:ilvl w:val="0"/>
                <w:numId w:val="0"/>
              </w:numPr>
              <w:ind w:left="720" w:hanging="720"/>
              <w:rPr>
                <w:del w:id="2929" w:author="Jones, Emma" w:date="2019-04-12T11:22:00Z"/>
              </w:rPr>
              <w:pPrChange w:id="2930" w:author="Jones, Emma" w:date="2019-04-12T11:22:00Z">
                <w:pPr>
                  <w:pStyle w:val="TableEntryHeader"/>
                </w:pPr>
              </w:pPrChange>
            </w:pPr>
            <w:del w:id="2931" w:author="Jones, Emma" w:date="2019-04-12T11:22:00Z">
              <w:r w:rsidRPr="00DF2420" w:rsidDel="00CF12F8">
                <w:delText>Name</w:delText>
              </w:r>
            </w:del>
          </w:p>
        </w:tc>
        <w:tc>
          <w:tcPr>
            <w:tcW w:w="960" w:type="dxa"/>
            <w:shd w:val="clear" w:color="auto" w:fill="D9D9D9" w:themeFill="background1" w:themeFillShade="D9"/>
            <w:noWrap/>
            <w:vAlign w:val="bottom"/>
            <w:hideMark/>
          </w:tcPr>
          <w:p w14:paraId="23A63B27" w14:textId="4D26391C" w:rsidR="00660665" w:rsidRPr="00DF2420" w:rsidDel="00CF12F8" w:rsidRDefault="00660665">
            <w:pPr>
              <w:pStyle w:val="Heading3"/>
              <w:numPr>
                <w:ilvl w:val="0"/>
                <w:numId w:val="0"/>
              </w:numPr>
              <w:ind w:left="720" w:hanging="720"/>
              <w:rPr>
                <w:del w:id="2932" w:author="Jones, Emma" w:date="2019-04-12T11:22:00Z"/>
              </w:rPr>
              <w:pPrChange w:id="2933" w:author="Jones, Emma" w:date="2019-04-12T11:22:00Z">
                <w:pPr>
                  <w:pStyle w:val="TableEntryHeader"/>
                </w:pPr>
              </w:pPrChange>
            </w:pPr>
            <w:del w:id="2934" w:author="Jones, Emma" w:date="2019-04-12T11:22:00Z">
              <w:r w:rsidRPr="00DF2420" w:rsidDel="00CF12F8">
                <w:delText>Card.</w:delText>
              </w:r>
            </w:del>
          </w:p>
        </w:tc>
        <w:tc>
          <w:tcPr>
            <w:tcW w:w="4310" w:type="dxa"/>
            <w:shd w:val="clear" w:color="auto" w:fill="D9D9D9" w:themeFill="background1" w:themeFillShade="D9"/>
            <w:noWrap/>
            <w:vAlign w:val="bottom"/>
            <w:hideMark/>
          </w:tcPr>
          <w:p w14:paraId="3B381CBD" w14:textId="4E69CC53" w:rsidR="00660665" w:rsidRPr="00DF2420" w:rsidDel="00CF12F8" w:rsidRDefault="00660665">
            <w:pPr>
              <w:pStyle w:val="Heading3"/>
              <w:numPr>
                <w:ilvl w:val="0"/>
                <w:numId w:val="0"/>
              </w:numPr>
              <w:ind w:left="720" w:hanging="720"/>
              <w:rPr>
                <w:del w:id="2935" w:author="Jones, Emma" w:date="2019-04-12T11:22:00Z"/>
              </w:rPr>
              <w:pPrChange w:id="2936" w:author="Jones, Emma" w:date="2019-04-12T11:22:00Z">
                <w:pPr>
                  <w:pStyle w:val="TableEntryHeader"/>
                </w:pPr>
              </w:pPrChange>
            </w:pPr>
            <w:del w:id="2937" w:author="Jones, Emma" w:date="2019-04-12T11:22:00Z">
              <w:r w:rsidRPr="00DF2420" w:rsidDel="00CF12F8">
                <w:delText>Description</w:delText>
              </w:r>
            </w:del>
          </w:p>
        </w:tc>
        <w:tc>
          <w:tcPr>
            <w:tcW w:w="2610" w:type="dxa"/>
            <w:shd w:val="clear" w:color="auto" w:fill="D9D9D9" w:themeFill="background1" w:themeFillShade="D9"/>
            <w:vAlign w:val="bottom"/>
            <w:hideMark/>
          </w:tcPr>
          <w:p w14:paraId="72B342C4" w14:textId="4BD06E3C" w:rsidR="00660665" w:rsidRPr="00DF2420" w:rsidDel="00CF12F8" w:rsidRDefault="00660665">
            <w:pPr>
              <w:pStyle w:val="Heading3"/>
              <w:numPr>
                <w:ilvl w:val="0"/>
                <w:numId w:val="0"/>
              </w:numPr>
              <w:ind w:left="720" w:hanging="720"/>
              <w:rPr>
                <w:del w:id="2938" w:author="Jones, Emma" w:date="2019-04-12T11:22:00Z"/>
              </w:rPr>
              <w:pPrChange w:id="2939" w:author="Jones, Emma" w:date="2019-04-12T11:22:00Z">
                <w:pPr>
                  <w:pStyle w:val="TableEntryHeader"/>
                </w:pPr>
              </w:pPrChange>
            </w:pPr>
            <w:del w:id="2940" w:author="Jones, Emma" w:date="2019-04-12T11:22:00Z">
              <w:r w:rsidRPr="00DF2420" w:rsidDel="00CF12F8">
                <w:delText>Comments</w:delText>
              </w:r>
            </w:del>
          </w:p>
        </w:tc>
      </w:tr>
      <w:tr w:rsidR="00660665" w:rsidRPr="00DF2420" w:rsidDel="00CF12F8" w14:paraId="243CFFF4" w14:textId="6B9BFBF5" w:rsidTr="005823FC">
        <w:trPr>
          <w:cantSplit/>
          <w:del w:id="2941" w:author="Jones, Emma" w:date="2019-04-12T11:22:00Z"/>
        </w:trPr>
        <w:tc>
          <w:tcPr>
            <w:tcW w:w="1480" w:type="dxa"/>
            <w:shd w:val="clear" w:color="auto" w:fill="auto"/>
            <w:noWrap/>
            <w:hideMark/>
          </w:tcPr>
          <w:p w14:paraId="68B79514" w14:textId="4F3E3AC8" w:rsidR="00660665" w:rsidRPr="00DF2420" w:rsidDel="00CF12F8" w:rsidRDefault="00660665">
            <w:pPr>
              <w:pStyle w:val="Heading3"/>
              <w:numPr>
                <w:ilvl w:val="0"/>
                <w:numId w:val="0"/>
              </w:numPr>
              <w:ind w:left="720" w:hanging="720"/>
              <w:rPr>
                <w:del w:id="2942" w:author="Jones, Emma" w:date="2019-04-12T11:22:00Z"/>
              </w:rPr>
              <w:pPrChange w:id="2943" w:author="Jones, Emma" w:date="2019-04-12T11:22:00Z">
                <w:pPr>
                  <w:pStyle w:val="TableEntry"/>
                </w:pPr>
              </w:pPrChange>
            </w:pPr>
            <w:bookmarkStart w:id="2944" w:name="RANGE!A4"/>
            <w:del w:id="2945" w:author="Jones, Emma" w:date="2019-04-12T11:22:00Z">
              <w:r w:rsidRPr="00DF2420" w:rsidDel="00CF12F8">
                <w:delText xml:space="preserve">.. Subscription </w:delText>
              </w:r>
              <w:bookmarkEnd w:id="2944"/>
            </w:del>
          </w:p>
        </w:tc>
        <w:tc>
          <w:tcPr>
            <w:tcW w:w="960" w:type="dxa"/>
            <w:shd w:val="clear" w:color="auto" w:fill="auto"/>
            <w:noWrap/>
            <w:hideMark/>
          </w:tcPr>
          <w:p w14:paraId="65DF1B4C" w14:textId="2161F6EE" w:rsidR="00660665" w:rsidRPr="00DF2420" w:rsidDel="00CF12F8" w:rsidRDefault="00660665">
            <w:pPr>
              <w:pStyle w:val="Heading3"/>
              <w:numPr>
                <w:ilvl w:val="0"/>
                <w:numId w:val="0"/>
              </w:numPr>
              <w:ind w:left="720" w:hanging="720"/>
              <w:rPr>
                <w:del w:id="2946" w:author="Jones, Emma" w:date="2019-04-12T11:22:00Z"/>
              </w:rPr>
              <w:pPrChange w:id="2947" w:author="Jones, Emma" w:date="2019-04-12T11:22:00Z">
                <w:pPr>
                  <w:pStyle w:val="TableEntry"/>
                </w:pPr>
              </w:pPrChange>
            </w:pPr>
            <w:del w:id="2948" w:author="Jones, Emma" w:date="2019-04-12T11:22:00Z">
              <w:r w:rsidRPr="00DF2420" w:rsidDel="00CF12F8">
                <w:delText> </w:delText>
              </w:r>
            </w:del>
          </w:p>
        </w:tc>
        <w:tc>
          <w:tcPr>
            <w:tcW w:w="4310" w:type="dxa"/>
            <w:shd w:val="clear" w:color="auto" w:fill="auto"/>
            <w:noWrap/>
            <w:hideMark/>
          </w:tcPr>
          <w:p w14:paraId="3B271631" w14:textId="464ACDFF" w:rsidR="00660665" w:rsidRPr="00DF2420" w:rsidDel="00CF12F8" w:rsidRDefault="00660665">
            <w:pPr>
              <w:pStyle w:val="Heading3"/>
              <w:numPr>
                <w:ilvl w:val="0"/>
                <w:numId w:val="0"/>
              </w:numPr>
              <w:ind w:left="720" w:hanging="720"/>
              <w:rPr>
                <w:del w:id="2949" w:author="Jones, Emma" w:date="2019-04-12T11:22:00Z"/>
              </w:rPr>
              <w:pPrChange w:id="2950" w:author="Jones, Emma" w:date="2019-04-12T11:22:00Z">
                <w:pPr>
                  <w:pStyle w:val="TableEntry"/>
                </w:pPr>
              </w:pPrChange>
            </w:pPr>
            <w:del w:id="2951" w:author="Jones, Emma" w:date="2019-04-12T11:22:00Z">
              <w:r w:rsidRPr="00DF2420" w:rsidDel="00CF12F8">
                <w:delText>A server push subscription criteria</w:delText>
              </w:r>
            </w:del>
          </w:p>
        </w:tc>
        <w:tc>
          <w:tcPr>
            <w:tcW w:w="2610" w:type="dxa"/>
            <w:shd w:val="clear" w:color="auto" w:fill="auto"/>
            <w:hideMark/>
          </w:tcPr>
          <w:p w14:paraId="658B18A3" w14:textId="3ECD78B1" w:rsidR="00660665" w:rsidRPr="00DF2420" w:rsidDel="00CF12F8" w:rsidRDefault="00660665">
            <w:pPr>
              <w:pStyle w:val="Heading3"/>
              <w:numPr>
                <w:ilvl w:val="0"/>
                <w:numId w:val="0"/>
              </w:numPr>
              <w:ind w:left="720" w:hanging="720"/>
              <w:rPr>
                <w:del w:id="2952" w:author="Jones, Emma" w:date="2019-04-12T11:22:00Z"/>
              </w:rPr>
              <w:pPrChange w:id="2953" w:author="Jones, Emma" w:date="2019-04-12T11:22:00Z">
                <w:pPr>
                  <w:pStyle w:val="TableEntry"/>
                </w:pPr>
              </w:pPrChange>
            </w:pPr>
            <w:del w:id="2954" w:author="Jones, Emma" w:date="2019-04-12T11:22:00Z">
              <w:r w:rsidRPr="00DF2420" w:rsidDel="00CF12F8">
                <w:delText> </w:delText>
              </w:r>
            </w:del>
          </w:p>
        </w:tc>
      </w:tr>
      <w:tr w:rsidR="00660665" w:rsidRPr="00DF2420" w:rsidDel="00CF12F8" w14:paraId="03717FD9" w14:textId="76C26205" w:rsidTr="005823FC">
        <w:trPr>
          <w:cantSplit/>
          <w:del w:id="2955" w:author="Jones, Emma" w:date="2019-04-12T11:22:00Z"/>
        </w:trPr>
        <w:tc>
          <w:tcPr>
            <w:tcW w:w="1480" w:type="dxa"/>
            <w:shd w:val="clear" w:color="auto" w:fill="auto"/>
            <w:noWrap/>
            <w:hideMark/>
          </w:tcPr>
          <w:p w14:paraId="53340C34" w14:textId="0E22A329" w:rsidR="00660665" w:rsidRPr="00DF2420" w:rsidDel="00CF12F8" w:rsidRDefault="00660665">
            <w:pPr>
              <w:pStyle w:val="Heading3"/>
              <w:numPr>
                <w:ilvl w:val="0"/>
                <w:numId w:val="0"/>
              </w:numPr>
              <w:ind w:left="720" w:hanging="720"/>
              <w:rPr>
                <w:del w:id="2956" w:author="Jones, Emma" w:date="2019-04-12T11:22:00Z"/>
              </w:rPr>
              <w:pPrChange w:id="2957" w:author="Jones, Emma" w:date="2019-04-12T11:22:00Z">
                <w:pPr>
                  <w:pStyle w:val="TableEntry"/>
                </w:pPr>
              </w:pPrChange>
            </w:pPr>
            <w:bookmarkStart w:id="2958" w:name="RANGE!A5"/>
            <w:del w:id="2959" w:author="Jones, Emma" w:date="2019-04-12T11:22:00Z">
              <w:r w:rsidRPr="00DF2420" w:rsidDel="00CF12F8">
                <w:delText xml:space="preserve">  ...</w:delText>
              </w:r>
              <w:bookmarkEnd w:id="2958"/>
              <w:r w:rsidRPr="00DF2420" w:rsidDel="00CF12F8">
                <w:delText>status</w:delText>
              </w:r>
            </w:del>
          </w:p>
        </w:tc>
        <w:tc>
          <w:tcPr>
            <w:tcW w:w="960" w:type="dxa"/>
            <w:shd w:val="clear" w:color="auto" w:fill="auto"/>
            <w:noWrap/>
            <w:hideMark/>
          </w:tcPr>
          <w:p w14:paraId="0EC51B8F" w14:textId="61DA1A15" w:rsidR="00660665" w:rsidRPr="00DF2420" w:rsidDel="00CF12F8" w:rsidRDefault="00660665">
            <w:pPr>
              <w:pStyle w:val="Heading3"/>
              <w:numPr>
                <w:ilvl w:val="0"/>
                <w:numId w:val="0"/>
              </w:numPr>
              <w:ind w:left="720" w:hanging="720"/>
              <w:rPr>
                <w:del w:id="2960" w:author="Jones, Emma" w:date="2019-04-12T11:22:00Z"/>
              </w:rPr>
              <w:pPrChange w:id="2961" w:author="Jones, Emma" w:date="2019-04-12T11:22:00Z">
                <w:pPr>
                  <w:pStyle w:val="TableEntry"/>
                </w:pPr>
              </w:pPrChange>
            </w:pPr>
            <w:del w:id="2962" w:author="Jones, Emma" w:date="2019-04-12T11:22:00Z">
              <w:r w:rsidRPr="00DF2420" w:rsidDel="00CF12F8">
                <w:delText>1..1</w:delText>
              </w:r>
            </w:del>
          </w:p>
        </w:tc>
        <w:tc>
          <w:tcPr>
            <w:tcW w:w="0" w:type="auto"/>
            <w:shd w:val="clear" w:color="auto" w:fill="auto"/>
            <w:noWrap/>
            <w:hideMark/>
          </w:tcPr>
          <w:p w14:paraId="3ABEE94F" w14:textId="1399E7D5" w:rsidR="00660665" w:rsidRPr="00DF2420" w:rsidDel="00CF12F8" w:rsidRDefault="00660665">
            <w:pPr>
              <w:pStyle w:val="Heading3"/>
              <w:numPr>
                <w:ilvl w:val="0"/>
                <w:numId w:val="0"/>
              </w:numPr>
              <w:ind w:left="720" w:hanging="720"/>
              <w:rPr>
                <w:del w:id="2963" w:author="Jones, Emma" w:date="2019-04-12T11:22:00Z"/>
                <w:rStyle w:val="SubtleReference"/>
                <w:smallCaps w:val="0"/>
              </w:rPr>
              <w:pPrChange w:id="2964" w:author="Jones, Emma" w:date="2019-04-12T11:22:00Z">
                <w:pPr>
                  <w:pStyle w:val="TableEntry"/>
                </w:pPr>
              </w:pPrChange>
            </w:pPr>
            <w:del w:id="2965" w:author="Jones, Emma" w:date="2019-04-12T11:22:00Z">
              <w:r w:rsidRPr="00DF2420" w:rsidDel="00CF12F8">
                <w:delText xml:space="preserve">requested | active </w:delText>
              </w:r>
              <w:bookmarkStart w:id="2966" w:name="OLE_LINK9"/>
              <w:r w:rsidRPr="00DF2420" w:rsidDel="00CF12F8">
                <w:delText>|</w:delText>
              </w:r>
              <w:bookmarkEnd w:id="2966"/>
              <w:r w:rsidRPr="00DF2420" w:rsidDel="00CF12F8">
                <w:delText xml:space="preserve"> off</w:delText>
              </w:r>
              <w:bookmarkStart w:id="2967" w:name="OLE_LINK8"/>
              <w:r w:rsidRPr="00DF2420" w:rsidDel="00CF12F8">
                <w:delText xml:space="preserve"> |</w:delText>
              </w:r>
              <w:bookmarkEnd w:id="2967"/>
              <w:r w:rsidRPr="00DF2420" w:rsidDel="00CF12F8">
                <w:delText xml:space="preserve"> off</w:delText>
              </w:r>
            </w:del>
          </w:p>
        </w:tc>
        <w:tc>
          <w:tcPr>
            <w:tcW w:w="2610" w:type="dxa"/>
            <w:shd w:val="clear" w:color="auto" w:fill="auto"/>
            <w:hideMark/>
          </w:tcPr>
          <w:p w14:paraId="4909438E" w14:textId="125F8D74" w:rsidR="00660665" w:rsidRPr="00DF2420" w:rsidDel="00CF12F8" w:rsidRDefault="00660665">
            <w:pPr>
              <w:pStyle w:val="Heading3"/>
              <w:numPr>
                <w:ilvl w:val="0"/>
                <w:numId w:val="0"/>
              </w:numPr>
              <w:ind w:left="720" w:hanging="720"/>
              <w:rPr>
                <w:del w:id="2968" w:author="Jones, Emma" w:date="2019-04-12T11:22:00Z"/>
              </w:rPr>
              <w:pPrChange w:id="2969" w:author="Jones, Emma" w:date="2019-04-12T11:22:00Z">
                <w:pPr>
                  <w:pStyle w:val="TableEntry"/>
                </w:pPr>
              </w:pPrChange>
            </w:pPr>
            <w:del w:id="2970" w:author="Jones, Emma" w:date="2019-04-12T11:22:00Z">
              <w:r w:rsidRPr="00DF2420" w:rsidDel="00CF12F8">
                <w:delText> </w:delText>
              </w:r>
            </w:del>
          </w:p>
        </w:tc>
      </w:tr>
      <w:tr w:rsidR="00660665" w:rsidRPr="00DF2420" w:rsidDel="00CF12F8" w14:paraId="687D3D85" w14:textId="24BEEC32" w:rsidTr="005823FC">
        <w:trPr>
          <w:cantSplit/>
          <w:del w:id="2971" w:author="Jones, Emma" w:date="2019-04-12T11:22:00Z"/>
        </w:trPr>
        <w:tc>
          <w:tcPr>
            <w:tcW w:w="1480" w:type="dxa"/>
            <w:shd w:val="clear" w:color="auto" w:fill="auto"/>
            <w:noWrap/>
            <w:hideMark/>
          </w:tcPr>
          <w:p w14:paraId="34425278" w14:textId="52AC023F" w:rsidR="00660665" w:rsidRPr="00DF2420" w:rsidDel="00CF12F8" w:rsidRDefault="00660665">
            <w:pPr>
              <w:pStyle w:val="Heading3"/>
              <w:numPr>
                <w:ilvl w:val="0"/>
                <w:numId w:val="0"/>
              </w:numPr>
              <w:ind w:left="720" w:hanging="720"/>
              <w:rPr>
                <w:del w:id="2972" w:author="Jones, Emma" w:date="2019-04-12T11:22:00Z"/>
              </w:rPr>
              <w:pPrChange w:id="2973" w:author="Jones, Emma" w:date="2019-04-12T11:22:00Z">
                <w:pPr>
                  <w:pStyle w:val="TableEntry"/>
                </w:pPr>
              </w:pPrChange>
            </w:pPr>
            <w:bookmarkStart w:id="2974" w:name="RANGE!A6"/>
            <w:del w:id="2975" w:author="Jones, Emma" w:date="2019-04-12T11:22:00Z">
              <w:r w:rsidRPr="00DF2420" w:rsidDel="00CF12F8">
                <w:delText xml:space="preserve">  ...contact </w:delText>
              </w:r>
              <w:bookmarkEnd w:id="2974"/>
            </w:del>
          </w:p>
        </w:tc>
        <w:tc>
          <w:tcPr>
            <w:tcW w:w="960" w:type="dxa"/>
            <w:shd w:val="clear" w:color="auto" w:fill="auto"/>
            <w:noWrap/>
            <w:hideMark/>
          </w:tcPr>
          <w:p w14:paraId="6F6286A1" w14:textId="2BDF13DD" w:rsidR="00660665" w:rsidRPr="00DF2420" w:rsidDel="00CF12F8" w:rsidRDefault="00660665">
            <w:pPr>
              <w:pStyle w:val="Heading3"/>
              <w:numPr>
                <w:ilvl w:val="0"/>
                <w:numId w:val="0"/>
              </w:numPr>
              <w:ind w:left="720" w:hanging="720"/>
              <w:rPr>
                <w:del w:id="2976" w:author="Jones, Emma" w:date="2019-04-12T11:22:00Z"/>
              </w:rPr>
              <w:pPrChange w:id="2977" w:author="Jones, Emma" w:date="2019-04-12T11:22:00Z">
                <w:pPr>
                  <w:pStyle w:val="TableEntry"/>
                </w:pPr>
              </w:pPrChange>
            </w:pPr>
            <w:del w:id="2978" w:author="Jones, Emma" w:date="2019-04-12T11:22:00Z">
              <w:r w:rsidRPr="00DF2420" w:rsidDel="00CF12F8">
                <w:delText>0..*</w:delText>
              </w:r>
            </w:del>
          </w:p>
        </w:tc>
        <w:tc>
          <w:tcPr>
            <w:tcW w:w="4310" w:type="dxa"/>
            <w:shd w:val="clear" w:color="auto" w:fill="auto"/>
            <w:noWrap/>
            <w:hideMark/>
          </w:tcPr>
          <w:p w14:paraId="31D3C1CE" w14:textId="2809CB1F" w:rsidR="00660665" w:rsidRPr="00DF2420" w:rsidDel="00CF12F8" w:rsidRDefault="00660665">
            <w:pPr>
              <w:pStyle w:val="Heading3"/>
              <w:numPr>
                <w:ilvl w:val="0"/>
                <w:numId w:val="0"/>
              </w:numPr>
              <w:ind w:left="720" w:hanging="720"/>
              <w:rPr>
                <w:del w:id="2979" w:author="Jones, Emma" w:date="2019-04-12T11:22:00Z"/>
              </w:rPr>
              <w:pPrChange w:id="2980" w:author="Jones, Emma" w:date="2019-04-12T11:22:00Z">
                <w:pPr>
                  <w:pStyle w:val="TableEntry"/>
                </w:pPr>
              </w:pPrChange>
            </w:pPr>
            <w:del w:id="2981" w:author="Jones, Emma" w:date="2019-04-12T11:22:00Z">
              <w:r w:rsidRPr="00DF2420" w:rsidDel="00CF12F8">
                <w:delText>Contact details for source (e.g., troubleshooting)</w:delText>
              </w:r>
            </w:del>
          </w:p>
        </w:tc>
        <w:tc>
          <w:tcPr>
            <w:tcW w:w="2610" w:type="dxa"/>
            <w:shd w:val="clear" w:color="auto" w:fill="auto"/>
            <w:hideMark/>
          </w:tcPr>
          <w:p w14:paraId="23BEC44B" w14:textId="1AC222D4" w:rsidR="00660665" w:rsidRPr="00DF2420" w:rsidDel="00CF12F8" w:rsidRDefault="00660665">
            <w:pPr>
              <w:pStyle w:val="Heading3"/>
              <w:numPr>
                <w:ilvl w:val="0"/>
                <w:numId w:val="0"/>
              </w:numPr>
              <w:ind w:left="720" w:hanging="720"/>
              <w:rPr>
                <w:del w:id="2982" w:author="Jones, Emma" w:date="2019-04-12T11:22:00Z"/>
              </w:rPr>
              <w:pPrChange w:id="2983" w:author="Jones, Emma" w:date="2019-04-12T11:22:00Z">
                <w:pPr>
                  <w:pStyle w:val="TableEntry"/>
                </w:pPr>
              </w:pPrChange>
            </w:pPr>
            <w:del w:id="2984" w:author="Jones, Emma" w:date="2019-04-12T11:22:00Z">
              <w:r w:rsidRPr="00DF2420" w:rsidDel="00CF12F8">
                <w:delText> </w:delText>
              </w:r>
            </w:del>
          </w:p>
        </w:tc>
      </w:tr>
      <w:tr w:rsidR="00660665" w:rsidRPr="00DF2420" w:rsidDel="00CF12F8" w14:paraId="0B25524F" w14:textId="154100B7" w:rsidTr="005823FC">
        <w:trPr>
          <w:cantSplit/>
          <w:del w:id="2985" w:author="Jones, Emma" w:date="2019-04-12T11:22:00Z"/>
        </w:trPr>
        <w:tc>
          <w:tcPr>
            <w:tcW w:w="1480" w:type="dxa"/>
            <w:shd w:val="clear" w:color="auto" w:fill="auto"/>
            <w:noWrap/>
          </w:tcPr>
          <w:p w14:paraId="27AE1413" w14:textId="4B77F116" w:rsidR="00660665" w:rsidRPr="00DF2420" w:rsidDel="00CF12F8" w:rsidRDefault="00660665">
            <w:pPr>
              <w:pStyle w:val="Heading3"/>
              <w:numPr>
                <w:ilvl w:val="0"/>
                <w:numId w:val="0"/>
              </w:numPr>
              <w:ind w:left="720" w:hanging="720"/>
              <w:rPr>
                <w:del w:id="2986" w:author="Jones, Emma" w:date="2019-04-12T11:22:00Z"/>
              </w:rPr>
              <w:pPrChange w:id="2987" w:author="Jones, Emma" w:date="2019-04-12T11:22:00Z">
                <w:pPr>
                  <w:pStyle w:val="TableEntry"/>
                </w:pPr>
              </w:pPrChange>
            </w:pPr>
            <w:del w:id="2988" w:author="Jones, Emma" w:date="2019-04-12T11:22:00Z">
              <w:r w:rsidRPr="00DF2420" w:rsidDel="00CF12F8">
                <w:delText xml:space="preserve">  …end</w:delText>
              </w:r>
            </w:del>
          </w:p>
        </w:tc>
        <w:tc>
          <w:tcPr>
            <w:tcW w:w="960" w:type="dxa"/>
            <w:shd w:val="clear" w:color="auto" w:fill="auto"/>
            <w:noWrap/>
          </w:tcPr>
          <w:p w14:paraId="5C44E0F0" w14:textId="5368B84D" w:rsidR="00660665" w:rsidRPr="00DF2420" w:rsidDel="00CF12F8" w:rsidRDefault="00660665">
            <w:pPr>
              <w:pStyle w:val="Heading3"/>
              <w:numPr>
                <w:ilvl w:val="0"/>
                <w:numId w:val="0"/>
              </w:numPr>
              <w:ind w:left="720" w:hanging="720"/>
              <w:rPr>
                <w:del w:id="2989" w:author="Jones, Emma" w:date="2019-04-12T11:22:00Z"/>
              </w:rPr>
              <w:pPrChange w:id="2990" w:author="Jones, Emma" w:date="2019-04-12T11:22:00Z">
                <w:pPr>
                  <w:pStyle w:val="TableEntry"/>
                </w:pPr>
              </w:pPrChange>
            </w:pPr>
            <w:del w:id="2991" w:author="Jones, Emma" w:date="2019-04-12T11:22:00Z">
              <w:r w:rsidRPr="00DF2420" w:rsidDel="00CF12F8">
                <w:delText>0..1</w:delText>
              </w:r>
            </w:del>
          </w:p>
        </w:tc>
        <w:tc>
          <w:tcPr>
            <w:tcW w:w="4310" w:type="dxa"/>
            <w:shd w:val="clear" w:color="auto" w:fill="auto"/>
            <w:noWrap/>
          </w:tcPr>
          <w:p w14:paraId="59762E54" w14:textId="73733D9B" w:rsidR="00660665" w:rsidRPr="00DF2420" w:rsidDel="00CF12F8" w:rsidRDefault="00660665">
            <w:pPr>
              <w:pStyle w:val="Heading3"/>
              <w:numPr>
                <w:ilvl w:val="0"/>
                <w:numId w:val="0"/>
              </w:numPr>
              <w:ind w:left="720" w:hanging="720"/>
              <w:rPr>
                <w:del w:id="2992" w:author="Jones, Emma" w:date="2019-04-12T11:22:00Z"/>
              </w:rPr>
              <w:pPrChange w:id="2993" w:author="Jones, Emma" w:date="2019-04-12T11:22:00Z">
                <w:pPr>
                  <w:pStyle w:val="TableEntry"/>
                </w:pPr>
              </w:pPrChange>
            </w:pPr>
            <w:del w:id="2994" w:author="Jones, Emma" w:date="2019-04-12T11:22:00Z">
              <w:r w:rsidRPr="00DF2420" w:rsidDel="00CF12F8">
                <w:delText>When to automatically delete the subscription</w:delText>
              </w:r>
            </w:del>
          </w:p>
        </w:tc>
        <w:tc>
          <w:tcPr>
            <w:tcW w:w="2610" w:type="dxa"/>
            <w:shd w:val="clear" w:color="auto" w:fill="auto"/>
          </w:tcPr>
          <w:p w14:paraId="25DC2FDF" w14:textId="270F6922" w:rsidR="00660665" w:rsidRPr="00DF2420" w:rsidDel="00CF12F8" w:rsidRDefault="00660665">
            <w:pPr>
              <w:pStyle w:val="Heading3"/>
              <w:numPr>
                <w:ilvl w:val="0"/>
                <w:numId w:val="0"/>
              </w:numPr>
              <w:ind w:left="720" w:hanging="720"/>
              <w:rPr>
                <w:del w:id="2995" w:author="Jones, Emma" w:date="2019-04-12T11:22:00Z"/>
              </w:rPr>
              <w:pPrChange w:id="2996" w:author="Jones, Emma" w:date="2019-04-12T11:22:00Z">
                <w:pPr>
                  <w:pStyle w:val="TableEntry"/>
                </w:pPr>
              </w:pPrChange>
            </w:pPr>
          </w:p>
        </w:tc>
      </w:tr>
      <w:tr w:rsidR="00660665" w:rsidRPr="00DF2420" w:rsidDel="00CF12F8" w14:paraId="3E0F0AC0" w14:textId="0CAEC380" w:rsidTr="005823FC">
        <w:trPr>
          <w:cantSplit/>
          <w:del w:id="2997" w:author="Jones, Emma" w:date="2019-04-12T11:22:00Z"/>
        </w:trPr>
        <w:tc>
          <w:tcPr>
            <w:tcW w:w="1480" w:type="dxa"/>
            <w:shd w:val="clear" w:color="auto" w:fill="auto"/>
            <w:noWrap/>
            <w:hideMark/>
          </w:tcPr>
          <w:p w14:paraId="31D36170" w14:textId="01763DFA" w:rsidR="00660665" w:rsidRPr="00DF2420" w:rsidDel="00CF12F8" w:rsidRDefault="00660665">
            <w:pPr>
              <w:pStyle w:val="Heading3"/>
              <w:numPr>
                <w:ilvl w:val="0"/>
                <w:numId w:val="0"/>
              </w:numPr>
              <w:ind w:left="720" w:hanging="720"/>
              <w:rPr>
                <w:del w:id="2998" w:author="Jones, Emma" w:date="2019-04-12T11:22:00Z"/>
              </w:rPr>
              <w:pPrChange w:id="2999" w:author="Jones, Emma" w:date="2019-04-12T11:22:00Z">
                <w:pPr>
                  <w:pStyle w:val="TableEntry"/>
                </w:pPr>
              </w:pPrChange>
            </w:pPr>
            <w:bookmarkStart w:id="3000" w:name="RANGE!A7"/>
            <w:del w:id="3001" w:author="Jones, Emma" w:date="2019-04-12T11:22:00Z">
              <w:r w:rsidRPr="00DF2420" w:rsidDel="00CF12F8">
                <w:delText xml:space="preserve">  ...reason </w:delText>
              </w:r>
              <w:bookmarkEnd w:id="3000"/>
            </w:del>
          </w:p>
        </w:tc>
        <w:tc>
          <w:tcPr>
            <w:tcW w:w="960" w:type="dxa"/>
            <w:shd w:val="clear" w:color="auto" w:fill="auto"/>
            <w:noWrap/>
            <w:hideMark/>
          </w:tcPr>
          <w:p w14:paraId="154DDD22" w14:textId="303445BC" w:rsidR="00660665" w:rsidRPr="00DF2420" w:rsidDel="00CF12F8" w:rsidRDefault="00660665">
            <w:pPr>
              <w:pStyle w:val="Heading3"/>
              <w:numPr>
                <w:ilvl w:val="0"/>
                <w:numId w:val="0"/>
              </w:numPr>
              <w:ind w:left="720" w:hanging="720"/>
              <w:rPr>
                <w:del w:id="3002" w:author="Jones, Emma" w:date="2019-04-12T11:22:00Z"/>
              </w:rPr>
              <w:pPrChange w:id="3003" w:author="Jones, Emma" w:date="2019-04-12T11:22:00Z">
                <w:pPr>
                  <w:pStyle w:val="TableEntry"/>
                </w:pPr>
              </w:pPrChange>
            </w:pPr>
            <w:del w:id="3004" w:author="Jones, Emma" w:date="2019-04-12T11:22:00Z">
              <w:r w:rsidRPr="00DF2420" w:rsidDel="00CF12F8">
                <w:delText>1..1</w:delText>
              </w:r>
            </w:del>
          </w:p>
        </w:tc>
        <w:tc>
          <w:tcPr>
            <w:tcW w:w="4310" w:type="dxa"/>
            <w:shd w:val="clear" w:color="auto" w:fill="auto"/>
            <w:noWrap/>
            <w:hideMark/>
          </w:tcPr>
          <w:p w14:paraId="672913DA" w14:textId="606413B0" w:rsidR="00660665" w:rsidRPr="00DF2420" w:rsidDel="00CF12F8" w:rsidRDefault="00660665">
            <w:pPr>
              <w:pStyle w:val="Heading3"/>
              <w:numPr>
                <w:ilvl w:val="0"/>
                <w:numId w:val="0"/>
              </w:numPr>
              <w:ind w:left="720" w:hanging="720"/>
              <w:rPr>
                <w:del w:id="3005" w:author="Jones, Emma" w:date="2019-04-12T11:22:00Z"/>
              </w:rPr>
              <w:pPrChange w:id="3006" w:author="Jones, Emma" w:date="2019-04-12T11:22:00Z">
                <w:pPr>
                  <w:pStyle w:val="TableEntry"/>
                </w:pPr>
              </w:pPrChange>
            </w:pPr>
            <w:del w:id="3007" w:author="Jones, Emma" w:date="2019-04-12T11:22:00Z">
              <w:r w:rsidRPr="00DF2420" w:rsidDel="00CF12F8">
                <w:delText>Description of why this subscription was created</w:delText>
              </w:r>
            </w:del>
          </w:p>
        </w:tc>
        <w:tc>
          <w:tcPr>
            <w:tcW w:w="2610" w:type="dxa"/>
            <w:shd w:val="clear" w:color="auto" w:fill="auto"/>
            <w:hideMark/>
          </w:tcPr>
          <w:p w14:paraId="2DEB7C5F" w14:textId="7A543CD5" w:rsidR="00660665" w:rsidRPr="00DF2420" w:rsidDel="00CF12F8" w:rsidRDefault="00660665">
            <w:pPr>
              <w:pStyle w:val="Heading3"/>
              <w:numPr>
                <w:ilvl w:val="0"/>
                <w:numId w:val="0"/>
              </w:numPr>
              <w:ind w:left="720" w:hanging="720"/>
              <w:rPr>
                <w:del w:id="3008" w:author="Jones, Emma" w:date="2019-04-12T11:22:00Z"/>
              </w:rPr>
              <w:pPrChange w:id="3009" w:author="Jones, Emma" w:date="2019-04-12T11:22:00Z">
                <w:pPr>
                  <w:pStyle w:val="TableEntry"/>
                </w:pPr>
              </w:pPrChange>
            </w:pPr>
            <w:del w:id="3010" w:author="Jones, Emma" w:date="2019-04-12T11:22:00Z">
              <w:r w:rsidRPr="00DF2420" w:rsidDel="00CF12F8">
                <w:delText> </w:delText>
              </w:r>
            </w:del>
          </w:p>
        </w:tc>
      </w:tr>
      <w:tr w:rsidR="00660665" w:rsidRPr="00DF2420" w:rsidDel="00CF12F8" w14:paraId="0BF366AC" w14:textId="0AF892D0" w:rsidTr="005823FC">
        <w:trPr>
          <w:cantSplit/>
          <w:del w:id="3011" w:author="Jones, Emma" w:date="2019-04-12T11:22:00Z"/>
        </w:trPr>
        <w:tc>
          <w:tcPr>
            <w:tcW w:w="1480" w:type="dxa"/>
            <w:shd w:val="clear" w:color="auto" w:fill="auto"/>
            <w:noWrap/>
          </w:tcPr>
          <w:p w14:paraId="621C311A" w14:textId="278EAC64" w:rsidR="00660665" w:rsidRPr="00DF2420" w:rsidDel="00CF12F8" w:rsidRDefault="00660665">
            <w:pPr>
              <w:pStyle w:val="Heading3"/>
              <w:numPr>
                <w:ilvl w:val="0"/>
                <w:numId w:val="0"/>
              </w:numPr>
              <w:ind w:left="720" w:hanging="720"/>
              <w:rPr>
                <w:del w:id="3012" w:author="Jones, Emma" w:date="2019-04-12T11:22:00Z"/>
              </w:rPr>
              <w:pPrChange w:id="3013" w:author="Jones, Emma" w:date="2019-04-12T11:22:00Z">
                <w:pPr>
                  <w:pStyle w:val="TableEntry"/>
                </w:pPr>
              </w:pPrChange>
            </w:pPr>
            <w:del w:id="3014" w:author="Jones, Emma" w:date="2019-04-12T11:22:00Z">
              <w:r w:rsidRPr="00DF2420" w:rsidDel="00CF12F8">
                <w:delText xml:space="preserve">  …criteria</w:delText>
              </w:r>
            </w:del>
          </w:p>
        </w:tc>
        <w:tc>
          <w:tcPr>
            <w:tcW w:w="960" w:type="dxa"/>
            <w:shd w:val="clear" w:color="auto" w:fill="auto"/>
            <w:noWrap/>
          </w:tcPr>
          <w:p w14:paraId="6E94ABFA" w14:textId="27783639" w:rsidR="00660665" w:rsidRPr="00DF2420" w:rsidDel="00CF12F8" w:rsidRDefault="00660665">
            <w:pPr>
              <w:pStyle w:val="Heading3"/>
              <w:numPr>
                <w:ilvl w:val="0"/>
                <w:numId w:val="0"/>
              </w:numPr>
              <w:ind w:left="720" w:hanging="720"/>
              <w:rPr>
                <w:del w:id="3015" w:author="Jones, Emma" w:date="2019-04-12T11:22:00Z"/>
              </w:rPr>
              <w:pPrChange w:id="3016" w:author="Jones, Emma" w:date="2019-04-12T11:22:00Z">
                <w:pPr>
                  <w:pStyle w:val="TableEntry"/>
                </w:pPr>
              </w:pPrChange>
            </w:pPr>
            <w:del w:id="3017" w:author="Jones, Emma" w:date="2019-04-12T11:22:00Z">
              <w:r w:rsidRPr="00DF2420" w:rsidDel="00CF12F8">
                <w:delText>1..1</w:delText>
              </w:r>
            </w:del>
          </w:p>
        </w:tc>
        <w:tc>
          <w:tcPr>
            <w:tcW w:w="4310" w:type="dxa"/>
            <w:shd w:val="clear" w:color="auto" w:fill="auto"/>
            <w:noWrap/>
          </w:tcPr>
          <w:p w14:paraId="5896877C" w14:textId="49C4DD88" w:rsidR="00660665" w:rsidRPr="00DF2420" w:rsidDel="00CF12F8" w:rsidRDefault="00660665">
            <w:pPr>
              <w:pStyle w:val="Heading3"/>
              <w:numPr>
                <w:ilvl w:val="0"/>
                <w:numId w:val="0"/>
              </w:numPr>
              <w:ind w:left="720" w:hanging="720"/>
              <w:rPr>
                <w:del w:id="3018" w:author="Jones, Emma" w:date="2019-04-12T11:22:00Z"/>
              </w:rPr>
              <w:pPrChange w:id="3019" w:author="Jones, Emma" w:date="2019-04-12T11:22:00Z">
                <w:pPr>
                  <w:pStyle w:val="TableEntry"/>
                </w:pPr>
              </w:pPrChange>
            </w:pPr>
            <w:del w:id="3020" w:author="Jones, Emma" w:date="2019-04-12T11:22:00Z">
              <w:r w:rsidRPr="00DF2420" w:rsidDel="00CF12F8">
                <w:delText>Rule for server push criteria</w:delText>
              </w:r>
            </w:del>
          </w:p>
        </w:tc>
        <w:tc>
          <w:tcPr>
            <w:tcW w:w="2610" w:type="dxa"/>
            <w:shd w:val="clear" w:color="auto" w:fill="auto"/>
            <w:hideMark/>
          </w:tcPr>
          <w:p w14:paraId="21D88F05" w14:textId="2073866C" w:rsidR="00660665" w:rsidRPr="00DF2420" w:rsidDel="00CF12F8" w:rsidRDefault="00660665">
            <w:pPr>
              <w:pStyle w:val="Heading3"/>
              <w:numPr>
                <w:ilvl w:val="0"/>
                <w:numId w:val="0"/>
              </w:numPr>
              <w:ind w:left="720" w:hanging="720"/>
              <w:rPr>
                <w:del w:id="3021" w:author="Jones, Emma" w:date="2019-04-12T11:22:00Z"/>
              </w:rPr>
              <w:pPrChange w:id="3022" w:author="Jones, Emma" w:date="2019-04-12T11:22:00Z">
                <w:pPr>
                  <w:pStyle w:val="TableEntry"/>
                </w:pPr>
              </w:pPrChange>
            </w:pPr>
            <w:del w:id="3023" w:author="Jones, Emma" w:date="2019-04-12T11:22:00Z">
              <w:r w:rsidRPr="00DF2420" w:rsidDel="00CF12F8">
                <w:delText> </w:delText>
              </w:r>
            </w:del>
          </w:p>
        </w:tc>
      </w:tr>
      <w:tr w:rsidR="00660665" w:rsidRPr="00DF2420" w:rsidDel="00CF12F8" w14:paraId="28CA0AF9" w14:textId="63CC5E8B" w:rsidTr="005823FC">
        <w:trPr>
          <w:cantSplit/>
          <w:del w:id="3024" w:author="Jones, Emma" w:date="2019-04-12T11:22:00Z"/>
        </w:trPr>
        <w:tc>
          <w:tcPr>
            <w:tcW w:w="1480" w:type="dxa"/>
            <w:shd w:val="clear" w:color="auto" w:fill="auto"/>
            <w:noWrap/>
            <w:hideMark/>
          </w:tcPr>
          <w:p w14:paraId="13B67C46" w14:textId="7D24E42A" w:rsidR="00660665" w:rsidRPr="00DF2420" w:rsidDel="00CF12F8" w:rsidRDefault="00660665">
            <w:pPr>
              <w:pStyle w:val="Heading3"/>
              <w:numPr>
                <w:ilvl w:val="0"/>
                <w:numId w:val="0"/>
              </w:numPr>
              <w:ind w:left="720" w:hanging="720"/>
              <w:rPr>
                <w:del w:id="3025" w:author="Jones, Emma" w:date="2019-04-12T11:22:00Z"/>
              </w:rPr>
              <w:pPrChange w:id="3026" w:author="Jones, Emma" w:date="2019-04-12T11:22:00Z">
                <w:pPr>
                  <w:pStyle w:val="TableEntry"/>
                </w:pPr>
              </w:pPrChange>
            </w:pPr>
            <w:del w:id="3027" w:author="Jones, Emma" w:date="2019-04-12T11:22:00Z">
              <w:r w:rsidRPr="00DF2420" w:rsidDel="00CF12F8">
                <w:delText xml:space="preserve">  </w:delText>
              </w:r>
              <w:bookmarkStart w:id="3028" w:name="RANGE!A10"/>
              <w:r w:rsidRPr="00DF2420" w:rsidDel="00CF12F8">
                <w:delText>...error</w:delText>
              </w:r>
              <w:bookmarkEnd w:id="3028"/>
            </w:del>
          </w:p>
        </w:tc>
        <w:tc>
          <w:tcPr>
            <w:tcW w:w="960" w:type="dxa"/>
            <w:shd w:val="clear" w:color="auto" w:fill="auto"/>
            <w:noWrap/>
            <w:hideMark/>
          </w:tcPr>
          <w:p w14:paraId="5ACA4E36" w14:textId="687104E8" w:rsidR="00660665" w:rsidRPr="00DF2420" w:rsidDel="00CF12F8" w:rsidRDefault="00660665">
            <w:pPr>
              <w:pStyle w:val="Heading3"/>
              <w:numPr>
                <w:ilvl w:val="0"/>
                <w:numId w:val="0"/>
              </w:numPr>
              <w:ind w:left="720" w:hanging="720"/>
              <w:rPr>
                <w:del w:id="3029" w:author="Jones, Emma" w:date="2019-04-12T11:22:00Z"/>
              </w:rPr>
              <w:pPrChange w:id="3030" w:author="Jones, Emma" w:date="2019-04-12T11:22:00Z">
                <w:pPr>
                  <w:pStyle w:val="TableEntry"/>
                </w:pPr>
              </w:pPrChange>
            </w:pPr>
            <w:del w:id="3031" w:author="Jones, Emma" w:date="2019-04-12T11:22:00Z">
              <w:r w:rsidRPr="00DF2420" w:rsidDel="00CF12F8">
                <w:delText> 0..1</w:delText>
              </w:r>
            </w:del>
          </w:p>
        </w:tc>
        <w:tc>
          <w:tcPr>
            <w:tcW w:w="4310" w:type="dxa"/>
            <w:shd w:val="clear" w:color="auto" w:fill="auto"/>
            <w:noWrap/>
            <w:hideMark/>
          </w:tcPr>
          <w:p w14:paraId="1E276415" w14:textId="52D61B7C" w:rsidR="00660665" w:rsidRPr="00DF2420" w:rsidDel="00CF12F8" w:rsidRDefault="00660665">
            <w:pPr>
              <w:pStyle w:val="Heading3"/>
              <w:numPr>
                <w:ilvl w:val="0"/>
                <w:numId w:val="0"/>
              </w:numPr>
              <w:ind w:left="720" w:hanging="720"/>
              <w:rPr>
                <w:del w:id="3032" w:author="Jones, Emma" w:date="2019-04-12T11:22:00Z"/>
              </w:rPr>
              <w:pPrChange w:id="3033" w:author="Jones, Emma" w:date="2019-04-12T11:22:00Z">
                <w:pPr>
                  <w:pStyle w:val="TableEntry"/>
                </w:pPr>
              </w:pPrChange>
            </w:pPr>
            <w:del w:id="3034" w:author="Jones, Emma" w:date="2019-04-12T11:22:00Z">
              <w:r w:rsidRPr="00DF2420" w:rsidDel="00CF12F8">
                <w:delText>Latest error note</w:delText>
              </w:r>
            </w:del>
          </w:p>
        </w:tc>
        <w:tc>
          <w:tcPr>
            <w:tcW w:w="2610" w:type="dxa"/>
            <w:shd w:val="clear" w:color="auto" w:fill="auto"/>
            <w:hideMark/>
          </w:tcPr>
          <w:p w14:paraId="683733C5" w14:textId="7AE950C4" w:rsidR="00660665" w:rsidRPr="00DF2420" w:rsidDel="00CF12F8" w:rsidRDefault="00660665">
            <w:pPr>
              <w:pStyle w:val="Heading3"/>
              <w:numPr>
                <w:ilvl w:val="0"/>
                <w:numId w:val="0"/>
              </w:numPr>
              <w:ind w:left="720" w:hanging="720"/>
              <w:rPr>
                <w:del w:id="3035" w:author="Jones, Emma" w:date="2019-04-12T11:22:00Z"/>
              </w:rPr>
              <w:pPrChange w:id="3036" w:author="Jones, Emma" w:date="2019-04-12T11:22:00Z">
                <w:pPr>
                  <w:pStyle w:val="TableEntry"/>
                </w:pPr>
              </w:pPrChange>
            </w:pPr>
            <w:del w:id="3037" w:author="Jones, Emma" w:date="2019-04-12T11:22:00Z">
              <w:r w:rsidRPr="00DF2420" w:rsidDel="00CF12F8">
                <w:delText> </w:delText>
              </w:r>
            </w:del>
          </w:p>
        </w:tc>
      </w:tr>
      <w:tr w:rsidR="00660665" w:rsidRPr="00DF2420" w:rsidDel="00CF12F8" w14:paraId="6B1A2DB4" w14:textId="3485FA60" w:rsidTr="005823FC">
        <w:trPr>
          <w:cantSplit/>
          <w:del w:id="3038" w:author="Jones, Emma" w:date="2019-04-12T11:22:00Z"/>
        </w:trPr>
        <w:tc>
          <w:tcPr>
            <w:tcW w:w="1480" w:type="dxa"/>
            <w:shd w:val="clear" w:color="auto" w:fill="auto"/>
            <w:noWrap/>
            <w:hideMark/>
          </w:tcPr>
          <w:p w14:paraId="6A13B657" w14:textId="29E60C8A" w:rsidR="00660665" w:rsidRPr="00DF2420" w:rsidDel="00CF12F8" w:rsidRDefault="00660665">
            <w:pPr>
              <w:pStyle w:val="Heading3"/>
              <w:numPr>
                <w:ilvl w:val="0"/>
                <w:numId w:val="0"/>
              </w:numPr>
              <w:ind w:left="720" w:hanging="720"/>
              <w:rPr>
                <w:del w:id="3039" w:author="Jones, Emma" w:date="2019-04-12T11:22:00Z"/>
              </w:rPr>
              <w:pPrChange w:id="3040" w:author="Jones, Emma" w:date="2019-04-12T11:22:00Z">
                <w:pPr>
                  <w:pStyle w:val="TableEntry"/>
                </w:pPr>
              </w:pPrChange>
            </w:pPr>
            <w:bookmarkStart w:id="3041" w:name="RANGE!A11"/>
            <w:del w:id="3042" w:author="Jones, Emma" w:date="2019-04-12T11:22:00Z">
              <w:r w:rsidRPr="00DF2420" w:rsidDel="00CF12F8">
                <w:delText xml:space="preserve">  ...channel </w:delText>
              </w:r>
              <w:bookmarkEnd w:id="3041"/>
            </w:del>
          </w:p>
        </w:tc>
        <w:tc>
          <w:tcPr>
            <w:tcW w:w="960" w:type="dxa"/>
            <w:shd w:val="clear" w:color="auto" w:fill="auto"/>
            <w:noWrap/>
            <w:hideMark/>
          </w:tcPr>
          <w:p w14:paraId="1147172D" w14:textId="797BCD7D" w:rsidR="00660665" w:rsidRPr="00DF2420" w:rsidDel="00CF12F8" w:rsidRDefault="00660665">
            <w:pPr>
              <w:pStyle w:val="Heading3"/>
              <w:numPr>
                <w:ilvl w:val="0"/>
                <w:numId w:val="0"/>
              </w:numPr>
              <w:ind w:left="720" w:hanging="720"/>
              <w:rPr>
                <w:del w:id="3043" w:author="Jones, Emma" w:date="2019-04-12T11:22:00Z"/>
              </w:rPr>
              <w:pPrChange w:id="3044" w:author="Jones, Emma" w:date="2019-04-12T11:22:00Z">
                <w:pPr>
                  <w:pStyle w:val="TableEntry"/>
                </w:pPr>
              </w:pPrChange>
            </w:pPr>
            <w:del w:id="3045" w:author="Jones, Emma" w:date="2019-04-12T11:22:00Z">
              <w:r w:rsidRPr="00DF2420" w:rsidDel="00CF12F8">
                <w:delText>1..1</w:delText>
              </w:r>
            </w:del>
          </w:p>
        </w:tc>
        <w:tc>
          <w:tcPr>
            <w:tcW w:w="4310" w:type="dxa"/>
            <w:shd w:val="clear" w:color="auto" w:fill="auto"/>
            <w:noWrap/>
            <w:hideMark/>
          </w:tcPr>
          <w:p w14:paraId="6F50DE94" w14:textId="1D873FEE" w:rsidR="00660665" w:rsidRPr="00DF2420" w:rsidDel="00CF12F8" w:rsidRDefault="00660665">
            <w:pPr>
              <w:pStyle w:val="Heading3"/>
              <w:numPr>
                <w:ilvl w:val="0"/>
                <w:numId w:val="0"/>
              </w:numPr>
              <w:ind w:left="720" w:hanging="720"/>
              <w:rPr>
                <w:del w:id="3046" w:author="Jones, Emma" w:date="2019-04-12T11:22:00Z"/>
              </w:rPr>
              <w:pPrChange w:id="3047" w:author="Jones, Emma" w:date="2019-04-12T11:22:00Z">
                <w:pPr>
                  <w:pStyle w:val="TableEntry"/>
                </w:pPr>
              </w:pPrChange>
            </w:pPr>
            <w:del w:id="3048" w:author="Jones, Emma" w:date="2019-04-12T11:22:00Z">
              <w:r w:rsidRPr="00DF2420" w:rsidDel="00CF12F8">
                <w:delText>The channel on which to report matches to the criteria</w:delText>
              </w:r>
            </w:del>
          </w:p>
        </w:tc>
        <w:tc>
          <w:tcPr>
            <w:tcW w:w="2610" w:type="dxa"/>
            <w:shd w:val="clear" w:color="auto" w:fill="auto"/>
            <w:hideMark/>
          </w:tcPr>
          <w:p w14:paraId="0C77CDAD" w14:textId="68AC4954" w:rsidR="00660665" w:rsidRPr="00DF2420" w:rsidDel="00CF12F8" w:rsidRDefault="00660665">
            <w:pPr>
              <w:pStyle w:val="Heading3"/>
              <w:numPr>
                <w:ilvl w:val="0"/>
                <w:numId w:val="0"/>
              </w:numPr>
              <w:ind w:left="720" w:hanging="720"/>
              <w:rPr>
                <w:del w:id="3049" w:author="Jones, Emma" w:date="2019-04-12T11:22:00Z"/>
              </w:rPr>
              <w:pPrChange w:id="3050" w:author="Jones, Emma" w:date="2019-04-12T11:22:00Z">
                <w:pPr>
                  <w:pStyle w:val="TableEntry"/>
                </w:pPr>
              </w:pPrChange>
            </w:pPr>
            <w:del w:id="3051" w:author="Jones, Emma" w:date="2019-04-12T11:22:00Z">
              <w:r w:rsidRPr="00DF2420" w:rsidDel="00CF12F8">
                <w:delText> </w:delText>
              </w:r>
            </w:del>
          </w:p>
        </w:tc>
      </w:tr>
      <w:tr w:rsidR="00660665" w:rsidRPr="00DF2420" w:rsidDel="00CF12F8" w14:paraId="6BC811CD" w14:textId="0CF29993" w:rsidTr="005823FC">
        <w:trPr>
          <w:cantSplit/>
          <w:del w:id="3052" w:author="Jones, Emma" w:date="2019-04-12T11:22:00Z"/>
        </w:trPr>
        <w:tc>
          <w:tcPr>
            <w:tcW w:w="1480" w:type="dxa"/>
            <w:shd w:val="clear" w:color="auto" w:fill="auto"/>
            <w:noWrap/>
            <w:hideMark/>
          </w:tcPr>
          <w:p w14:paraId="665833A5" w14:textId="56F7387B" w:rsidR="00660665" w:rsidRPr="00DF2420" w:rsidDel="00CF12F8" w:rsidRDefault="00660665">
            <w:pPr>
              <w:pStyle w:val="Heading3"/>
              <w:numPr>
                <w:ilvl w:val="0"/>
                <w:numId w:val="0"/>
              </w:numPr>
              <w:ind w:left="720" w:hanging="720"/>
              <w:rPr>
                <w:del w:id="3053" w:author="Jones, Emma" w:date="2019-04-12T11:22:00Z"/>
              </w:rPr>
              <w:pPrChange w:id="3054" w:author="Jones, Emma" w:date="2019-04-12T11:22:00Z">
                <w:pPr>
                  <w:pStyle w:val="TableEntry"/>
                </w:pPr>
              </w:pPrChange>
            </w:pPr>
            <w:bookmarkStart w:id="3055" w:name="RANGE!A12"/>
            <w:del w:id="3056" w:author="Jones, Emma" w:date="2019-04-12T11:22:00Z">
              <w:r w:rsidRPr="00DF2420" w:rsidDel="00CF12F8">
                <w:delText xml:space="preserve">     ....type </w:delText>
              </w:r>
              <w:bookmarkEnd w:id="3055"/>
            </w:del>
          </w:p>
        </w:tc>
        <w:tc>
          <w:tcPr>
            <w:tcW w:w="960" w:type="dxa"/>
            <w:shd w:val="clear" w:color="auto" w:fill="auto"/>
            <w:noWrap/>
            <w:hideMark/>
          </w:tcPr>
          <w:p w14:paraId="60C23873" w14:textId="653EA4B7" w:rsidR="00660665" w:rsidRPr="00DF2420" w:rsidDel="00CF12F8" w:rsidRDefault="00660665">
            <w:pPr>
              <w:pStyle w:val="Heading3"/>
              <w:numPr>
                <w:ilvl w:val="0"/>
                <w:numId w:val="0"/>
              </w:numPr>
              <w:ind w:left="720" w:hanging="720"/>
              <w:rPr>
                <w:del w:id="3057" w:author="Jones, Emma" w:date="2019-04-12T11:22:00Z"/>
              </w:rPr>
              <w:pPrChange w:id="3058" w:author="Jones, Emma" w:date="2019-04-12T11:22:00Z">
                <w:pPr>
                  <w:pStyle w:val="TableEntry"/>
                </w:pPr>
              </w:pPrChange>
            </w:pPr>
            <w:del w:id="3059" w:author="Jones, Emma" w:date="2019-04-12T11:22:00Z">
              <w:r w:rsidRPr="00DF2420" w:rsidDel="00CF12F8">
                <w:delText>1..1</w:delText>
              </w:r>
            </w:del>
          </w:p>
        </w:tc>
        <w:tc>
          <w:tcPr>
            <w:tcW w:w="4310" w:type="dxa"/>
            <w:shd w:val="clear" w:color="auto" w:fill="auto"/>
            <w:noWrap/>
            <w:hideMark/>
          </w:tcPr>
          <w:p w14:paraId="15FC891E" w14:textId="2F41FF1C" w:rsidR="00660665" w:rsidRPr="00DF2420" w:rsidDel="00CF12F8" w:rsidRDefault="00660665">
            <w:pPr>
              <w:pStyle w:val="Heading3"/>
              <w:numPr>
                <w:ilvl w:val="0"/>
                <w:numId w:val="0"/>
              </w:numPr>
              <w:ind w:left="720" w:hanging="720"/>
              <w:rPr>
                <w:del w:id="3060" w:author="Jones, Emma" w:date="2019-04-12T11:22:00Z"/>
              </w:rPr>
              <w:pPrChange w:id="3061" w:author="Jones, Emma" w:date="2019-04-12T11:22:00Z">
                <w:pPr>
                  <w:pStyle w:val="TableEntry"/>
                </w:pPr>
              </w:pPrChange>
            </w:pPr>
            <w:del w:id="3062" w:author="Jones, Emma" w:date="2019-04-12T11:22:00Z">
              <w:r w:rsidRPr="00DF2420" w:rsidDel="00CF12F8">
                <w:rPr>
                  <w:b w:val="0"/>
                </w:rPr>
                <w:delText>rest-hook</w:delText>
              </w:r>
            </w:del>
          </w:p>
        </w:tc>
        <w:tc>
          <w:tcPr>
            <w:tcW w:w="2610" w:type="dxa"/>
            <w:shd w:val="clear" w:color="auto" w:fill="auto"/>
            <w:hideMark/>
          </w:tcPr>
          <w:p w14:paraId="1425089C" w14:textId="11E4ADF7" w:rsidR="00660665" w:rsidRPr="00DF2420" w:rsidDel="00CF12F8" w:rsidRDefault="00660665">
            <w:pPr>
              <w:pStyle w:val="Heading3"/>
              <w:numPr>
                <w:ilvl w:val="0"/>
                <w:numId w:val="0"/>
              </w:numPr>
              <w:ind w:left="720" w:hanging="720"/>
              <w:rPr>
                <w:del w:id="3063" w:author="Jones, Emma" w:date="2019-04-12T11:22:00Z"/>
              </w:rPr>
              <w:pPrChange w:id="3064" w:author="Jones, Emma" w:date="2019-04-12T11:22:00Z">
                <w:pPr>
                  <w:pStyle w:val="TableEntry"/>
                </w:pPr>
              </w:pPrChange>
            </w:pPr>
            <w:del w:id="3065" w:author="Jones, Emma" w:date="2019-04-12T11:22:00Z">
              <w:r w:rsidRPr="00DF2420" w:rsidDel="00CF12F8">
                <w:rPr>
                  <w:b w:val="0"/>
                </w:rPr>
                <w:delText>This version of the profile constrains the channel type to rest-hook.</w:delText>
              </w:r>
            </w:del>
          </w:p>
        </w:tc>
      </w:tr>
      <w:tr w:rsidR="00660665" w:rsidRPr="00DF2420" w:rsidDel="00CF12F8" w14:paraId="37876E1D" w14:textId="74B6B6F7" w:rsidTr="005823FC">
        <w:trPr>
          <w:cantSplit/>
          <w:del w:id="3066" w:author="Jones, Emma" w:date="2019-04-12T11:22:00Z"/>
        </w:trPr>
        <w:tc>
          <w:tcPr>
            <w:tcW w:w="1480" w:type="dxa"/>
            <w:shd w:val="clear" w:color="auto" w:fill="auto"/>
            <w:noWrap/>
            <w:hideMark/>
          </w:tcPr>
          <w:p w14:paraId="755FCA19" w14:textId="455900BA" w:rsidR="00660665" w:rsidRPr="00DF2420" w:rsidDel="00CF12F8" w:rsidRDefault="00660665">
            <w:pPr>
              <w:pStyle w:val="Heading3"/>
              <w:numPr>
                <w:ilvl w:val="0"/>
                <w:numId w:val="0"/>
              </w:numPr>
              <w:ind w:left="720" w:hanging="720"/>
              <w:rPr>
                <w:del w:id="3067" w:author="Jones, Emma" w:date="2019-04-12T11:22:00Z"/>
              </w:rPr>
              <w:pPrChange w:id="3068" w:author="Jones, Emma" w:date="2019-04-12T11:22:00Z">
                <w:pPr>
                  <w:pStyle w:val="TableEntry"/>
                </w:pPr>
              </w:pPrChange>
            </w:pPr>
            <w:bookmarkStart w:id="3069" w:name="RANGE!A14"/>
            <w:del w:id="3070" w:author="Jones, Emma" w:date="2019-04-12T11:22:00Z">
              <w:r w:rsidRPr="00DF2420" w:rsidDel="00CF12F8">
                <w:delText xml:space="preserve">     ....endpoint </w:delText>
              </w:r>
              <w:bookmarkEnd w:id="3069"/>
            </w:del>
          </w:p>
        </w:tc>
        <w:tc>
          <w:tcPr>
            <w:tcW w:w="960" w:type="dxa"/>
            <w:shd w:val="clear" w:color="auto" w:fill="auto"/>
            <w:noWrap/>
            <w:hideMark/>
          </w:tcPr>
          <w:p w14:paraId="76D91F2F" w14:textId="027DCC25" w:rsidR="00660665" w:rsidRPr="00DF2420" w:rsidDel="00CF12F8" w:rsidRDefault="00660665">
            <w:pPr>
              <w:pStyle w:val="Heading3"/>
              <w:numPr>
                <w:ilvl w:val="0"/>
                <w:numId w:val="0"/>
              </w:numPr>
              <w:ind w:left="720" w:hanging="720"/>
              <w:rPr>
                <w:del w:id="3071" w:author="Jones, Emma" w:date="2019-04-12T11:22:00Z"/>
              </w:rPr>
              <w:pPrChange w:id="3072" w:author="Jones, Emma" w:date="2019-04-12T11:22:00Z">
                <w:pPr>
                  <w:pStyle w:val="TableEntry"/>
                </w:pPr>
              </w:pPrChange>
            </w:pPr>
            <w:del w:id="3073" w:author="Jones, Emma" w:date="2019-04-12T11:22:00Z">
              <w:r w:rsidRPr="00DF2420" w:rsidDel="00CF12F8">
                <w:delText>1..1</w:delText>
              </w:r>
            </w:del>
          </w:p>
        </w:tc>
        <w:tc>
          <w:tcPr>
            <w:tcW w:w="4310" w:type="dxa"/>
            <w:shd w:val="clear" w:color="auto" w:fill="auto"/>
            <w:noWrap/>
            <w:hideMark/>
          </w:tcPr>
          <w:p w14:paraId="028E42E4" w14:textId="2F0D627C" w:rsidR="00660665" w:rsidRPr="00DF2420" w:rsidDel="00CF12F8" w:rsidRDefault="00660665">
            <w:pPr>
              <w:pStyle w:val="Heading3"/>
              <w:numPr>
                <w:ilvl w:val="0"/>
                <w:numId w:val="0"/>
              </w:numPr>
              <w:ind w:left="720" w:hanging="720"/>
              <w:rPr>
                <w:del w:id="3074" w:author="Jones, Emma" w:date="2019-04-12T11:22:00Z"/>
              </w:rPr>
              <w:pPrChange w:id="3075" w:author="Jones, Emma" w:date="2019-04-12T11:22:00Z">
                <w:pPr>
                  <w:pStyle w:val="TableEntry"/>
                </w:pPr>
              </w:pPrChange>
            </w:pPr>
            <w:del w:id="3076" w:author="Jones, Emma" w:date="2019-04-12T11:22:00Z">
              <w:r w:rsidRPr="00DF2420" w:rsidDel="00CF12F8">
                <w:delText>Where the channel points to</w:delText>
              </w:r>
            </w:del>
          </w:p>
        </w:tc>
        <w:tc>
          <w:tcPr>
            <w:tcW w:w="2610" w:type="dxa"/>
            <w:shd w:val="clear" w:color="auto" w:fill="auto"/>
            <w:hideMark/>
          </w:tcPr>
          <w:p w14:paraId="26A8DF33" w14:textId="118D4C59" w:rsidR="00660665" w:rsidRPr="00DF2420" w:rsidDel="00CF12F8" w:rsidRDefault="00660665">
            <w:pPr>
              <w:pStyle w:val="Heading3"/>
              <w:numPr>
                <w:ilvl w:val="0"/>
                <w:numId w:val="0"/>
              </w:numPr>
              <w:ind w:left="720" w:hanging="720"/>
              <w:rPr>
                <w:del w:id="3077" w:author="Jones, Emma" w:date="2019-04-12T11:22:00Z"/>
              </w:rPr>
              <w:pPrChange w:id="3078" w:author="Jones, Emma" w:date="2019-04-12T11:22:00Z">
                <w:pPr>
                  <w:pStyle w:val="TableEntry"/>
                </w:pPr>
              </w:pPrChange>
            </w:pPr>
            <w:del w:id="3079" w:author="Jones, Emma" w:date="2019-04-12T11:22:00Z">
              <w:r w:rsidRPr="00DF2420" w:rsidDel="00CF12F8">
                <w:rPr>
                  <w:b w:val="0"/>
                </w:rPr>
                <w:delText>This version of the profile constrains the channel type to rest-hook, the endpoint must be a valid URL for the Provide Care Team [PCC-49] transaction.</w:delText>
              </w:r>
            </w:del>
          </w:p>
        </w:tc>
      </w:tr>
      <w:tr w:rsidR="00660665" w:rsidRPr="00DF2420" w:rsidDel="00CF12F8" w14:paraId="58ECDC5A" w14:textId="7BCF0165" w:rsidTr="005823FC">
        <w:trPr>
          <w:cantSplit/>
          <w:del w:id="3080" w:author="Jones, Emma" w:date="2019-04-12T11:22:00Z"/>
        </w:trPr>
        <w:tc>
          <w:tcPr>
            <w:tcW w:w="1480" w:type="dxa"/>
            <w:shd w:val="clear" w:color="auto" w:fill="auto"/>
            <w:noWrap/>
            <w:hideMark/>
          </w:tcPr>
          <w:p w14:paraId="61981D0F" w14:textId="311D2434" w:rsidR="00660665" w:rsidRPr="00DF2420" w:rsidDel="00CF12F8" w:rsidRDefault="00660665">
            <w:pPr>
              <w:pStyle w:val="Heading3"/>
              <w:numPr>
                <w:ilvl w:val="0"/>
                <w:numId w:val="0"/>
              </w:numPr>
              <w:ind w:left="720" w:hanging="720"/>
              <w:rPr>
                <w:del w:id="3081" w:author="Jones, Emma" w:date="2019-04-12T11:22:00Z"/>
              </w:rPr>
              <w:pPrChange w:id="3082" w:author="Jones, Emma" w:date="2019-04-12T11:22:00Z">
                <w:pPr>
                  <w:pStyle w:val="TableEntry"/>
                </w:pPr>
              </w:pPrChange>
            </w:pPr>
            <w:bookmarkStart w:id="3083" w:name="RANGE!A15"/>
            <w:del w:id="3084" w:author="Jones, Emma" w:date="2019-04-12T11:22:00Z">
              <w:r w:rsidRPr="00DF2420" w:rsidDel="00CF12F8">
                <w:delText xml:space="preserve">     ....payload </w:delText>
              </w:r>
              <w:bookmarkEnd w:id="3083"/>
            </w:del>
          </w:p>
        </w:tc>
        <w:tc>
          <w:tcPr>
            <w:tcW w:w="960" w:type="dxa"/>
            <w:shd w:val="clear" w:color="auto" w:fill="auto"/>
            <w:noWrap/>
            <w:hideMark/>
          </w:tcPr>
          <w:p w14:paraId="239FB014" w14:textId="46029AAF" w:rsidR="00660665" w:rsidRPr="00DF2420" w:rsidDel="00CF12F8" w:rsidRDefault="00660665">
            <w:pPr>
              <w:pStyle w:val="Heading3"/>
              <w:numPr>
                <w:ilvl w:val="0"/>
                <w:numId w:val="0"/>
              </w:numPr>
              <w:ind w:left="720" w:hanging="720"/>
              <w:rPr>
                <w:del w:id="3085" w:author="Jones, Emma" w:date="2019-04-12T11:22:00Z"/>
              </w:rPr>
              <w:pPrChange w:id="3086" w:author="Jones, Emma" w:date="2019-04-12T11:22:00Z">
                <w:pPr>
                  <w:pStyle w:val="TableEntry"/>
                </w:pPr>
              </w:pPrChange>
            </w:pPr>
            <w:del w:id="3087" w:author="Jones, Emma" w:date="2019-04-12T11:22:00Z">
              <w:r w:rsidRPr="00DF2420" w:rsidDel="00CF12F8">
                <w:delText>1..1</w:delText>
              </w:r>
            </w:del>
          </w:p>
        </w:tc>
        <w:tc>
          <w:tcPr>
            <w:tcW w:w="4310" w:type="dxa"/>
            <w:shd w:val="clear" w:color="auto" w:fill="auto"/>
            <w:noWrap/>
            <w:hideMark/>
          </w:tcPr>
          <w:p w14:paraId="4032AAC2" w14:textId="6CF50376" w:rsidR="00660665" w:rsidRPr="00DF2420" w:rsidDel="00CF12F8" w:rsidRDefault="00660665">
            <w:pPr>
              <w:pStyle w:val="Heading3"/>
              <w:numPr>
                <w:ilvl w:val="0"/>
                <w:numId w:val="0"/>
              </w:numPr>
              <w:ind w:left="720" w:hanging="720"/>
              <w:rPr>
                <w:del w:id="3088" w:author="Jones, Emma" w:date="2019-04-12T11:22:00Z"/>
              </w:rPr>
              <w:pPrChange w:id="3089" w:author="Jones, Emma" w:date="2019-04-12T11:22:00Z">
                <w:pPr>
                  <w:pStyle w:val="TableEntry"/>
                </w:pPr>
              </w:pPrChange>
            </w:pPr>
            <w:del w:id="3090" w:author="Jones, Emma" w:date="2019-04-12T11:22:00Z">
              <w:r w:rsidRPr="00DF2420" w:rsidDel="00CF12F8">
                <w:delText>Mimetype to send</w:delText>
              </w:r>
            </w:del>
          </w:p>
        </w:tc>
        <w:tc>
          <w:tcPr>
            <w:tcW w:w="2610" w:type="dxa"/>
            <w:shd w:val="clear" w:color="auto" w:fill="auto"/>
            <w:hideMark/>
          </w:tcPr>
          <w:p w14:paraId="72CDB6DB" w14:textId="30244DF2" w:rsidR="00660665" w:rsidRPr="00DF2420" w:rsidDel="00CF12F8" w:rsidRDefault="00660665">
            <w:pPr>
              <w:pStyle w:val="Heading3"/>
              <w:numPr>
                <w:ilvl w:val="0"/>
                <w:numId w:val="0"/>
              </w:numPr>
              <w:ind w:left="720" w:hanging="720"/>
              <w:rPr>
                <w:del w:id="3091" w:author="Jones, Emma" w:date="2019-04-12T11:22:00Z"/>
              </w:rPr>
              <w:pPrChange w:id="3092" w:author="Jones, Emma" w:date="2019-04-12T11:22:00Z">
                <w:pPr>
                  <w:pStyle w:val="TableEntry"/>
                </w:pPr>
              </w:pPrChange>
            </w:pPr>
            <w:del w:id="3093" w:author="Jones, Emma" w:date="2019-04-12T11:22:00Z">
              <w:r w:rsidRPr="00DF2420" w:rsidDel="00CF12F8">
                <w:rPr>
                  <w:b w:val="0"/>
                </w:rPr>
                <w:delText>This version of the profile constrains the channel payload to a non-blank value - the CareTeam resource must be the payload.</w:delText>
              </w:r>
            </w:del>
          </w:p>
        </w:tc>
      </w:tr>
      <w:tr w:rsidR="00660665" w:rsidRPr="00DF2420" w:rsidDel="00CF12F8" w14:paraId="6ADD6FC3" w14:textId="2843F240" w:rsidTr="005823FC">
        <w:trPr>
          <w:cantSplit/>
          <w:del w:id="3094" w:author="Jones, Emma" w:date="2019-04-12T11:22:00Z"/>
        </w:trPr>
        <w:tc>
          <w:tcPr>
            <w:tcW w:w="1480" w:type="dxa"/>
            <w:shd w:val="clear" w:color="auto" w:fill="auto"/>
            <w:noWrap/>
            <w:hideMark/>
          </w:tcPr>
          <w:p w14:paraId="11CE5F03" w14:textId="2454FC72" w:rsidR="00660665" w:rsidRPr="00DF2420" w:rsidDel="00CF12F8" w:rsidRDefault="00660665">
            <w:pPr>
              <w:pStyle w:val="Heading3"/>
              <w:numPr>
                <w:ilvl w:val="0"/>
                <w:numId w:val="0"/>
              </w:numPr>
              <w:ind w:left="720" w:hanging="720"/>
              <w:rPr>
                <w:del w:id="3095" w:author="Jones, Emma" w:date="2019-04-12T11:22:00Z"/>
              </w:rPr>
              <w:pPrChange w:id="3096" w:author="Jones, Emma" w:date="2019-04-12T11:22:00Z">
                <w:pPr>
                  <w:pStyle w:val="TableEntry"/>
                </w:pPr>
              </w:pPrChange>
            </w:pPr>
            <w:bookmarkStart w:id="3097" w:name="RANGE!A16"/>
            <w:del w:id="3098" w:author="Jones, Emma" w:date="2019-04-12T11:22:00Z">
              <w:r w:rsidRPr="00DF2420" w:rsidDel="00CF12F8">
                <w:delText xml:space="preserve">     ....header </w:delText>
              </w:r>
              <w:bookmarkEnd w:id="3097"/>
            </w:del>
          </w:p>
        </w:tc>
        <w:tc>
          <w:tcPr>
            <w:tcW w:w="960" w:type="dxa"/>
            <w:shd w:val="clear" w:color="auto" w:fill="auto"/>
            <w:noWrap/>
            <w:hideMark/>
          </w:tcPr>
          <w:p w14:paraId="351FA24C" w14:textId="6B655A22" w:rsidR="00660665" w:rsidRPr="00DF2420" w:rsidDel="00CF12F8" w:rsidRDefault="00660665">
            <w:pPr>
              <w:pStyle w:val="Heading3"/>
              <w:numPr>
                <w:ilvl w:val="0"/>
                <w:numId w:val="0"/>
              </w:numPr>
              <w:ind w:left="720" w:hanging="720"/>
              <w:rPr>
                <w:del w:id="3099" w:author="Jones, Emma" w:date="2019-04-12T11:22:00Z"/>
              </w:rPr>
              <w:pPrChange w:id="3100" w:author="Jones, Emma" w:date="2019-04-12T11:22:00Z">
                <w:pPr>
                  <w:pStyle w:val="TableEntry"/>
                </w:pPr>
              </w:pPrChange>
            </w:pPr>
            <w:del w:id="3101" w:author="Jones, Emma" w:date="2019-04-12T11:22:00Z">
              <w:r w:rsidRPr="00DF2420" w:rsidDel="00CF12F8">
                <w:delText>0..*</w:delText>
              </w:r>
            </w:del>
          </w:p>
        </w:tc>
        <w:tc>
          <w:tcPr>
            <w:tcW w:w="4310" w:type="dxa"/>
            <w:shd w:val="clear" w:color="auto" w:fill="auto"/>
            <w:noWrap/>
            <w:hideMark/>
          </w:tcPr>
          <w:p w14:paraId="19A21DE5" w14:textId="2A3FB773" w:rsidR="00660665" w:rsidRPr="00DF2420" w:rsidDel="00CF12F8" w:rsidRDefault="00660665">
            <w:pPr>
              <w:pStyle w:val="Heading3"/>
              <w:numPr>
                <w:ilvl w:val="0"/>
                <w:numId w:val="0"/>
              </w:numPr>
              <w:ind w:left="720" w:hanging="720"/>
              <w:rPr>
                <w:del w:id="3102" w:author="Jones, Emma" w:date="2019-04-12T11:22:00Z"/>
              </w:rPr>
              <w:pPrChange w:id="3103" w:author="Jones, Emma" w:date="2019-04-12T11:22:00Z">
                <w:pPr>
                  <w:pStyle w:val="TableEntry"/>
                </w:pPr>
              </w:pPrChange>
            </w:pPr>
            <w:del w:id="3104" w:author="Jones, Emma" w:date="2019-04-12T11:22:00Z">
              <w:r w:rsidRPr="00DF2420" w:rsidDel="00CF12F8">
                <w:delText>Usage depends on the channel type</w:delText>
              </w:r>
            </w:del>
          </w:p>
        </w:tc>
        <w:tc>
          <w:tcPr>
            <w:tcW w:w="2610" w:type="dxa"/>
            <w:shd w:val="clear" w:color="auto" w:fill="auto"/>
            <w:hideMark/>
          </w:tcPr>
          <w:p w14:paraId="7B619D53" w14:textId="696D7C3C" w:rsidR="00660665" w:rsidRPr="00DF2420" w:rsidDel="00CF12F8" w:rsidRDefault="00660665">
            <w:pPr>
              <w:pStyle w:val="Heading3"/>
              <w:numPr>
                <w:ilvl w:val="0"/>
                <w:numId w:val="0"/>
              </w:numPr>
              <w:ind w:left="720" w:hanging="720"/>
              <w:rPr>
                <w:del w:id="3105" w:author="Jones, Emma" w:date="2019-04-12T11:22:00Z"/>
              </w:rPr>
              <w:pPrChange w:id="3106" w:author="Jones, Emma" w:date="2019-04-12T11:22:00Z">
                <w:pPr>
                  <w:pStyle w:val="TableEntry"/>
                </w:pPr>
              </w:pPrChange>
            </w:pPr>
            <w:del w:id="3107" w:author="Jones, Emma" w:date="2019-04-12T11:22:00Z">
              <w:r w:rsidRPr="00DF2420" w:rsidDel="00CF12F8">
                <w:delText> </w:delText>
              </w:r>
            </w:del>
          </w:p>
        </w:tc>
      </w:tr>
      <w:tr w:rsidR="00660665" w:rsidRPr="00DF2420" w:rsidDel="00CF12F8" w14:paraId="5F2F958A" w14:textId="6C40B3C6" w:rsidTr="005823FC">
        <w:trPr>
          <w:cantSplit/>
          <w:del w:id="3108" w:author="Jones, Emma" w:date="2019-04-12T11:22:00Z"/>
        </w:trPr>
        <w:tc>
          <w:tcPr>
            <w:tcW w:w="1480" w:type="dxa"/>
            <w:shd w:val="clear" w:color="auto" w:fill="auto"/>
            <w:noWrap/>
            <w:hideMark/>
          </w:tcPr>
          <w:p w14:paraId="4C157A5C" w14:textId="2BEBD107" w:rsidR="00660665" w:rsidRPr="00DF2420" w:rsidDel="00CF12F8" w:rsidRDefault="00660665">
            <w:pPr>
              <w:pStyle w:val="Heading3"/>
              <w:numPr>
                <w:ilvl w:val="0"/>
                <w:numId w:val="0"/>
              </w:numPr>
              <w:ind w:left="720" w:hanging="720"/>
              <w:rPr>
                <w:del w:id="3109" w:author="Jones, Emma" w:date="2019-04-12T11:22:00Z"/>
              </w:rPr>
              <w:pPrChange w:id="3110" w:author="Jones, Emma" w:date="2019-04-12T11:22:00Z">
                <w:pPr>
                  <w:pStyle w:val="TableEntry"/>
                </w:pPr>
              </w:pPrChange>
            </w:pPr>
            <w:bookmarkStart w:id="3111" w:name="RANGE!A18"/>
            <w:del w:id="3112" w:author="Jones, Emma" w:date="2019-04-12T11:22:00Z">
              <w:r w:rsidRPr="00DF2420" w:rsidDel="00CF12F8">
                <w:delText xml:space="preserve">  ...tag </w:delText>
              </w:r>
              <w:bookmarkEnd w:id="3111"/>
            </w:del>
          </w:p>
        </w:tc>
        <w:tc>
          <w:tcPr>
            <w:tcW w:w="960" w:type="dxa"/>
            <w:shd w:val="clear" w:color="auto" w:fill="auto"/>
            <w:noWrap/>
            <w:hideMark/>
          </w:tcPr>
          <w:p w14:paraId="6F03F243" w14:textId="10BEB291" w:rsidR="00660665" w:rsidRPr="00DF2420" w:rsidDel="00CF12F8" w:rsidRDefault="00660665">
            <w:pPr>
              <w:pStyle w:val="Heading3"/>
              <w:numPr>
                <w:ilvl w:val="0"/>
                <w:numId w:val="0"/>
              </w:numPr>
              <w:ind w:left="720" w:hanging="720"/>
              <w:rPr>
                <w:del w:id="3113" w:author="Jones, Emma" w:date="2019-04-12T11:22:00Z"/>
              </w:rPr>
              <w:pPrChange w:id="3114" w:author="Jones, Emma" w:date="2019-04-12T11:22:00Z">
                <w:pPr>
                  <w:pStyle w:val="TableEntry"/>
                </w:pPr>
              </w:pPrChange>
            </w:pPr>
            <w:del w:id="3115" w:author="Jones, Emma" w:date="2019-04-12T11:22:00Z">
              <w:r w:rsidRPr="00DF2420" w:rsidDel="00CF12F8">
                <w:delText>0..*</w:delText>
              </w:r>
            </w:del>
          </w:p>
        </w:tc>
        <w:tc>
          <w:tcPr>
            <w:tcW w:w="4310" w:type="dxa"/>
            <w:shd w:val="clear" w:color="auto" w:fill="auto"/>
            <w:noWrap/>
            <w:hideMark/>
          </w:tcPr>
          <w:p w14:paraId="0571E230" w14:textId="7ED520EA" w:rsidR="00660665" w:rsidRPr="00DF2420" w:rsidDel="00CF12F8" w:rsidRDefault="00660665">
            <w:pPr>
              <w:pStyle w:val="Heading3"/>
              <w:numPr>
                <w:ilvl w:val="0"/>
                <w:numId w:val="0"/>
              </w:numPr>
              <w:ind w:left="720" w:hanging="720"/>
              <w:rPr>
                <w:del w:id="3116" w:author="Jones, Emma" w:date="2019-04-12T11:22:00Z"/>
              </w:rPr>
              <w:pPrChange w:id="3117" w:author="Jones, Emma" w:date="2019-04-12T11:22:00Z">
                <w:pPr>
                  <w:pStyle w:val="TableEntry"/>
                </w:pPr>
              </w:pPrChange>
            </w:pPr>
            <w:del w:id="3118" w:author="Jones, Emma" w:date="2019-04-12T11:22:00Z">
              <w:r w:rsidRPr="00DF2420" w:rsidDel="00CF12F8">
                <w:delText>A tag to add to matching resources</w:delText>
              </w:r>
            </w:del>
          </w:p>
        </w:tc>
        <w:tc>
          <w:tcPr>
            <w:tcW w:w="2610" w:type="dxa"/>
            <w:shd w:val="clear" w:color="auto" w:fill="auto"/>
            <w:hideMark/>
          </w:tcPr>
          <w:p w14:paraId="7CFF0A00" w14:textId="515CB2B5" w:rsidR="00660665" w:rsidRPr="00DF2420" w:rsidDel="00CF12F8" w:rsidRDefault="00660665">
            <w:pPr>
              <w:pStyle w:val="Heading3"/>
              <w:numPr>
                <w:ilvl w:val="0"/>
                <w:numId w:val="0"/>
              </w:numPr>
              <w:ind w:left="720" w:hanging="720"/>
              <w:rPr>
                <w:del w:id="3119" w:author="Jones, Emma" w:date="2019-04-12T11:22:00Z"/>
              </w:rPr>
              <w:pPrChange w:id="3120" w:author="Jones, Emma" w:date="2019-04-12T11:22:00Z">
                <w:pPr>
                  <w:pStyle w:val="TableEntry"/>
                </w:pPr>
              </w:pPrChange>
            </w:pPr>
            <w:del w:id="3121" w:author="Jones, Emma" w:date="2019-04-12T11:22:00Z">
              <w:r w:rsidRPr="00DF2420" w:rsidDel="00CF12F8">
                <w:delText> </w:delText>
              </w:r>
            </w:del>
          </w:p>
        </w:tc>
      </w:tr>
    </w:tbl>
    <w:p w14:paraId="72EA96B3" w14:textId="782C20AA" w:rsidR="00CF12F8" w:rsidRPr="00276D24" w:rsidRDefault="00CF12F8" w:rsidP="00CF12F8">
      <w:pPr>
        <w:pStyle w:val="Heading3"/>
        <w:rPr>
          <w:ins w:id="3122" w:author="Jones, Emma" w:date="2019-04-12T11:27:00Z"/>
          <w:noProof w:val="0"/>
        </w:rPr>
      </w:pPr>
      <w:ins w:id="3123" w:author="Jones, Emma" w:date="2019-04-12T11:27:00Z">
        <w:r w:rsidRPr="00276D24">
          <w:rPr>
            <w:noProof w:val="0"/>
          </w:rPr>
          <w:t>6.6.</w:t>
        </w:r>
        <w:r>
          <w:rPr>
            <w:noProof w:val="0"/>
          </w:rPr>
          <w:t>5</w:t>
        </w:r>
        <w:r w:rsidRPr="00276D24">
          <w:rPr>
            <w:noProof w:val="0"/>
          </w:rPr>
          <w:t xml:space="preserve"> Task</w:t>
        </w:r>
      </w:ins>
      <w:r w:rsidR="00CF37F7">
        <w:rPr>
          <w:noProof w:val="0"/>
        </w:rPr>
        <w:t xml:space="preserve"> </w:t>
      </w:r>
      <w:ins w:id="3124" w:author="Jones, Emma" w:date="2019-04-30T00:47:00Z">
        <w:r w:rsidR="00CF37F7" w:rsidRPr="00050DF1">
          <w:rPr>
            <w:noProof w:val="0"/>
            <w:bdr w:val="single" w:sz="4" w:space="0" w:color="auto"/>
          </w:rPr>
          <w:t>(*updated R4)</w:t>
        </w:r>
      </w:ins>
    </w:p>
    <w:p w14:paraId="2CA43BA7" w14:textId="77777777" w:rsidR="00CF12F8" w:rsidRPr="00276D24" w:rsidRDefault="00CF12F8" w:rsidP="00CF12F8">
      <w:pPr>
        <w:pStyle w:val="BodyText"/>
        <w:rPr>
          <w:ins w:id="3125" w:author="Jones, Emma" w:date="2019-04-12T11:27:00Z"/>
        </w:rPr>
      </w:pPr>
      <w:ins w:id="3126" w:author="Jones, Emma" w:date="2019-04-12T11:27:00Z">
        <w:r w:rsidRPr="00276D24">
          <w:t xml:space="preserve">Task resources are resources that represent a task to be performed. Task resources can be one of </w:t>
        </w:r>
        <w:proofErr w:type="spellStart"/>
        <w:r w:rsidRPr="00276D24">
          <w:t>ActivityDefinition.kind</w:t>
        </w:r>
        <w:proofErr w:type="spellEnd"/>
        <w:r w:rsidRPr="00276D24">
          <w:t xml:space="preserve">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ins>
    </w:p>
    <w:p w14:paraId="33913B6D" w14:textId="77777777" w:rsidR="00CF12F8" w:rsidRPr="00276D24" w:rsidRDefault="00CF12F8" w:rsidP="00CF12F8">
      <w:pPr>
        <w:pStyle w:val="BodyText"/>
        <w:rPr>
          <w:ins w:id="3127" w:author="Jones, Emma" w:date="2019-04-12T11:27:00Z"/>
        </w:rPr>
      </w:pPr>
      <w:ins w:id="3128" w:author="Jones, Emma" w:date="2019-04-12T11:27:00Z">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xml:space="preserve">, which constrains the Task resource when the Task resource is used for the care planning process. It is important to note that Task resources can be one of </w:t>
        </w:r>
        <w:proofErr w:type="spellStart"/>
        <w:r w:rsidRPr="00276D24">
          <w:t>ActivityDefinition.kind</w:t>
        </w:r>
        <w:proofErr w:type="spellEnd"/>
        <w:r w:rsidRPr="00276D24">
          <w:t xml:space="preserve"> which is the kind of resource the activity definition defines as resources to be used. </w:t>
        </w:r>
      </w:ins>
    </w:p>
    <w:p w14:paraId="65A1A28E" w14:textId="77777777" w:rsidR="00CF12F8" w:rsidRPr="00276D24" w:rsidRDefault="00CF12F8" w:rsidP="00CF12F8">
      <w:pPr>
        <w:pStyle w:val="TableTitle"/>
        <w:rPr>
          <w:ins w:id="3129" w:author="Jones, Emma" w:date="2019-04-12T11:27:00Z"/>
        </w:rPr>
      </w:pPr>
      <w:ins w:id="3130" w:author="Jones, Emma" w:date="2019-04-12T11:27:00Z">
        <w:r w:rsidRPr="00276D24">
          <w:t>Table 6.6.5-1: Task resource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872"/>
        <w:gridCol w:w="1381"/>
        <w:gridCol w:w="1530"/>
        <w:gridCol w:w="2235"/>
      </w:tblGrid>
      <w:tr w:rsidR="00C13F61" w:rsidRPr="00276D24" w14:paraId="09C4C5B4" w14:textId="77777777" w:rsidTr="004602F3">
        <w:trPr>
          <w:cantSplit/>
          <w:trHeight w:val="300"/>
          <w:tblHeader/>
          <w:ins w:id="313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04B6FFA" w14:textId="77777777" w:rsidR="00C13F61" w:rsidRPr="00276D24" w:rsidRDefault="00C13F61" w:rsidP="004602F3">
            <w:pPr>
              <w:pStyle w:val="TableEntryHeader"/>
              <w:rPr>
                <w:ins w:id="3132" w:author="Jones, Emma" w:date="2019-04-12T11:27:00Z"/>
              </w:rPr>
            </w:pPr>
            <w:ins w:id="3133" w:author="Jones, Emma" w:date="2019-04-12T11:27:00Z">
              <w:r w:rsidRPr="00276D24">
                <w:t>Name</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913AF47" w14:textId="77777777" w:rsidR="00C13F61" w:rsidRPr="00276D24" w:rsidRDefault="00C13F61" w:rsidP="004602F3">
            <w:pPr>
              <w:pStyle w:val="TableEntryHeader"/>
              <w:rPr>
                <w:ins w:id="3134" w:author="Jones, Emma" w:date="2019-04-12T11:27:00Z"/>
              </w:rPr>
            </w:pPr>
            <w:ins w:id="3135" w:author="Jones, Emma" w:date="2019-04-12T11:27:00Z">
              <w:r w:rsidRPr="00276D24">
                <w:t>Flags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337E82C" w14:textId="77777777" w:rsidR="00C13F61" w:rsidRPr="00276D24" w:rsidRDefault="00C13F61" w:rsidP="004602F3">
            <w:pPr>
              <w:pStyle w:val="TableEntryHeader"/>
              <w:rPr>
                <w:ins w:id="3136" w:author="Jones, Emma" w:date="2019-04-12T11:27:00Z"/>
              </w:rPr>
            </w:pPr>
            <w:ins w:id="3137" w:author="Jones, Emma" w:date="2019-04-29T23:31:00Z">
              <w:r w:rsidRPr="00DF2420">
                <w:t>Card.</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2D2AE5C" w14:textId="77777777" w:rsidR="00C13F61" w:rsidRPr="00276D24" w:rsidRDefault="00C13F61" w:rsidP="004602F3">
            <w:pPr>
              <w:pStyle w:val="TableEntryHeader"/>
              <w:rPr>
                <w:ins w:id="3138" w:author="Jones, Emma" w:date="2019-04-12T11:27:00Z"/>
              </w:rPr>
            </w:pPr>
            <w:commentRangeStart w:id="3139"/>
            <w:ins w:id="3140" w:author="Jones, Emma" w:date="2019-04-12T11:27:00Z">
              <w:r w:rsidRPr="00276D24">
                <w:t>IHE PCC Constraint Card.</w:t>
              </w:r>
            </w:ins>
            <w:commentRangeEnd w:id="3139"/>
            <w:ins w:id="3141" w:author="Jones, Emma" w:date="2019-04-29T07:49:00Z">
              <w:r>
                <w:rPr>
                  <w:rStyle w:val="CommentReference"/>
                  <w:rFonts w:ascii="Times New Roman" w:hAnsi="Times New Roman"/>
                  <w:b w:val="0"/>
                </w:rPr>
                <w:commentReference w:id="3139"/>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777D91C" w14:textId="77777777" w:rsidR="00C13F61" w:rsidRPr="00276D24" w:rsidRDefault="00C13F61" w:rsidP="004602F3">
            <w:pPr>
              <w:pStyle w:val="TableEntryHeader"/>
              <w:rPr>
                <w:ins w:id="3142" w:author="Jones, Emma" w:date="2019-04-12T11:27:00Z"/>
              </w:rPr>
            </w:pPr>
            <w:ins w:id="3143" w:author="Jones, Emma" w:date="2019-04-12T11:27:00Z">
              <w:r w:rsidRPr="00276D24">
                <w:t>Description &amp; Constraints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BD0F146" w14:textId="77777777" w:rsidR="00C13F61" w:rsidRPr="00276D24" w:rsidRDefault="00C13F61" w:rsidP="004602F3">
            <w:pPr>
              <w:pStyle w:val="TableEntryHeader"/>
              <w:rPr>
                <w:ins w:id="3144" w:author="Jones, Emma" w:date="2019-04-12T11:27:00Z"/>
              </w:rPr>
            </w:pPr>
            <w:ins w:id="3145" w:author="Jones, Emma" w:date="2019-04-12T11:27:00Z">
              <w:r w:rsidRPr="00276D24">
                <w:t>(Profile) Comments</w:t>
              </w:r>
            </w:ins>
          </w:p>
        </w:tc>
      </w:tr>
      <w:tr w:rsidR="00C13F61" w:rsidRPr="0099609B" w14:paraId="66530354" w14:textId="77777777" w:rsidTr="004602F3">
        <w:trPr>
          <w:cantSplit/>
          <w:trHeight w:val="300"/>
          <w:ins w:id="3146"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5CE13180" w14:textId="77777777" w:rsidR="00C13F61" w:rsidRPr="0099609B" w:rsidRDefault="00C13F61" w:rsidP="004602F3">
            <w:pPr>
              <w:pStyle w:val="TableEntry"/>
              <w:rPr>
                <w:ins w:id="3147" w:author="Jones, Emma" w:date="2019-04-12T11:27:00Z"/>
                <w:szCs w:val="18"/>
              </w:rPr>
            </w:pPr>
            <w:ins w:id="3148" w:author="Jones, Emma" w:date="2019-04-12T11:27:00Z">
              <w:r w:rsidRPr="0099609B">
                <w:rPr>
                  <w:szCs w:val="18"/>
                </w:rPr>
                <w:t>.. Task</w:t>
              </w:r>
            </w:ins>
          </w:p>
        </w:tc>
        <w:tc>
          <w:tcPr>
            <w:tcW w:w="0" w:type="auto"/>
            <w:tcBorders>
              <w:top w:val="single" w:sz="4" w:space="0" w:color="auto"/>
              <w:left w:val="single" w:sz="4" w:space="0" w:color="auto"/>
              <w:bottom w:val="single" w:sz="4" w:space="0" w:color="auto"/>
              <w:right w:val="single" w:sz="4" w:space="0" w:color="auto"/>
            </w:tcBorders>
          </w:tcPr>
          <w:p w14:paraId="4634F4A9" w14:textId="77777777" w:rsidR="00C13F61" w:rsidRPr="0099609B" w:rsidRDefault="00C13F61" w:rsidP="004602F3">
            <w:pPr>
              <w:pStyle w:val="TableEntry"/>
              <w:rPr>
                <w:ins w:id="314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noWrap/>
            <w:hideMark/>
          </w:tcPr>
          <w:p w14:paraId="789AC637" w14:textId="77777777" w:rsidR="00C13F61" w:rsidRPr="0099609B" w:rsidRDefault="00C13F61" w:rsidP="004602F3">
            <w:pPr>
              <w:pStyle w:val="TableEntry"/>
              <w:rPr>
                <w:ins w:id="3150" w:author="Jones, Emma" w:date="2019-04-12T11:27:00Z"/>
                <w:szCs w:val="18"/>
              </w:rPr>
            </w:pPr>
            <w:ins w:id="3151" w:author="Jones, Emma" w:date="2019-04-12T11:27:00Z">
              <w:r w:rsidRPr="0099609B">
                <w:rPr>
                  <w:szCs w:val="18"/>
                </w:rPr>
                <w:t> </w:t>
              </w:r>
            </w:ins>
          </w:p>
        </w:tc>
        <w:tc>
          <w:tcPr>
            <w:tcW w:w="0" w:type="auto"/>
            <w:tcBorders>
              <w:top w:val="single" w:sz="4" w:space="0" w:color="auto"/>
              <w:left w:val="single" w:sz="4" w:space="0" w:color="auto"/>
              <w:bottom w:val="single" w:sz="4" w:space="0" w:color="auto"/>
              <w:right w:val="single" w:sz="4" w:space="0" w:color="auto"/>
            </w:tcBorders>
          </w:tcPr>
          <w:p w14:paraId="64B32F7A" w14:textId="77777777" w:rsidR="00C13F61" w:rsidRPr="0099609B" w:rsidRDefault="00C13F61" w:rsidP="004602F3">
            <w:pPr>
              <w:pStyle w:val="TableEntry"/>
              <w:rPr>
                <w:ins w:id="3152"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hideMark/>
          </w:tcPr>
          <w:p w14:paraId="49315321" w14:textId="77777777" w:rsidR="00C13F61" w:rsidRPr="0099609B" w:rsidRDefault="00C13F61" w:rsidP="004602F3">
            <w:pPr>
              <w:pStyle w:val="TableEntry"/>
              <w:rPr>
                <w:ins w:id="3153" w:author="Jones, Emma" w:date="2019-04-12T11:27:00Z"/>
                <w:szCs w:val="18"/>
              </w:rPr>
            </w:pPr>
            <w:ins w:id="3154" w:author="Jones, Emma" w:date="2019-04-12T11:27:00Z">
              <w:r w:rsidRPr="0099609B">
                <w:rPr>
                  <w:szCs w:val="18"/>
                </w:rPr>
                <w:t>A task to be performed</w:t>
              </w:r>
            </w:ins>
          </w:p>
        </w:tc>
        <w:tc>
          <w:tcPr>
            <w:tcW w:w="0" w:type="auto"/>
            <w:tcBorders>
              <w:top w:val="single" w:sz="4" w:space="0" w:color="auto"/>
              <w:left w:val="single" w:sz="4" w:space="0" w:color="auto"/>
              <w:bottom w:val="single" w:sz="4" w:space="0" w:color="auto"/>
              <w:right w:val="single" w:sz="4" w:space="0" w:color="auto"/>
            </w:tcBorders>
            <w:noWrap/>
            <w:hideMark/>
          </w:tcPr>
          <w:p w14:paraId="044F03D7" w14:textId="77777777" w:rsidR="00C13F61" w:rsidRPr="0099609B" w:rsidRDefault="00C13F61" w:rsidP="004602F3">
            <w:pPr>
              <w:pStyle w:val="TableEntry"/>
              <w:rPr>
                <w:ins w:id="3155" w:author="Jones, Emma" w:date="2019-04-12T11:27:00Z"/>
                <w:szCs w:val="18"/>
              </w:rPr>
            </w:pPr>
            <w:ins w:id="3156" w:author="Jones, Emma" w:date="2019-04-12T11:27:00Z">
              <w:r w:rsidRPr="0099609B">
                <w:rPr>
                  <w:szCs w:val="18"/>
                </w:rPr>
                <w:t> </w:t>
              </w:r>
            </w:ins>
          </w:p>
        </w:tc>
      </w:tr>
      <w:tr w:rsidR="00C13F61" w:rsidRPr="0099609B" w14:paraId="60EE89C0" w14:textId="77777777" w:rsidTr="004602F3">
        <w:trPr>
          <w:cantSplit/>
          <w:trHeight w:val="600"/>
          <w:ins w:id="3157"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9B39E83" w14:textId="77777777" w:rsidR="00C13F61" w:rsidRPr="0099609B" w:rsidRDefault="00C13F61" w:rsidP="004602F3">
            <w:pPr>
              <w:pStyle w:val="TableEntry"/>
              <w:rPr>
                <w:ins w:id="3158" w:author="Jones, Emma" w:date="2019-04-12T11:27:00Z"/>
                <w:szCs w:val="18"/>
              </w:rPr>
            </w:pPr>
            <w:ins w:id="3159" w:author="Jones, Emma" w:date="2019-04-12T11:27:00Z">
              <w:r w:rsidRPr="0099609B">
                <w:rPr>
                  <w:szCs w:val="18"/>
                </w:rPr>
                <w:t xml:space="preserve">... identifier </w:t>
              </w:r>
            </w:ins>
          </w:p>
        </w:tc>
        <w:tc>
          <w:tcPr>
            <w:tcW w:w="0" w:type="auto"/>
            <w:tcBorders>
              <w:top w:val="single" w:sz="4" w:space="0" w:color="auto"/>
              <w:left w:val="single" w:sz="4" w:space="0" w:color="auto"/>
              <w:bottom w:val="single" w:sz="4" w:space="0" w:color="auto"/>
              <w:right w:val="single" w:sz="4" w:space="0" w:color="auto"/>
            </w:tcBorders>
          </w:tcPr>
          <w:p w14:paraId="1AD4B7C5" w14:textId="77777777" w:rsidR="00C13F61" w:rsidRPr="0099609B" w:rsidRDefault="00C13F61" w:rsidP="004602F3">
            <w:pPr>
              <w:pStyle w:val="TableEntry"/>
              <w:rPr>
                <w:ins w:id="3160" w:author="Jones, Emma" w:date="2019-04-12T11:27:00Z"/>
                <w:bCs/>
                <w:szCs w:val="18"/>
              </w:rPr>
            </w:pPr>
            <w:ins w:id="316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hideMark/>
          </w:tcPr>
          <w:p w14:paraId="6D9AD289" w14:textId="77777777" w:rsidR="00C13F61" w:rsidRPr="0099609B" w:rsidRDefault="00C13F61" w:rsidP="004602F3">
            <w:pPr>
              <w:pStyle w:val="TableEntry"/>
              <w:rPr>
                <w:ins w:id="3162" w:author="Jones, Emma" w:date="2019-04-12T11:27:00Z"/>
                <w:b/>
                <w:szCs w:val="18"/>
                <w:rPrChange w:id="3163" w:author="Jones, Emma" w:date="2019-04-29T10:28:00Z">
                  <w:rPr>
                    <w:ins w:id="3164" w:author="Jones, Emma" w:date="2019-04-12T11:27:00Z"/>
                  </w:rPr>
                </w:rPrChange>
              </w:rPr>
            </w:pPr>
            <w:proofErr w:type="gramStart"/>
            <w:ins w:id="3165" w:author="Jones, Emma" w:date="2019-04-29T10:28:00Z">
              <w:r w:rsidRPr="0099609B">
                <w:rPr>
                  <w:b/>
                  <w:szCs w:val="18"/>
                  <w:rPrChange w:id="3166" w:author="Jones, Emma" w:date="2019-04-29T10:28:00Z">
                    <w:rPr/>
                  </w:rPrChange>
                </w:rPr>
                <w:t>1</w:t>
              </w:r>
            </w:ins>
            <w:ins w:id="3167" w:author="Jones, Emma" w:date="2019-04-12T11:27:00Z">
              <w:r w:rsidRPr="0099609B">
                <w:rPr>
                  <w:b/>
                  <w:szCs w:val="18"/>
                  <w:rPrChange w:id="3168" w:author="Jones, Emma" w:date="2019-04-29T10:28:00Z">
                    <w:rPr/>
                  </w:rPrChange>
                </w:rPr>
                <w:t>..*</w:t>
              </w:r>
              <w:proofErr w:type="gramEnd"/>
            </w:ins>
          </w:p>
        </w:tc>
        <w:tc>
          <w:tcPr>
            <w:tcW w:w="0" w:type="auto"/>
            <w:tcBorders>
              <w:top w:val="single" w:sz="4" w:space="0" w:color="auto"/>
              <w:left w:val="single" w:sz="4" w:space="0" w:color="auto"/>
              <w:bottom w:val="single" w:sz="4" w:space="0" w:color="auto"/>
              <w:right w:val="single" w:sz="4" w:space="0" w:color="auto"/>
            </w:tcBorders>
          </w:tcPr>
          <w:p w14:paraId="678BC708" w14:textId="77777777" w:rsidR="00C13F61" w:rsidRPr="0099609B" w:rsidRDefault="00C13F61" w:rsidP="004602F3">
            <w:pPr>
              <w:pStyle w:val="TableEntry"/>
              <w:rPr>
                <w:ins w:id="3169" w:author="Jones, Emma" w:date="2019-04-12T11:27:00Z"/>
                <w:szCs w:val="18"/>
              </w:rPr>
            </w:pPr>
            <w:proofErr w:type="gramStart"/>
            <w:ins w:id="3170" w:author="Jones, Emma" w:date="2019-04-12T11:27:00Z">
              <w:r w:rsidRPr="0099609B">
                <w:rPr>
                  <w:szCs w:val="18"/>
                </w:rPr>
                <w:t>1..*</w:t>
              </w:r>
              <w:proofErr w:type="gramEnd"/>
            </w:ins>
          </w:p>
        </w:tc>
        <w:tc>
          <w:tcPr>
            <w:tcW w:w="0" w:type="auto"/>
            <w:tcBorders>
              <w:top w:val="single" w:sz="4" w:space="0" w:color="auto"/>
              <w:left w:val="single" w:sz="4" w:space="0" w:color="auto"/>
              <w:bottom w:val="single" w:sz="4" w:space="0" w:color="auto"/>
              <w:right w:val="single" w:sz="4" w:space="0" w:color="auto"/>
            </w:tcBorders>
            <w:hideMark/>
          </w:tcPr>
          <w:p w14:paraId="785F6215" w14:textId="77777777" w:rsidR="00C13F61" w:rsidRPr="0099609B" w:rsidRDefault="00C13F61" w:rsidP="004602F3">
            <w:pPr>
              <w:pStyle w:val="TableEntry"/>
              <w:rPr>
                <w:ins w:id="3171" w:author="Jones, Emma" w:date="2019-04-12T11:27:00Z"/>
                <w:szCs w:val="18"/>
              </w:rPr>
            </w:pPr>
            <w:ins w:id="3172" w:author="Jones, Emma" w:date="2019-04-12T11:27:00Z">
              <w:r w:rsidRPr="0099609B">
                <w:rPr>
                  <w:szCs w:val="18"/>
                </w:rPr>
                <w:t>External Ids for this task</w:t>
              </w:r>
            </w:ins>
          </w:p>
        </w:tc>
        <w:tc>
          <w:tcPr>
            <w:tcW w:w="0" w:type="auto"/>
            <w:tcBorders>
              <w:top w:val="single" w:sz="4" w:space="0" w:color="auto"/>
              <w:left w:val="single" w:sz="4" w:space="0" w:color="auto"/>
              <w:bottom w:val="single" w:sz="4" w:space="0" w:color="auto"/>
              <w:right w:val="single" w:sz="4" w:space="0" w:color="auto"/>
            </w:tcBorders>
            <w:hideMark/>
          </w:tcPr>
          <w:p w14:paraId="7E42BA35" w14:textId="77777777" w:rsidR="00C13F61" w:rsidRPr="0099609B" w:rsidRDefault="00C13F61" w:rsidP="004602F3">
            <w:pPr>
              <w:pStyle w:val="TableEntry"/>
              <w:rPr>
                <w:ins w:id="3173" w:author="Jones, Emma" w:date="2019-04-12T11:27:00Z"/>
                <w:b/>
                <w:bCs/>
                <w:szCs w:val="18"/>
              </w:rPr>
            </w:pPr>
            <w:ins w:id="3174" w:author="Jones, Emma" w:date="2019-04-12T11:27:00Z">
              <w:r w:rsidRPr="0099609B">
                <w:rPr>
                  <w:b/>
                  <w:bCs/>
                  <w:szCs w:val="18"/>
                </w:rPr>
                <w:t>This version of the profile requires at least one identifier.</w:t>
              </w:r>
            </w:ins>
          </w:p>
        </w:tc>
      </w:tr>
      <w:tr w:rsidR="00C13F61" w:rsidRPr="0099609B" w14:paraId="7BCB8EB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A276663" w14:textId="77777777" w:rsidR="00C13F61" w:rsidRPr="0099609B" w:rsidRDefault="00C13F61" w:rsidP="004602F3">
            <w:pPr>
              <w:pStyle w:val="TableEntry"/>
              <w:rPr>
                <w:szCs w:val="18"/>
              </w:rPr>
            </w:pPr>
            <w:r w:rsidRPr="0099609B">
              <w:rPr>
                <w:szCs w:val="18"/>
              </w:rPr>
              <w:t xml:space="preserve">... </w:t>
            </w:r>
            <w:proofErr w:type="spellStart"/>
            <w:r w:rsidRPr="0099609B">
              <w:rPr>
                <w:szCs w:val="18"/>
              </w:rPr>
              <w:t>instantiatesCanonical</w:t>
            </w:r>
            <w:proofErr w:type="spellEnd"/>
          </w:p>
        </w:tc>
        <w:tc>
          <w:tcPr>
            <w:tcW w:w="0" w:type="auto"/>
            <w:tcBorders>
              <w:top w:val="single" w:sz="4" w:space="0" w:color="auto"/>
              <w:left w:val="single" w:sz="4" w:space="0" w:color="auto"/>
              <w:bottom w:val="single" w:sz="4" w:space="0" w:color="auto"/>
              <w:right w:val="single" w:sz="4" w:space="0" w:color="auto"/>
            </w:tcBorders>
          </w:tcPr>
          <w:p w14:paraId="148FC36D" w14:textId="77777777" w:rsidR="00C13F61" w:rsidRPr="0099609B" w:rsidRDefault="00C13F61" w:rsidP="004602F3">
            <w:pPr>
              <w:pStyle w:val="TableEntry"/>
              <w:rPr>
                <w:bCs/>
                <w:szCs w:val="18"/>
              </w:rPr>
            </w:pPr>
            <w:ins w:id="3175"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A48EFCE" w14:textId="5D787A3C" w:rsidR="00C13F61" w:rsidRPr="00C13F61" w:rsidRDefault="00315564" w:rsidP="004602F3">
            <w:pPr>
              <w:pStyle w:val="TableEntry"/>
              <w:rPr>
                <w:szCs w:val="18"/>
              </w:rPr>
            </w:pPr>
            <w:r>
              <w:rPr>
                <w:szCs w:val="18"/>
              </w:rPr>
              <w:t>1</w:t>
            </w:r>
            <w:r w:rsidR="00C13F61" w:rsidRPr="0099609B">
              <w:rPr>
                <w:szCs w:val="18"/>
              </w:rPr>
              <w:t>..1</w:t>
            </w:r>
          </w:p>
        </w:tc>
        <w:tc>
          <w:tcPr>
            <w:tcW w:w="0" w:type="auto"/>
            <w:tcBorders>
              <w:top w:val="single" w:sz="4" w:space="0" w:color="auto"/>
              <w:left w:val="single" w:sz="4" w:space="0" w:color="auto"/>
              <w:bottom w:val="single" w:sz="4" w:space="0" w:color="auto"/>
              <w:right w:val="single" w:sz="4" w:space="0" w:color="auto"/>
            </w:tcBorders>
          </w:tcPr>
          <w:p w14:paraId="0B24AF6B" w14:textId="4D1FBD7F" w:rsidR="00C13F61" w:rsidRPr="0099609B" w:rsidRDefault="00315564" w:rsidP="004602F3">
            <w:pPr>
              <w:pStyle w:val="TableEntry"/>
              <w:rPr>
                <w:szCs w:val="18"/>
              </w:rPr>
            </w:pPr>
            <w:r>
              <w:rPr>
                <w:szCs w:val="18"/>
              </w:rPr>
              <w:t>1..1</w:t>
            </w:r>
          </w:p>
        </w:tc>
        <w:tc>
          <w:tcPr>
            <w:tcW w:w="0" w:type="auto"/>
            <w:tcBorders>
              <w:top w:val="single" w:sz="4" w:space="0" w:color="auto"/>
              <w:left w:val="single" w:sz="4" w:space="0" w:color="auto"/>
              <w:bottom w:val="single" w:sz="4" w:space="0" w:color="auto"/>
              <w:right w:val="single" w:sz="4" w:space="0" w:color="auto"/>
            </w:tcBorders>
          </w:tcPr>
          <w:p w14:paraId="196A5FD5" w14:textId="77777777" w:rsidR="00C13F61" w:rsidRPr="0099609B" w:rsidRDefault="00C13F61" w:rsidP="004602F3">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20EB3E8E" w14:textId="1EC24D78" w:rsidR="00C13F61" w:rsidRPr="00315564" w:rsidRDefault="00315564" w:rsidP="004602F3">
            <w:pPr>
              <w:pStyle w:val="TableEntry"/>
              <w:rPr>
                <w:b/>
                <w:bCs/>
                <w:szCs w:val="18"/>
              </w:rPr>
            </w:pPr>
            <w:ins w:id="3176" w:author="Jones, Emma" w:date="2019-04-12T11:27:00Z">
              <w:r w:rsidRPr="00315564">
                <w:rPr>
                  <w:b/>
                  <w:bCs/>
                  <w:szCs w:val="18"/>
                </w:rPr>
                <w:t>This version of the profile requires at least one definition.</w:t>
              </w:r>
            </w:ins>
          </w:p>
        </w:tc>
      </w:tr>
      <w:tr w:rsidR="00C13F61" w:rsidRPr="0099609B" w14:paraId="439AA3B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B2E3CF2" w14:textId="77777777" w:rsidR="00C13F61" w:rsidRPr="0099609B" w:rsidRDefault="00C13F61" w:rsidP="004602F3">
            <w:pPr>
              <w:pStyle w:val="TableEntry"/>
              <w:rPr>
                <w:szCs w:val="18"/>
              </w:rPr>
            </w:pPr>
            <w:r w:rsidRPr="0099609B">
              <w:rPr>
                <w:color w:val="333333"/>
                <w:szCs w:val="18"/>
                <w:shd w:val="clear" w:color="auto" w:fill="FFFFFF"/>
              </w:rPr>
              <w:t xml:space="preserve">.. </w:t>
            </w:r>
            <w:proofErr w:type="spellStart"/>
            <w:r w:rsidRPr="0099609B">
              <w:rPr>
                <w:color w:val="333333"/>
                <w:szCs w:val="18"/>
                <w:shd w:val="clear" w:color="auto" w:fill="FFFFFF"/>
              </w:rPr>
              <w:t>instantiatesUri</w:t>
            </w:r>
            <w:proofErr w:type="spellEnd"/>
            <w:r w:rsidRPr="0099609B">
              <w:rPr>
                <w:color w:val="333333"/>
                <w:szCs w:val="18"/>
                <w:shd w:val="clear" w:color="auto" w:fill="FFFFFF"/>
              </w:rPr>
              <w:tab/>
            </w:r>
          </w:p>
        </w:tc>
        <w:tc>
          <w:tcPr>
            <w:tcW w:w="0" w:type="auto"/>
            <w:tcBorders>
              <w:top w:val="single" w:sz="4" w:space="0" w:color="auto"/>
              <w:left w:val="single" w:sz="4" w:space="0" w:color="auto"/>
              <w:bottom w:val="single" w:sz="4" w:space="0" w:color="auto"/>
              <w:right w:val="single" w:sz="4" w:space="0" w:color="auto"/>
            </w:tcBorders>
          </w:tcPr>
          <w:p w14:paraId="47E4FA89" w14:textId="77777777" w:rsidR="00C13F61" w:rsidRPr="0099609B" w:rsidRDefault="00C13F61" w:rsidP="004602F3">
            <w:pPr>
              <w:pStyle w:val="TableEntry"/>
              <w:rPr>
                <w:bCs/>
                <w:szCs w:val="18"/>
              </w:rPr>
            </w:pPr>
            <w:ins w:id="3177"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66C45D1" w14:textId="77777777" w:rsidR="00C13F61" w:rsidRPr="00C13F61" w:rsidRDefault="00C13F61" w:rsidP="004602F3">
            <w:pPr>
              <w:pStyle w:val="TableEntry"/>
              <w:rPr>
                <w:szCs w:val="18"/>
              </w:rPr>
            </w:pPr>
            <w:r w:rsidRPr="0099609B">
              <w:rPr>
                <w:szCs w:val="18"/>
              </w:rPr>
              <w:t>0..1</w:t>
            </w:r>
          </w:p>
        </w:tc>
        <w:tc>
          <w:tcPr>
            <w:tcW w:w="0" w:type="auto"/>
            <w:tcBorders>
              <w:top w:val="single" w:sz="4" w:space="0" w:color="auto"/>
              <w:left w:val="single" w:sz="4" w:space="0" w:color="auto"/>
              <w:bottom w:val="single" w:sz="4" w:space="0" w:color="auto"/>
              <w:right w:val="single" w:sz="4" w:space="0" w:color="auto"/>
            </w:tcBorders>
          </w:tcPr>
          <w:p w14:paraId="72BF39EA" w14:textId="77777777" w:rsidR="00C13F61" w:rsidRPr="0099609B" w:rsidRDefault="00C13F61"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2D1DC1CA" w14:textId="77777777" w:rsidR="00C13F61" w:rsidRPr="0099609B" w:rsidRDefault="00C13F61" w:rsidP="004602F3">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69A03EEB" w14:textId="77777777" w:rsidR="00C13F61" w:rsidRPr="0099609B" w:rsidRDefault="00C13F61" w:rsidP="004602F3">
            <w:pPr>
              <w:pStyle w:val="TableEntry"/>
              <w:rPr>
                <w:b/>
                <w:bCs/>
                <w:szCs w:val="18"/>
              </w:rPr>
            </w:pPr>
          </w:p>
        </w:tc>
      </w:tr>
      <w:tr w:rsidR="00C13F61" w:rsidRPr="0099609B" w14:paraId="52820CFE" w14:textId="77777777" w:rsidTr="004602F3">
        <w:trPr>
          <w:cantSplit/>
          <w:trHeight w:val="600"/>
          <w:ins w:id="3178"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E87CEB2" w14:textId="77777777" w:rsidR="00C13F61" w:rsidRPr="0099609B" w:rsidRDefault="00C13F61" w:rsidP="004602F3">
            <w:pPr>
              <w:pStyle w:val="TableEntry"/>
              <w:rPr>
                <w:ins w:id="3179" w:author="Jones, Emma" w:date="2019-04-12T11:27:00Z"/>
                <w:strike/>
                <w:szCs w:val="18"/>
              </w:rPr>
            </w:pPr>
            <w:ins w:id="3180" w:author="Jones, Emma" w:date="2019-04-12T11:27:00Z">
              <w:r w:rsidRPr="0099609B">
                <w:rPr>
                  <w:strike/>
                  <w:szCs w:val="18"/>
                </w:rPr>
                <w:t>... definition[x]</w:t>
              </w:r>
            </w:ins>
          </w:p>
        </w:tc>
        <w:tc>
          <w:tcPr>
            <w:tcW w:w="0" w:type="auto"/>
            <w:tcBorders>
              <w:top w:val="single" w:sz="4" w:space="0" w:color="auto"/>
              <w:left w:val="single" w:sz="4" w:space="0" w:color="auto"/>
              <w:bottom w:val="single" w:sz="4" w:space="0" w:color="auto"/>
              <w:right w:val="single" w:sz="4" w:space="0" w:color="auto"/>
            </w:tcBorders>
          </w:tcPr>
          <w:p w14:paraId="5B113803" w14:textId="77777777" w:rsidR="00C13F61" w:rsidRPr="0099609B" w:rsidRDefault="00C13F61" w:rsidP="004602F3">
            <w:pPr>
              <w:pStyle w:val="TableEntry"/>
              <w:rPr>
                <w:ins w:id="3181" w:author="Jones, Emma" w:date="2019-04-12T11:27:00Z"/>
                <w:b/>
                <w:bCs/>
                <w:strike/>
                <w:szCs w:val="18"/>
              </w:rPr>
            </w:pPr>
            <w:ins w:id="3182"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9EB184" w14:textId="77777777" w:rsidR="00C13F61" w:rsidRPr="0099609B" w:rsidRDefault="00C13F61" w:rsidP="004602F3">
            <w:pPr>
              <w:pStyle w:val="TableEntry"/>
              <w:rPr>
                <w:ins w:id="3183" w:author="Jones, Emma" w:date="2019-04-12T11:27:00Z"/>
                <w:b/>
                <w:bCs/>
                <w:strike/>
                <w:szCs w:val="18"/>
                <w:rPrChange w:id="3184" w:author="Jones, Emma" w:date="2019-04-29T10:27:00Z">
                  <w:rPr>
                    <w:ins w:id="3185" w:author="Jones, Emma" w:date="2019-04-12T11:27:00Z"/>
                    <w:bCs/>
                  </w:rPr>
                </w:rPrChange>
              </w:rPr>
            </w:pPr>
            <w:ins w:id="3186" w:author="Jones, Emma" w:date="2019-04-29T10:27:00Z">
              <w:r w:rsidRPr="0099609B">
                <w:rPr>
                  <w:b/>
                  <w:bCs/>
                  <w:strike/>
                  <w:szCs w:val="18"/>
                  <w:rPrChange w:id="3187" w:author="Jones, Emma" w:date="2019-04-29T10:27:00Z">
                    <w:rPr>
                      <w:bCs/>
                    </w:rPr>
                  </w:rPrChange>
                </w:rPr>
                <w:t>1</w:t>
              </w:r>
            </w:ins>
            <w:ins w:id="3188" w:author="Jones, Emma" w:date="2019-04-12T11:27:00Z">
              <w:r w:rsidRPr="0099609B">
                <w:rPr>
                  <w:b/>
                  <w:bCs/>
                  <w:strike/>
                  <w:szCs w:val="18"/>
                  <w:rPrChange w:id="3189"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690CFA67" w14:textId="77777777" w:rsidR="00C13F61" w:rsidRPr="0099609B" w:rsidRDefault="00C13F61" w:rsidP="004602F3">
            <w:pPr>
              <w:pStyle w:val="TableEntry"/>
              <w:rPr>
                <w:ins w:id="3190" w:author="Jones, Emma" w:date="2019-04-12T11:27:00Z"/>
                <w:strike/>
                <w:szCs w:val="18"/>
              </w:rPr>
            </w:pPr>
            <w:ins w:id="3191" w:author="Jones, Emma" w:date="2019-04-12T11:27:00Z">
              <w:r w:rsidRPr="0099609B">
                <w:rPr>
                  <w:strike/>
                  <w:szCs w:val="18"/>
                </w:rPr>
                <w:t>1..1</w:t>
              </w:r>
            </w:ins>
          </w:p>
        </w:tc>
        <w:tc>
          <w:tcPr>
            <w:tcW w:w="0" w:type="auto"/>
            <w:tcBorders>
              <w:top w:val="single" w:sz="4" w:space="0" w:color="auto"/>
              <w:left w:val="single" w:sz="4" w:space="0" w:color="auto"/>
              <w:bottom w:val="single" w:sz="4" w:space="0" w:color="auto"/>
              <w:right w:val="single" w:sz="4" w:space="0" w:color="auto"/>
            </w:tcBorders>
          </w:tcPr>
          <w:p w14:paraId="31EF3F60" w14:textId="77777777" w:rsidR="00C13F61" w:rsidRPr="0099609B" w:rsidRDefault="00C13F61" w:rsidP="004602F3">
            <w:pPr>
              <w:pStyle w:val="TableEntry"/>
              <w:rPr>
                <w:ins w:id="3192" w:author="Jones, Emma" w:date="2019-04-12T11:27:00Z"/>
                <w:strike/>
                <w:szCs w:val="18"/>
              </w:rPr>
            </w:pPr>
            <w:ins w:id="3193" w:author="Jones, Emma" w:date="2019-04-12T11:27:00Z">
              <w:r w:rsidRPr="0099609B">
                <w:rPr>
                  <w:strike/>
                  <w:szCs w:val="18"/>
                </w:rPr>
                <w:t>Formal definition of task</w:t>
              </w:r>
            </w:ins>
          </w:p>
        </w:tc>
        <w:tc>
          <w:tcPr>
            <w:tcW w:w="0" w:type="auto"/>
            <w:tcBorders>
              <w:top w:val="single" w:sz="4" w:space="0" w:color="auto"/>
              <w:left w:val="single" w:sz="4" w:space="0" w:color="auto"/>
              <w:bottom w:val="single" w:sz="4" w:space="0" w:color="auto"/>
              <w:right w:val="single" w:sz="4" w:space="0" w:color="auto"/>
            </w:tcBorders>
          </w:tcPr>
          <w:p w14:paraId="425F0650" w14:textId="77777777" w:rsidR="00C13F61" w:rsidRPr="0099609B" w:rsidRDefault="00C13F61" w:rsidP="004602F3">
            <w:pPr>
              <w:pStyle w:val="TableEntry"/>
              <w:rPr>
                <w:ins w:id="3194" w:author="Jones, Emma" w:date="2019-04-12T11:27:00Z"/>
                <w:b/>
                <w:bCs/>
                <w:strike/>
                <w:szCs w:val="18"/>
              </w:rPr>
            </w:pPr>
            <w:ins w:id="3195" w:author="Jones, Emma" w:date="2019-04-12T11:27:00Z">
              <w:r w:rsidRPr="0099609B">
                <w:rPr>
                  <w:b/>
                  <w:bCs/>
                  <w:strike/>
                  <w:szCs w:val="18"/>
                </w:rPr>
                <w:t>This version of the profile requires at least one definition.</w:t>
              </w:r>
            </w:ins>
          </w:p>
        </w:tc>
      </w:tr>
      <w:tr w:rsidR="00C13F61" w:rsidRPr="0099609B" w14:paraId="5B3AD10D" w14:textId="77777777" w:rsidTr="004602F3">
        <w:trPr>
          <w:cantSplit/>
          <w:trHeight w:val="600"/>
          <w:ins w:id="319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239559F" w14:textId="77777777" w:rsidR="00C13F61" w:rsidRPr="0099609B" w:rsidRDefault="00C13F61" w:rsidP="004602F3">
            <w:pPr>
              <w:pStyle w:val="TableEntry"/>
              <w:rPr>
                <w:ins w:id="3197" w:author="Jones, Emma" w:date="2019-04-12T11:27:00Z"/>
                <w:strike/>
                <w:szCs w:val="18"/>
              </w:rPr>
            </w:pPr>
            <w:ins w:id="3198" w:author="Jones, Emma" w:date="2019-04-12T11:27:00Z">
              <w:r w:rsidRPr="0099609B">
                <w:rPr>
                  <w:strike/>
                  <w:szCs w:val="18"/>
                </w:rPr>
                <w:t xml:space="preserve">.... </w:t>
              </w:r>
              <w:proofErr w:type="spellStart"/>
              <w:r w:rsidRPr="0099609B">
                <w:rPr>
                  <w:strike/>
                  <w:szCs w:val="18"/>
                </w:rPr>
                <w:t>definitionUri</w:t>
              </w:r>
              <w:proofErr w:type="spellEnd"/>
            </w:ins>
          </w:p>
        </w:tc>
        <w:tc>
          <w:tcPr>
            <w:tcW w:w="0" w:type="auto"/>
            <w:tcBorders>
              <w:top w:val="single" w:sz="4" w:space="0" w:color="auto"/>
              <w:left w:val="single" w:sz="4" w:space="0" w:color="auto"/>
              <w:bottom w:val="single" w:sz="4" w:space="0" w:color="auto"/>
              <w:right w:val="single" w:sz="4" w:space="0" w:color="auto"/>
            </w:tcBorders>
          </w:tcPr>
          <w:p w14:paraId="4C969D70" w14:textId="77777777" w:rsidR="00C13F61" w:rsidRPr="0099609B" w:rsidRDefault="00C13F61" w:rsidP="004602F3">
            <w:pPr>
              <w:pStyle w:val="TableEntry"/>
              <w:rPr>
                <w:ins w:id="3199" w:author="Jones, Emma" w:date="2019-04-12T11:27:00Z"/>
                <w:b/>
                <w:bCs/>
                <w:strike/>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22A203" w14:textId="77777777" w:rsidR="00C13F61" w:rsidRPr="0099609B" w:rsidRDefault="00C13F61" w:rsidP="004602F3">
            <w:pPr>
              <w:pStyle w:val="TableEntry"/>
              <w:rPr>
                <w:ins w:id="3200" w:author="Jones, Emma" w:date="2019-04-12T11:27:00Z"/>
                <w:b/>
                <w:bCs/>
                <w:strike/>
                <w:szCs w:val="18"/>
              </w:rPr>
            </w:pPr>
          </w:p>
        </w:tc>
        <w:tc>
          <w:tcPr>
            <w:tcW w:w="0" w:type="auto"/>
            <w:tcBorders>
              <w:top w:val="single" w:sz="4" w:space="0" w:color="auto"/>
              <w:left w:val="single" w:sz="4" w:space="0" w:color="auto"/>
              <w:bottom w:val="single" w:sz="4" w:space="0" w:color="auto"/>
              <w:right w:val="single" w:sz="4" w:space="0" w:color="auto"/>
            </w:tcBorders>
          </w:tcPr>
          <w:p w14:paraId="50AE1C23" w14:textId="77777777" w:rsidR="00C13F61" w:rsidRPr="0099609B" w:rsidRDefault="00C13F61" w:rsidP="004602F3">
            <w:pPr>
              <w:pStyle w:val="TableEntry"/>
              <w:rPr>
                <w:ins w:id="3201"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427A5CC2" w14:textId="77777777" w:rsidR="00C13F61" w:rsidRPr="0099609B" w:rsidRDefault="00C13F61" w:rsidP="004602F3">
            <w:pPr>
              <w:pStyle w:val="TableEntry"/>
              <w:rPr>
                <w:ins w:id="3202"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6B45437C" w14:textId="77777777" w:rsidR="00C13F61" w:rsidRPr="0099609B" w:rsidRDefault="00C13F61" w:rsidP="004602F3">
            <w:pPr>
              <w:pStyle w:val="TableEntry"/>
              <w:rPr>
                <w:ins w:id="3203" w:author="Jones, Emma" w:date="2019-04-12T11:27:00Z"/>
                <w:b/>
                <w:bCs/>
                <w:strike/>
                <w:szCs w:val="18"/>
              </w:rPr>
            </w:pPr>
          </w:p>
        </w:tc>
      </w:tr>
      <w:tr w:rsidR="00C13F61" w:rsidRPr="0099609B" w14:paraId="02B4CA50" w14:textId="77777777" w:rsidTr="004602F3">
        <w:trPr>
          <w:cantSplit/>
          <w:trHeight w:val="600"/>
          <w:ins w:id="3204"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72B3DD" w14:textId="77777777" w:rsidR="00C13F61" w:rsidRPr="0099609B" w:rsidRDefault="00C13F61" w:rsidP="004602F3">
            <w:pPr>
              <w:pStyle w:val="TableEntry"/>
              <w:rPr>
                <w:ins w:id="3205" w:author="Jones, Emma" w:date="2019-04-12T11:27:00Z"/>
                <w:strike/>
                <w:szCs w:val="18"/>
              </w:rPr>
            </w:pPr>
            <w:ins w:id="3206" w:author="Jones, Emma" w:date="2019-04-12T11:27:00Z">
              <w:r w:rsidRPr="0099609B">
                <w:rPr>
                  <w:strike/>
                  <w:szCs w:val="18"/>
                </w:rPr>
                <w:lastRenderedPageBreak/>
                <w:t xml:space="preserve">.... </w:t>
              </w:r>
              <w:proofErr w:type="spellStart"/>
              <w:r w:rsidRPr="0099609B">
                <w:rPr>
                  <w:strike/>
                  <w:szCs w:val="18"/>
                </w:rPr>
                <w:t>definitionReference</w:t>
              </w:r>
              <w:proofErr w:type="spellEnd"/>
            </w:ins>
          </w:p>
        </w:tc>
        <w:tc>
          <w:tcPr>
            <w:tcW w:w="0" w:type="auto"/>
            <w:tcBorders>
              <w:top w:val="single" w:sz="4" w:space="0" w:color="auto"/>
              <w:left w:val="single" w:sz="4" w:space="0" w:color="auto"/>
              <w:bottom w:val="single" w:sz="4" w:space="0" w:color="auto"/>
              <w:right w:val="single" w:sz="4" w:space="0" w:color="auto"/>
            </w:tcBorders>
          </w:tcPr>
          <w:p w14:paraId="1D6B24D1" w14:textId="77777777" w:rsidR="00C13F61" w:rsidRPr="0099609B" w:rsidRDefault="00C13F61" w:rsidP="004602F3">
            <w:pPr>
              <w:pStyle w:val="TableEntry"/>
              <w:rPr>
                <w:ins w:id="3207"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2701F66" w14:textId="77777777" w:rsidR="00C13F61" w:rsidRPr="0099609B" w:rsidRDefault="00C13F61" w:rsidP="004602F3">
            <w:pPr>
              <w:pStyle w:val="TableEntry"/>
              <w:rPr>
                <w:ins w:id="3208"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tcPr>
          <w:p w14:paraId="12714BBF" w14:textId="77777777" w:rsidR="00C13F61" w:rsidRPr="0099609B" w:rsidRDefault="00C13F61" w:rsidP="004602F3">
            <w:pPr>
              <w:pStyle w:val="TableEntry"/>
              <w:rPr>
                <w:ins w:id="320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F73A100" w14:textId="77777777" w:rsidR="00C13F61" w:rsidRPr="0099609B" w:rsidRDefault="00C13F61" w:rsidP="004602F3">
            <w:pPr>
              <w:pStyle w:val="TableEntry"/>
              <w:rPr>
                <w:ins w:id="321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31F442D6" w14:textId="77777777" w:rsidR="00C13F61" w:rsidRPr="0099609B" w:rsidRDefault="00C13F61" w:rsidP="004602F3">
            <w:pPr>
              <w:pStyle w:val="TableEntry"/>
              <w:rPr>
                <w:ins w:id="3211" w:author="Jones, Emma" w:date="2019-04-12T11:27:00Z"/>
                <w:b/>
                <w:bCs/>
                <w:szCs w:val="18"/>
              </w:rPr>
            </w:pPr>
          </w:p>
        </w:tc>
      </w:tr>
      <w:tr w:rsidR="00C13F61" w:rsidRPr="0099609B" w14:paraId="45B863E7" w14:textId="77777777" w:rsidTr="004602F3">
        <w:trPr>
          <w:cantSplit/>
          <w:trHeight w:val="600"/>
          <w:ins w:id="321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CC205DF" w14:textId="77777777" w:rsidR="00C13F61" w:rsidRPr="0099609B" w:rsidRDefault="00C13F61" w:rsidP="004602F3">
            <w:pPr>
              <w:pStyle w:val="TableEntry"/>
              <w:rPr>
                <w:ins w:id="3213" w:author="Jones, Emma" w:date="2019-04-12T11:27:00Z"/>
                <w:szCs w:val="18"/>
              </w:rPr>
            </w:pPr>
            <w:ins w:id="3214" w:author="Jones, Emma" w:date="2019-04-12T11:27:00Z">
              <w:r w:rsidRPr="0099609B">
                <w:rPr>
                  <w:szCs w:val="18"/>
                </w:rPr>
                <w:t xml:space="preserve">... </w:t>
              </w:r>
              <w:proofErr w:type="spellStart"/>
              <w:r w:rsidRPr="0099609B">
                <w:rPr>
                  <w:szCs w:val="18"/>
                </w:rPr>
                <w:t>basedOn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6A683FA9" w14:textId="77777777" w:rsidR="00C13F61" w:rsidRPr="0099609B" w:rsidRDefault="00C13F61" w:rsidP="004602F3">
            <w:pPr>
              <w:pStyle w:val="TableEntry"/>
              <w:rPr>
                <w:ins w:id="3215" w:author="Jones, Emma" w:date="2019-04-12T11:27:00Z"/>
                <w:b/>
                <w:bCs/>
                <w:szCs w:val="18"/>
              </w:rPr>
            </w:pPr>
            <w:ins w:id="3216"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C5F2CB5" w14:textId="77777777" w:rsidR="00C13F61" w:rsidRPr="0099609B" w:rsidRDefault="00C13F61" w:rsidP="004602F3">
            <w:pPr>
              <w:pStyle w:val="TableEntry"/>
              <w:rPr>
                <w:ins w:id="3217" w:author="Jones, Emma" w:date="2019-04-12T11:27:00Z"/>
                <w:bCs/>
                <w:szCs w:val="18"/>
              </w:rPr>
            </w:pPr>
            <w:proofErr w:type="gramStart"/>
            <w:ins w:id="3218"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A42EE54" w14:textId="77777777" w:rsidR="00C13F61" w:rsidRPr="0099609B" w:rsidRDefault="00C13F61" w:rsidP="004602F3">
            <w:pPr>
              <w:pStyle w:val="TableEntry"/>
              <w:rPr>
                <w:ins w:id="321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4BDC66F" w14:textId="77777777" w:rsidR="00C13F61" w:rsidRPr="0099609B" w:rsidRDefault="00C13F61" w:rsidP="004602F3">
            <w:pPr>
              <w:pStyle w:val="TableEntry"/>
              <w:rPr>
                <w:ins w:id="3220" w:author="Jones, Emma" w:date="2019-04-12T11:27:00Z"/>
                <w:szCs w:val="18"/>
              </w:rPr>
            </w:pPr>
            <w:ins w:id="3221" w:author="Jones, Emma" w:date="2019-04-12T11:27:00Z">
              <w:r w:rsidRPr="0099609B">
                <w:rPr>
                  <w:szCs w:val="18"/>
                </w:rPr>
                <w:t>Request fulfilled by this task</w:t>
              </w:r>
            </w:ins>
          </w:p>
        </w:tc>
        <w:tc>
          <w:tcPr>
            <w:tcW w:w="0" w:type="auto"/>
            <w:tcBorders>
              <w:top w:val="single" w:sz="4" w:space="0" w:color="auto"/>
              <w:left w:val="single" w:sz="4" w:space="0" w:color="auto"/>
              <w:bottom w:val="single" w:sz="4" w:space="0" w:color="auto"/>
              <w:right w:val="single" w:sz="4" w:space="0" w:color="auto"/>
            </w:tcBorders>
          </w:tcPr>
          <w:p w14:paraId="5F7279D2" w14:textId="77777777" w:rsidR="00C13F61" w:rsidRPr="0099609B" w:rsidRDefault="00C13F61" w:rsidP="004602F3">
            <w:pPr>
              <w:pStyle w:val="TableEntry"/>
              <w:rPr>
                <w:ins w:id="3222" w:author="Jones, Emma" w:date="2019-04-12T11:27:00Z"/>
                <w:b/>
                <w:bCs/>
                <w:szCs w:val="18"/>
              </w:rPr>
            </w:pPr>
          </w:p>
        </w:tc>
      </w:tr>
      <w:tr w:rsidR="00C13F61" w:rsidRPr="0099609B" w14:paraId="61049495" w14:textId="77777777" w:rsidTr="004602F3">
        <w:trPr>
          <w:cantSplit/>
          <w:trHeight w:val="600"/>
          <w:ins w:id="322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DDD5D00" w14:textId="77777777" w:rsidR="00C13F61" w:rsidRPr="0099609B" w:rsidRDefault="00C13F61" w:rsidP="004602F3">
            <w:pPr>
              <w:pStyle w:val="TableEntry"/>
              <w:rPr>
                <w:ins w:id="3224" w:author="Jones, Emma" w:date="2019-04-12T11:27:00Z"/>
                <w:szCs w:val="18"/>
              </w:rPr>
            </w:pPr>
            <w:ins w:id="3225" w:author="Jones, Emma" w:date="2019-04-12T11:27:00Z">
              <w:r w:rsidRPr="0099609B">
                <w:rPr>
                  <w:szCs w:val="18"/>
                </w:rPr>
                <w:t xml:space="preserve">... </w:t>
              </w:r>
              <w:proofErr w:type="spellStart"/>
              <w:r w:rsidRPr="0099609B">
                <w:rPr>
                  <w:szCs w:val="18"/>
                </w:rPr>
                <w:t>groupIdentifier</w:t>
              </w:r>
              <w:proofErr w:type="spellEnd"/>
            </w:ins>
          </w:p>
        </w:tc>
        <w:tc>
          <w:tcPr>
            <w:tcW w:w="0" w:type="auto"/>
            <w:tcBorders>
              <w:top w:val="single" w:sz="4" w:space="0" w:color="auto"/>
              <w:left w:val="single" w:sz="4" w:space="0" w:color="auto"/>
              <w:bottom w:val="single" w:sz="4" w:space="0" w:color="auto"/>
              <w:right w:val="single" w:sz="4" w:space="0" w:color="auto"/>
            </w:tcBorders>
          </w:tcPr>
          <w:p w14:paraId="404598CD" w14:textId="77777777" w:rsidR="00C13F61" w:rsidRPr="0099609B" w:rsidRDefault="00C13F61" w:rsidP="004602F3">
            <w:pPr>
              <w:pStyle w:val="TableEntry"/>
              <w:rPr>
                <w:ins w:id="3226" w:author="Jones, Emma" w:date="2019-04-12T11:27:00Z"/>
                <w:b/>
                <w:bCs/>
                <w:szCs w:val="18"/>
              </w:rPr>
            </w:pPr>
            <w:ins w:id="3227"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03B51B" w14:textId="77777777" w:rsidR="00C13F61" w:rsidRPr="0099609B" w:rsidRDefault="00C13F61" w:rsidP="004602F3">
            <w:pPr>
              <w:pStyle w:val="TableEntry"/>
              <w:rPr>
                <w:ins w:id="3228" w:author="Jones, Emma" w:date="2019-04-12T11:27:00Z"/>
                <w:bCs/>
                <w:szCs w:val="18"/>
              </w:rPr>
            </w:pPr>
            <w:ins w:id="322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E47B556" w14:textId="77777777" w:rsidR="00C13F61" w:rsidRPr="0099609B" w:rsidRDefault="00C13F61" w:rsidP="004602F3">
            <w:pPr>
              <w:pStyle w:val="TableEntry"/>
              <w:rPr>
                <w:ins w:id="323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00466A2" w14:textId="77777777" w:rsidR="00C13F61" w:rsidRPr="0099609B" w:rsidRDefault="00C13F61" w:rsidP="004602F3">
            <w:pPr>
              <w:pStyle w:val="TableEntry"/>
              <w:rPr>
                <w:ins w:id="3231" w:author="Jones, Emma" w:date="2019-04-12T11:27:00Z"/>
                <w:szCs w:val="18"/>
              </w:rPr>
            </w:pPr>
            <w:ins w:id="3232" w:author="Jones, Emma" w:date="2019-04-12T11:27:00Z">
              <w:r w:rsidRPr="0099609B">
                <w:rPr>
                  <w:szCs w:val="18"/>
                </w:rPr>
                <w:t>Requisition or grouper id</w:t>
              </w:r>
            </w:ins>
          </w:p>
        </w:tc>
        <w:tc>
          <w:tcPr>
            <w:tcW w:w="0" w:type="auto"/>
            <w:tcBorders>
              <w:top w:val="single" w:sz="4" w:space="0" w:color="auto"/>
              <w:left w:val="single" w:sz="4" w:space="0" w:color="auto"/>
              <w:bottom w:val="single" w:sz="4" w:space="0" w:color="auto"/>
              <w:right w:val="single" w:sz="4" w:space="0" w:color="auto"/>
            </w:tcBorders>
          </w:tcPr>
          <w:p w14:paraId="13E205C8" w14:textId="77777777" w:rsidR="00C13F61" w:rsidRPr="0099609B" w:rsidRDefault="00C13F61" w:rsidP="004602F3">
            <w:pPr>
              <w:pStyle w:val="TableEntry"/>
              <w:rPr>
                <w:ins w:id="3233" w:author="Jones, Emma" w:date="2019-04-12T11:27:00Z"/>
                <w:b/>
                <w:bCs/>
                <w:szCs w:val="18"/>
              </w:rPr>
            </w:pPr>
          </w:p>
        </w:tc>
      </w:tr>
      <w:tr w:rsidR="00C13F61" w:rsidRPr="0099609B" w14:paraId="7D3E434B" w14:textId="77777777" w:rsidTr="004602F3">
        <w:trPr>
          <w:cantSplit/>
          <w:trHeight w:val="600"/>
          <w:ins w:id="323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7C50A8C" w14:textId="77777777" w:rsidR="00C13F61" w:rsidRPr="0099609B" w:rsidRDefault="00C13F61" w:rsidP="004602F3">
            <w:pPr>
              <w:pStyle w:val="TableEntry"/>
              <w:rPr>
                <w:ins w:id="3235" w:author="Jones, Emma" w:date="2019-04-12T11:27:00Z"/>
                <w:szCs w:val="18"/>
              </w:rPr>
            </w:pPr>
            <w:ins w:id="3236" w:author="Jones, Emma" w:date="2019-04-12T11:27:00Z">
              <w:r w:rsidRPr="0099609B">
                <w:rPr>
                  <w:szCs w:val="18"/>
                </w:rPr>
                <w:t xml:space="preserve">... </w:t>
              </w:r>
              <w:proofErr w:type="spellStart"/>
              <w:r w:rsidRPr="0099609B">
                <w:rPr>
                  <w:szCs w:val="18"/>
                </w:rPr>
                <w:t>partOf</w:t>
              </w:r>
              <w:proofErr w:type="spellEnd"/>
            </w:ins>
          </w:p>
        </w:tc>
        <w:tc>
          <w:tcPr>
            <w:tcW w:w="0" w:type="auto"/>
            <w:tcBorders>
              <w:top w:val="single" w:sz="4" w:space="0" w:color="auto"/>
              <w:left w:val="single" w:sz="4" w:space="0" w:color="auto"/>
              <w:bottom w:val="single" w:sz="4" w:space="0" w:color="auto"/>
              <w:right w:val="single" w:sz="4" w:space="0" w:color="auto"/>
            </w:tcBorders>
          </w:tcPr>
          <w:p w14:paraId="2D325E59" w14:textId="77777777" w:rsidR="00C13F61" w:rsidRPr="0099609B" w:rsidRDefault="00C13F61" w:rsidP="004602F3">
            <w:pPr>
              <w:pStyle w:val="TableEntry"/>
              <w:rPr>
                <w:ins w:id="3237" w:author="Jones, Emma" w:date="2019-04-12T11:27:00Z"/>
                <w:b/>
                <w:bCs/>
                <w:szCs w:val="18"/>
              </w:rPr>
            </w:pPr>
            <w:ins w:id="3238"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05A4CBC" w14:textId="77777777" w:rsidR="00C13F61" w:rsidRPr="0099609B" w:rsidRDefault="00C13F61" w:rsidP="004602F3">
            <w:pPr>
              <w:pStyle w:val="TableEntry"/>
              <w:rPr>
                <w:ins w:id="3239" w:author="Jones, Emma" w:date="2019-04-12T11:27:00Z"/>
                <w:b/>
                <w:bCs/>
                <w:szCs w:val="18"/>
              </w:rPr>
            </w:pPr>
            <w:proofErr w:type="gramStart"/>
            <w:ins w:id="3240"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33E77F4" w14:textId="77777777" w:rsidR="00C13F61" w:rsidRPr="0099609B" w:rsidRDefault="00C13F61" w:rsidP="004602F3">
            <w:pPr>
              <w:pStyle w:val="TableEntry"/>
              <w:rPr>
                <w:ins w:id="3241"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E8C9333" w14:textId="77777777" w:rsidR="00C13F61" w:rsidRPr="0099609B" w:rsidRDefault="00C13F61" w:rsidP="004602F3">
            <w:pPr>
              <w:pStyle w:val="TableEntry"/>
              <w:rPr>
                <w:ins w:id="3242" w:author="Jones, Emma" w:date="2019-04-12T11:27:00Z"/>
                <w:szCs w:val="18"/>
              </w:rPr>
            </w:pPr>
            <w:ins w:id="3243" w:author="Jones, Emma" w:date="2019-04-12T11:27:00Z">
              <w:r w:rsidRPr="0099609B">
                <w:rPr>
                  <w:szCs w:val="18"/>
                </w:rPr>
                <w:t>Composite task</w:t>
              </w:r>
            </w:ins>
          </w:p>
        </w:tc>
        <w:tc>
          <w:tcPr>
            <w:tcW w:w="0" w:type="auto"/>
            <w:tcBorders>
              <w:top w:val="single" w:sz="4" w:space="0" w:color="auto"/>
              <w:left w:val="single" w:sz="4" w:space="0" w:color="auto"/>
              <w:bottom w:val="single" w:sz="4" w:space="0" w:color="auto"/>
              <w:right w:val="single" w:sz="4" w:space="0" w:color="auto"/>
            </w:tcBorders>
          </w:tcPr>
          <w:p w14:paraId="61F7DF4C" w14:textId="77777777" w:rsidR="00C13F61" w:rsidRPr="0099609B" w:rsidRDefault="00C13F61" w:rsidP="004602F3">
            <w:pPr>
              <w:pStyle w:val="TableEntry"/>
              <w:rPr>
                <w:ins w:id="3244" w:author="Jones, Emma" w:date="2019-04-12T11:27:00Z"/>
                <w:b/>
                <w:bCs/>
                <w:szCs w:val="18"/>
              </w:rPr>
            </w:pPr>
          </w:p>
        </w:tc>
      </w:tr>
      <w:tr w:rsidR="00C13F61" w:rsidRPr="0099609B" w14:paraId="0D0BE8AF" w14:textId="77777777" w:rsidTr="004602F3">
        <w:trPr>
          <w:cantSplit/>
          <w:trHeight w:val="600"/>
          <w:ins w:id="3245"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A88889" w14:textId="77777777" w:rsidR="00C13F61" w:rsidRPr="0099609B" w:rsidRDefault="00C13F61" w:rsidP="004602F3">
            <w:pPr>
              <w:pStyle w:val="TableEntry"/>
              <w:rPr>
                <w:ins w:id="3246" w:author="Jones, Emma" w:date="2019-04-12T11:27:00Z"/>
                <w:szCs w:val="18"/>
              </w:rPr>
            </w:pPr>
            <w:ins w:id="3247" w:author="Jones, Emma" w:date="2019-04-12T11:27:00Z">
              <w:r w:rsidRPr="0099609B">
                <w:rPr>
                  <w:szCs w:val="18"/>
                </w:rPr>
                <w:t>... status</w:t>
              </w:r>
            </w:ins>
          </w:p>
        </w:tc>
        <w:tc>
          <w:tcPr>
            <w:tcW w:w="0" w:type="auto"/>
            <w:tcBorders>
              <w:top w:val="single" w:sz="4" w:space="0" w:color="auto"/>
              <w:left w:val="single" w:sz="4" w:space="0" w:color="auto"/>
              <w:bottom w:val="single" w:sz="4" w:space="0" w:color="auto"/>
              <w:right w:val="single" w:sz="4" w:space="0" w:color="auto"/>
            </w:tcBorders>
          </w:tcPr>
          <w:p w14:paraId="548AC603" w14:textId="77777777" w:rsidR="00C13F61" w:rsidRPr="0099609B" w:rsidRDefault="00C13F61" w:rsidP="004602F3">
            <w:pPr>
              <w:pStyle w:val="TableEntry"/>
              <w:rPr>
                <w:ins w:id="3248" w:author="Jones, Emma" w:date="2019-04-12T11:27:00Z"/>
                <w:b/>
                <w:bCs/>
                <w:szCs w:val="18"/>
              </w:rPr>
            </w:pPr>
            <w:ins w:id="3249"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ADB3D8D" w14:textId="77777777" w:rsidR="00C13F61" w:rsidRPr="0099609B" w:rsidRDefault="00C13F61" w:rsidP="004602F3">
            <w:pPr>
              <w:pStyle w:val="TableEntry"/>
              <w:rPr>
                <w:ins w:id="3250" w:author="Jones, Emma" w:date="2019-04-12T11:27:00Z"/>
                <w:bCs/>
                <w:szCs w:val="18"/>
              </w:rPr>
            </w:pPr>
            <w:ins w:id="3251"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77D5299A" w14:textId="77777777" w:rsidR="00C13F61" w:rsidRPr="0099609B" w:rsidRDefault="00C13F61" w:rsidP="004602F3">
            <w:pPr>
              <w:pStyle w:val="TableEntry"/>
              <w:rPr>
                <w:ins w:id="3252"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7AA01FD" w14:textId="77777777" w:rsidR="00C13F61" w:rsidRPr="0099609B" w:rsidRDefault="00C13F61" w:rsidP="004602F3">
            <w:pPr>
              <w:pStyle w:val="TableEntry"/>
              <w:rPr>
                <w:ins w:id="3253" w:author="Jones, Emma" w:date="2019-04-12T11:27:00Z"/>
                <w:szCs w:val="18"/>
              </w:rPr>
            </w:pPr>
            <w:ins w:id="3254" w:author="Jones, Emma" w:date="2019-04-12T11:27:00Z">
              <w:r w:rsidRPr="0099609B">
                <w:rPr>
                  <w:szCs w:val="18"/>
                </w:rPr>
                <w:t>draft | requested | received | accepted | +</w:t>
              </w:r>
            </w:ins>
          </w:p>
        </w:tc>
        <w:tc>
          <w:tcPr>
            <w:tcW w:w="0" w:type="auto"/>
            <w:tcBorders>
              <w:top w:val="single" w:sz="4" w:space="0" w:color="auto"/>
              <w:left w:val="single" w:sz="4" w:space="0" w:color="auto"/>
              <w:bottom w:val="single" w:sz="4" w:space="0" w:color="auto"/>
              <w:right w:val="single" w:sz="4" w:space="0" w:color="auto"/>
            </w:tcBorders>
          </w:tcPr>
          <w:p w14:paraId="601B294A" w14:textId="77777777" w:rsidR="00C13F61" w:rsidRPr="0099609B" w:rsidRDefault="00C13F61" w:rsidP="004602F3">
            <w:pPr>
              <w:pStyle w:val="TableEntry"/>
              <w:rPr>
                <w:ins w:id="3255" w:author="Jones, Emma" w:date="2019-04-12T11:27:00Z"/>
                <w:b/>
                <w:bCs/>
                <w:szCs w:val="18"/>
              </w:rPr>
            </w:pPr>
          </w:p>
        </w:tc>
      </w:tr>
      <w:tr w:rsidR="00C13F61" w:rsidRPr="0099609B" w14:paraId="3EDAC934" w14:textId="77777777" w:rsidTr="004602F3">
        <w:trPr>
          <w:cantSplit/>
          <w:trHeight w:val="600"/>
          <w:ins w:id="325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CEA2B29" w14:textId="77777777" w:rsidR="00C13F61" w:rsidRPr="0099609B" w:rsidRDefault="00C13F61" w:rsidP="004602F3">
            <w:pPr>
              <w:pStyle w:val="TableEntry"/>
              <w:rPr>
                <w:ins w:id="3257" w:author="Jones, Emma" w:date="2019-04-12T11:27:00Z"/>
                <w:szCs w:val="18"/>
              </w:rPr>
            </w:pPr>
            <w:ins w:id="3258" w:author="Jones, Emma" w:date="2019-04-12T11:27:00Z">
              <w:r w:rsidRPr="0099609B">
                <w:rPr>
                  <w:szCs w:val="18"/>
                </w:rPr>
                <w:t xml:space="preserve">... </w:t>
              </w:r>
              <w:proofErr w:type="spellStart"/>
              <w:r w:rsidRPr="0099609B">
                <w:rPr>
                  <w:szCs w:val="18"/>
                </w:rPr>
                <w:t>statusReason</w:t>
              </w:r>
              <w:proofErr w:type="spellEnd"/>
            </w:ins>
          </w:p>
        </w:tc>
        <w:tc>
          <w:tcPr>
            <w:tcW w:w="0" w:type="auto"/>
            <w:tcBorders>
              <w:top w:val="single" w:sz="4" w:space="0" w:color="auto"/>
              <w:left w:val="single" w:sz="4" w:space="0" w:color="auto"/>
              <w:bottom w:val="single" w:sz="4" w:space="0" w:color="auto"/>
              <w:right w:val="single" w:sz="4" w:space="0" w:color="auto"/>
            </w:tcBorders>
          </w:tcPr>
          <w:p w14:paraId="5E869677" w14:textId="77777777" w:rsidR="00C13F61" w:rsidRPr="0099609B" w:rsidRDefault="00C13F61" w:rsidP="004602F3">
            <w:pPr>
              <w:pStyle w:val="TableEntry"/>
              <w:rPr>
                <w:ins w:id="3259" w:author="Jones, Emma" w:date="2019-04-12T11:27:00Z"/>
                <w:b/>
                <w:bCs/>
                <w:szCs w:val="18"/>
              </w:rPr>
            </w:pPr>
            <w:ins w:id="3260"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C473383" w14:textId="77777777" w:rsidR="00C13F61" w:rsidRPr="0099609B" w:rsidRDefault="00C13F61" w:rsidP="004602F3">
            <w:pPr>
              <w:pStyle w:val="TableEntry"/>
              <w:rPr>
                <w:ins w:id="3261" w:author="Jones, Emma" w:date="2019-04-12T11:27:00Z"/>
                <w:bCs/>
                <w:szCs w:val="18"/>
              </w:rPr>
            </w:pPr>
            <w:ins w:id="3262"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02901218" w14:textId="77777777" w:rsidR="00C13F61" w:rsidRPr="0099609B" w:rsidRDefault="00C13F61" w:rsidP="004602F3">
            <w:pPr>
              <w:pStyle w:val="TableEntry"/>
              <w:rPr>
                <w:ins w:id="3263"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C12CC9A" w14:textId="77777777" w:rsidR="00C13F61" w:rsidRPr="0099609B" w:rsidRDefault="00C13F61" w:rsidP="004602F3">
            <w:pPr>
              <w:pStyle w:val="TableEntry"/>
              <w:rPr>
                <w:ins w:id="3264" w:author="Jones, Emma" w:date="2019-04-12T11:27:00Z"/>
                <w:szCs w:val="18"/>
              </w:rPr>
            </w:pPr>
            <w:ins w:id="3265" w:author="Jones, Emma" w:date="2019-04-12T11:27:00Z">
              <w:r w:rsidRPr="0099609B">
                <w:rPr>
                  <w:szCs w:val="18"/>
                </w:rPr>
                <w:t>Reason for current status</w:t>
              </w:r>
            </w:ins>
          </w:p>
        </w:tc>
        <w:tc>
          <w:tcPr>
            <w:tcW w:w="0" w:type="auto"/>
            <w:tcBorders>
              <w:top w:val="single" w:sz="4" w:space="0" w:color="auto"/>
              <w:left w:val="single" w:sz="4" w:space="0" w:color="auto"/>
              <w:bottom w:val="single" w:sz="4" w:space="0" w:color="auto"/>
              <w:right w:val="single" w:sz="4" w:space="0" w:color="auto"/>
            </w:tcBorders>
          </w:tcPr>
          <w:p w14:paraId="28401E65" w14:textId="77777777" w:rsidR="00C13F61" w:rsidRPr="0099609B" w:rsidRDefault="00C13F61" w:rsidP="004602F3">
            <w:pPr>
              <w:pStyle w:val="TableEntry"/>
              <w:rPr>
                <w:ins w:id="3266" w:author="Jones, Emma" w:date="2019-04-12T11:27:00Z"/>
                <w:b/>
                <w:bCs/>
                <w:szCs w:val="18"/>
              </w:rPr>
            </w:pPr>
          </w:p>
        </w:tc>
      </w:tr>
      <w:tr w:rsidR="00C13F61" w:rsidRPr="0099609B" w14:paraId="7F1A6A8D" w14:textId="77777777" w:rsidTr="004602F3">
        <w:trPr>
          <w:cantSplit/>
          <w:trHeight w:val="600"/>
          <w:ins w:id="326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A65B8CA" w14:textId="77777777" w:rsidR="00C13F61" w:rsidRPr="0099609B" w:rsidRDefault="00C13F61" w:rsidP="004602F3">
            <w:pPr>
              <w:pStyle w:val="TableEntry"/>
              <w:rPr>
                <w:ins w:id="3268" w:author="Jones, Emma" w:date="2019-04-12T11:27:00Z"/>
                <w:szCs w:val="18"/>
              </w:rPr>
            </w:pPr>
            <w:ins w:id="3269" w:author="Jones, Emma" w:date="2019-04-12T11:27:00Z">
              <w:r w:rsidRPr="0099609B">
                <w:rPr>
                  <w:szCs w:val="18"/>
                </w:rPr>
                <w:t xml:space="preserve">... </w:t>
              </w:r>
              <w:proofErr w:type="spellStart"/>
              <w:r w:rsidRPr="0099609B">
                <w:rPr>
                  <w:szCs w:val="18"/>
                </w:rPr>
                <w:t>businessStatus</w:t>
              </w:r>
              <w:proofErr w:type="spellEnd"/>
              <w:r w:rsidRPr="0099609B">
                <w:rPr>
                  <w:szCs w:val="18"/>
                </w:rPr>
                <w:tab/>
              </w:r>
            </w:ins>
          </w:p>
        </w:tc>
        <w:tc>
          <w:tcPr>
            <w:tcW w:w="0" w:type="auto"/>
            <w:tcBorders>
              <w:top w:val="single" w:sz="4" w:space="0" w:color="auto"/>
              <w:left w:val="single" w:sz="4" w:space="0" w:color="auto"/>
              <w:bottom w:val="single" w:sz="4" w:space="0" w:color="auto"/>
              <w:right w:val="single" w:sz="4" w:space="0" w:color="auto"/>
            </w:tcBorders>
          </w:tcPr>
          <w:p w14:paraId="5B6F029C" w14:textId="77777777" w:rsidR="00C13F61" w:rsidRPr="0099609B" w:rsidRDefault="00C13F61" w:rsidP="004602F3">
            <w:pPr>
              <w:pStyle w:val="TableEntry"/>
              <w:rPr>
                <w:ins w:id="3270" w:author="Jones, Emma" w:date="2019-04-12T11:27:00Z"/>
                <w:b/>
                <w:bCs/>
                <w:szCs w:val="18"/>
              </w:rPr>
            </w:pPr>
            <w:ins w:id="327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4CC403B9" w14:textId="77777777" w:rsidR="00C13F61" w:rsidRPr="0099609B" w:rsidRDefault="00C13F61" w:rsidP="004602F3">
            <w:pPr>
              <w:pStyle w:val="TableEntry"/>
              <w:rPr>
                <w:ins w:id="3272" w:author="Jones, Emma" w:date="2019-04-12T11:27:00Z"/>
                <w:bCs/>
                <w:szCs w:val="18"/>
              </w:rPr>
            </w:pPr>
            <w:ins w:id="3273"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16CF9D03" w14:textId="77777777" w:rsidR="00C13F61" w:rsidRPr="0099609B" w:rsidRDefault="00C13F61" w:rsidP="004602F3">
            <w:pPr>
              <w:pStyle w:val="TableEntry"/>
              <w:rPr>
                <w:ins w:id="3274"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35C73689" w14:textId="77777777" w:rsidR="00C13F61" w:rsidRPr="0099609B" w:rsidRDefault="00C13F61" w:rsidP="004602F3">
            <w:pPr>
              <w:pStyle w:val="TableEntry"/>
              <w:rPr>
                <w:ins w:id="3275" w:author="Jones, Emma" w:date="2019-04-12T11:27:00Z"/>
                <w:szCs w:val="18"/>
              </w:rPr>
            </w:pPr>
            <w:ins w:id="3276" w:author="Jones, Emma" w:date="2019-04-12T11:27:00Z">
              <w:r w:rsidRPr="0099609B">
                <w:rPr>
                  <w:szCs w:val="18"/>
                </w:rPr>
                <w:t>E.g., "Specimen collected", "IV prepped"</w:t>
              </w:r>
            </w:ins>
          </w:p>
        </w:tc>
        <w:tc>
          <w:tcPr>
            <w:tcW w:w="0" w:type="auto"/>
            <w:tcBorders>
              <w:top w:val="single" w:sz="4" w:space="0" w:color="auto"/>
              <w:left w:val="single" w:sz="4" w:space="0" w:color="auto"/>
              <w:bottom w:val="single" w:sz="4" w:space="0" w:color="auto"/>
              <w:right w:val="single" w:sz="4" w:space="0" w:color="auto"/>
            </w:tcBorders>
          </w:tcPr>
          <w:p w14:paraId="3683F352" w14:textId="77777777" w:rsidR="00C13F61" w:rsidRPr="0099609B" w:rsidRDefault="00C13F61" w:rsidP="004602F3">
            <w:pPr>
              <w:pStyle w:val="TableEntry"/>
              <w:rPr>
                <w:ins w:id="3277" w:author="Jones, Emma" w:date="2019-04-12T11:27:00Z"/>
                <w:b/>
                <w:bCs/>
                <w:szCs w:val="18"/>
              </w:rPr>
            </w:pPr>
          </w:p>
        </w:tc>
      </w:tr>
      <w:tr w:rsidR="00C13F61" w:rsidRPr="0099609B" w14:paraId="04D9319A" w14:textId="77777777" w:rsidTr="004602F3">
        <w:trPr>
          <w:cantSplit/>
          <w:trHeight w:val="600"/>
          <w:ins w:id="3278"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376944A" w14:textId="77777777" w:rsidR="00C13F61" w:rsidRPr="0099609B" w:rsidRDefault="00C13F61" w:rsidP="004602F3">
            <w:pPr>
              <w:pStyle w:val="TableEntry"/>
              <w:rPr>
                <w:ins w:id="3279" w:author="Jones, Emma" w:date="2019-04-12T11:27:00Z"/>
                <w:szCs w:val="18"/>
              </w:rPr>
            </w:pPr>
            <w:ins w:id="3280" w:author="Jones, Emma" w:date="2019-04-12T11:27:00Z">
              <w:r w:rsidRPr="0099609B">
                <w:rPr>
                  <w:szCs w:val="18"/>
                </w:rPr>
                <w:t>... intent</w:t>
              </w:r>
            </w:ins>
          </w:p>
        </w:tc>
        <w:tc>
          <w:tcPr>
            <w:tcW w:w="0" w:type="auto"/>
            <w:tcBorders>
              <w:top w:val="single" w:sz="4" w:space="0" w:color="auto"/>
              <w:left w:val="single" w:sz="4" w:space="0" w:color="auto"/>
              <w:bottom w:val="single" w:sz="4" w:space="0" w:color="auto"/>
              <w:right w:val="single" w:sz="4" w:space="0" w:color="auto"/>
            </w:tcBorders>
          </w:tcPr>
          <w:p w14:paraId="6723B877" w14:textId="77777777" w:rsidR="00C13F61" w:rsidRPr="0099609B" w:rsidRDefault="00C13F61" w:rsidP="004602F3">
            <w:pPr>
              <w:pStyle w:val="TableEntry"/>
              <w:rPr>
                <w:ins w:id="3281" w:author="Jones, Emma" w:date="2019-04-12T11:27:00Z"/>
                <w:b/>
                <w:bCs/>
                <w:szCs w:val="18"/>
              </w:rPr>
            </w:pPr>
            <w:ins w:id="3282"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068A869" w14:textId="77777777" w:rsidR="00C13F61" w:rsidRPr="0099609B" w:rsidRDefault="00C13F61" w:rsidP="004602F3">
            <w:pPr>
              <w:pStyle w:val="TableEntry"/>
              <w:rPr>
                <w:ins w:id="3283" w:author="Jones, Emma" w:date="2019-04-12T11:27:00Z"/>
                <w:bCs/>
                <w:szCs w:val="18"/>
              </w:rPr>
            </w:pPr>
            <w:ins w:id="328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A11B5AA" w14:textId="77777777" w:rsidR="00C13F61" w:rsidRPr="0099609B" w:rsidRDefault="00C13F61" w:rsidP="004602F3">
            <w:pPr>
              <w:pStyle w:val="TableEntry"/>
              <w:rPr>
                <w:ins w:id="328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472F55B" w14:textId="77777777" w:rsidR="00C13F61" w:rsidRPr="0099609B" w:rsidRDefault="00C13F61" w:rsidP="004602F3">
            <w:pPr>
              <w:pStyle w:val="TableEntry"/>
              <w:rPr>
                <w:ins w:id="3286" w:author="Jones, Emma" w:date="2019-04-12T11:27:00Z"/>
                <w:szCs w:val="18"/>
              </w:rPr>
            </w:pPr>
            <w:ins w:id="3287" w:author="Jones, Emma" w:date="2019-04-12T11:27:00Z">
              <w:r w:rsidRPr="0099609B">
                <w:rPr>
                  <w:szCs w:val="18"/>
                </w:rPr>
                <w:t>proposal | plan | order +</w:t>
              </w:r>
            </w:ins>
          </w:p>
        </w:tc>
        <w:tc>
          <w:tcPr>
            <w:tcW w:w="0" w:type="auto"/>
            <w:tcBorders>
              <w:top w:val="single" w:sz="4" w:space="0" w:color="auto"/>
              <w:left w:val="single" w:sz="4" w:space="0" w:color="auto"/>
              <w:bottom w:val="single" w:sz="4" w:space="0" w:color="auto"/>
              <w:right w:val="single" w:sz="4" w:space="0" w:color="auto"/>
            </w:tcBorders>
          </w:tcPr>
          <w:p w14:paraId="493B592F" w14:textId="77777777" w:rsidR="00C13F61" w:rsidRPr="0099609B" w:rsidRDefault="00C13F61" w:rsidP="004602F3">
            <w:pPr>
              <w:pStyle w:val="TableEntry"/>
              <w:rPr>
                <w:ins w:id="3288" w:author="Jones, Emma" w:date="2019-04-12T11:27:00Z"/>
                <w:b/>
                <w:bCs/>
                <w:szCs w:val="18"/>
              </w:rPr>
            </w:pPr>
          </w:p>
        </w:tc>
      </w:tr>
      <w:tr w:rsidR="00C13F61" w:rsidRPr="0099609B" w14:paraId="2F217957" w14:textId="77777777" w:rsidTr="004602F3">
        <w:trPr>
          <w:cantSplit/>
          <w:trHeight w:val="600"/>
          <w:ins w:id="328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B50860A" w14:textId="77777777" w:rsidR="00C13F61" w:rsidRPr="0099609B" w:rsidRDefault="00C13F61" w:rsidP="004602F3">
            <w:pPr>
              <w:pStyle w:val="TableEntry"/>
              <w:rPr>
                <w:ins w:id="3290" w:author="Jones, Emma" w:date="2019-04-12T11:27:00Z"/>
                <w:szCs w:val="18"/>
              </w:rPr>
            </w:pPr>
            <w:ins w:id="3291" w:author="Jones, Emma" w:date="2019-04-12T11:27:00Z">
              <w:r w:rsidRPr="0099609B">
                <w:rPr>
                  <w:szCs w:val="18"/>
                </w:rPr>
                <w:t>... priority</w:t>
              </w:r>
            </w:ins>
          </w:p>
        </w:tc>
        <w:tc>
          <w:tcPr>
            <w:tcW w:w="0" w:type="auto"/>
            <w:tcBorders>
              <w:top w:val="single" w:sz="4" w:space="0" w:color="auto"/>
              <w:left w:val="single" w:sz="4" w:space="0" w:color="auto"/>
              <w:bottom w:val="single" w:sz="4" w:space="0" w:color="auto"/>
              <w:right w:val="single" w:sz="4" w:space="0" w:color="auto"/>
            </w:tcBorders>
          </w:tcPr>
          <w:p w14:paraId="7B32DDBC" w14:textId="77777777" w:rsidR="00C13F61" w:rsidRPr="0099609B" w:rsidRDefault="00C13F61" w:rsidP="004602F3">
            <w:pPr>
              <w:pStyle w:val="TableEntry"/>
              <w:rPr>
                <w:ins w:id="3292"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97166A9" w14:textId="77777777" w:rsidR="00C13F61" w:rsidRPr="0099609B" w:rsidRDefault="00C13F61" w:rsidP="004602F3">
            <w:pPr>
              <w:pStyle w:val="TableEntry"/>
              <w:rPr>
                <w:ins w:id="3293" w:author="Jones, Emma" w:date="2019-04-12T11:27:00Z"/>
                <w:bCs/>
                <w:szCs w:val="18"/>
              </w:rPr>
            </w:pPr>
            <w:ins w:id="329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3E7C5ADB" w14:textId="77777777" w:rsidR="00C13F61" w:rsidRPr="0099609B" w:rsidRDefault="00C13F61" w:rsidP="004602F3">
            <w:pPr>
              <w:pStyle w:val="TableEntry"/>
              <w:rPr>
                <w:ins w:id="329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3B647E5" w14:textId="77777777" w:rsidR="00C13F61" w:rsidRPr="0099609B" w:rsidRDefault="00C13F61" w:rsidP="004602F3">
            <w:pPr>
              <w:pStyle w:val="TableEntry"/>
              <w:rPr>
                <w:ins w:id="3296" w:author="Jones, Emma" w:date="2019-04-12T11:27:00Z"/>
                <w:szCs w:val="18"/>
              </w:rPr>
            </w:pPr>
            <w:ins w:id="3297" w:author="Jones, Emma" w:date="2019-04-12T11:27:00Z">
              <w:r w:rsidRPr="0099609B">
                <w:rPr>
                  <w:szCs w:val="18"/>
                </w:rPr>
                <w:t>normal | urgent | asap | stat</w:t>
              </w:r>
            </w:ins>
          </w:p>
        </w:tc>
        <w:tc>
          <w:tcPr>
            <w:tcW w:w="0" w:type="auto"/>
            <w:tcBorders>
              <w:top w:val="single" w:sz="4" w:space="0" w:color="auto"/>
              <w:left w:val="single" w:sz="4" w:space="0" w:color="auto"/>
              <w:bottom w:val="single" w:sz="4" w:space="0" w:color="auto"/>
              <w:right w:val="single" w:sz="4" w:space="0" w:color="auto"/>
            </w:tcBorders>
          </w:tcPr>
          <w:p w14:paraId="42F0E8D8" w14:textId="77777777" w:rsidR="00C13F61" w:rsidRPr="0099609B" w:rsidRDefault="00C13F61" w:rsidP="004602F3">
            <w:pPr>
              <w:pStyle w:val="TableEntry"/>
              <w:rPr>
                <w:ins w:id="3298" w:author="Jones, Emma" w:date="2019-04-12T11:27:00Z"/>
                <w:b/>
                <w:bCs/>
                <w:szCs w:val="18"/>
              </w:rPr>
            </w:pPr>
          </w:p>
        </w:tc>
      </w:tr>
      <w:tr w:rsidR="00C13F61" w:rsidRPr="0099609B" w14:paraId="1816430A" w14:textId="77777777" w:rsidTr="004602F3">
        <w:trPr>
          <w:cantSplit/>
          <w:trHeight w:val="600"/>
          <w:ins w:id="329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238D466" w14:textId="77777777" w:rsidR="00C13F61" w:rsidRPr="0099609B" w:rsidRDefault="00C13F61" w:rsidP="004602F3">
            <w:pPr>
              <w:pStyle w:val="TableEntry"/>
              <w:rPr>
                <w:ins w:id="3300" w:author="Jones, Emma" w:date="2019-04-12T11:27:00Z"/>
                <w:szCs w:val="18"/>
              </w:rPr>
            </w:pPr>
            <w:ins w:id="3301" w:author="Jones, Emma" w:date="2019-04-12T11:27:00Z">
              <w:r w:rsidRPr="0099609B">
                <w:rPr>
                  <w:szCs w:val="18"/>
                </w:rPr>
                <w:t>... code</w:t>
              </w:r>
            </w:ins>
          </w:p>
        </w:tc>
        <w:tc>
          <w:tcPr>
            <w:tcW w:w="0" w:type="auto"/>
            <w:tcBorders>
              <w:top w:val="single" w:sz="4" w:space="0" w:color="auto"/>
              <w:left w:val="single" w:sz="4" w:space="0" w:color="auto"/>
              <w:bottom w:val="single" w:sz="4" w:space="0" w:color="auto"/>
              <w:right w:val="single" w:sz="4" w:space="0" w:color="auto"/>
            </w:tcBorders>
          </w:tcPr>
          <w:p w14:paraId="49392612" w14:textId="77777777" w:rsidR="00C13F61" w:rsidRPr="0099609B" w:rsidRDefault="00C13F61" w:rsidP="004602F3">
            <w:pPr>
              <w:pStyle w:val="TableEntry"/>
              <w:rPr>
                <w:ins w:id="3302" w:author="Jones, Emma" w:date="2019-04-12T11:27:00Z"/>
                <w:b/>
                <w:bCs/>
                <w:szCs w:val="18"/>
              </w:rPr>
            </w:pPr>
            <w:ins w:id="3303"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0765249" w14:textId="77777777" w:rsidR="00C13F61" w:rsidRPr="0099609B" w:rsidRDefault="00C13F61" w:rsidP="004602F3">
            <w:pPr>
              <w:pStyle w:val="TableEntry"/>
              <w:rPr>
                <w:ins w:id="3304" w:author="Jones, Emma" w:date="2019-04-12T11:27:00Z"/>
                <w:b/>
                <w:bCs/>
                <w:szCs w:val="18"/>
              </w:rPr>
            </w:pPr>
            <w:ins w:id="3305" w:author="Jones, Emma" w:date="2019-04-29T10:27:00Z">
              <w:r w:rsidRPr="0099609B">
                <w:rPr>
                  <w:b/>
                  <w:bCs/>
                  <w:szCs w:val="18"/>
                  <w:rPrChange w:id="3306" w:author="Jones, Emma" w:date="2019-04-29T10:27:00Z">
                    <w:rPr>
                      <w:bCs/>
                    </w:rPr>
                  </w:rPrChange>
                </w:rPr>
                <w:t>1</w:t>
              </w:r>
            </w:ins>
            <w:ins w:id="3307" w:author="Jones, Emma" w:date="2019-04-12T11:27:00Z">
              <w:r w:rsidRPr="0099609B">
                <w:rPr>
                  <w:b/>
                  <w:bCs/>
                  <w:szCs w:val="18"/>
                  <w:rPrChange w:id="3308"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463F9AE1" w14:textId="77777777" w:rsidR="00C13F61" w:rsidRPr="0099609B" w:rsidRDefault="00C13F61" w:rsidP="004602F3">
            <w:pPr>
              <w:pStyle w:val="TableEntry"/>
              <w:rPr>
                <w:ins w:id="3309" w:author="Jones, Emma" w:date="2019-04-12T11:27:00Z"/>
                <w:szCs w:val="18"/>
              </w:rPr>
            </w:pPr>
            <w:ins w:id="3310"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112573D8" w14:textId="77777777" w:rsidR="00C13F61" w:rsidRPr="0099609B" w:rsidRDefault="00C13F61" w:rsidP="004602F3">
            <w:pPr>
              <w:pStyle w:val="TableEntry"/>
              <w:rPr>
                <w:ins w:id="3311" w:author="Jones, Emma" w:date="2019-04-12T11:27:00Z"/>
                <w:szCs w:val="18"/>
              </w:rPr>
            </w:pPr>
            <w:ins w:id="3312" w:author="Jones, Emma" w:date="2019-04-12T11:27:00Z">
              <w:r w:rsidRPr="0099609B">
                <w:rPr>
                  <w:szCs w:val="18"/>
                </w:rPr>
                <w:t>Task Type</w:t>
              </w:r>
            </w:ins>
          </w:p>
        </w:tc>
        <w:tc>
          <w:tcPr>
            <w:tcW w:w="0" w:type="auto"/>
            <w:tcBorders>
              <w:top w:val="single" w:sz="4" w:space="0" w:color="auto"/>
              <w:left w:val="single" w:sz="4" w:space="0" w:color="auto"/>
              <w:bottom w:val="single" w:sz="4" w:space="0" w:color="auto"/>
              <w:right w:val="single" w:sz="4" w:space="0" w:color="auto"/>
            </w:tcBorders>
          </w:tcPr>
          <w:p w14:paraId="64D9F198" w14:textId="77777777" w:rsidR="00C13F61" w:rsidRPr="0099609B" w:rsidRDefault="00C13F61" w:rsidP="004602F3">
            <w:pPr>
              <w:pStyle w:val="TableEntry"/>
              <w:rPr>
                <w:ins w:id="3313" w:author="Jones, Emma" w:date="2019-04-12T11:27:00Z"/>
                <w:b/>
                <w:bCs/>
                <w:szCs w:val="18"/>
              </w:rPr>
            </w:pPr>
            <w:ins w:id="3314" w:author="Jones, Emma" w:date="2019-04-12T11:27:00Z">
              <w:r w:rsidRPr="0099609B">
                <w:rPr>
                  <w:b/>
                  <w:bCs/>
                  <w:szCs w:val="18"/>
                </w:rPr>
                <w:t>This version of the profile requires a code.</w:t>
              </w:r>
            </w:ins>
          </w:p>
        </w:tc>
      </w:tr>
      <w:tr w:rsidR="00C13F61" w:rsidRPr="0099609B" w14:paraId="339DB81B" w14:textId="77777777" w:rsidTr="004602F3">
        <w:trPr>
          <w:cantSplit/>
          <w:trHeight w:val="600"/>
          <w:ins w:id="3315"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916A2E9" w14:textId="77777777" w:rsidR="00C13F61" w:rsidRPr="0099609B" w:rsidRDefault="00C13F61" w:rsidP="004602F3">
            <w:pPr>
              <w:pStyle w:val="TableEntry"/>
              <w:rPr>
                <w:ins w:id="3316" w:author="Jones, Emma" w:date="2019-04-12T11:27:00Z"/>
                <w:szCs w:val="18"/>
              </w:rPr>
            </w:pPr>
            <w:ins w:id="3317" w:author="Jones, Emma" w:date="2019-04-12T11:27:00Z">
              <w:r w:rsidRPr="0099609B">
                <w:rPr>
                  <w:szCs w:val="18"/>
                </w:rPr>
                <w:t>... description</w:t>
              </w:r>
            </w:ins>
          </w:p>
        </w:tc>
        <w:tc>
          <w:tcPr>
            <w:tcW w:w="0" w:type="auto"/>
            <w:tcBorders>
              <w:top w:val="single" w:sz="4" w:space="0" w:color="auto"/>
              <w:left w:val="single" w:sz="4" w:space="0" w:color="auto"/>
              <w:bottom w:val="single" w:sz="4" w:space="0" w:color="auto"/>
              <w:right w:val="single" w:sz="4" w:space="0" w:color="auto"/>
            </w:tcBorders>
          </w:tcPr>
          <w:p w14:paraId="64749B09" w14:textId="77777777" w:rsidR="00C13F61" w:rsidRPr="0099609B" w:rsidRDefault="00C13F61" w:rsidP="004602F3">
            <w:pPr>
              <w:pStyle w:val="TableEntry"/>
              <w:rPr>
                <w:ins w:id="3318" w:author="Jones, Emma" w:date="2019-04-12T11:27:00Z"/>
                <w:b/>
                <w:bCs/>
                <w:szCs w:val="18"/>
              </w:rPr>
            </w:pPr>
            <w:ins w:id="3319"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6C92AA" w14:textId="77777777" w:rsidR="00C13F61" w:rsidRPr="0099609B" w:rsidRDefault="00C13F61" w:rsidP="004602F3">
            <w:pPr>
              <w:pStyle w:val="TableEntry"/>
              <w:rPr>
                <w:ins w:id="3320" w:author="Jones, Emma" w:date="2019-04-12T11:27:00Z"/>
                <w:b/>
                <w:bCs/>
                <w:szCs w:val="18"/>
              </w:rPr>
            </w:pPr>
            <w:ins w:id="3321" w:author="Jones, Emma" w:date="2019-04-29T10:27:00Z">
              <w:r w:rsidRPr="0099609B">
                <w:rPr>
                  <w:b/>
                  <w:bCs/>
                  <w:szCs w:val="18"/>
                  <w:rPrChange w:id="3322" w:author="Jones, Emma" w:date="2019-04-29T10:27:00Z">
                    <w:rPr>
                      <w:bCs/>
                    </w:rPr>
                  </w:rPrChange>
                </w:rPr>
                <w:t>1</w:t>
              </w:r>
            </w:ins>
            <w:ins w:id="3323" w:author="Jones, Emma" w:date="2019-04-12T11:27:00Z">
              <w:r w:rsidRPr="0099609B">
                <w:rPr>
                  <w:b/>
                  <w:bCs/>
                  <w:szCs w:val="18"/>
                  <w:rPrChange w:id="3324"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28438144" w14:textId="77777777" w:rsidR="00C13F61" w:rsidRPr="0099609B" w:rsidRDefault="00C13F61" w:rsidP="004602F3">
            <w:pPr>
              <w:pStyle w:val="TableEntry"/>
              <w:rPr>
                <w:ins w:id="3325" w:author="Jones, Emma" w:date="2019-04-12T11:27:00Z"/>
                <w:szCs w:val="18"/>
              </w:rPr>
            </w:pPr>
            <w:ins w:id="3326"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40C2CAB2" w14:textId="77777777" w:rsidR="00C13F61" w:rsidRPr="0099609B" w:rsidRDefault="00C13F61" w:rsidP="004602F3">
            <w:pPr>
              <w:pStyle w:val="TableEntry"/>
              <w:rPr>
                <w:ins w:id="3327" w:author="Jones, Emma" w:date="2019-04-12T11:27:00Z"/>
                <w:szCs w:val="18"/>
              </w:rPr>
            </w:pPr>
            <w:ins w:id="3328" w:author="Jones, Emma" w:date="2019-04-12T11:27:00Z">
              <w:r w:rsidRPr="0099609B">
                <w:rPr>
                  <w:szCs w:val="18"/>
                </w:rPr>
                <w:t>Human-readable explanation of task</w:t>
              </w:r>
            </w:ins>
          </w:p>
        </w:tc>
        <w:tc>
          <w:tcPr>
            <w:tcW w:w="0" w:type="auto"/>
            <w:tcBorders>
              <w:top w:val="single" w:sz="4" w:space="0" w:color="auto"/>
              <w:left w:val="single" w:sz="4" w:space="0" w:color="auto"/>
              <w:bottom w:val="single" w:sz="4" w:space="0" w:color="auto"/>
              <w:right w:val="single" w:sz="4" w:space="0" w:color="auto"/>
            </w:tcBorders>
          </w:tcPr>
          <w:p w14:paraId="0BE6E2F6" w14:textId="77777777" w:rsidR="00C13F61" w:rsidRPr="0099609B" w:rsidRDefault="00C13F61" w:rsidP="004602F3">
            <w:pPr>
              <w:pStyle w:val="TableEntry"/>
              <w:rPr>
                <w:ins w:id="3329" w:author="Jones, Emma" w:date="2019-04-12T11:27:00Z"/>
                <w:b/>
                <w:bCs/>
                <w:szCs w:val="18"/>
              </w:rPr>
            </w:pPr>
            <w:ins w:id="3330" w:author="Jones, Emma" w:date="2019-04-12T11:27:00Z">
              <w:r w:rsidRPr="0099609B">
                <w:rPr>
                  <w:b/>
                  <w:bCs/>
                  <w:szCs w:val="18"/>
                </w:rPr>
                <w:t>This version of the profile requires a description.</w:t>
              </w:r>
            </w:ins>
          </w:p>
        </w:tc>
      </w:tr>
      <w:tr w:rsidR="00C13F61" w:rsidRPr="0099609B" w14:paraId="276E68AA" w14:textId="77777777" w:rsidTr="004602F3">
        <w:trPr>
          <w:cantSplit/>
          <w:trHeight w:val="600"/>
          <w:ins w:id="3331"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4ACBB40" w14:textId="77777777" w:rsidR="00C13F61" w:rsidRPr="0099609B" w:rsidRDefault="00C13F61" w:rsidP="004602F3">
            <w:pPr>
              <w:pStyle w:val="TableEntry"/>
              <w:rPr>
                <w:ins w:id="3332" w:author="Jones, Emma" w:date="2019-04-12T11:27:00Z"/>
                <w:szCs w:val="18"/>
              </w:rPr>
            </w:pPr>
            <w:ins w:id="3333" w:author="Jones, Emma" w:date="2019-04-12T11:27:00Z">
              <w:r w:rsidRPr="0099609B">
                <w:rPr>
                  <w:szCs w:val="18"/>
                </w:rPr>
                <w:t>... focus</w:t>
              </w:r>
            </w:ins>
          </w:p>
        </w:tc>
        <w:tc>
          <w:tcPr>
            <w:tcW w:w="0" w:type="auto"/>
            <w:tcBorders>
              <w:top w:val="single" w:sz="4" w:space="0" w:color="auto"/>
              <w:left w:val="single" w:sz="4" w:space="0" w:color="auto"/>
              <w:bottom w:val="single" w:sz="4" w:space="0" w:color="auto"/>
              <w:right w:val="single" w:sz="4" w:space="0" w:color="auto"/>
            </w:tcBorders>
          </w:tcPr>
          <w:p w14:paraId="31985F1E" w14:textId="77777777" w:rsidR="00C13F61" w:rsidRPr="0099609B" w:rsidRDefault="00C13F61" w:rsidP="004602F3">
            <w:pPr>
              <w:pStyle w:val="TableEntry"/>
              <w:rPr>
                <w:ins w:id="3334" w:author="Jones, Emma" w:date="2019-04-12T11:27:00Z"/>
                <w:b/>
                <w:bCs/>
                <w:szCs w:val="18"/>
              </w:rPr>
            </w:pPr>
            <w:ins w:id="3335"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D85C5B6" w14:textId="77777777" w:rsidR="00C13F61" w:rsidRPr="0099609B" w:rsidRDefault="00C13F61" w:rsidP="004602F3">
            <w:pPr>
              <w:pStyle w:val="TableEntry"/>
              <w:rPr>
                <w:ins w:id="3336" w:author="Jones, Emma" w:date="2019-04-12T11:27:00Z"/>
                <w:b/>
                <w:bCs/>
                <w:szCs w:val="18"/>
              </w:rPr>
            </w:pPr>
            <w:ins w:id="3337"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FFE995A" w14:textId="77777777" w:rsidR="00C13F61" w:rsidRPr="0099609B" w:rsidRDefault="00C13F61" w:rsidP="004602F3">
            <w:pPr>
              <w:pStyle w:val="TableEntry"/>
              <w:rPr>
                <w:ins w:id="3338"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54E0169" w14:textId="77777777" w:rsidR="00C13F61" w:rsidRPr="0099609B" w:rsidRDefault="00C13F61" w:rsidP="004602F3">
            <w:pPr>
              <w:pStyle w:val="TableEntry"/>
              <w:rPr>
                <w:ins w:id="3339" w:author="Jones, Emma" w:date="2019-04-12T11:27:00Z"/>
                <w:szCs w:val="18"/>
              </w:rPr>
            </w:pPr>
            <w:ins w:id="3340" w:author="Jones, Emma" w:date="2019-04-12T11:27:00Z">
              <w:r w:rsidRPr="0099609B">
                <w:rPr>
                  <w:szCs w:val="18"/>
                </w:rPr>
                <w:t>What task is acting on</w:t>
              </w:r>
            </w:ins>
          </w:p>
        </w:tc>
        <w:tc>
          <w:tcPr>
            <w:tcW w:w="0" w:type="auto"/>
            <w:tcBorders>
              <w:top w:val="single" w:sz="4" w:space="0" w:color="auto"/>
              <w:left w:val="single" w:sz="4" w:space="0" w:color="auto"/>
              <w:bottom w:val="single" w:sz="4" w:space="0" w:color="auto"/>
              <w:right w:val="single" w:sz="4" w:space="0" w:color="auto"/>
            </w:tcBorders>
          </w:tcPr>
          <w:p w14:paraId="4C9912AE" w14:textId="77777777" w:rsidR="00C13F61" w:rsidRPr="0099609B" w:rsidRDefault="00C13F61" w:rsidP="004602F3">
            <w:pPr>
              <w:pStyle w:val="TableEntry"/>
              <w:rPr>
                <w:ins w:id="3341" w:author="Jones, Emma" w:date="2019-04-12T11:27:00Z"/>
                <w:b/>
                <w:bCs/>
                <w:szCs w:val="18"/>
              </w:rPr>
            </w:pPr>
          </w:p>
        </w:tc>
      </w:tr>
      <w:tr w:rsidR="00C13F61" w:rsidRPr="0099609B" w14:paraId="7C8102F9" w14:textId="77777777" w:rsidTr="004602F3">
        <w:trPr>
          <w:cantSplit/>
          <w:trHeight w:val="600"/>
          <w:ins w:id="334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1B21839" w14:textId="77777777" w:rsidR="00C13F61" w:rsidRPr="0099609B" w:rsidRDefault="00C13F61" w:rsidP="004602F3">
            <w:pPr>
              <w:pStyle w:val="TableEntry"/>
              <w:rPr>
                <w:ins w:id="3343" w:author="Jones, Emma" w:date="2019-04-12T11:27:00Z"/>
                <w:szCs w:val="18"/>
              </w:rPr>
            </w:pPr>
            <w:ins w:id="3344" w:author="Jones, Emma" w:date="2019-04-12T11:27:00Z">
              <w:r w:rsidRPr="0099609B">
                <w:rPr>
                  <w:szCs w:val="18"/>
                </w:rPr>
                <w:t>... for</w:t>
              </w:r>
            </w:ins>
          </w:p>
        </w:tc>
        <w:tc>
          <w:tcPr>
            <w:tcW w:w="0" w:type="auto"/>
            <w:tcBorders>
              <w:top w:val="single" w:sz="4" w:space="0" w:color="auto"/>
              <w:left w:val="single" w:sz="4" w:space="0" w:color="auto"/>
              <w:bottom w:val="single" w:sz="4" w:space="0" w:color="auto"/>
              <w:right w:val="single" w:sz="4" w:space="0" w:color="auto"/>
            </w:tcBorders>
          </w:tcPr>
          <w:p w14:paraId="38583413" w14:textId="77777777" w:rsidR="00C13F61" w:rsidRPr="0099609B" w:rsidRDefault="00C13F61" w:rsidP="004602F3">
            <w:pPr>
              <w:pStyle w:val="TableEntry"/>
              <w:rPr>
                <w:ins w:id="3345" w:author="Jones, Emma" w:date="2019-04-12T11:27:00Z"/>
                <w:b/>
                <w:bCs/>
                <w:szCs w:val="18"/>
              </w:rPr>
            </w:pPr>
            <w:ins w:id="3346"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2AD28FED" w14:textId="77777777" w:rsidR="00C13F61" w:rsidRPr="0099609B" w:rsidRDefault="00C13F61" w:rsidP="004602F3">
            <w:pPr>
              <w:pStyle w:val="TableEntry"/>
              <w:rPr>
                <w:ins w:id="3347" w:author="Jones, Emma" w:date="2019-04-12T11:27:00Z"/>
                <w:bCs/>
                <w:szCs w:val="18"/>
              </w:rPr>
            </w:pPr>
            <w:ins w:id="3348"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6AE83476" w14:textId="77777777" w:rsidR="00C13F61" w:rsidRPr="0099609B" w:rsidRDefault="00C13F61" w:rsidP="004602F3">
            <w:pPr>
              <w:pStyle w:val="TableEntry"/>
              <w:rPr>
                <w:ins w:id="334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9318A00" w14:textId="77777777" w:rsidR="00C13F61" w:rsidRPr="0099609B" w:rsidRDefault="00C13F61" w:rsidP="004602F3">
            <w:pPr>
              <w:pStyle w:val="TableEntry"/>
              <w:rPr>
                <w:ins w:id="3350" w:author="Jones, Emma" w:date="2019-04-12T11:27:00Z"/>
                <w:szCs w:val="18"/>
              </w:rPr>
            </w:pPr>
            <w:ins w:id="3351" w:author="Jones, Emma" w:date="2019-04-12T11:27:00Z">
              <w:r w:rsidRPr="0099609B">
                <w:rPr>
                  <w:szCs w:val="18"/>
                </w:rPr>
                <w:t>Beneficiary of the Task</w:t>
              </w:r>
            </w:ins>
          </w:p>
        </w:tc>
        <w:tc>
          <w:tcPr>
            <w:tcW w:w="0" w:type="auto"/>
            <w:tcBorders>
              <w:top w:val="single" w:sz="4" w:space="0" w:color="auto"/>
              <w:left w:val="single" w:sz="4" w:space="0" w:color="auto"/>
              <w:bottom w:val="single" w:sz="4" w:space="0" w:color="auto"/>
              <w:right w:val="single" w:sz="4" w:space="0" w:color="auto"/>
            </w:tcBorders>
          </w:tcPr>
          <w:p w14:paraId="2C881B03" w14:textId="77777777" w:rsidR="00C13F61" w:rsidRPr="0099609B" w:rsidRDefault="00C13F61" w:rsidP="004602F3">
            <w:pPr>
              <w:pStyle w:val="TableEntry"/>
              <w:rPr>
                <w:ins w:id="3352" w:author="Jones, Emma" w:date="2019-04-12T11:27:00Z"/>
                <w:b/>
                <w:bCs/>
                <w:szCs w:val="18"/>
              </w:rPr>
            </w:pPr>
          </w:p>
        </w:tc>
      </w:tr>
      <w:tr w:rsidR="00C13F61" w:rsidRPr="0099609B" w14:paraId="2C156504" w14:textId="77777777" w:rsidTr="004602F3">
        <w:trPr>
          <w:cantSplit/>
          <w:trHeight w:val="600"/>
          <w:ins w:id="335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C5C1632" w14:textId="77777777" w:rsidR="00C13F61" w:rsidRPr="0099609B" w:rsidRDefault="00C13F61" w:rsidP="004602F3">
            <w:pPr>
              <w:pStyle w:val="TableEntry"/>
              <w:rPr>
                <w:ins w:id="3354" w:author="Jones, Emma" w:date="2019-04-12T11:27:00Z"/>
                <w:strike/>
                <w:szCs w:val="18"/>
              </w:rPr>
            </w:pPr>
            <w:ins w:id="3355" w:author="Jones, Emma" w:date="2019-04-12T11:27:00Z">
              <w:r w:rsidRPr="0099609B">
                <w:rPr>
                  <w:strike/>
                  <w:szCs w:val="18"/>
                </w:rPr>
                <w:t>... context</w:t>
              </w:r>
            </w:ins>
          </w:p>
        </w:tc>
        <w:tc>
          <w:tcPr>
            <w:tcW w:w="0" w:type="auto"/>
            <w:tcBorders>
              <w:top w:val="single" w:sz="4" w:space="0" w:color="auto"/>
              <w:left w:val="single" w:sz="4" w:space="0" w:color="auto"/>
              <w:bottom w:val="single" w:sz="4" w:space="0" w:color="auto"/>
              <w:right w:val="single" w:sz="4" w:space="0" w:color="auto"/>
            </w:tcBorders>
          </w:tcPr>
          <w:p w14:paraId="73CC7339" w14:textId="77777777" w:rsidR="00C13F61" w:rsidRPr="0099609B" w:rsidRDefault="00C13F61" w:rsidP="004602F3">
            <w:pPr>
              <w:pStyle w:val="TableEntry"/>
              <w:rPr>
                <w:ins w:id="3356" w:author="Jones, Emma" w:date="2019-04-12T11:27:00Z"/>
                <w:b/>
                <w:bCs/>
                <w:strike/>
                <w:szCs w:val="18"/>
              </w:rPr>
            </w:pPr>
            <w:ins w:id="3357"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56D43AD" w14:textId="77777777" w:rsidR="00C13F61" w:rsidRPr="0099609B" w:rsidRDefault="00C13F61" w:rsidP="004602F3">
            <w:pPr>
              <w:pStyle w:val="TableEntry"/>
              <w:rPr>
                <w:ins w:id="3358" w:author="Jones, Emma" w:date="2019-04-12T11:27:00Z"/>
                <w:bCs/>
                <w:strike/>
                <w:szCs w:val="18"/>
              </w:rPr>
            </w:pPr>
            <w:ins w:id="3359" w:author="Jones, Emma" w:date="2019-04-12T11:27:00Z">
              <w:r w:rsidRPr="0099609B">
                <w:rPr>
                  <w:bCs/>
                  <w:strike/>
                  <w:szCs w:val="18"/>
                </w:rPr>
                <w:t>0..1</w:t>
              </w:r>
            </w:ins>
          </w:p>
        </w:tc>
        <w:tc>
          <w:tcPr>
            <w:tcW w:w="0" w:type="auto"/>
            <w:tcBorders>
              <w:top w:val="single" w:sz="4" w:space="0" w:color="auto"/>
              <w:left w:val="single" w:sz="4" w:space="0" w:color="auto"/>
              <w:bottom w:val="single" w:sz="4" w:space="0" w:color="auto"/>
              <w:right w:val="single" w:sz="4" w:space="0" w:color="auto"/>
            </w:tcBorders>
          </w:tcPr>
          <w:p w14:paraId="4BCA01F6" w14:textId="77777777" w:rsidR="00C13F61" w:rsidRPr="0099609B" w:rsidRDefault="00C13F61" w:rsidP="004602F3">
            <w:pPr>
              <w:pStyle w:val="TableEntry"/>
              <w:rPr>
                <w:ins w:id="3360"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1FBA2A76" w14:textId="77777777" w:rsidR="00C13F61" w:rsidRPr="0099609B" w:rsidRDefault="00C13F61" w:rsidP="004602F3">
            <w:pPr>
              <w:pStyle w:val="TableEntry"/>
              <w:rPr>
                <w:ins w:id="3361" w:author="Jones, Emma" w:date="2019-04-12T11:27:00Z"/>
                <w:strike/>
                <w:szCs w:val="18"/>
              </w:rPr>
            </w:pPr>
            <w:ins w:id="3362" w:author="Jones, Emma" w:date="2019-04-12T11:27:00Z">
              <w:r w:rsidRPr="0099609B">
                <w:rPr>
                  <w:strike/>
                  <w:szCs w:val="18"/>
                </w:rPr>
                <w:t>Healthcare event during which this task originated</w:t>
              </w:r>
            </w:ins>
          </w:p>
        </w:tc>
        <w:tc>
          <w:tcPr>
            <w:tcW w:w="0" w:type="auto"/>
            <w:tcBorders>
              <w:top w:val="single" w:sz="4" w:space="0" w:color="auto"/>
              <w:left w:val="single" w:sz="4" w:space="0" w:color="auto"/>
              <w:bottom w:val="single" w:sz="4" w:space="0" w:color="auto"/>
              <w:right w:val="single" w:sz="4" w:space="0" w:color="auto"/>
            </w:tcBorders>
          </w:tcPr>
          <w:p w14:paraId="43FBC084" w14:textId="77777777" w:rsidR="00C13F61" w:rsidRPr="0099609B" w:rsidRDefault="00C13F61" w:rsidP="004602F3">
            <w:pPr>
              <w:pStyle w:val="TableEntry"/>
              <w:rPr>
                <w:ins w:id="3363" w:author="Jones, Emma" w:date="2019-04-12T11:27:00Z"/>
                <w:b/>
                <w:bCs/>
                <w:szCs w:val="18"/>
              </w:rPr>
            </w:pPr>
          </w:p>
        </w:tc>
      </w:tr>
      <w:tr w:rsidR="00C13F61" w:rsidRPr="0099609B" w14:paraId="1503C3A0" w14:textId="77777777" w:rsidTr="004602F3">
        <w:trPr>
          <w:cantSplit/>
          <w:trHeight w:val="530"/>
        </w:trPr>
        <w:tc>
          <w:tcPr>
            <w:tcW w:w="0" w:type="auto"/>
            <w:tcBorders>
              <w:top w:val="single" w:sz="4" w:space="0" w:color="auto"/>
              <w:left w:val="single" w:sz="4" w:space="0" w:color="auto"/>
              <w:bottom w:val="single" w:sz="4" w:space="0" w:color="auto"/>
              <w:right w:val="single" w:sz="4" w:space="0" w:color="auto"/>
            </w:tcBorders>
            <w:noWrap/>
          </w:tcPr>
          <w:p w14:paraId="4BD114DB" w14:textId="77777777" w:rsidR="00C13F61" w:rsidRPr="0099609B" w:rsidRDefault="00C13F61" w:rsidP="004602F3">
            <w:pPr>
              <w:pStyle w:val="TableEntry"/>
              <w:rPr>
                <w:strike/>
                <w:szCs w:val="18"/>
              </w:rPr>
            </w:pPr>
            <w:r w:rsidRPr="0099609B">
              <w:rPr>
                <w:color w:val="333333"/>
                <w:szCs w:val="18"/>
                <w:shd w:val="clear" w:color="auto" w:fill="FFFFFF"/>
              </w:rPr>
              <w:t>... encounter</w:t>
            </w:r>
          </w:p>
        </w:tc>
        <w:tc>
          <w:tcPr>
            <w:tcW w:w="0" w:type="auto"/>
            <w:tcBorders>
              <w:top w:val="single" w:sz="4" w:space="0" w:color="auto"/>
              <w:left w:val="single" w:sz="4" w:space="0" w:color="auto"/>
              <w:bottom w:val="single" w:sz="4" w:space="0" w:color="auto"/>
              <w:right w:val="single" w:sz="4" w:space="0" w:color="auto"/>
            </w:tcBorders>
          </w:tcPr>
          <w:p w14:paraId="2F19FD8F" w14:textId="77777777" w:rsidR="00C13F61" w:rsidRPr="0099609B" w:rsidRDefault="00C13F61" w:rsidP="004602F3">
            <w:pPr>
              <w:pStyle w:val="TableEntry"/>
              <w:rPr>
                <w:bCs/>
                <w:strike/>
                <w:szCs w:val="18"/>
              </w:rPr>
            </w:pPr>
            <w:ins w:id="3364"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13213549" w14:textId="77777777" w:rsidR="00C13F61" w:rsidRPr="0099609B" w:rsidRDefault="00C13F61"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7C05FF4B" w14:textId="77777777" w:rsidR="00C13F61" w:rsidRPr="0099609B" w:rsidRDefault="00C13F61" w:rsidP="004602F3">
            <w:pPr>
              <w:pStyle w:val="TableEntry"/>
              <w:rPr>
                <w:strike/>
                <w:szCs w:val="18"/>
              </w:rPr>
            </w:pPr>
          </w:p>
        </w:tc>
        <w:tc>
          <w:tcPr>
            <w:tcW w:w="0" w:type="auto"/>
            <w:tcBorders>
              <w:top w:val="single" w:sz="4" w:space="0" w:color="auto"/>
              <w:left w:val="single" w:sz="4" w:space="0" w:color="auto"/>
              <w:bottom w:val="single" w:sz="4" w:space="0" w:color="auto"/>
              <w:right w:val="single" w:sz="4" w:space="0" w:color="auto"/>
            </w:tcBorders>
          </w:tcPr>
          <w:p w14:paraId="0D1FCEEB" w14:textId="77777777" w:rsidR="00C13F61" w:rsidRPr="0099609B" w:rsidRDefault="00C13F61" w:rsidP="004602F3">
            <w:pPr>
              <w:pStyle w:val="TableEntry"/>
              <w:rPr>
                <w:szCs w:val="18"/>
              </w:rPr>
            </w:pPr>
            <w:r w:rsidRPr="0099609B">
              <w:rPr>
                <w:szCs w:val="18"/>
              </w:rPr>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1851CBCA" w14:textId="77777777" w:rsidR="00C13F61" w:rsidRPr="0099609B" w:rsidRDefault="00C13F61" w:rsidP="004602F3">
            <w:pPr>
              <w:pStyle w:val="TableEntry"/>
              <w:rPr>
                <w:b/>
                <w:bCs/>
                <w:szCs w:val="18"/>
              </w:rPr>
            </w:pPr>
          </w:p>
        </w:tc>
      </w:tr>
      <w:tr w:rsidR="00C13F61" w:rsidRPr="0099609B" w14:paraId="6B983361" w14:textId="77777777" w:rsidTr="004602F3">
        <w:trPr>
          <w:cantSplit/>
          <w:trHeight w:val="600"/>
          <w:ins w:id="3365"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C74904A" w14:textId="77777777" w:rsidR="00C13F61" w:rsidRPr="0099609B" w:rsidRDefault="00C13F61" w:rsidP="004602F3">
            <w:pPr>
              <w:pStyle w:val="TableEntry"/>
              <w:rPr>
                <w:ins w:id="3366" w:author="Jones, Emma" w:date="2019-04-12T11:27:00Z"/>
                <w:szCs w:val="18"/>
              </w:rPr>
            </w:pPr>
            <w:ins w:id="3367" w:author="Jones, Emma" w:date="2019-04-12T11:27:00Z">
              <w:r w:rsidRPr="0099609B">
                <w:rPr>
                  <w:szCs w:val="18"/>
                </w:rPr>
                <w:t xml:space="preserve">... </w:t>
              </w:r>
              <w:proofErr w:type="spellStart"/>
              <w:r w:rsidRPr="0099609B">
                <w:rPr>
                  <w:szCs w:val="18"/>
                </w:rPr>
                <w:t>executionPeriod</w:t>
              </w:r>
              <w:proofErr w:type="spellEnd"/>
            </w:ins>
          </w:p>
        </w:tc>
        <w:tc>
          <w:tcPr>
            <w:tcW w:w="0" w:type="auto"/>
            <w:tcBorders>
              <w:top w:val="single" w:sz="4" w:space="0" w:color="auto"/>
              <w:left w:val="single" w:sz="4" w:space="0" w:color="auto"/>
              <w:bottom w:val="single" w:sz="4" w:space="0" w:color="auto"/>
              <w:right w:val="single" w:sz="4" w:space="0" w:color="auto"/>
            </w:tcBorders>
          </w:tcPr>
          <w:p w14:paraId="2ED04572" w14:textId="77777777" w:rsidR="00C13F61" w:rsidRPr="0099609B" w:rsidRDefault="00C13F61" w:rsidP="004602F3">
            <w:pPr>
              <w:pStyle w:val="TableEntry"/>
              <w:rPr>
                <w:ins w:id="3368" w:author="Jones, Emma" w:date="2019-04-12T11:27:00Z"/>
                <w:bCs/>
                <w:szCs w:val="18"/>
              </w:rPr>
            </w:pPr>
            <w:ins w:id="3369"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704E2BC" w14:textId="77777777" w:rsidR="00C13F61" w:rsidRPr="0099609B" w:rsidRDefault="00C13F61" w:rsidP="004602F3">
            <w:pPr>
              <w:pStyle w:val="TableEntry"/>
              <w:rPr>
                <w:ins w:id="3370" w:author="Jones, Emma" w:date="2019-04-12T11:27:00Z"/>
                <w:bCs/>
                <w:szCs w:val="18"/>
              </w:rPr>
            </w:pPr>
            <w:ins w:id="3371"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617B023D" w14:textId="77777777" w:rsidR="00C13F61" w:rsidRPr="0099609B" w:rsidRDefault="00C13F61" w:rsidP="004602F3">
            <w:pPr>
              <w:pStyle w:val="TableEntry"/>
              <w:rPr>
                <w:ins w:id="3372"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711C3FD" w14:textId="77777777" w:rsidR="00C13F61" w:rsidRPr="0099609B" w:rsidRDefault="00C13F61" w:rsidP="004602F3">
            <w:pPr>
              <w:pStyle w:val="TableEntry"/>
              <w:rPr>
                <w:ins w:id="3373" w:author="Jones, Emma" w:date="2019-04-12T11:27:00Z"/>
                <w:szCs w:val="18"/>
              </w:rPr>
            </w:pPr>
            <w:ins w:id="3374" w:author="Jones, Emma" w:date="2019-04-12T11:27:00Z">
              <w:r w:rsidRPr="0099609B">
                <w:rPr>
                  <w:szCs w:val="18"/>
                </w:rPr>
                <w:t>Start and end time of execution</w:t>
              </w:r>
            </w:ins>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9894FC" w14:textId="77777777" w:rsidR="00C13F61" w:rsidRPr="0099609B" w:rsidRDefault="00C13F61" w:rsidP="004602F3">
            <w:pPr>
              <w:pStyle w:val="TableEntry"/>
              <w:rPr>
                <w:ins w:id="3375" w:author="Jones, Emma" w:date="2019-04-12T11:27:00Z"/>
                <w:b/>
                <w:bCs/>
                <w:szCs w:val="18"/>
              </w:rPr>
            </w:pPr>
          </w:p>
        </w:tc>
      </w:tr>
      <w:tr w:rsidR="00C13F61" w:rsidRPr="0099609B" w14:paraId="2D44030A" w14:textId="77777777" w:rsidTr="004602F3">
        <w:trPr>
          <w:cantSplit/>
          <w:trHeight w:val="600"/>
          <w:ins w:id="337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8F7F40B" w14:textId="77777777" w:rsidR="00C13F61" w:rsidRPr="0099609B" w:rsidRDefault="00C13F61" w:rsidP="004602F3">
            <w:pPr>
              <w:pStyle w:val="TableEntry"/>
              <w:rPr>
                <w:ins w:id="3377" w:author="Jones, Emma" w:date="2019-04-12T11:27:00Z"/>
                <w:szCs w:val="18"/>
              </w:rPr>
            </w:pPr>
            <w:ins w:id="3378" w:author="Jones, Emma" w:date="2019-04-12T11:27:00Z">
              <w:r w:rsidRPr="0099609B">
                <w:rPr>
                  <w:szCs w:val="18"/>
                </w:rPr>
                <w:lastRenderedPageBreak/>
                <w:t xml:space="preserve">... </w:t>
              </w:r>
              <w:proofErr w:type="spellStart"/>
              <w:r w:rsidRPr="0099609B">
                <w:rPr>
                  <w:szCs w:val="18"/>
                </w:rPr>
                <w:t>authoredOn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6B5A21BC" w14:textId="77777777" w:rsidR="00C13F61" w:rsidRPr="0099609B" w:rsidRDefault="00C13F61" w:rsidP="004602F3">
            <w:pPr>
              <w:pStyle w:val="TableEntry"/>
              <w:rPr>
                <w:ins w:id="3379" w:author="Jones, Emma" w:date="2019-04-12T11:27:00Z"/>
                <w:bCs/>
                <w:szCs w:val="18"/>
              </w:rPr>
            </w:pPr>
            <w:ins w:id="3380" w:author="Jones, Emma" w:date="2019-04-12T11:27:00Z">
              <w:r w:rsidRPr="0099609B">
                <w:rPr>
                  <w:bCs/>
                  <w:szCs w:val="18"/>
                </w:rPr>
                <w:t>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BCD1E08" w14:textId="77777777" w:rsidR="00C13F61" w:rsidRPr="0099609B" w:rsidRDefault="00C13F61" w:rsidP="004602F3">
            <w:pPr>
              <w:pStyle w:val="TableEntry"/>
              <w:rPr>
                <w:ins w:id="3381" w:author="Jones, Emma" w:date="2019-04-12T11:27:00Z"/>
                <w:b/>
                <w:bCs/>
                <w:szCs w:val="18"/>
                <w:rPrChange w:id="3382" w:author="Jones, Emma" w:date="2019-04-29T10:27:00Z">
                  <w:rPr>
                    <w:ins w:id="3383" w:author="Jones, Emma" w:date="2019-04-12T11:27:00Z"/>
                    <w:bCs/>
                  </w:rPr>
                </w:rPrChange>
              </w:rPr>
            </w:pPr>
            <w:ins w:id="3384" w:author="Jones, Emma" w:date="2019-04-29T10:27:00Z">
              <w:r w:rsidRPr="0099609B">
                <w:rPr>
                  <w:b/>
                  <w:bCs/>
                  <w:szCs w:val="18"/>
                  <w:rPrChange w:id="3385" w:author="Jones, Emma" w:date="2019-04-29T10:27:00Z">
                    <w:rPr>
                      <w:bCs/>
                    </w:rPr>
                  </w:rPrChange>
                </w:rPr>
                <w:t>1</w:t>
              </w:r>
            </w:ins>
            <w:ins w:id="3386" w:author="Jones, Emma" w:date="2019-04-12T11:27:00Z">
              <w:r w:rsidRPr="0099609B">
                <w:rPr>
                  <w:b/>
                  <w:bCs/>
                  <w:szCs w:val="18"/>
                  <w:rPrChange w:id="3387"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0706191D" w14:textId="77777777" w:rsidR="00C13F61" w:rsidRPr="0099609B" w:rsidRDefault="00C13F61" w:rsidP="004602F3">
            <w:pPr>
              <w:pStyle w:val="TableEntry"/>
              <w:rPr>
                <w:ins w:id="3388" w:author="Jones, Emma" w:date="2019-04-12T11:27:00Z"/>
                <w:szCs w:val="18"/>
              </w:rPr>
            </w:pPr>
            <w:ins w:id="3389"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0FFE18EC" w14:textId="77777777" w:rsidR="00C13F61" w:rsidRPr="0099609B" w:rsidRDefault="00C13F61" w:rsidP="004602F3">
            <w:pPr>
              <w:pStyle w:val="TableEntry"/>
              <w:rPr>
                <w:ins w:id="3390" w:author="Jones, Emma" w:date="2019-04-12T11:27:00Z"/>
                <w:szCs w:val="18"/>
              </w:rPr>
            </w:pPr>
            <w:ins w:id="3391" w:author="Jones, Emma" w:date="2019-04-12T11:27:00Z">
              <w:r w:rsidRPr="0099609B">
                <w:rPr>
                  <w:szCs w:val="18"/>
                </w:rPr>
                <w:t>Task Creation Date</w:t>
              </w:r>
            </w:ins>
          </w:p>
        </w:tc>
        <w:tc>
          <w:tcPr>
            <w:tcW w:w="0" w:type="auto"/>
            <w:tcBorders>
              <w:top w:val="single" w:sz="4" w:space="0" w:color="auto"/>
              <w:left w:val="single" w:sz="4" w:space="0" w:color="auto"/>
              <w:bottom w:val="single" w:sz="4" w:space="0" w:color="auto"/>
              <w:right w:val="single" w:sz="4" w:space="0" w:color="auto"/>
            </w:tcBorders>
          </w:tcPr>
          <w:p w14:paraId="220ECFBB" w14:textId="77777777" w:rsidR="00C13F61" w:rsidRPr="0099609B" w:rsidRDefault="00C13F61" w:rsidP="004602F3">
            <w:pPr>
              <w:pStyle w:val="TableEntry"/>
              <w:rPr>
                <w:ins w:id="3392" w:author="Jones, Emma" w:date="2019-04-12T11:27:00Z"/>
                <w:b/>
                <w:bCs/>
                <w:szCs w:val="18"/>
              </w:rPr>
            </w:pPr>
            <w:ins w:id="3393" w:author="Jones, Emma" w:date="2019-04-12T11:27:00Z">
              <w:r w:rsidRPr="0099609B">
                <w:rPr>
                  <w:b/>
                  <w:bCs/>
                  <w:szCs w:val="18"/>
                </w:rPr>
                <w:t xml:space="preserve">This version of the profile requires an </w:t>
              </w:r>
              <w:proofErr w:type="spellStart"/>
              <w:r w:rsidRPr="0099609B">
                <w:rPr>
                  <w:b/>
                  <w:bCs/>
                  <w:szCs w:val="18"/>
                </w:rPr>
                <w:t>authoredOn</w:t>
              </w:r>
              <w:proofErr w:type="spellEnd"/>
              <w:r w:rsidRPr="0099609B">
                <w:rPr>
                  <w:b/>
                  <w:bCs/>
                  <w:szCs w:val="18"/>
                </w:rPr>
                <w:t>.</w:t>
              </w:r>
            </w:ins>
          </w:p>
        </w:tc>
      </w:tr>
      <w:tr w:rsidR="00C13F61" w:rsidRPr="0099609B" w14:paraId="06BB61B1" w14:textId="77777777" w:rsidTr="004602F3">
        <w:trPr>
          <w:cantSplit/>
          <w:trHeight w:val="600"/>
          <w:ins w:id="3394"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53562C3" w14:textId="77777777" w:rsidR="00C13F61" w:rsidRPr="0099609B" w:rsidRDefault="00C13F61" w:rsidP="004602F3">
            <w:pPr>
              <w:pStyle w:val="TableEntry"/>
              <w:rPr>
                <w:ins w:id="3395" w:author="Jones, Emma" w:date="2019-04-12T11:27:00Z"/>
                <w:szCs w:val="18"/>
              </w:rPr>
            </w:pPr>
            <w:ins w:id="3396" w:author="Jones, Emma" w:date="2019-04-12T11:27:00Z">
              <w:r w:rsidRPr="0099609B">
                <w:rPr>
                  <w:szCs w:val="18"/>
                </w:rPr>
                <w:t xml:space="preserve">... </w:t>
              </w:r>
              <w:proofErr w:type="spellStart"/>
              <w:r w:rsidRPr="0099609B">
                <w:rPr>
                  <w:szCs w:val="18"/>
                </w:rPr>
                <w:t>lastModified</w:t>
              </w:r>
              <w:proofErr w:type="spellEnd"/>
            </w:ins>
          </w:p>
        </w:tc>
        <w:tc>
          <w:tcPr>
            <w:tcW w:w="0" w:type="auto"/>
            <w:tcBorders>
              <w:top w:val="single" w:sz="4" w:space="0" w:color="auto"/>
              <w:left w:val="single" w:sz="4" w:space="0" w:color="auto"/>
              <w:bottom w:val="single" w:sz="4" w:space="0" w:color="auto"/>
              <w:right w:val="single" w:sz="4" w:space="0" w:color="auto"/>
            </w:tcBorders>
          </w:tcPr>
          <w:p w14:paraId="0C1A9B4D" w14:textId="77777777" w:rsidR="00C13F61" w:rsidRPr="0099609B" w:rsidRDefault="00C13F61" w:rsidP="004602F3">
            <w:pPr>
              <w:pStyle w:val="TableEntry"/>
              <w:rPr>
                <w:ins w:id="3397" w:author="Jones, Emma" w:date="2019-04-12T11:27:00Z"/>
                <w:bCs/>
                <w:szCs w:val="18"/>
              </w:rPr>
            </w:pPr>
            <w:ins w:id="3398" w:author="Jones, Emma" w:date="2019-04-12T11:27:00Z">
              <w:r w:rsidRPr="0099609B">
                <w:rPr>
                  <w:bCs/>
                  <w:szCs w:val="18"/>
                </w:rPr>
                <w:t>Σ 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3C47EE2" w14:textId="77777777" w:rsidR="00C13F61" w:rsidRPr="0099609B" w:rsidRDefault="00C13F61" w:rsidP="004602F3">
            <w:pPr>
              <w:pStyle w:val="TableEntry"/>
              <w:rPr>
                <w:ins w:id="3399" w:author="Jones, Emma" w:date="2019-04-12T11:27:00Z"/>
                <w:b/>
                <w:bCs/>
                <w:szCs w:val="18"/>
                <w:rPrChange w:id="3400" w:author="Jones, Emma" w:date="2019-04-29T10:27:00Z">
                  <w:rPr>
                    <w:ins w:id="3401" w:author="Jones, Emma" w:date="2019-04-12T11:27:00Z"/>
                    <w:bCs/>
                  </w:rPr>
                </w:rPrChange>
              </w:rPr>
            </w:pPr>
            <w:ins w:id="3402" w:author="Jones, Emma" w:date="2019-04-29T10:27:00Z">
              <w:r w:rsidRPr="0099609B">
                <w:rPr>
                  <w:b/>
                  <w:bCs/>
                  <w:szCs w:val="18"/>
                  <w:rPrChange w:id="3403" w:author="Jones, Emma" w:date="2019-04-29T10:27:00Z">
                    <w:rPr>
                      <w:bCs/>
                    </w:rPr>
                  </w:rPrChange>
                </w:rPr>
                <w:t>1</w:t>
              </w:r>
            </w:ins>
            <w:ins w:id="3404" w:author="Jones, Emma" w:date="2019-04-12T11:27:00Z">
              <w:r w:rsidRPr="0099609B">
                <w:rPr>
                  <w:b/>
                  <w:bCs/>
                  <w:szCs w:val="18"/>
                  <w:rPrChange w:id="3405"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5444A0DB" w14:textId="77777777" w:rsidR="00C13F61" w:rsidRPr="0099609B" w:rsidRDefault="00C13F61" w:rsidP="004602F3">
            <w:pPr>
              <w:pStyle w:val="TableEntry"/>
              <w:rPr>
                <w:ins w:id="3406" w:author="Jones, Emma" w:date="2019-04-12T11:27:00Z"/>
                <w:szCs w:val="18"/>
              </w:rPr>
            </w:pPr>
            <w:ins w:id="3407"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67DBDC08" w14:textId="77777777" w:rsidR="00C13F61" w:rsidRPr="0099609B" w:rsidRDefault="00C13F61" w:rsidP="004602F3">
            <w:pPr>
              <w:pStyle w:val="TableEntry"/>
              <w:rPr>
                <w:ins w:id="3408" w:author="Jones, Emma" w:date="2019-04-12T11:27:00Z"/>
                <w:szCs w:val="18"/>
              </w:rPr>
            </w:pPr>
            <w:ins w:id="3409" w:author="Jones, Emma" w:date="2019-04-12T11:27:00Z">
              <w:r w:rsidRPr="0099609B">
                <w:rPr>
                  <w:szCs w:val="18"/>
                </w:rPr>
                <w:t>Task Last Modified Date</w:t>
              </w:r>
            </w:ins>
          </w:p>
        </w:tc>
        <w:tc>
          <w:tcPr>
            <w:tcW w:w="0" w:type="auto"/>
            <w:tcBorders>
              <w:top w:val="single" w:sz="4" w:space="0" w:color="auto"/>
              <w:left w:val="single" w:sz="4" w:space="0" w:color="auto"/>
              <w:bottom w:val="single" w:sz="4" w:space="0" w:color="auto"/>
              <w:right w:val="single" w:sz="4" w:space="0" w:color="auto"/>
            </w:tcBorders>
          </w:tcPr>
          <w:p w14:paraId="7894FD03" w14:textId="77777777" w:rsidR="00C13F61" w:rsidRPr="0099609B" w:rsidRDefault="00C13F61" w:rsidP="004602F3">
            <w:pPr>
              <w:pStyle w:val="TableEntry"/>
              <w:rPr>
                <w:ins w:id="3410" w:author="Jones, Emma" w:date="2019-04-12T11:27:00Z"/>
                <w:b/>
                <w:bCs/>
                <w:szCs w:val="18"/>
              </w:rPr>
            </w:pPr>
            <w:ins w:id="3411" w:author="Jones, Emma" w:date="2019-04-12T11:27:00Z">
              <w:r w:rsidRPr="0099609B">
                <w:rPr>
                  <w:b/>
                  <w:bCs/>
                  <w:szCs w:val="18"/>
                </w:rPr>
                <w:t xml:space="preserve">This version of the profile requires a </w:t>
              </w:r>
              <w:proofErr w:type="spellStart"/>
              <w:r w:rsidRPr="0099609B">
                <w:rPr>
                  <w:b/>
                  <w:bCs/>
                  <w:szCs w:val="18"/>
                </w:rPr>
                <w:t>lastModified</w:t>
              </w:r>
              <w:proofErr w:type="spellEnd"/>
              <w:r w:rsidRPr="0099609B">
                <w:rPr>
                  <w:b/>
                  <w:bCs/>
                  <w:szCs w:val="18"/>
                </w:rPr>
                <w:t>.</w:t>
              </w:r>
            </w:ins>
          </w:p>
        </w:tc>
      </w:tr>
      <w:tr w:rsidR="00C13F61" w:rsidRPr="0099609B" w14:paraId="78C7472C" w14:textId="77777777" w:rsidTr="004602F3">
        <w:trPr>
          <w:cantSplit/>
          <w:trHeight w:val="600"/>
          <w:ins w:id="341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D9F71AE" w14:textId="77777777" w:rsidR="00C13F61" w:rsidRPr="0099609B" w:rsidRDefault="00C13F61" w:rsidP="004602F3">
            <w:pPr>
              <w:pStyle w:val="TableEntry"/>
              <w:rPr>
                <w:ins w:id="3413" w:author="Jones, Emma" w:date="2019-04-12T11:27:00Z"/>
                <w:szCs w:val="18"/>
              </w:rPr>
            </w:pPr>
            <w:ins w:id="3414" w:author="Jones, Emma" w:date="2019-04-12T11:27:00Z">
              <w:r w:rsidRPr="0099609B">
                <w:rPr>
                  <w:szCs w:val="18"/>
                </w:rPr>
                <w:t>... requester</w:t>
              </w:r>
            </w:ins>
          </w:p>
        </w:tc>
        <w:tc>
          <w:tcPr>
            <w:tcW w:w="0" w:type="auto"/>
            <w:tcBorders>
              <w:top w:val="single" w:sz="4" w:space="0" w:color="auto"/>
              <w:left w:val="single" w:sz="4" w:space="0" w:color="auto"/>
              <w:bottom w:val="single" w:sz="4" w:space="0" w:color="auto"/>
              <w:right w:val="single" w:sz="4" w:space="0" w:color="auto"/>
            </w:tcBorders>
          </w:tcPr>
          <w:p w14:paraId="48D90AC2" w14:textId="77777777" w:rsidR="00C13F61" w:rsidRPr="0099609B" w:rsidRDefault="00C13F61" w:rsidP="004602F3">
            <w:pPr>
              <w:pStyle w:val="TableEntry"/>
              <w:rPr>
                <w:ins w:id="3415" w:author="Jones, Emma" w:date="2019-04-12T11:27:00Z"/>
                <w:bCs/>
                <w:szCs w:val="18"/>
              </w:rPr>
            </w:pPr>
            <w:ins w:id="3416"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497E998E" w14:textId="77777777" w:rsidR="00C13F61" w:rsidRPr="0099609B" w:rsidRDefault="00C13F61" w:rsidP="004602F3">
            <w:pPr>
              <w:pStyle w:val="TableEntry"/>
              <w:rPr>
                <w:ins w:id="3417" w:author="Jones, Emma" w:date="2019-04-12T11:27:00Z"/>
                <w:b/>
                <w:bCs/>
                <w:szCs w:val="18"/>
                <w:rPrChange w:id="3418" w:author="Jones, Emma" w:date="2019-04-29T10:27:00Z">
                  <w:rPr>
                    <w:ins w:id="3419" w:author="Jones, Emma" w:date="2019-04-12T11:27:00Z"/>
                    <w:bCs/>
                  </w:rPr>
                </w:rPrChange>
              </w:rPr>
            </w:pPr>
            <w:ins w:id="3420" w:author="Jones, Emma" w:date="2019-04-29T10:27:00Z">
              <w:r w:rsidRPr="0099609B">
                <w:rPr>
                  <w:b/>
                  <w:bCs/>
                  <w:szCs w:val="18"/>
                  <w:rPrChange w:id="3421" w:author="Jones, Emma" w:date="2019-04-29T10:27:00Z">
                    <w:rPr>
                      <w:bCs/>
                    </w:rPr>
                  </w:rPrChange>
                </w:rPr>
                <w:t>1</w:t>
              </w:r>
            </w:ins>
            <w:ins w:id="3422" w:author="Jones, Emma" w:date="2019-04-12T11:27:00Z">
              <w:r w:rsidRPr="0099609B">
                <w:rPr>
                  <w:b/>
                  <w:bCs/>
                  <w:szCs w:val="18"/>
                  <w:rPrChange w:id="3423"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18D5B7B4" w14:textId="77777777" w:rsidR="00C13F61" w:rsidRPr="0099609B" w:rsidRDefault="00C13F61" w:rsidP="004602F3">
            <w:pPr>
              <w:pStyle w:val="TableEntry"/>
              <w:rPr>
                <w:ins w:id="3424" w:author="Jones, Emma" w:date="2019-04-12T11:27:00Z"/>
                <w:szCs w:val="18"/>
              </w:rPr>
            </w:pPr>
            <w:ins w:id="3425"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59F52312" w14:textId="77777777" w:rsidR="00C13F61" w:rsidRPr="0099609B" w:rsidRDefault="00C13F61" w:rsidP="004602F3">
            <w:pPr>
              <w:pStyle w:val="TableEntry"/>
              <w:rPr>
                <w:ins w:id="3426" w:author="Jones, Emma" w:date="2019-04-12T11:27:00Z"/>
                <w:szCs w:val="18"/>
              </w:rPr>
            </w:pPr>
            <w:ins w:id="3427" w:author="Jones, Emma" w:date="2019-04-12T11:27:00Z">
              <w:r w:rsidRPr="0099609B">
                <w:rPr>
                  <w:szCs w:val="18"/>
                </w:rPr>
                <w:t>Who is asking for task to be done</w:t>
              </w:r>
            </w:ins>
          </w:p>
        </w:tc>
        <w:tc>
          <w:tcPr>
            <w:tcW w:w="0" w:type="auto"/>
            <w:tcBorders>
              <w:top w:val="single" w:sz="4" w:space="0" w:color="auto"/>
              <w:left w:val="single" w:sz="4" w:space="0" w:color="auto"/>
              <w:bottom w:val="single" w:sz="4" w:space="0" w:color="auto"/>
              <w:right w:val="single" w:sz="4" w:space="0" w:color="auto"/>
            </w:tcBorders>
          </w:tcPr>
          <w:p w14:paraId="2C4F4999" w14:textId="77777777" w:rsidR="00C13F61" w:rsidRPr="0099609B" w:rsidRDefault="00C13F61" w:rsidP="004602F3">
            <w:pPr>
              <w:pStyle w:val="TableEntry"/>
              <w:rPr>
                <w:ins w:id="3428" w:author="Jones, Emma" w:date="2019-04-12T11:27:00Z"/>
                <w:b/>
                <w:bCs/>
                <w:szCs w:val="18"/>
              </w:rPr>
            </w:pPr>
            <w:ins w:id="3429" w:author="Jones, Emma" w:date="2019-04-12T11:27:00Z">
              <w:r w:rsidRPr="0099609B">
                <w:rPr>
                  <w:b/>
                  <w:bCs/>
                  <w:szCs w:val="18"/>
                </w:rPr>
                <w:t>This version of the profile requires a requester.</w:t>
              </w:r>
            </w:ins>
          </w:p>
        </w:tc>
      </w:tr>
      <w:tr w:rsidR="00C13F61" w:rsidRPr="0099609B" w14:paraId="3E957DA6" w14:textId="77777777" w:rsidTr="004602F3">
        <w:trPr>
          <w:cantSplit/>
          <w:trHeight w:val="600"/>
          <w:ins w:id="343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00265F6" w14:textId="77777777" w:rsidR="00C13F61" w:rsidRPr="0099609B" w:rsidRDefault="00C13F61" w:rsidP="004602F3">
            <w:pPr>
              <w:pStyle w:val="TableEntry"/>
              <w:rPr>
                <w:ins w:id="3431" w:author="Jones, Emma" w:date="2019-04-12T11:27:00Z"/>
                <w:strike/>
                <w:szCs w:val="18"/>
              </w:rPr>
            </w:pPr>
            <w:ins w:id="3432" w:author="Jones, Emma" w:date="2019-04-12T11:27:00Z">
              <w:r w:rsidRPr="0099609B">
                <w:rPr>
                  <w:strike/>
                  <w:szCs w:val="18"/>
                </w:rPr>
                <w:t>.... agent</w:t>
              </w:r>
            </w:ins>
          </w:p>
        </w:tc>
        <w:tc>
          <w:tcPr>
            <w:tcW w:w="0" w:type="auto"/>
            <w:tcBorders>
              <w:top w:val="single" w:sz="4" w:space="0" w:color="auto"/>
              <w:left w:val="single" w:sz="4" w:space="0" w:color="auto"/>
              <w:bottom w:val="single" w:sz="4" w:space="0" w:color="auto"/>
              <w:right w:val="single" w:sz="4" w:space="0" w:color="auto"/>
            </w:tcBorders>
          </w:tcPr>
          <w:p w14:paraId="470E5553" w14:textId="77777777" w:rsidR="00C13F61" w:rsidRPr="0099609B" w:rsidRDefault="00C13F61" w:rsidP="004602F3">
            <w:pPr>
              <w:pStyle w:val="TableEntry"/>
              <w:rPr>
                <w:ins w:id="3433" w:author="Jones, Emma" w:date="2019-04-12T11:27:00Z"/>
                <w:bCs/>
                <w:strike/>
                <w:szCs w:val="18"/>
              </w:rPr>
            </w:pPr>
            <w:ins w:id="3434"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BEC2B85" w14:textId="77777777" w:rsidR="00C13F61" w:rsidRPr="0099609B" w:rsidRDefault="00C13F61" w:rsidP="004602F3">
            <w:pPr>
              <w:pStyle w:val="TableEntry"/>
              <w:rPr>
                <w:ins w:id="3435" w:author="Jones, Emma" w:date="2019-04-12T11:27:00Z"/>
                <w:bCs/>
                <w:strike/>
                <w:szCs w:val="18"/>
              </w:rPr>
            </w:pPr>
            <w:ins w:id="3436" w:author="Jones, Emma" w:date="2019-04-12T11:27:00Z">
              <w:r w:rsidRPr="0099609B">
                <w:rPr>
                  <w:bCs/>
                  <w:strike/>
                  <w:szCs w:val="18"/>
                </w:rPr>
                <w:t>1..1</w:t>
              </w:r>
            </w:ins>
          </w:p>
        </w:tc>
        <w:tc>
          <w:tcPr>
            <w:tcW w:w="0" w:type="auto"/>
            <w:tcBorders>
              <w:top w:val="single" w:sz="4" w:space="0" w:color="auto"/>
              <w:left w:val="single" w:sz="4" w:space="0" w:color="auto"/>
              <w:bottom w:val="single" w:sz="4" w:space="0" w:color="auto"/>
              <w:right w:val="single" w:sz="4" w:space="0" w:color="auto"/>
            </w:tcBorders>
          </w:tcPr>
          <w:p w14:paraId="7E4E4309" w14:textId="77777777" w:rsidR="00C13F61" w:rsidRPr="0099609B" w:rsidRDefault="00C13F61" w:rsidP="004602F3">
            <w:pPr>
              <w:pStyle w:val="TableEntry"/>
              <w:rPr>
                <w:ins w:id="3437"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1B6EB98A" w14:textId="77777777" w:rsidR="00C13F61" w:rsidRPr="0099609B" w:rsidRDefault="00C13F61" w:rsidP="004602F3">
            <w:pPr>
              <w:pStyle w:val="TableEntry"/>
              <w:rPr>
                <w:ins w:id="3438" w:author="Jones, Emma" w:date="2019-04-12T11:27:00Z"/>
                <w:strike/>
                <w:szCs w:val="18"/>
              </w:rPr>
            </w:pPr>
            <w:ins w:id="3439" w:author="Jones, Emma" w:date="2019-04-12T11:27:00Z">
              <w:r w:rsidRPr="0099609B">
                <w:rPr>
                  <w:strike/>
                  <w:szCs w:val="18"/>
                </w:rPr>
                <w:t>Individual asking for task</w:t>
              </w:r>
            </w:ins>
          </w:p>
        </w:tc>
        <w:tc>
          <w:tcPr>
            <w:tcW w:w="0" w:type="auto"/>
            <w:tcBorders>
              <w:top w:val="single" w:sz="4" w:space="0" w:color="auto"/>
              <w:left w:val="single" w:sz="4" w:space="0" w:color="auto"/>
              <w:bottom w:val="single" w:sz="4" w:space="0" w:color="auto"/>
              <w:right w:val="single" w:sz="4" w:space="0" w:color="auto"/>
            </w:tcBorders>
          </w:tcPr>
          <w:p w14:paraId="01D0B3FC" w14:textId="77777777" w:rsidR="00C13F61" w:rsidRPr="0099609B" w:rsidRDefault="00C13F61" w:rsidP="004602F3">
            <w:pPr>
              <w:pStyle w:val="TableEntry"/>
              <w:rPr>
                <w:ins w:id="3440" w:author="Jones, Emma" w:date="2019-04-12T11:27:00Z"/>
                <w:b/>
                <w:bCs/>
                <w:szCs w:val="18"/>
              </w:rPr>
            </w:pPr>
          </w:p>
        </w:tc>
      </w:tr>
      <w:tr w:rsidR="00C13F61" w:rsidRPr="0099609B" w14:paraId="60B1A373" w14:textId="77777777" w:rsidTr="004602F3">
        <w:trPr>
          <w:cantSplit/>
          <w:trHeight w:val="600"/>
          <w:ins w:id="3441"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8021E81" w14:textId="77777777" w:rsidR="00C13F61" w:rsidRPr="0099609B" w:rsidRDefault="00C13F61" w:rsidP="004602F3">
            <w:pPr>
              <w:pStyle w:val="TableEntry"/>
              <w:rPr>
                <w:ins w:id="3442" w:author="Jones, Emma" w:date="2019-04-12T11:27:00Z"/>
                <w:strike/>
                <w:szCs w:val="18"/>
              </w:rPr>
            </w:pPr>
            <w:ins w:id="3443" w:author="Jones, Emma" w:date="2019-04-12T11:27:00Z">
              <w:r w:rsidRPr="0099609B">
                <w:rPr>
                  <w:strike/>
                  <w:szCs w:val="18"/>
                </w:rPr>
                <w:t xml:space="preserve">.... </w:t>
              </w:r>
              <w:proofErr w:type="spellStart"/>
              <w:r w:rsidRPr="0099609B">
                <w:rPr>
                  <w:strike/>
                  <w:szCs w:val="18"/>
                </w:rPr>
                <w:t>onBehalfOf</w:t>
              </w:r>
              <w:proofErr w:type="spellEnd"/>
            </w:ins>
          </w:p>
        </w:tc>
        <w:tc>
          <w:tcPr>
            <w:tcW w:w="0" w:type="auto"/>
            <w:tcBorders>
              <w:top w:val="single" w:sz="4" w:space="0" w:color="auto"/>
              <w:left w:val="single" w:sz="4" w:space="0" w:color="auto"/>
              <w:bottom w:val="single" w:sz="4" w:space="0" w:color="auto"/>
              <w:right w:val="single" w:sz="4" w:space="0" w:color="auto"/>
            </w:tcBorders>
          </w:tcPr>
          <w:p w14:paraId="5458F322" w14:textId="77777777" w:rsidR="00C13F61" w:rsidRPr="0099609B" w:rsidRDefault="00C13F61" w:rsidP="004602F3">
            <w:pPr>
              <w:pStyle w:val="TableEntry"/>
              <w:rPr>
                <w:ins w:id="3444" w:author="Jones, Emma" w:date="2019-04-12T11:27:00Z"/>
                <w:bCs/>
                <w:strike/>
                <w:szCs w:val="18"/>
              </w:rPr>
            </w:pPr>
          </w:p>
        </w:tc>
        <w:tc>
          <w:tcPr>
            <w:tcW w:w="0" w:type="auto"/>
            <w:tcBorders>
              <w:top w:val="single" w:sz="4" w:space="0" w:color="auto"/>
              <w:left w:val="single" w:sz="4" w:space="0" w:color="auto"/>
              <w:bottom w:val="single" w:sz="4" w:space="0" w:color="auto"/>
              <w:right w:val="single" w:sz="4" w:space="0" w:color="auto"/>
            </w:tcBorders>
            <w:noWrap/>
          </w:tcPr>
          <w:p w14:paraId="737448FF" w14:textId="77777777" w:rsidR="00C13F61" w:rsidRPr="0099609B" w:rsidRDefault="00C13F61" w:rsidP="004602F3">
            <w:pPr>
              <w:pStyle w:val="TableEntry"/>
              <w:rPr>
                <w:ins w:id="3445" w:author="Jones, Emma" w:date="2019-04-12T11:27:00Z"/>
                <w:b/>
                <w:bCs/>
                <w:strike/>
                <w:szCs w:val="18"/>
              </w:rPr>
            </w:pPr>
            <w:ins w:id="3446" w:author="Jones, Emma" w:date="2019-04-12T11:27:00Z">
              <w:r w:rsidRPr="0099609B">
                <w:rPr>
                  <w:bCs/>
                  <w:strike/>
                  <w:szCs w:val="18"/>
                </w:rPr>
                <w:t>0..1</w:t>
              </w:r>
            </w:ins>
          </w:p>
        </w:tc>
        <w:tc>
          <w:tcPr>
            <w:tcW w:w="0" w:type="auto"/>
            <w:tcBorders>
              <w:top w:val="single" w:sz="4" w:space="0" w:color="auto"/>
              <w:left w:val="single" w:sz="4" w:space="0" w:color="auto"/>
              <w:bottom w:val="single" w:sz="4" w:space="0" w:color="auto"/>
              <w:right w:val="single" w:sz="4" w:space="0" w:color="auto"/>
            </w:tcBorders>
          </w:tcPr>
          <w:p w14:paraId="4F21632F" w14:textId="77777777" w:rsidR="00C13F61" w:rsidRPr="0099609B" w:rsidRDefault="00C13F61" w:rsidP="004602F3">
            <w:pPr>
              <w:pStyle w:val="TableEntry"/>
              <w:rPr>
                <w:ins w:id="3447"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4EE6E85A" w14:textId="77777777" w:rsidR="00C13F61" w:rsidRPr="0099609B" w:rsidRDefault="00C13F61" w:rsidP="004602F3">
            <w:pPr>
              <w:pStyle w:val="TableEntry"/>
              <w:rPr>
                <w:ins w:id="3448" w:author="Jones, Emma" w:date="2019-04-12T11:27:00Z"/>
                <w:strike/>
                <w:szCs w:val="18"/>
              </w:rPr>
            </w:pPr>
            <w:ins w:id="3449" w:author="Jones, Emma" w:date="2019-04-12T11:27:00Z">
              <w:r w:rsidRPr="0099609B">
                <w:rPr>
                  <w:strike/>
                  <w:szCs w:val="18"/>
                </w:rPr>
                <w:t>Organization individual is acting for</w:t>
              </w:r>
            </w:ins>
          </w:p>
        </w:tc>
        <w:tc>
          <w:tcPr>
            <w:tcW w:w="0" w:type="auto"/>
            <w:tcBorders>
              <w:top w:val="single" w:sz="4" w:space="0" w:color="auto"/>
              <w:left w:val="single" w:sz="4" w:space="0" w:color="auto"/>
              <w:bottom w:val="single" w:sz="4" w:space="0" w:color="auto"/>
              <w:right w:val="single" w:sz="4" w:space="0" w:color="auto"/>
            </w:tcBorders>
          </w:tcPr>
          <w:p w14:paraId="0B6C9C37" w14:textId="77777777" w:rsidR="00C13F61" w:rsidRPr="0099609B" w:rsidRDefault="00C13F61" w:rsidP="004602F3">
            <w:pPr>
              <w:pStyle w:val="TableEntry"/>
              <w:rPr>
                <w:ins w:id="3450" w:author="Jones, Emma" w:date="2019-04-12T11:27:00Z"/>
                <w:b/>
                <w:bCs/>
                <w:szCs w:val="18"/>
              </w:rPr>
            </w:pPr>
          </w:p>
        </w:tc>
      </w:tr>
      <w:tr w:rsidR="00C13F61" w:rsidRPr="0099609B" w14:paraId="0484FC99" w14:textId="77777777" w:rsidTr="004602F3">
        <w:trPr>
          <w:cantSplit/>
          <w:trHeight w:val="600"/>
          <w:ins w:id="345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9D858D5" w14:textId="77777777" w:rsidR="00C13F61" w:rsidRPr="0099609B" w:rsidRDefault="00C13F61" w:rsidP="004602F3">
            <w:pPr>
              <w:pStyle w:val="TableEntry"/>
              <w:rPr>
                <w:ins w:id="3452" w:author="Jones, Emma" w:date="2019-04-12T11:27:00Z"/>
                <w:szCs w:val="18"/>
              </w:rPr>
            </w:pPr>
            <w:ins w:id="3453" w:author="Jones, Emma" w:date="2019-04-12T11:27:00Z">
              <w:r w:rsidRPr="0099609B">
                <w:rPr>
                  <w:szCs w:val="18"/>
                </w:rPr>
                <w:t xml:space="preserve">... </w:t>
              </w:r>
              <w:proofErr w:type="spellStart"/>
              <w:r w:rsidRPr="0099609B">
                <w:rPr>
                  <w:szCs w:val="18"/>
                </w:rPr>
                <w:t>performerType</w:t>
              </w:r>
              <w:proofErr w:type="spellEnd"/>
            </w:ins>
          </w:p>
        </w:tc>
        <w:tc>
          <w:tcPr>
            <w:tcW w:w="0" w:type="auto"/>
            <w:tcBorders>
              <w:top w:val="single" w:sz="4" w:space="0" w:color="auto"/>
              <w:left w:val="single" w:sz="4" w:space="0" w:color="auto"/>
              <w:bottom w:val="single" w:sz="4" w:space="0" w:color="auto"/>
              <w:right w:val="single" w:sz="4" w:space="0" w:color="auto"/>
            </w:tcBorders>
          </w:tcPr>
          <w:p w14:paraId="1BD4A5FE" w14:textId="77777777" w:rsidR="00C13F61" w:rsidRPr="0099609B" w:rsidRDefault="00C13F61" w:rsidP="004602F3">
            <w:pPr>
              <w:pStyle w:val="TableEntry"/>
              <w:rPr>
                <w:ins w:id="3454"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7F0C71B" w14:textId="77777777" w:rsidR="00C13F61" w:rsidRPr="0099609B" w:rsidRDefault="00C13F61" w:rsidP="004602F3">
            <w:pPr>
              <w:pStyle w:val="TableEntry"/>
              <w:rPr>
                <w:ins w:id="3455" w:author="Jones, Emma" w:date="2019-04-12T11:27:00Z"/>
                <w:bCs/>
                <w:szCs w:val="18"/>
              </w:rPr>
            </w:pPr>
            <w:proofErr w:type="gramStart"/>
            <w:ins w:id="3456"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B133BBC" w14:textId="77777777" w:rsidR="00C13F61" w:rsidRPr="0099609B" w:rsidRDefault="00C13F61" w:rsidP="004602F3">
            <w:pPr>
              <w:pStyle w:val="TableEntry"/>
              <w:rPr>
                <w:ins w:id="3457"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BE78ED6" w14:textId="77777777" w:rsidR="00C13F61" w:rsidRPr="0099609B" w:rsidRDefault="00C13F61" w:rsidP="004602F3">
            <w:pPr>
              <w:pStyle w:val="TableEntry"/>
              <w:rPr>
                <w:ins w:id="3458" w:author="Jones, Emma" w:date="2019-04-12T11:27:00Z"/>
                <w:szCs w:val="18"/>
              </w:rPr>
            </w:pPr>
            <w:ins w:id="3459" w:author="Jones, Emma" w:date="2019-04-12T11:27:00Z">
              <w:r w:rsidRPr="0099609B">
                <w:rPr>
                  <w:szCs w:val="18"/>
                </w:rPr>
                <w:t>requester | dispatcher | scheduler | performer | monitor | manager | acquirer | reviewer</w:t>
              </w:r>
            </w:ins>
          </w:p>
        </w:tc>
        <w:tc>
          <w:tcPr>
            <w:tcW w:w="0" w:type="auto"/>
            <w:tcBorders>
              <w:top w:val="single" w:sz="4" w:space="0" w:color="auto"/>
              <w:left w:val="single" w:sz="4" w:space="0" w:color="auto"/>
              <w:bottom w:val="single" w:sz="4" w:space="0" w:color="auto"/>
              <w:right w:val="single" w:sz="4" w:space="0" w:color="auto"/>
            </w:tcBorders>
          </w:tcPr>
          <w:p w14:paraId="6D5F852D" w14:textId="77777777" w:rsidR="00C13F61" w:rsidRPr="0099609B" w:rsidRDefault="00C13F61" w:rsidP="004602F3">
            <w:pPr>
              <w:pStyle w:val="TableEntry"/>
              <w:rPr>
                <w:ins w:id="3460" w:author="Jones, Emma" w:date="2019-04-12T11:27:00Z"/>
                <w:b/>
                <w:bCs/>
                <w:szCs w:val="18"/>
              </w:rPr>
            </w:pPr>
          </w:p>
        </w:tc>
      </w:tr>
      <w:tr w:rsidR="00C13F61" w:rsidRPr="0099609B" w14:paraId="7C6090C0" w14:textId="77777777" w:rsidTr="004602F3">
        <w:trPr>
          <w:cantSplit/>
          <w:trHeight w:val="600"/>
          <w:ins w:id="346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DB26C3" w14:textId="77777777" w:rsidR="00C13F61" w:rsidRPr="0099609B" w:rsidRDefault="00C13F61" w:rsidP="004602F3">
            <w:pPr>
              <w:pStyle w:val="TableEntry"/>
              <w:rPr>
                <w:ins w:id="3462" w:author="Jones, Emma" w:date="2019-04-12T11:27:00Z"/>
                <w:szCs w:val="18"/>
              </w:rPr>
            </w:pPr>
            <w:ins w:id="3463" w:author="Jones, Emma" w:date="2019-04-12T11:27:00Z">
              <w:r w:rsidRPr="0099609B">
                <w:rPr>
                  <w:szCs w:val="18"/>
                </w:rPr>
                <w:t>... owner</w:t>
              </w:r>
            </w:ins>
          </w:p>
        </w:tc>
        <w:tc>
          <w:tcPr>
            <w:tcW w:w="0" w:type="auto"/>
            <w:tcBorders>
              <w:top w:val="single" w:sz="4" w:space="0" w:color="auto"/>
              <w:left w:val="single" w:sz="4" w:space="0" w:color="auto"/>
              <w:bottom w:val="single" w:sz="4" w:space="0" w:color="auto"/>
              <w:right w:val="single" w:sz="4" w:space="0" w:color="auto"/>
            </w:tcBorders>
          </w:tcPr>
          <w:p w14:paraId="7E6AF4FB" w14:textId="77777777" w:rsidR="00C13F61" w:rsidRPr="0099609B" w:rsidRDefault="00C13F61" w:rsidP="004602F3">
            <w:pPr>
              <w:pStyle w:val="TableEntry"/>
              <w:rPr>
                <w:ins w:id="3464" w:author="Jones, Emma" w:date="2019-04-12T11:27:00Z"/>
                <w:bCs/>
                <w:szCs w:val="18"/>
              </w:rPr>
            </w:pPr>
            <w:ins w:id="3465"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4541FC" w14:textId="77777777" w:rsidR="00C13F61" w:rsidRPr="0099609B" w:rsidRDefault="00C13F61" w:rsidP="004602F3">
            <w:pPr>
              <w:pStyle w:val="TableEntry"/>
              <w:rPr>
                <w:ins w:id="3466" w:author="Jones, Emma" w:date="2019-04-12T11:27:00Z"/>
                <w:b/>
                <w:bCs/>
                <w:szCs w:val="18"/>
              </w:rPr>
            </w:pPr>
            <w:ins w:id="3467" w:author="Jones, Emma" w:date="2019-04-29T10:26:00Z">
              <w:r w:rsidRPr="0099609B">
                <w:rPr>
                  <w:b/>
                  <w:bCs/>
                  <w:szCs w:val="18"/>
                  <w:rPrChange w:id="3468" w:author="Jones, Emma" w:date="2019-04-29T10:26:00Z">
                    <w:rPr>
                      <w:bCs/>
                    </w:rPr>
                  </w:rPrChange>
                </w:rPr>
                <w:t>1</w:t>
              </w:r>
            </w:ins>
            <w:ins w:id="3469" w:author="Jones, Emma" w:date="2019-04-12T11:27:00Z">
              <w:r w:rsidRPr="0099609B">
                <w:rPr>
                  <w:b/>
                  <w:bCs/>
                  <w:szCs w:val="18"/>
                  <w:rPrChange w:id="3470" w:author="Jones, Emma" w:date="2019-04-29T10:26: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440143AD" w14:textId="77777777" w:rsidR="00C13F61" w:rsidRPr="0099609B" w:rsidRDefault="00C13F61" w:rsidP="004602F3">
            <w:pPr>
              <w:pStyle w:val="TableEntry"/>
              <w:rPr>
                <w:ins w:id="3471" w:author="Jones, Emma" w:date="2019-04-12T11:27:00Z"/>
                <w:szCs w:val="18"/>
              </w:rPr>
            </w:pPr>
            <w:ins w:id="3472"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7F8E2999" w14:textId="77777777" w:rsidR="00C13F61" w:rsidRPr="0099609B" w:rsidRDefault="00C13F61" w:rsidP="004602F3">
            <w:pPr>
              <w:pStyle w:val="TableEntry"/>
              <w:rPr>
                <w:ins w:id="3473" w:author="Jones, Emma" w:date="2019-04-12T11:27:00Z"/>
                <w:szCs w:val="18"/>
              </w:rPr>
            </w:pPr>
            <w:ins w:id="3474" w:author="Jones, Emma" w:date="2019-04-12T11:27:00Z">
              <w:r w:rsidRPr="0099609B">
                <w:rPr>
                  <w:szCs w:val="18"/>
                </w:rPr>
                <w:t>Responsible individual</w:t>
              </w:r>
            </w:ins>
          </w:p>
        </w:tc>
        <w:tc>
          <w:tcPr>
            <w:tcW w:w="0" w:type="auto"/>
            <w:tcBorders>
              <w:top w:val="single" w:sz="4" w:space="0" w:color="auto"/>
              <w:left w:val="single" w:sz="4" w:space="0" w:color="auto"/>
              <w:bottom w:val="single" w:sz="4" w:space="0" w:color="auto"/>
              <w:right w:val="single" w:sz="4" w:space="0" w:color="auto"/>
            </w:tcBorders>
          </w:tcPr>
          <w:p w14:paraId="0BDEC60D" w14:textId="77777777" w:rsidR="00C13F61" w:rsidRPr="0099609B" w:rsidRDefault="00C13F61" w:rsidP="004602F3">
            <w:pPr>
              <w:pStyle w:val="TableEntry"/>
              <w:rPr>
                <w:ins w:id="3475" w:author="Jones, Emma" w:date="2019-04-12T11:27:00Z"/>
                <w:b/>
                <w:bCs/>
                <w:szCs w:val="18"/>
              </w:rPr>
            </w:pPr>
            <w:ins w:id="3476" w:author="Jones, Emma" w:date="2019-04-12T11:27:00Z">
              <w:r w:rsidRPr="0099609B">
                <w:rPr>
                  <w:b/>
                  <w:bCs/>
                  <w:szCs w:val="18"/>
                </w:rPr>
                <w:t>This version of the profile requires an owner.</w:t>
              </w:r>
            </w:ins>
          </w:p>
        </w:tc>
      </w:tr>
      <w:tr w:rsidR="00C13F61" w:rsidRPr="0099609B" w14:paraId="2347002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F9E0027" w14:textId="77777777" w:rsidR="00C13F61" w:rsidRPr="0099609B" w:rsidRDefault="00C13F61" w:rsidP="004602F3">
            <w:pPr>
              <w:pStyle w:val="TableEntry"/>
              <w:rPr>
                <w:szCs w:val="18"/>
              </w:rPr>
            </w:pPr>
            <w:r w:rsidRPr="0099609B">
              <w:rPr>
                <w:color w:val="333333"/>
                <w:szCs w:val="18"/>
                <w:shd w:val="clear" w:color="auto" w:fill="FFFFFF"/>
              </w:rPr>
              <w:t>... location</w:t>
            </w:r>
          </w:p>
        </w:tc>
        <w:tc>
          <w:tcPr>
            <w:tcW w:w="0" w:type="auto"/>
            <w:tcBorders>
              <w:top w:val="single" w:sz="4" w:space="0" w:color="auto"/>
              <w:left w:val="single" w:sz="4" w:space="0" w:color="auto"/>
              <w:bottom w:val="single" w:sz="4" w:space="0" w:color="auto"/>
              <w:right w:val="single" w:sz="4" w:space="0" w:color="auto"/>
            </w:tcBorders>
          </w:tcPr>
          <w:p w14:paraId="0B7888F3" w14:textId="77777777" w:rsidR="00C13F61" w:rsidRPr="0099609B" w:rsidRDefault="00C13F61" w:rsidP="004602F3">
            <w:pPr>
              <w:pStyle w:val="TableEntry"/>
              <w:rPr>
                <w:bCs/>
                <w:szCs w:val="18"/>
              </w:rPr>
            </w:pPr>
            <w:ins w:id="3477"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A2A8F45" w14:textId="77777777" w:rsidR="00C13F61" w:rsidRPr="00C13F61" w:rsidRDefault="00C13F61"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DC71E5C" w14:textId="77777777" w:rsidR="00C13F61" w:rsidRPr="0099609B" w:rsidRDefault="00C13F61"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1AE49687" w14:textId="77777777" w:rsidR="00C13F61" w:rsidRPr="0099609B" w:rsidRDefault="00C13F61" w:rsidP="004602F3">
            <w:pPr>
              <w:pStyle w:val="TableEntry"/>
              <w:rPr>
                <w:szCs w:val="18"/>
              </w:rPr>
            </w:pPr>
            <w:r w:rsidRPr="0099609B">
              <w:rPr>
                <w:szCs w:val="18"/>
              </w:rPr>
              <w:t>Where task occurs</w:t>
            </w:r>
          </w:p>
        </w:tc>
        <w:tc>
          <w:tcPr>
            <w:tcW w:w="0" w:type="auto"/>
            <w:tcBorders>
              <w:top w:val="single" w:sz="4" w:space="0" w:color="auto"/>
              <w:left w:val="single" w:sz="4" w:space="0" w:color="auto"/>
              <w:bottom w:val="single" w:sz="4" w:space="0" w:color="auto"/>
              <w:right w:val="single" w:sz="4" w:space="0" w:color="auto"/>
            </w:tcBorders>
          </w:tcPr>
          <w:p w14:paraId="4E6F6A1F" w14:textId="77777777" w:rsidR="00C13F61" w:rsidRPr="0099609B" w:rsidRDefault="00C13F61" w:rsidP="004602F3">
            <w:pPr>
              <w:pStyle w:val="TableEntry"/>
              <w:rPr>
                <w:b/>
                <w:bCs/>
                <w:szCs w:val="18"/>
              </w:rPr>
            </w:pPr>
          </w:p>
        </w:tc>
      </w:tr>
      <w:tr w:rsidR="00C13F61" w:rsidRPr="0099609B" w14:paraId="6BDB5651" w14:textId="77777777" w:rsidTr="004602F3">
        <w:trPr>
          <w:cantSplit/>
          <w:trHeight w:val="600"/>
          <w:ins w:id="3478"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5DCB5CC" w14:textId="77777777" w:rsidR="00C13F61" w:rsidRPr="0099609B" w:rsidRDefault="00C13F61" w:rsidP="004602F3">
            <w:pPr>
              <w:pStyle w:val="TableEntry"/>
              <w:rPr>
                <w:ins w:id="3479" w:author="Jones, Emma" w:date="2019-04-12T11:27:00Z"/>
                <w:szCs w:val="18"/>
              </w:rPr>
            </w:pPr>
            <w:ins w:id="3480" w:author="Jones, Emma" w:date="2019-04-12T11:27:00Z">
              <w:r w:rsidRPr="0099609B">
                <w:rPr>
                  <w:szCs w:val="18"/>
                </w:rPr>
                <w:t xml:space="preserve">... </w:t>
              </w:r>
              <w:proofErr w:type="spellStart"/>
              <w:r w:rsidRPr="0099609B">
                <w:rPr>
                  <w:szCs w:val="18"/>
                </w:rPr>
                <w:t>reason</w:t>
              </w:r>
            </w:ins>
            <w:r w:rsidRPr="0099609B">
              <w:rPr>
                <w:szCs w:val="18"/>
              </w:rPr>
              <w:t>Code</w:t>
            </w:r>
            <w:proofErr w:type="spellEnd"/>
          </w:p>
        </w:tc>
        <w:tc>
          <w:tcPr>
            <w:tcW w:w="0" w:type="auto"/>
            <w:tcBorders>
              <w:top w:val="single" w:sz="4" w:space="0" w:color="auto"/>
              <w:left w:val="single" w:sz="4" w:space="0" w:color="auto"/>
              <w:bottom w:val="single" w:sz="4" w:space="0" w:color="auto"/>
              <w:right w:val="single" w:sz="4" w:space="0" w:color="auto"/>
            </w:tcBorders>
          </w:tcPr>
          <w:p w14:paraId="2F373BB6" w14:textId="77777777" w:rsidR="00C13F61" w:rsidRPr="0099609B" w:rsidRDefault="00C13F61" w:rsidP="004602F3">
            <w:pPr>
              <w:pStyle w:val="TableEntry"/>
              <w:rPr>
                <w:ins w:id="3481"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74FA7E78" w14:textId="77777777" w:rsidR="00C13F61" w:rsidRPr="0099609B" w:rsidRDefault="00C13F61" w:rsidP="004602F3">
            <w:pPr>
              <w:pStyle w:val="TableEntry"/>
              <w:rPr>
                <w:ins w:id="3482" w:author="Jones, Emma" w:date="2019-04-12T11:27:00Z"/>
                <w:bCs/>
                <w:szCs w:val="18"/>
              </w:rPr>
            </w:pPr>
            <w:ins w:id="3483"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8D2BB21" w14:textId="77777777" w:rsidR="00C13F61" w:rsidRPr="0099609B" w:rsidRDefault="00C13F61" w:rsidP="004602F3">
            <w:pPr>
              <w:pStyle w:val="TableEntry"/>
              <w:rPr>
                <w:ins w:id="3484"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761AC71" w14:textId="77777777" w:rsidR="00C13F61" w:rsidRPr="0099609B" w:rsidRDefault="00C13F61" w:rsidP="004602F3">
            <w:pPr>
              <w:pStyle w:val="TableEntry"/>
              <w:rPr>
                <w:ins w:id="3485" w:author="Jones, Emma" w:date="2019-04-12T11:27:00Z"/>
                <w:szCs w:val="18"/>
              </w:rPr>
            </w:pPr>
            <w:ins w:id="3486" w:author="Jones, Emma" w:date="2019-04-12T11:27:00Z">
              <w:r w:rsidRPr="0099609B">
                <w:rPr>
                  <w:szCs w:val="18"/>
                </w:rPr>
                <w:t>Why task is needed</w:t>
              </w:r>
            </w:ins>
          </w:p>
        </w:tc>
        <w:tc>
          <w:tcPr>
            <w:tcW w:w="0" w:type="auto"/>
            <w:tcBorders>
              <w:top w:val="single" w:sz="4" w:space="0" w:color="auto"/>
              <w:left w:val="single" w:sz="4" w:space="0" w:color="auto"/>
              <w:bottom w:val="single" w:sz="4" w:space="0" w:color="auto"/>
              <w:right w:val="single" w:sz="4" w:space="0" w:color="auto"/>
            </w:tcBorders>
          </w:tcPr>
          <w:p w14:paraId="59214184" w14:textId="77777777" w:rsidR="00C13F61" w:rsidRPr="0099609B" w:rsidRDefault="00C13F61" w:rsidP="004602F3">
            <w:pPr>
              <w:pStyle w:val="TableEntry"/>
              <w:rPr>
                <w:ins w:id="3487" w:author="Jones, Emma" w:date="2019-04-12T11:27:00Z"/>
                <w:b/>
                <w:bCs/>
                <w:szCs w:val="18"/>
              </w:rPr>
            </w:pPr>
          </w:p>
        </w:tc>
      </w:tr>
      <w:tr w:rsidR="00C13F61" w:rsidRPr="0099609B" w14:paraId="5B9FB35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88B5ACF" w14:textId="77777777" w:rsidR="00C13F61" w:rsidRPr="0099609B" w:rsidRDefault="00C13F61" w:rsidP="004602F3">
            <w:pPr>
              <w:pStyle w:val="TableEntry"/>
              <w:rPr>
                <w:szCs w:val="18"/>
              </w:rPr>
            </w:pPr>
            <w:r w:rsidRPr="0099609B">
              <w:rPr>
                <w:szCs w:val="18"/>
              </w:rPr>
              <w:t xml:space="preserve">... </w:t>
            </w:r>
            <w:proofErr w:type="spellStart"/>
            <w:r w:rsidRPr="0099609B">
              <w:rPr>
                <w:szCs w:val="18"/>
              </w:rPr>
              <w:t>reasonReference</w:t>
            </w:r>
            <w:proofErr w:type="spellEnd"/>
            <w:r w:rsidRPr="0099609B">
              <w:rPr>
                <w:szCs w:val="18"/>
              </w:rPr>
              <w:tab/>
            </w:r>
          </w:p>
        </w:tc>
        <w:tc>
          <w:tcPr>
            <w:tcW w:w="0" w:type="auto"/>
            <w:tcBorders>
              <w:top w:val="single" w:sz="4" w:space="0" w:color="auto"/>
              <w:left w:val="single" w:sz="4" w:space="0" w:color="auto"/>
              <w:bottom w:val="single" w:sz="4" w:space="0" w:color="auto"/>
              <w:right w:val="single" w:sz="4" w:space="0" w:color="auto"/>
            </w:tcBorders>
          </w:tcPr>
          <w:p w14:paraId="75279AED" w14:textId="77777777" w:rsidR="00C13F61" w:rsidRPr="0099609B" w:rsidRDefault="00C13F61"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B6F6D3D" w14:textId="77777777" w:rsidR="00C13F61" w:rsidRPr="0099609B" w:rsidRDefault="00C13F61" w:rsidP="004602F3">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CBE6971" w14:textId="77777777" w:rsidR="00C13F61" w:rsidRPr="0099609B" w:rsidRDefault="00C13F61"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3FDFFB4D" w14:textId="77777777" w:rsidR="00C13F61" w:rsidRPr="0099609B" w:rsidRDefault="00C13F61" w:rsidP="004602F3">
            <w:pPr>
              <w:pStyle w:val="TableEntry"/>
              <w:rPr>
                <w:szCs w:val="18"/>
              </w:rPr>
            </w:pPr>
            <w:ins w:id="3488" w:author="Jones, Emma" w:date="2019-04-12T11:27:00Z">
              <w:r w:rsidRPr="0099609B">
                <w:rPr>
                  <w:szCs w:val="18"/>
                </w:rPr>
                <w:t>Why task is needed</w:t>
              </w:r>
            </w:ins>
          </w:p>
        </w:tc>
        <w:tc>
          <w:tcPr>
            <w:tcW w:w="0" w:type="auto"/>
            <w:tcBorders>
              <w:top w:val="single" w:sz="4" w:space="0" w:color="auto"/>
              <w:left w:val="single" w:sz="4" w:space="0" w:color="auto"/>
              <w:bottom w:val="single" w:sz="4" w:space="0" w:color="auto"/>
              <w:right w:val="single" w:sz="4" w:space="0" w:color="auto"/>
            </w:tcBorders>
          </w:tcPr>
          <w:p w14:paraId="0EB89E5B" w14:textId="77777777" w:rsidR="00C13F61" w:rsidRPr="0099609B" w:rsidRDefault="00C13F61" w:rsidP="004602F3">
            <w:pPr>
              <w:pStyle w:val="TableEntry"/>
              <w:rPr>
                <w:b/>
                <w:bCs/>
                <w:szCs w:val="18"/>
              </w:rPr>
            </w:pPr>
          </w:p>
        </w:tc>
      </w:tr>
      <w:tr w:rsidR="00C13F61" w:rsidRPr="0099609B" w14:paraId="4E30D61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8AF155A" w14:textId="77777777" w:rsidR="00C13F61" w:rsidRPr="0099609B" w:rsidRDefault="00C13F61" w:rsidP="004602F3">
            <w:pPr>
              <w:pStyle w:val="TableEntry"/>
              <w:rPr>
                <w:szCs w:val="18"/>
              </w:rPr>
            </w:pPr>
            <w:r w:rsidRPr="0099609B">
              <w:rPr>
                <w:szCs w:val="18"/>
              </w:rPr>
              <w:t>... insurance</w:t>
            </w:r>
          </w:p>
        </w:tc>
        <w:tc>
          <w:tcPr>
            <w:tcW w:w="0" w:type="auto"/>
            <w:tcBorders>
              <w:top w:val="single" w:sz="4" w:space="0" w:color="auto"/>
              <w:left w:val="single" w:sz="4" w:space="0" w:color="auto"/>
              <w:bottom w:val="single" w:sz="4" w:space="0" w:color="auto"/>
              <w:right w:val="single" w:sz="4" w:space="0" w:color="auto"/>
            </w:tcBorders>
          </w:tcPr>
          <w:p w14:paraId="0FD2D8E4" w14:textId="77777777" w:rsidR="00C13F61" w:rsidRPr="0099609B" w:rsidRDefault="00C13F61"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26D76956" w14:textId="77777777" w:rsidR="00C13F61" w:rsidRPr="0099609B" w:rsidRDefault="00C13F61" w:rsidP="004602F3">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0F0DF29" w14:textId="77777777" w:rsidR="00C13F61" w:rsidRPr="0099609B" w:rsidRDefault="00C13F61"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23ADF659" w14:textId="77777777" w:rsidR="00C13F61" w:rsidRPr="0099609B" w:rsidRDefault="00C13F61" w:rsidP="004602F3">
            <w:pPr>
              <w:pStyle w:val="TableEntry"/>
              <w:rPr>
                <w:szCs w:val="18"/>
              </w:rPr>
            </w:pPr>
            <w:r w:rsidRPr="0099609B">
              <w:rPr>
                <w:szCs w:val="18"/>
              </w:rPr>
              <w:t>Associated insurance coverage</w:t>
            </w:r>
          </w:p>
        </w:tc>
        <w:tc>
          <w:tcPr>
            <w:tcW w:w="0" w:type="auto"/>
            <w:tcBorders>
              <w:top w:val="single" w:sz="4" w:space="0" w:color="auto"/>
              <w:left w:val="single" w:sz="4" w:space="0" w:color="auto"/>
              <w:bottom w:val="single" w:sz="4" w:space="0" w:color="auto"/>
              <w:right w:val="single" w:sz="4" w:space="0" w:color="auto"/>
            </w:tcBorders>
          </w:tcPr>
          <w:p w14:paraId="63D06EA0" w14:textId="77777777" w:rsidR="00C13F61" w:rsidRPr="0099609B" w:rsidRDefault="00C13F61" w:rsidP="004602F3">
            <w:pPr>
              <w:pStyle w:val="TableEntry"/>
              <w:rPr>
                <w:b/>
                <w:bCs/>
                <w:szCs w:val="18"/>
              </w:rPr>
            </w:pPr>
          </w:p>
        </w:tc>
      </w:tr>
      <w:tr w:rsidR="00C13F61" w:rsidRPr="0099609B" w14:paraId="5CAF6535" w14:textId="77777777" w:rsidTr="004602F3">
        <w:trPr>
          <w:cantSplit/>
          <w:trHeight w:val="600"/>
          <w:ins w:id="348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2928574" w14:textId="77777777" w:rsidR="00C13F61" w:rsidRPr="0099609B" w:rsidRDefault="00C13F61" w:rsidP="004602F3">
            <w:pPr>
              <w:pStyle w:val="TableEntry"/>
              <w:rPr>
                <w:ins w:id="3490" w:author="Jones, Emma" w:date="2019-04-12T11:27:00Z"/>
                <w:szCs w:val="18"/>
              </w:rPr>
            </w:pPr>
            <w:ins w:id="3491" w:author="Jones, Emma" w:date="2019-04-12T11:27:00Z">
              <w:r w:rsidRPr="0099609B">
                <w:rPr>
                  <w:szCs w:val="18"/>
                </w:rPr>
                <w:t>... note</w:t>
              </w:r>
            </w:ins>
          </w:p>
        </w:tc>
        <w:tc>
          <w:tcPr>
            <w:tcW w:w="0" w:type="auto"/>
            <w:tcBorders>
              <w:top w:val="single" w:sz="4" w:space="0" w:color="auto"/>
              <w:left w:val="single" w:sz="4" w:space="0" w:color="auto"/>
              <w:bottom w:val="single" w:sz="4" w:space="0" w:color="auto"/>
              <w:right w:val="single" w:sz="4" w:space="0" w:color="auto"/>
            </w:tcBorders>
          </w:tcPr>
          <w:p w14:paraId="0A167D19" w14:textId="77777777" w:rsidR="00C13F61" w:rsidRPr="0099609B" w:rsidRDefault="00C13F61" w:rsidP="004602F3">
            <w:pPr>
              <w:pStyle w:val="TableEntry"/>
              <w:rPr>
                <w:ins w:id="349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BC9E646" w14:textId="77777777" w:rsidR="00C13F61" w:rsidRPr="0099609B" w:rsidRDefault="00C13F61" w:rsidP="004602F3">
            <w:pPr>
              <w:pStyle w:val="TableEntry"/>
              <w:rPr>
                <w:ins w:id="3493" w:author="Jones, Emma" w:date="2019-04-12T11:27:00Z"/>
                <w:bCs/>
                <w:szCs w:val="18"/>
              </w:rPr>
            </w:pPr>
            <w:proofErr w:type="gramStart"/>
            <w:ins w:id="3494"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B93DC21" w14:textId="77777777" w:rsidR="00C13F61" w:rsidRPr="0099609B" w:rsidRDefault="00C13F61" w:rsidP="004602F3">
            <w:pPr>
              <w:pStyle w:val="TableEntry"/>
              <w:rPr>
                <w:ins w:id="349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270A984" w14:textId="77777777" w:rsidR="00C13F61" w:rsidRPr="0099609B" w:rsidRDefault="00C13F61" w:rsidP="004602F3">
            <w:pPr>
              <w:pStyle w:val="TableEntry"/>
              <w:rPr>
                <w:ins w:id="3496" w:author="Jones, Emma" w:date="2019-04-12T11:27:00Z"/>
                <w:szCs w:val="18"/>
              </w:rPr>
            </w:pPr>
            <w:ins w:id="3497" w:author="Jones, Emma" w:date="2019-04-12T11:27:00Z">
              <w:r w:rsidRPr="0099609B">
                <w:rPr>
                  <w:szCs w:val="18"/>
                </w:rPr>
                <w:t>Comments made about the task</w:t>
              </w:r>
            </w:ins>
          </w:p>
        </w:tc>
        <w:tc>
          <w:tcPr>
            <w:tcW w:w="0" w:type="auto"/>
            <w:tcBorders>
              <w:top w:val="single" w:sz="4" w:space="0" w:color="auto"/>
              <w:left w:val="single" w:sz="4" w:space="0" w:color="auto"/>
              <w:bottom w:val="single" w:sz="4" w:space="0" w:color="auto"/>
              <w:right w:val="single" w:sz="4" w:space="0" w:color="auto"/>
            </w:tcBorders>
          </w:tcPr>
          <w:p w14:paraId="17240A64" w14:textId="77777777" w:rsidR="00C13F61" w:rsidRPr="0099609B" w:rsidRDefault="00C13F61" w:rsidP="004602F3">
            <w:pPr>
              <w:pStyle w:val="TableEntry"/>
              <w:rPr>
                <w:ins w:id="3498" w:author="Jones, Emma" w:date="2019-04-12T11:27:00Z"/>
                <w:b/>
                <w:bCs/>
                <w:szCs w:val="18"/>
              </w:rPr>
            </w:pPr>
          </w:p>
        </w:tc>
      </w:tr>
      <w:tr w:rsidR="00C13F61" w:rsidRPr="0099609B" w14:paraId="646F4842" w14:textId="77777777" w:rsidTr="004602F3">
        <w:trPr>
          <w:cantSplit/>
          <w:trHeight w:val="600"/>
          <w:ins w:id="349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FCA9C03" w14:textId="77777777" w:rsidR="00C13F61" w:rsidRPr="0099609B" w:rsidRDefault="00C13F61" w:rsidP="004602F3">
            <w:pPr>
              <w:pStyle w:val="TableEntry"/>
              <w:rPr>
                <w:ins w:id="3500" w:author="Jones, Emma" w:date="2019-04-12T11:27:00Z"/>
                <w:szCs w:val="18"/>
              </w:rPr>
            </w:pPr>
            <w:ins w:id="3501" w:author="Jones, Emma" w:date="2019-04-12T11:27:00Z">
              <w:r w:rsidRPr="0099609B">
                <w:rPr>
                  <w:szCs w:val="18"/>
                </w:rPr>
                <w:t xml:space="preserve">... </w:t>
              </w:r>
              <w:proofErr w:type="spellStart"/>
              <w:r w:rsidRPr="0099609B">
                <w:rPr>
                  <w:szCs w:val="18"/>
                </w:rPr>
                <w:t>relevantHistory</w:t>
              </w:r>
              <w:proofErr w:type="spellEnd"/>
              <w:r w:rsidRPr="0099609B">
                <w:rPr>
                  <w:szCs w:val="18"/>
                </w:rPr>
                <w:tab/>
              </w:r>
            </w:ins>
          </w:p>
        </w:tc>
        <w:tc>
          <w:tcPr>
            <w:tcW w:w="0" w:type="auto"/>
            <w:tcBorders>
              <w:top w:val="single" w:sz="4" w:space="0" w:color="auto"/>
              <w:left w:val="single" w:sz="4" w:space="0" w:color="auto"/>
              <w:bottom w:val="single" w:sz="4" w:space="0" w:color="auto"/>
              <w:right w:val="single" w:sz="4" w:space="0" w:color="auto"/>
            </w:tcBorders>
          </w:tcPr>
          <w:p w14:paraId="2ACFFF4D" w14:textId="77777777" w:rsidR="00C13F61" w:rsidRPr="0099609B" w:rsidRDefault="00C13F61" w:rsidP="004602F3">
            <w:pPr>
              <w:pStyle w:val="TableEntry"/>
              <w:rPr>
                <w:ins w:id="350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881E925" w14:textId="77777777" w:rsidR="00C13F61" w:rsidRPr="0099609B" w:rsidRDefault="00C13F61" w:rsidP="004602F3">
            <w:pPr>
              <w:pStyle w:val="TableEntry"/>
              <w:rPr>
                <w:ins w:id="3503" w:author="Jones, Emma" w:date="2019-04-12T11:27:00Z"/>
                <w:b/>
                <w:bCs/>
                <w:szCs w:val="18"/>
              </w:rPr>
            </w:pPr>
            <w:proofErr w:type="gramStart"/>
            <w:ins w:id="3504"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AD9DE72" w14:textId="77777777" w:rsidR="00C13F61" w:rsidRPr="0099609B" w:rsidRDefault="00C13F61" w:rsidP="004602F3">
            <w:pPr>
              <w:pStyle w:val="TableEntry"/>
              <w:rPr>
                <w:ins w:id="350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337A97D" w14:textId="77777777" w:rsidR="00C13F61" w:rsidRPr="0099609B" w:rsidRDefault="00C13F61" w:rsidP="004602F3">
            <w:pPr>
              <w:pStyle w:val="TableEntry"/>
              <w:rPr>
                <w:ins w:id="3506" w:author="Jones, Emma" w:date="2019-04-12T11:27:00Z"/>
                <w:szCs w:val="18"/>
              </w:rPr>
            </w:pPr>
            <w:ins w:id="3507" w:author="Jones, Emma" w:date="2019-04-12T11:27:00Z">
              <w:r w:rsidRPr="0099609B">
                <w:rPr>
                  <w:szCs w:val="18"/>
                </w:rPr>
                <w:t>Key events in history of the Task</w:t>
              </w:r>
            </w:ins>
          </w:p>
        </w:tc>
        <w:tc>
          <w:tcPr>
            <w:tcW w:w="0" w:type="auto"/>
            <w:tcBorders>
              <w:top w:val="single" w:sz="4" w:space="0" w:color="auto"/>
              <w:left w:val="single" w:sz="4" w:space="0" w:color="auto"/>
              <w:bottom w:val="single" w:sz="4" w:space="0" w:color="auto"/>
              <w:right w:val="single" w:sz="4" w:space="0" w:color="auto"/>
            </w:tcBorders>
          </w:tcPr>
          <w:p w14:paraId="596DCD71" w14:textId="77777777" w:rsidR="00C13F61" w:rsidRPr="0099609B" w:rsidRDefault="00C13F61" w:rsidP="004602F3">
            <w:pPr>
              <w:pStyle w:val="TableEntry"/>
              <w:rPr>
                <w:ins w:id="3508" w:author="Jones, Emma" w:date="2019-04-12T11:27:00Z"/>
                <w:b/>
                <w:bCs/>
                <w:szCs w:val="18"/>
              </w:rPr>
            </w:pPr>
          </w:p>
        </w:tc>
      </w:tr>
      <w:tr w:rsidR="00C13F61" w:rsidRPr="0099609B" w14:paraId="4E9A5B92" w14:textId="77777777" w:rsidTr="004602F3">
        <w:trPr>
          <w:cantSplit/>
          <w:trHeight w:val="600"/>
          <w:ins w:id="350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C33EE83" w14:textId="77777777" w:rsidR="00C13F61" w:rsidRPr="0099609B" w:rsidRDefault="00C13F61" w:rsidP="004602F3">
            <w:pPr>
              <w:pStyle w:val="TableEntry"/>
              <w:rPr>
                <w:ins w:id="3510" w:author="Jones, Emma" w:date="2019-04-12T11:27:00Z"/>
                <w:szCs w:val="18"/>
              </w:rPr>
            </w:pPr>
            <w:ins w:id="3511" w:author="Jones, Emma" w:date="2019-04-12T11:27:00Z">
              <w:r w:rsidRPr="0099609B">
                <w:rPr>
                  <w:szCs w:val="18"/>
                </w:rPr>
                <w:t>... restrictions</w:t>
              </w:r>
            </w:ins>
          </w:p>
        </w:tc>
        <w:tc>
          <w:tcPr>
            <w:tcW w:w="0" w:type="auto"/>
            <w:tcBorders>
              <w:top w:val="single" w:sz="4" w:space="0" w:color="auto"/>
              <w:left w:val="single" w:sz="4" w:space="0" w:color="auto"/>
              <w:bottom w:val="single" w:sz="4" w:space="0" w:color="auto"/>
              <w:right w:val="single" w:sz="4" w:space="0" w:color="auto"/>
            </w:tcBorders>
          </w:tcPr>
          <w:p w14:paraId="0F51C599" w14:textId="77777777" w:rsidR="00C13F61" w:rsidRPr="0099609B" w:rsidRDefault="00C13F61" w:rsidP="004602F3">
            <w:pPr>
              <w:pStyle w:val="TableEntry"/>
              <w:rPr>
                <w:ins w:id="351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F16464A" w14:textId="77777777" w:rsidR="00C13F61" w:rsidRPr="0099609B" w:rsidRDefault="00C13F61" w:rsidP="004602F3">
            <w:pPr>
              <w:pStyle w:val="TableEntry"/>
              <w:rPr>
                <w:ins w:id="3513" w:author="Jones, Emma" w:date="2019-04-12T11:27:00Z"/>
                <w:bCs/>
                <w:szCs w:val="18"/>
              </w:rPr>
            </w:pPr>
            <w:ins w:id="351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4935834" w14:textId="77777777" w:rsidR="00C13F61" w:rsidRPr="0099609B" w:rsidRDefault="00C13F61" w:rsidP="004602F3">
            <w:pPr>
              <w:pStyle w:val="TableEntry"/>
              <w:rPr>
                <w:ins w:id="351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3AB9C21" w14:textId="77777777" w:rsidR="00C13F61" w:rsidRPr="0099609B" w:rsidRDefault="00C13F61" w:rsidP="004602F3">
            <w:pPr>
              <w:pStyle w:val="TableEntry"/>
              <w:rPr>
                <w:ins w:id="3516" w:author="Jones, Emma" w:date="2019-04-12T11:27:00Z"/>
                <w:szCs w:val="18"/>
              </w:rPr>
            </w:pPr>
            <w:ins w:id="3517" w:author="Jones, Emma" w:date="2019-04-12T11:27:00Z">
              <w:r w:rsidRPr="0099609B">
                <w:rPr>
                  <w:szCs w:val="18"/>
                </w:rPr>
                <w:t>Constraints on fulfillment tasks</w:t>
              </w:r>
            </w:ins>
          </w:p>
        </w:tc>
        <w:tc>
          <w:tcPr>
            <w:tcW w:w="0" w:type="auto"/>
            <w:tcBorders>
              <w:top w:val="single" w:sz="4" w:space="0" w:color="auto"/>
              <w:left w:val="single" w:sz="4" w:space="0" w:color="auto"/>
              <w:bottom w:val="single" w:sz="4" w:space="0" w:color="auto"/>
              <w:right w:val="single" w:sz="4" w:space="0" w:color="auto"/>
            </w:tcBorders>
          </w:tcPr>
          <w:p w14:paraId="299184A4" w14:textId="77777777" w:rsidR="00C13F61" w:rsidRPr="0099609B" w:rsidRDefault="00C13F61" w:rsidP="004602F3">
            <w:pPr>
              <w:pStyle w:val="TableEntry"/>
              <w:rPr>
                <w:ins w:id="3518" w:author="Jones, Emma" w:date="2019-04-12T11:27:00Z"/>
                <w:b/>
                <w:bCs/>
                <w:szCs w:val="18"/>
              </w:rPr>
            </w:pPr>
          </w:p>
        </w:tc>
      </w:tr>
      <w:tr w:rsidR="00C13F61" w:rsidRPr="0099609B" w14:paraId="6A63802E" w14:textId="77777777" w:rsidTr="004602F3">
        <w:trPr>
          <w:cantSplit/>
          <w:trHeight w:val="600"/>
          <w:ins w:id="351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2B7E1A2" w14:textId="77777777" w:rsidR="00C13F61" w:rsidRPr="0099609B" w:rsidRDefault="00C13F61" w:rsidP="004602F3">
            <w:pPr>
              <w:pStyle w:val="TableEntry"/>
              <w:rPr>
                <w:ins w:id="3520" w:author="Jones, Emma" w:date="2019-04-12T11:27:00Z"/>
                <w:szCs w:val="18"/>
              </w:rPr>
            </w:pPr>
            <w:ins w:id="3521" w:author="Jones, Emma" w:date="2019-04-12T11:27:00Z">
              <w:r w:rsidRPr="0099609B">
                <w:rPr>
                  <w:szCs w:val="18"/>
                </w:rPr>
                <w:lastRenderedPageBreak/>
                <w:t>.... repetitions</w:t>
              </w:r>
            </w:ins>
          </w:p>
        </w:tc>
        <w:tc>
          <w:tcPr>
            <w:tcW w:w="0" w:type="auto"/>
            <w:tcBorders>
              <w:top w:val="single" w:sz="4" w:space="0" w:color="auto"/>
              <w:left w:val="single" w:sz="4" w:space="0" w:color="auto"/>
              <w:bottom w:val="single" w:sz="4" w:space="0" w:color="auto"/>
              <w:right w:val="single" w:sz="4" w:space="0" w:color="auto"/>
            </w:tcBorders>
          </w:tcPr>
          <w:p w14:paraId="3357C56A" w14:textId="77777777" w:rsidR="00C13F61" w:rsidRPr="0099609B" w:rsidRDefault="00C13F61" w:rsidP="004602F3">
            <w:pPr>
              <w:pStyle w:val="TableEntry"/>
              <w:rPr>
                <w:ins w:id="3522"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93D4AE0" w14:textId="77777777" w:rsidR="00C13F61" w:rsidRPr="0099609B" w:rsidRDefault="00C13F61" w:rsidP="004602F3">
            <w:pPr>
              <w:pStyle w:val="TableEntry"/>
              <w:rPr>
                <w:ins w:id="3523" w:author="Jones, Emma" w:date="2019-04-12T11:27:00Z"/>
                <w:bCs/>
                <w:szCs w:val="18"/>
              </w:rPr>
            </w:pPr>
            <w:ins w:id="352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F6E4545" w14:textId="77777777" w:rsidR="00C13F61" w:rsidRPr="0099609B" w:rsidRDefault="00C13F61" w:rsidP="004602F3">
            <w:pPr>
              <w:pStyle w:val="TableEntry"/>
              <w:rPr>
                <w:ins w:id="352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464565C" w14:textId="77777777" w:rsidR="00C13F61" w:rsidRPr="0099609B" w:rsidRDefault="00C13F61" w:rsidP="004602F3">
            <w:pPr>
              <w:pStyle w:val="TableEntry"/>
              <w:rPr>
                <w:ins w:id="3526" w:author="Jones, Emma" w:date="2019-04-12T11:27:00Z"/>
                <w:szCs w:val="18"/>
              </w:rPr>
            </w:pPr>
            <w:ins w:id="3527" w:author="Jones, Emma" w:date="2019-04-12T11:27:00Z">
              <w:r w:rsidRPr="0099609B">
                <w:rPr>
                  <w:szCs w:val="18"/>
                </w:rPr>
                <w:t>How many times to repeat</w:t>
              </w:r>
            </w:ins>
          </w:p>
        </w:tc>
        <w:tc>
          <w:tcPr>
            <w:tcW w:w="0" w:type="auto"/>
            <w:tcBorders>
              <w:top w:val="single" w:sz="4" w:space="0" w:color="auto"/>
              <w:left w:val="single" w:sz="4" w:space="0" w:color="auto"/>
              <w:bottom w:val="single" w:sz="4" w:space="0" w:color="auto"/>
              <w:right w:val="single" w:sz="4" w:space="0" w:color="auto"/>
            </w:tcBorders>
          </w:tcPr>
          <w:p w14:paraId="2851EFA6" w14:textId="77777777" w:rsidR="00C13F61" w:rsidRPr="0099609B" w:rsidRDefault="00C13F61" w:rsidP="004602F3">
            <w:pPr>
              <w:pStyle w:val="TableEntry"/>
              <w:rPr>
                <w:ins w:id="3528" w:author="Jones, Emma" w:date="2019-04-12T11:27:00Z"/>
                <w:b/>
                <w:bCs/>
                <w:szCs w:val="18"/>
              </w:rPr>
            </w:pPr>
          </w:p>
        </w:tc>
      </w:tr>
      <w:tr w:rsidR="00C13F61" w:rsidRPr="0099609B" w14:paraId="129150BF" w14:textId="77777777" w:rsidTr="004602F3">
        <w:trPr>
          <w:cantSplit/>
          <w:trHeight w:val="600"/>
          <w:ins w:id="352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6394C7E" w14:textId="77777777" w:rsidR="00C13F61" w:rsidRPr="0099609B" w:rsidRDefault="00C13F61" w:rsidP="004602F3">
            <w:pPr>
              <w:pStyle w:val="TableEntry"/>
              <w:rPr>
                <w:ins w:id="3530" w:author="Jones, Emma" w:date="2019-04-12T11:27:00Z"/>
                <w:szCs w:val="18"/>
              </w:rPr>
            </w:pPr>
            <w:ins w:id="3531" w:author="Jones, Emma" w:date="2019-04-12T11:27:00Z">
              <w:r w:rsidRPr="0099609B">
                <w:rPr>
                  <w:szCs w:val="18"/>
                </w:rPr>
                <w:t>.... period</w:t>
              </w:r>
            </w:ins>
          </w:p>
        </w:tc>
        <w:tc>
          <w:tcPr>
            <w:tcW w:w="0" w:type="auto"/>
            <w:tcBorders>
              <w:top w:val="single" w:sz="4" w:space="0" w:color="auto"/>
              <w:left w:val="single" w:sz="4" w:space="0" w:color="auto"/>
              <w:bottom w:val="single" w:sz="4" w:space="0" w:color="auto"/>
              <w:right w:val="single" w:sz="4" w:space="0" w:color="auto"/>
            </w:tcBorders>
          </w:tcPr>
          <w:p w14:paraId="5F3820D7" w14:textId="77777777" w:rsidR="00C13F61" w:rsidRPr="0099609B" w:rsidRDefault="00C13F61" w:rsidP="004602F3">
            <w:pPr>
              <w:pStyle w:val="TableEntry"/>
              <w:rPr>
                <w:ins w:id="353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750B23F" w14:textId="77777777" w:rsidR="00C13F61" w:rsidRPr="0099609B" w:rsidRDefault="00C13F61" w:rsidP="004602F3">
            <w:pPr>
              <w:pStyle w:val="TableEntry"/>
              <w:rPr>
                <w:ins w:id="3533" w:author="Jones, Emma" w:date="2019-04-12T11:27:00Z"/>
                <w:bCs/>
                <w:szCs w:val="18"/>
              </w:rPr>
            </w:pPr>
            <w:ins w:id="353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3DD2E212" w14:textId="77777777" w:rsidR="00C13F61" w:rsidRPr="0099609B" w:rsidRDefault="00C13F61" w:rsidP="004602F3">
            <w:pPr>
              <w:pStyle w:val="TableEntry"/>
              <w:rPr>
                <w:ins w:id="353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E379571" w14:textId="77777777" w:rsidR="00C13F61" w:rsidRPr="0099609B" w:rsidRDefault="00C13F61" w:rsidP="004602F3">
            <w:pPr>
              <w:pStyle w:val="TableEntry"/>
              <w:rPr>
                <w:ins w:id="3536" w:author="Jones, Emma" w:date="2019-04-12T11:27:00Z"/>
                <w:szCs w:val="18"/>
              </w:rPr>
            </w:pPr>
            <w:ins w:id="3537" w:author="Jones, Emma" w:date="2019-04-12T11:27:00Z">
              <w:r w:rsidRPr="0099609B">
                <w:rPr>
                  <w:szCs w:val="18"/>
                </w:rPr>
                <w:t>When fulfillment sought</w:t>
              </w:r>
            </w:ins>
          </w:p>
        </w:tc>
        <w:tc>
          <w:tcPr>
            <w:tcW w:w="0" w:type="auto"/>
            <w:tcBorders>
              <w:top w:val="single" w:sz="4" w:space="0" w:color="auto"/>
              <w:left w:val="single" w:sz="4" w:space="0" w:color="auto"/>
              <w:bottom w:val="single" w:sz="4" w:space="0" w:color="auto"/>
              <w:right w:val="single" w:sz="4" w:space="0" w:color="auto"/>
            </w:tcBorders>
          </w:tcPr>
          <w:p w14:paraId="156D0624" w14:textId="77777777" w:rsidR="00C13F61" w:rsidRPr="0099609B" w:rsidRDefault="00C13F61" w:rsidP="004602F3">
            <w:pPr>
              <w:pStyle w:val="TableEntry"/>
              <w:rPr>
                <w:ins w:id="3538" w:author="Jones, Emma" w:date="2019-04-12T11:27:00Z"/>
                <w:b/>
                <w:bCs/>
                <w:szCs w:val="18"/>
              </w:rPr>
            </w:pPr>
          </w:p>
        </w:tc>
      </w:tr>
      <w:tr w:rsidR="00C13F61" w:rsidRPr="0099609B" w14:paraId="20957DF8" w14:textId="77777777" w:rsidTr="004602F3">
        <w:trPr>
          <w:cantSplit/>
          <w:trHeight w:val="600"/>
          <w:ins w:id="353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BD375AB" w14:textId="77777777" w:rsidR="00C13F61" w:rsidRPr="0099609B" w:rsidRDefault="00C13F61" w:rsidP="004602F3">
            <w:pPr>
              <w:pStyle w:val="TableEntry"/>
              <w:rPr>
                <w:ins w:id="3540" w:author="Jones, Emma" w:date="2019-04-12T11:27:00Z"/>
                <w:szCs w:val="18"/>
              </w:rPr>
            </w:pPr>
            <w:ins w:id="3541" w:author="Jones, Emma" w:date="2019-04-12T11:27:00Z">
              <w:r w:rsidRPr="0099609B">
                <w:rPr>
                  <w:szCs w:val="18"/>
                </w:rPr>
                <w:t>.... recipient</w:t>
              </w:r>
            </w:ins>
          </w:p>
        </w:tc>
        <w:tc>
          <w:tcPr>
            <w:tcW w:w="0" w:type="auto"/>
            <w:tcBorders>
              <w:top w:val="single" w:sz="4" w:space="0" w:color="auto"/>
              <w:left w:val="single" w:sz="4" w:space="0" w:color="auto"/>
              <w:bottom w:val="single" w:sz="4" w:space="0" w:color="auto"/>
              <w:right w:val="single" w:sz="4" w:space="0" w:color="auto"/>
            </w:tcBorders>
          </w:tcPr>
          <w:p w14:paraId="2A56097F" w14:textId="77777777" w:rsidR="00C13F61" w:rsidRPr="0099609B" w:rsidRDefault="00C13F61" w:rsidP="004602F3">
            <w:pPr>
              <w:pStyle w:val="TableEntry"/>
              <w:rPr>
                <w:ins w:id="354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1B72806" w14:textId="77777777" w:rsidR="00C13F61" w:rsidRPr="0099609B" w:rsidRDefault="00C13F61" w:rsidP="004602F3">
            <w:pPr>
              <w:pStyle w:val="TableEntry"/>
              <w:rPr>
                <w:ins w:id="3543" w:author="Jones, Emma" w:date="2019-04-12T11:27:00Z"/>
                <w:bCs/>
                <w:szCs w:val="18"/>
              </w:rPr>
            </w:pPr>
            <w:proofErr w:type="gramStart"/>
            <w:ins w:id="3544"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A8754AF" w14:textId="77777777" w:rsidR="00C13F61" w:rsidRPr="0099609B" w:rsidRDefault="00C13F61" w:rsidP="004602F3">
            <w:pPr>
              <w:pStyle w:val="TableEntry"/>
              <w:rPr>
                <w:ins w:id="354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4C883A2" w14:textId="77777777" w:rsidR="00C13F61" w:rsidRPr="0099609B" w:rsidRDefault="00C13F61" w:rsidP="004602F3">
            <w:pPr>
              <w:pStyle w:val="TableEntry"/>
              <w:rPr>
                <w:ins w:id="3546" w:author="Jones, Emma" w:date="2019-04-12T11:27:00Z"/>
                <w:szCs w:val="18"/>
              </w:rPr>
            </w:pPr>
            <w:ins w:id="3547" w:author="Jones, Emma" w:date="2019-04-12T11:27:00Z">
              <w:r w:rsidRPr="0099609B">
                <w:rPr>
                  <w:szCs w:val="18"/>
                </w:rPr>
                <w:t>For whom is fulfillment sought?</w:t>
              </w:r>
            </w:ins>
          </w:p>
        </w:tc>
        <w:tc>
          <w:tcPr>
            <w:tcW w:w="0" w:type="auto"/>
            <w:tcBorders>
              <w:top w:val="single" w:sz="4" w:space="0" w:color="auto"/>
              <w:left w:val="single" w:sz="4" w:space="0" w:color="auto"/>
              <w:bottom w:val="single" w:sz="4" w:space="0" w:color="auto"/>
              <w:right w:val="single" w:sz="4" w:space="0" w:color="auto"/>
            </w:tcBorders>
          </w:tcPr>
          <w:p w14:paraId="3B6EB153" w14:textId="77777777" w:rsidR="00C13F61" w:rsidRPr="0099609B" w:rsidRDefault="00C13F61" w:rsidP="004602F3">
            <w:pPr>
              <w:pStyle w:val="TableEntry"/>
              <w:rPr>
                <w:ins w:id="3548" w:author="Jones, Emma" w:date="2019-04-12T11:27:00Z"/>
                <w:b/>
                <w:bCs/>
                <w:szCs w:val="18"/>
              </w:rPr>
            </w:pPr>
          </w:p>
        </w:tc>
      </w:tr>
      <w:tr w:rsidR="00C13F61" w:rsidRPr="0099609B" w14:paraId="6E5A55EC" w14:textId="77777777" w:rsidTr="004602F3">
        <w:trPr>
          <w:cantSplit/>
          <w:trHeight w:val="600"/>
          <w:ins w:id="354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20E4B24" w14:textId="77777777" w:rsidR="00C13F61" w:rsidRPr="0099609B" w:rsidRDefault="00C13F61" w:rsidP="004602F3">
            <w:pPr>
              <w:pStyle w:val="TableEntry"/>
              <w:rPr>
                <w:ins w:id="3550" w:author="Jones, Emma" w:date="2019-04-12T11:27:00Z"/>
                <w:szCs w:val="18"/>
              </w:rPr>
            </w:pPr>
            <w:ins w:id="3551" w:author="Jones, Emma" w:date="2019-04-12T11:27:00Z">
              <w:r w:rsidRPr="0099609B">
                <w:rPr>
                  <w:szCs w:val="18"/>
                </w:rPr>
                <w:t>... input</w:t>
              </w:r>
            </w:ins>
          </w:p>
        </w:tc>
        <w:tc>
          <w:tcPr>
            <w:tcW w:w="0" w:type="auto"/>
            <w:tcBorders>
              <w:top w:val="single" w:sz="4" w:space="0" w:color="auto"/>
              <w:left w:val="single" w:sz="4" w:space="0" w:color="auto"/>
              <w:bottom w:val="single" w:sz="4" w:space="0" w:color="auto"/>
              <w:right w:val="single" w:sz="4" w:space="0" w:color="auto"/>
            </w:tcBorders>
          </w:tcPr>
          <w:p w14:paraId="196578D3" w14:textId="77777777" w:rsidR="00C13F61" w:rsidRPr="0099609B" w:rsidRDefault="00C13F61" w:rsidP="004602F3">
            <w:pPr>
              <w:pStyle w:val="TableEntry"/>
              <w:rPr>
                <w:ins w:id="355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4D8FAD6" w14:textId="77777777" w:rsidR="00C13F61" w:rsidRPr="0099609B" w:rsidRDefault="00C13F61" w:rsidP="004602F3">
            <w:pPr>
              <w:pStyle w:val="TableEntry"/>
              <w:rPr>
                <w:ins w:id="3553" w:author="Jones, Emma" w:date="2019-04-12T11:27:00Z"/>
                <w:bCs/>
                <w:szCs w:val="18"/>
              </w:rPr>
            </w:pPr>
            <w:proofErr w:type="gramStart"/>
            <w:ins w:id="3554"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31BC8D1" w14:textId="77777777" w:rsidR="00C13F61" w:rsidRPr="0099609B" w:rsidRDefault="00C13F61" w:rsidP="004602F3">
            <w:pPr>
              <w:pStyle w:val="TableEntry"/>
              <w:rPr>
                <w:ins w:id="355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BF3FB68" w14:textId="77777777" w:rsidR="00C13F61" w:rsidRPr="0099609B" w:rsidRDefault="00C13F61" w:rsidP="004602F3">
            <w:pPr>
              <w:pStyle w:val="TableEntry"/>
              <w:rPr>
                <w:ins w:id="3556" w:author="Jones, Emma" w:date="2019-04-12T11:27:00Z"/>
                <w:szCs w:val="18"/>
              </w:rPr>
            </w:pPr>
            <w:ins w:id="3557" w:author="Jones, Emma" w:date="2019-04-12T11:27:00Z">
              <w:r w:rsidRPr="0099609B">
                <w:rPr>
                  <w:szCs w:val="18"/>
                </w:rPr>
                <w:t>Information used to perform task</w:t>
              </w:r>
            </w:ins>
          </w:p>
        </w:tc>
        <w:tc>
          <w:tcPr>
            <w:tcW w:w="0" w:type="auto"/>
            <w:tcBorders>
              <w:top w:val="single" w:sz="4" w:space="0" w:color="auto"/>
              <w:left w:val="single" w:sz="4" w:space="0" w:color="auto"/>
              <w:bottom w:val="single" w:sz="4" w:space="0" w:color="auto"/>
              <w:right w:val="single" w:sz="4" w:space="0" w:color="auto"/>
            </w:tcBorders>
          </w:tcPr>
          <w:p w14:paraId="2A007377" w14:textId="77777777" w:rsidR="00C13F61" w:rsidRPr="0099609B" w:rsidRDefault="00C13F61" w:rsidP="004602F3">
            <w:pPr>
              <w:pStyle w:val="TableEntry"/>
              <w:rPr>
                <w:ins w:id="3558" w:author="Jones, Emma" w:date="2019-04-12T11:27:00Z"/>
                <w:b/>
                <w:bCs/>
                <w:szCs w:val="18"/>
              </w:rPr>
            </w:pPr>
          </w:p>
        </w:tc>
      </w:tr>
      <w:tr w:rsidR="00C13F61" w:rsidRPr="0099609B" w14:paraId="3BF2A598" w14:textId="77777777" w:rsidTr="004602F3">
        <w:trPr>
          <w:cantSplit/>
          <w:trHeight w:val="600"/>
          <w:ins w:id="355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A9F39B2" w14:textId="77777777" w:rsidR="00C13F61" w:rsidRPr="0099609B" w:rsidRDefault="00C13F61" w:rsidP="004602F3">
            <w:pPr>
              <w:pStyle w:val="TableEntry"/>
              <w:rPr>
                <w:ins w:id="3560" w:author="Jones, Emma" w:date="2019-04-12T11:27:00Z"/>
                <w:szCs w:val="18"/>
              </w:rPr>
            </w:pPr>
            <w:ins w:id="3561" w:author="Jones, Emma" w:date="2019-04-12T11:27:00Z">
              <w:r w:rsidRPr="0099609B">
                <w:rPr>
                  <w:szCs w:val="18"/>
                </w:rPr>
                <w:t>.... type</w:t>
              </w:r>
            </w:ins>
          </w:p>
        </w:tc>
        <w:tc>
          <w:tcPr>
            <w:tcW w:w="0" w:type="auto"/>
            <w:tcBorders>
              <w:top w:val="single" w:sz="4" w:space="0" w:color="auto"/>
              <w:left w:val="single" w:sz="4" w:space="0" w:color="auto"/>
              <w:bottom w:val="single" w:sz="4" w:space="0" w:color="auto"/>
              <w:right w:val="single" w:sz="4" w:space="0" w:color="auto"/>
            </w:tcBorders>
          </w:tcPr>
          <w:p w14:paraId="697517FC" w14:textId="77777777" w:rsidR="00C13F61" w:rsidRPr="0099609B" w:rsidRDefault="00C13F61" w:rsidP="004602F3">
            <w:pPr>
              <w:pStyle w:val="TableEntry"/>
              <w:rPr>
                <w:ins w:id="3562"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C2612D6" w14:textId="77777777" w:rsidR="00C13F61" w:rsidRPr="0099609B" w:rsidRDefault="00C13F61" w:rsidP="004602F3">
            <w:pPr>
              <w:pStyle w:val="TableEntry"/>
              <w:rPr>
                <w:ins w:id="3563" w:author="Jones, Emma" w:date="2019-04-12T11:27:00Z"/>
                <w:bCs/>
                <w:szCs w:val="18"/>
              </w:rPr>
            </w:pPr>
            <w:ins w:id="3564"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6BAD71FB" w14:textId="77777777" w:rsidR="00C13F61" w:rsidRPr="0099609B" w:rsidRDefault="00C13F61" w:rsidP="004602F3">
            <w:pPr>
              <w:pStyle w:val="TableEntry"/>
              <w:rPr>
                <w:ins w:id="356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7FAAD01" w14:textId="77777777" w:rsidR="00C13F61" w:rsidRPr="0099609B" w:rsidRDefault="00C13F61" w:rsidP="004602F3">
            <w:pPr>
              <w:pStyle w:val="TableEntry"/>
              <w:rPr>
                <w:ins w:id="3566" w:author="Jones, Emma" w:date="2019-04-12T11:27:00Z"/>
                <w:szCs w:val="18"/>
              </w:rPr>
            </w:pPr>
            <w:ins w:id="3567" w:author="Jones, Emma" w:date="2019-04-12T11:27:00Z">
              <w:r w:rsidRPr="0099609B">
                <w:rPr>
                  <w:szCs w:val="18"/>
                </w:rPr>
                <w:t>Label for the input</w:t>
              </w:r>
            </w:ins>
          </w:p>
        </w:tc>
        <w:tc>
          <w:tcPr>
            <w:tcW w:w="0" w:type="auto"/>
            <w:tcBorders>
              <w:top w:val="single" w:sz="4" w:space="0" w:color="auto"/>
              <w:left w:val="single" w:sz="4" w:space="0" w:color="auto"/>
              <w:bottom w:val="single" w:sz="4" w:space="0" w:color="auto"/>
              <w:right w:val="single" w:sz="4" w:space="0" w:color="auto"/>
            </w:tcBorders>
          </w:tcPr>
          <w:p w14:paraId="66CC0542" w14:textId="77777777" w:rsidR="00C13F61" w:rsidRPr="0099609B" w:rsidRDefault="00C13F61" w:rsidP="004602F3">
            <w:pPr>
              <w:pStyle w:val="TableEntry"/>
              <w:rPr>
                <w:ins w:id="3568" w:author="Jones, Emma" w:date="2019-04-12T11:27:00Z"/>
                <w:b/>
                <w:bCs/>
                <w:szCs w:val="18"/>
              </w:rPr>
            </w:pPr>
          </w:p>
        </w:tc>
      </w:tr>
      <w:tr w:rsidR="00C13F61" w:rsidRPr="0099609B" w14:paraId="114C2611" w14:textId="77777777" w:rsidTr="004602F3">
        <w:trPr>
          <w:cantSplit/>
          <w:trHeight w:val="600"/>
          <w:ins w:id="356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6C79248" w14:textId="77777777" w:rsidR="00C13F61" w:rsidRPr="0099609B" w:rsidRDefault="00C13F61" w:rsidP="004602F3">
            <w:pPr>
              <w:pStyle w:val="TableEntry"/>
              <w:rPr>
                <w:ins w:id="3570" w:author="Jones, Emma" w:date="2019-04-12T11:27:00Z"/>
                <w:szCs w:val="18"/>
              </w:rPr>
            </w:pPr>
            <w:ins w:id="3571" w:author="Jones, Emma" w:date="2019-04-12T11:27:00Z">
              <w:r w:rsidRPr="0099609B">
                <w:rPr>
                  <w:szCs w:val="18"/>
                </w:rPr>
                <w:t>.... value[x]</w:t>
              </w:r>
            </w:ins>
          </w:p>
        </w:tc>
        <w:tc>
          <w:tcPr>
            <w:tcW w:w="0" w:type="auto"/>
            <w:tcBorders>
              <w:top w:val="single" w:sz="4" w:space="0" w:color="auto"/>
              <w:left w:val="single" w:sz="4" w:space="0" w:color="auto"/>
              <w:bottom w:val="single" w:sz="4" w:space="0" w:color="auto"/>
              <w:right w:val="single" w:sz="4" w:space="0" w:color="auto"/>
            </w:tcBorders>
          </w:tcPr>
          <w:p w14:paraId="1143BABC" w14:textId="77777777" w:rsidR="00C13F61" w:rsidRPr="0099609B" w:rsidRDefault="00C13F61" w:rsidP="004602F3">
            <w:pPr>
              <w:pStyle w:val="TableEntry"/>
              <w:rPr>
                <w:ins w:id="3572"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E5F8B52" w14:textId="77777777" w:rsidR="00C13F61" w:rsidRPr="0099609B" w:rsidRDefault="00C13F61" w:rsidP="004602F3">
            <w:pPr>
              <w:pStyle w:val="TableEntry"/>
              <w:rPr>
                <w:ins w:id="3573" w:author="Jones, Emma" w:date="2019-04-12T11:27:00Z"/>
                <w:bCs/>
                <w:szCs w:val="18"/>
              </w:rPr>
            </w:pPr>
            <w:ins w:id="3574"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6270BE80" w14:textId="77777777" w:rsidR="00C13F61" w:rsidRPr="0099609B" w:rsidRDefault="00C13F61" w:rsidP="004602F3">
            <w:pPr>
              <w:pStyle w:val="TableEntry"/>
              <w:rPr>
                <w:ins w:id="357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A491C21" w14:textId="77777777" w:rsidR="00C13F61" w:rsidRPr="0099609B" w:rsidRDefault="00C13F61" w:rsidP="004602F3">
            <w:pPr>
              <w:pStyle w:val="TableEntry"/>
              <w:rPr>
                <w:ins w:id="3576" w:author="Jones, Emma" w:date="2019-04-12T11:27:00Z"/>
                <w:szCs w:val="18"/>
              </w:rPr>
            </w:pPr>
            <w:ins w:id="3577" w:author="Jones, Emma" w:date="2019-04-12T11:27:00Z">
              <w:r w:rsidRPr="0099609B">
                <w:rPr>
                  <w:szCs w:val="18"/>
                </w:rPr>
                <w:t>Content to use in performing the task</w:t>
              </w:r>
            </w:ins>
          </w:p>
        </w:tc>
        <w:tc>
          <w:tcPr>
            <w:tcW w:w="0" w:type="auto"/>
            <w:tcBorders>
              <w:top w:val="single" w:sz="4" w:space="0" w:color="auto"/>
              <w:left w:val="single" w:sz="4" w:space="0" w:color="auto"/>
              <w:bottom w:val="single" w:sz="4" w:space="0" w:color="auto"/>
              <w:right w:val="single" w:sz="4" w:space="0" w:color="auto"/>
            </w:tcBorders>
          </w:tcPr>
          <w:p w14:paraId="01C8D97C" w14:textId="77777777" w:rsidR="00C13F61" w:rsidRPr="0099609B" w:rsidRDefault="00C13F61" w:rsidP="004602F3">
            <w:pPr>
              <w:pStyle w:val="TableEntry"/>
              <w:rPr>
                <w:ins w:id="3578" w:author="Jones, Emma" w:date="2019-04-12T11:27:00Z"/>
                <w:b/>
                <w:bCs/>
                <w:szCs w:val="18"/>
              </w:rPr>
            </w:pPr>
          </w:p>
        </w:tc>
      </w:tr>
      <w:tr w:rsidR="00C13F61" w:rsidRPr="0099609B" w14:paraId="3AE830E9" w14:textId="77777777" w:rsidTr="004602F3">
        <w:trPr>
          <w:cantSplit/>
          <w:trHeight w:val="600"/>
          <w:ins w:id="357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15D209D" w14:textId="77777777" w:rsidR="00C13F61" w:rsidRPr="0099609B" w:rsidRDefault="00C13F61" w:rsidP="004602F3">
            <w:pPr>
              <w:pStyle w:val="TableEntry"/>
              <w:rPr>
                <w:ins w:id="3580" w:author="Jones, Emma" w:date="2019-04-12T11:27:00Z"/>
                <w:szCs w:val="18"/>
              </w:rPr>
            </w:pPr>
            <w:ins w:id="3581" w:author="Jones, Emma" w:date="2019-04-12T11:27:00Z">
              <w:r w:rsidRPr="0099609B">
                <w:rPr>
                  <w:szCs w:val="18"/>
                </w:rPr>
                <w:t>... output</w:t>
              </w:r>
            </w:ins>
          </w:p>
        </w:tc>
        <w:tc>
          <w:tcPr>
            <w:tcW w:w="0" w:type="auto"/>
            <w:tcBorders>
              <w:top w:val="single" w:sz="4" w:space="0" w:color="auto"/>
              <w:left w:val="single" w:sz="4" w:space="0" w:color="auto"/>
              <w:bottom w:val="single" w:sz="4" w:space="0" w:color="auto"/>
              <w:right w:val="single" w:sz="4" w:space="0" w:color="auto"/>
            </w:tcBorders>
          </w:tcPr>
          <w:p w14:paraId="5CB8E79F" w14:textId="77777777" w:rsidR="00C13F61" w:rsidRPr="0099609B" w:rsidRDefault="00C13F61" w:rsidP="004602F3">
            <w:pPr>
              <w:pStyle w:val="TableEntry"/>
              <w:rPr>
                <w:ins w:id="358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C9AAEA1" w14:textId="77777777" w:rsidR="00C13F61" w:rsidRPr="0099609B" w:rsidRDefault="00C13F61" w:rsidP="004602F3">
            <w:pPr>
              <w:pStyle w:val="TableEntry"/>
              <w:rPr>
                <w:ins w:id="3583" w:author="Jones, Emma" w:date="2019-04-12T11:27:00Z"/>
                <w:bCs/>
                <w:szCs w:val="18"/>
              </w:rPr>
            </w:pPr>
            <w:proofErr w:type="gramStart"/>
            <w:ins w:id="3584"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152A3799" w14:textId="77777777" w:rsidR="00C13F61" w:rsidRPr="0099609B" w:rsidRDefault="00C13F61" w:rsidP="004602F3">
            <w:pPr>
              <w:pStyle w:val="TableEntry"/>
              <w:rPr>
                <w:ins w:id="358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FA3ABA5" w14:textId="77777777" w:rsidR="00C13F61" w:rsidRPr="0099609B" w:rsidRDefault="00C13F61" w:rsidP="004602F3">
            <w:pPr>
              <w:pStyle w:val="TableEntry"/>
              <w:rPr>
                <w:ins w:id="3586" w:author="Jones, Emma" w:date="2019-04-12T11:27:00Z"/>
                <w:szCs w:val="18"/>
              </w:rPr>
            </w:pPr>
            <w:ins w:id="3587" w:author="Jones, Emma" w:date="2019-04-12T11:27:00Z">
              <w:r w:rsidRPr="0099609B">
                <w:rPr>
                  <w:szCs w:val="18"/>
                </w:rPr>
                <w:t>Information produced as part of task</w:t>
              </w:r>
            </w:ins>
          </w:p>
        </w:tc>
        <w:tc>
          <w:tcPr>
            <w:tcW w:w="0" w:type="auto"/>
            <w:tcBorders>
              <w:top w:val="single" w:sz="4" w:space="0" w:color="auto"/>
              <w:left w:val="single" w:sz="4" w:space="0" w:color="auto"/>
              <w:bottom w:val="single" w:sz="4" w:space="0" w:color="auto"/>
              <w:right w:val="single" w:sz="4" w:space="0" w:color="auto"/>
            </w:tcBorders>
          </w:tcPr>
          <w:p w14:paraId="14FCA239" w14:textId="77777777" w:rsidR="00C13F61" w:rsidRPr="0099609B" w:rsidRDefault="00C13F61" w:rsidP="004602F3">
            <w:pPr>
              <w:pStyle w:val="TableEntry"/>
              <w:rPr>
                <w:ins w:id="3588" w:author="Jones, Emma" w:date="2019-04-12T11:27:00Z"/>
                <w:b/>
                <w:bCs/>
                <w:szCs w:val="18"/>
              </w:rPr>
            </w:pPr>
          </w:p>
        </w:tc>
      </w:tr>
      <w:tr w:rsidR="00C13F61" w:rsidRPr="0099609B" w14:paraId="35C66A41" w14:textId="77777777" w:rsidTr="004602F3">
        <w:trPr>
          <w:cantSplit/>
          <w:trHeight w:val="600"/>
          <w:ins w:id="358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8A92A11" w14:textId="77777777" w:rsidR="00C13F61" w:rsidRPr="0099609B" w:rsidRDefault="00C13F61" w:rsidP="004602F3">
            <w:pPr>
              <w:pStyle w:val="TableEntry"/>
              <w:rPr>
                <w:ins w:id="3590" w:author="Jones, Emma" w:date="2019-04-12T11:27:00Z"/>
                <w:szCs w:val="18"/>
              </w:rPr>
            </w:pPr>
            <w:ins w:id="3591" w:author="Jones, Emma" w:date="2019-04-12T11:27:00Z">
              <w:r w:rsidRPr="0099609B">
                <w:rPr>
                  <w:szCs w:val="18"/>
                </w:rPr>
                <w:t>.... type</w:t>
              </w:r>
            </w:ins>
          </w:p>
        </w:tc>
        <w:tc>
          <w:tcPr>
            <w:tcW w:w="0" w:type="auto"/>
            <w:tcBorders>
              <w:top w:val="single" w:sz="4" w:space="0" w:color="auto"/>
              <w:left w:val="single" w:sz="4" w:space="0" w:color="auto"/>
              <w:bottom w:val="single" w:sz="4" w:space="0" w:color="auto"/>
              <w:right w:val="single" w:sz="4" w:space="0" w:color="auto"/>
            </w:tcBorders>
          </w:tcPr>
          <w:p w14:paraId="0CBFBCB3" w14:textId="77777777" w:rsidR="00C13F61" w:rsidRPr="0099609B" w:rsidRDefault="00C13F61" w:rsidP="004602F3">
            <w:pPr>
              <w:pStyle w:val="TableEntry"/>
              <w:rPr>
                <w:ins w:id="359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2B6CF82" w14:textId="77777777" w:rsidR="00C13F61" w:rsidRPr="0099609B" w:rsidRDefault="00C13F61" w:rsidP="004602F3">
            <w:pPr>
              <w:pStyle w:val="TableEntry"/>
              <w:rPr>
                <w:ins w:id="3593" w:author="Jones, Emma" w:date="2019-04-12T11:27:00Z"/>
                <w:bCs/>
                <w:szCs w:val="18"/>
              </w:rPr>
            </w:pPr>
            <w:ins w:id="3594"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2A4375B6" w14:textId="77777777" w:rsidR="00C13F61" w:rsidRPr="0099609B" w:rsidRDefault="00C13F61" w:rsidP="004602F3">
            <w:pPr>
              <w:pStyle w:val="TableEntry"/>
              <w:rPr>
                <w:ins w:id="359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9078588" w14:textId="77777777" w:rsidR="00C13F61" w:rsidRPr="0099609B" w:rsidRDefault="00C13F61" w:rsidP="004602F3">
            <w:pPr>
              <w:pStyle w:val="TableEntry"/>
              <w:rPr>
                <w:ins w:id="3596" w:author="Jones, Emma" w:date="2019-04-12T11:27:00Z"/>
                <w:szCs w:val="18"/>
              </w:rPr>
            </w:pPr>
            <w:ins w:id="3597" w:author="Jones, Emma" w:date="2019-04-12T11:27:00Z">
              <w:r w:rsidRPr="0099609B">
                <w:rPr>
                  <w:szCs w:val="18"/>
                </w:rPr>
                <w:t>Label for output</w:t>
              </w:r>
            </w:ins>
          </w:p>
        </w:tc>
        <w:tc>
          <w:tcPr>
            <w:tcW w:w="0" w:type="auto"/>
            <w:tcBorders>
              <w:top w:val="single" w:sz="4" w:space="0" w:color="auto"/>
              <w:left w:val="single" w:sz="4" w:space="0" w:color="auto"/>
              <w:bottom w:val="single" w:sz="4" w:space="0" w:color="auto"/>
              <w:right w:val="single" w:sz="4" w:space="0" w:color="auto"/>
            </w:tcBorders>
          </w:tcPr>
          <w:p w14:paraId="309A9803" w14:textId="77777777" w:rsidR="00C13F61" w:rsidRPr="0099609B" w:rsidRDefault="00C13F61" w:rsidP="004602F3">
            <w:pPr>
              <w:pStyle w:val="TableEntry"/>
              <w:rPr>
                <w:ins w:id="3598" w:author="Jones, Emma" w:date="2019-04-12T11:27:00Z"/>
                <w:b/>
                <w:bCs/>
                <w:szCs w:val="18"/>
              </w:rPr>
            </w:pPr>
          </w:p>
        </w:tc>
      </w:tr>
      <w:tr w:rsidR="00C13F61" w:rsidRPr="0099609B" w14:paraId="39720E4E" w14:textId="77777777" w:rsidTr="004602F3">
        <w:trPr>
          <w:cantSplit/>
          <w:trHeight w:val="600"/>
          <w:ins w:id="359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7E71E2D" w14:textId="77777777" w:rsidR="00C13F61" w:rsidRPr="0099609B" w:rsidRDefault="00C13F61" w:rsidP="004602F3">
            <w:pPr>
              <w:pStyle w:val="TableEntry"/>
              <w:rPr>
                <w:ins w:id="3600" w:author="Jones, Emma" w:date="2019-04-12T11:27:00Z"/>
                <w:szCs w:val="18"/>
              </w:rPr>
            </w:pPr>
            <w:ins w:id="3601" w:author="Jones, Emma" w:date="2019-04-12T11:27:00Z">
              <w:r w:rsidRPr="0099609B">
                <w:rPr>
                  <w:szCs w:val="18"/>
                </w:rPr>
                <w:t>.... value[x]</w:t>
              </w:r>
            </w:ins>
          </w:p>
        </w:tc>
        <w:tc>
          <w:tcPr>
            <w:tcW w:w="0" w:type="auto"/>
            <w:tcBorders>
              <w:top w:val="single" w:sz="4" w:space="0" w:color="auto"/>
              <w:left w:val="single" w:sz="4" w:space="0" w:color="auto"/>
              <w:bottom w:val="single" w:sz="4" w:space="0" w:color="auto"/>
              <w:right w:val="single" w:sz="4" w:space="0" w:color="auto"/>
            </w:tcBorders>
          </w:tcPr>
          <w:p w14:paraId="187D60AB" w14:textId="77777777" w:rsidR="00C13F61" w:rsidRPr="0099609B" w:rsidRDefault="00C13F61" w:rsidP="004602F3">
            <w:pPr>
              <w:pStyle w:val="TableEntry"/>
              <w:rPr>
                <w:ins w:id="3602"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CF23C11" w14:textId="77777777" w:rsidR="00C13F61" w:rsidRPr="0099609B" w:rsidRDefault="00C13F61" w:rsidP="004602F3">
            <w:pPr>
              <w:pStyle w:val="TableEntry"/>
              <w:rPr>
                <w:ins w:id="3603" w:author="Jones, Emma" w:date="2019-04-12T11:27:00Z"/>
                <w:bCs/>
                <w:szCs w:val="18"/>
              </w:rPr>
            </w:pPr>
            <w:ins w:id="3604"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13F717A5" w14:textId="77777777" w:rsidR="00C13F61" w:rsidRPr="0099609B" w:rsidRDefault="00C13F61" w:rsidP="004602F3">
            <w:pPr>
              <w:pStyle w:val="TableEntry"/>
              <w:rPr>
                <w:ins w:id="360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952C2A7" w14:textId="77777777" w:rsidR="00C13F61" w:rsidRPr="0099609B" w:rsidRDefault="00C13F61" w:rsidP="004602F3">
            <w:pPr>
              <w:pStyle w:val="TableEntry"/>
              <w:rPr>
                <w:ins w:id="3606" w:author="Jones, Emma" w:date="2019-04-12T11:27:00Z"/>
                <w:szCs w:val="18"/>
              </w:rPr>
            </w:pPr>
            <w:ins w:id="3607" w:author="Jones, Emma" w:date="2019-04-12T11:27:00Z">
              <w:r w:rsidRPr="0099609B">
                <w:rPr>
                  <w:szCs w:val="18"/>
                </w:rPr>
                <w:t>Result of output</w:t>
              </w:r>
            </w:ins>
          </w:p>
        </w:tc>
        <w:tc>
          <w:tcPr>
            <w:tcW w:w="0" w:type="auto"/>
            <w:tcBorders>
              <w:top w:val="single" w:sz="4" w:space="0" w:color="auto"/>
              <w:left w:val="single" w:sz="4" w:space="0" w:color="auto"/>
              <w:bottom w:val="single" w:sz="4" w:space="0" w:color="auto"/>
              <w:right w:val="single" w:sz="4" w:space="0" w:color="auto"/>
            </w:tcBorders>
          </w:tcPr>
          <w:p w14:paraId="47022C80" w14:textId="77777777" w:rsidR="00C13F61" w:rsidRPr="0099609B" w:rsidRDefault="00C13F61" w:rsidP="004602F3">
            <w:pPr>
              <w:pStyle w:val="TableEntry"/>
              <w:rPr>
                <w:ins w:id="3608" w:author="Jones, Emma" w:date="2019-04-12T11:27:00Z"/>
                <w:b/>
                <w:bCs/>
                <w:szCs w:val="18"/>
              </w:rPr>
            </w:pPr>
          </w:p>
        </w:tc>
      </w:tr>
    </w:tbl>
    <w:p w14:paraId="692F0B2E" w14:textId="77777777" w:rsidR="00CF12F8" w:rsidRDefault="00CF12F8" w:rsidP="00CF12F8">
      <w:pPr>
        <w:pStyle w:val="BodyText"/>
        <w:rPr>
          <w:ins w:id="3609" w:author="Jones, Emma" w:date="2019-04-12T11:27:00Z"/>
        </w:rPr>
      </w:pPr>
    </w:p>
    <w:p w14:paraId="0BD283C8" w14:textId="79347F8B" w:rsidR="00660665" w:rsidRPr="00276D24" w:rsidDel="00CF12F8" w:rsidRDefault="00660665">
      <w:pPr>
        <w:pStyle w:val="Heading3"/>
        <w:numPr>
          <w:ilvl w:val="0"/>
          <w:numId w:val="0"/>
        </w:numPr>
        <w:rPr>
          <w:del w:id="3610" w:author="Jones, Emma" w:date="2019-04-12T11:22:00Z"/>
        </w:rPr>
        <w:pPrChange w:id="3611" w:author="Jones, Emma" w:date="2019-04-12T11:27:00Z">
          <w:pPr>
            <w:pStyle w:val="BodyText"/>
          </w:pPr>
        </w:pPrChange>
      </w:pPr>
    </w:p>
    <w:p w14:paraId="1EE13440" w14:textId="5A8D33E6" w:rsidR="005B18DB" w:rsidRPr="00276D24" w:rsidDel="00CF12F8" w:rsidRDefault="005B18DB">
      <w:pPr>
        <w:pStyle w:val="Heading3"/>
        <w:numPr>
          <w:ilvl w:val="0"/>
          <w:numId w:val="0"/>
        </w:numPr>
        <w:rPr>
          <w:del w:id="3612" w:author="Jones, Emma" w:date="2019-04-12T11:22:00Z"/>
        </w:rPr>
        <w:pPrChange w:id="3613" w:author="Jones, Emma" w:date="2019-04-12T11:27:00Z">
          <w:pPr>
            <w:pStyle w:val="BodyText"/>
          </w:pPr>
        </w:pPrChange>
      </w:pPr>
      <w:del w:id="3614" w:author="Jones, Emma" w:date="2019-04-12T11:22:00Z">
        <w:r w:rsidRPr="00276D24" w:rsidDel="00CF12F8">
          <w:delText xml:space="preserve">A FHIR Task StructureDefinition can be found in implementation materials – see ITI TF-2x: Appendix W for instructions on how to get to the implementation materials. </w:delText>
        </w:r>
      </w:del>
    </w:p>
    <w:p w14:paraId="5B5369C3" w14:textId="07225668" w:rsidR="00CF12F8" w:rsidRPr="00F913D7" w:rsidRDefault="00CF12F8" w:rsidP="00CF12F8">
      <w:pPr>
        <w:pStyle w:val="Heading3"/>
        <w:numPr>
          <w:ilvl w:val="0"/>
          <w:numId w:val="0"/>
        </w:numPr>
        <w:ind w:left="720" w:hanging="720"/>
        <w:rPr>
          <w:ins w:id="3615" w:author="Jones, Emma" w:date="2019-04-12T11:21:00Z"/>
          <w:noProof w:val="0"/>
        </w:rPr>
      </w:pPr>
      <w:ins w:id="3616" w:author="Jones, Emma" w:date="2019-04-12T11:21:00Z">
        <w:r w:rsidRPr="00DF2420">
          <w:rPr>
            <w:noProof w:val="0"/>
          </w:rPr>
          <w:t>6.6.</w:t>
        </w:r>
      </w:ins>
      <w:ins w:id="3617" w:author="Jones, Emma" w:date="2019-04-12T11:27:00Z">
        <w:r>
          <w:rPr>
            <w:noProof w:val="0"/>
          </w:rPr>
          <w:t>6</w:t>
        </w:r>
      </w:ins>
      <w:ins w:id="3618" w:author="Jones, Emma" w:date="2019-04-12T11:21:00Z">
        <w:r w:rsidRPr="00DF2420">
          <w:rPr>
            <w:noProof w:val="0"/>
          </w:rPr>
          <w:t xml:space="preserve"> dctmCareTeam</w:t>
        </w:r>
      </w:ins>
      <w:ins w:id="3619" w:author="Jones, Emma" w:date="2019-04-12T12:32:00Z">
        <w:r w:rsidR="007745C7">
          <w:rPr>
            <w:noProof w:val="0"/>
          </w:rPr>
          <w:t xml:space="preserve"> (</w:t>
        </w:r>
      </w:ins>
      <w:ins w:id="3620" w:author="Jones, Emma" w:date="2019-04-12T12:33:00Z">
        <w:r w:rsidR="007745C7">
          <w:rPr>
            <w:noProof w:val="0"/>
          </w:rPr>
          <w:t xml:space="preserve">*updated </w:t>
        </w:r>
      </w:ins>
      <w:ins w:id="3621" w:author="Jones, Emma" w:date="2019-04-12T12:32:00Z">
        <w:r w:rsidR="007745C7">
          <w:rPr>
            <w:noProof w:val="0"/>
          </w:rPr>
          <w:t>R4</w:t>
        </w:r>
      </w:ins>
      <w:ins w:id="3622" w:author="Jones, Emma" w:date="2019-04-12T12:33:00Z">
        <w:r w:rsidR="007745C7">
          <w:rPr>
            <w:noProof w:val="0"/>
          </w:rPr>
          <w:t>)</w:t>
        </w:r>
      </w:ins>
    </w:p>
    <w:p w14:paraId="2A0D33B6" w14:textId="77777777" w:rsidR="00CF12F8" w:rsidRPr="00DF2420" w:rsidRDefault="00CF12F8" w:rsidP="00CF12F8">
      <w:pPr>
        <w:pStyle w:val="BodyText"/>
        <w:rPr>
          <w:ins w:id="3623" w:author="Jones, Emma" w:date="2019-04-12T11:21:00Z"/>
        </w:rPr>
      </w:pPr>
      <w:ins w:id="3624" w:author="Jones, Emma" w:date="2019-04-12T11:21: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578586BC" w14:textId="22C1B50C" w:rsidR="00CF12F8" w:rsidRPr="00DF2420" w:rsidRDefault="00CF12F8" w:rsidP="00CF12F8">
      <w:pPr>
        <w:pStyle w:val="TableTitle"/>
        <w:rPr>
          <w:ins w:id="3625" w:author="Jones, Emma" w:date="2019-04-12T11:21:00Z"/>
        </w:rPr>
      </w:pPr>
      <w:ins w:id="3626" w:author="Jones, Emma" w:date="2019-04-12T11:21:00Z">
        <w:r w:rsidRPr="00DF2420">
          <w:t>Table 6.6.</w:t>
        </w:r>
      </w:ins>
      <w:ins w:id="3627" w:author="Jones, Emma" w:date="2019-04-12T12:34:00Z">
        <w:r w:rsidR="007745C7">
          <w:t>6</w:t>
        </w:r>
      </w:ins>
      <w:ins w:id="3628" w:author="Jones, Emma" w:date="2019-04-12T11:21:00Z">
        <w:r w:rsidRPr="00DF2420">
          <w:t>-</w:t>
        </w:r>
      </w:ins>
      <w:ins w:id="3629" w:author="Jones, Emma" w:date="2019-04-12T12:34:00Z">
        <w:r w:rsidR="007745C7">
          <w:t>1</w:t>
        </w:r>
      </w:ins>
      <w:ins w:id="3630" w:author="Jones, Emma" w:date="2019-04-12T11:21:00Z">
        <w:r w:rsidRPr="00DF2420">
          <w:t>: CareTeam resource</w:t>
        </w:r>
      </w:ins>
    </w:p>
    <w:tbl>
      <w:tblPr>
        <w:tblStyle w:val="TableGrid"/>
        <w:tblW w:w="0" w:type="auto"/>
        <w:tblLook w:val="04A0" w:firstRow="1" w:lastRow="0" w:firstColumn="1" w:lastColumn="0" w:noHBand="0" w:noVBand="1"/>
      </w:tblPr>
      <w:tblGrid>
        <w:gridCol w:w="2572"/>
        <w:gridCol w:w="883"/>
        <w:gridCol w:w="893"/>
        <w:gridCol w:w="2836"/>
        <w:gridCol w:w="2166"/>
      </w:tblGrid>
      <w:tr w:rsidR="00CF12F8" w:rsidRPr="00DF2420" w14:paraId="0BF5A3C2" w14:textId="77777777" w:rsidTr="004376B5">
        <w:trPr>
          <w:cantSplit/>
          <w:tblHeader/>
          <w:ins w:id="3631" w:author="Jones, Emma" w:date="2019-04-12T11:21:00Z"/>
        </w:trPr>
        <w:tc>
          <w:tcPr>
            <w:tcW w:w="2572" w:type="dxa"/>
            <w:shd w:val="clear" w:color="auto" w:fill="D9D9D9" w:themeFill="background1" w:themeFillShade="D9"/>
            <w:vAlign w:val="bottom"/>
          </w:tcPr>
          <w:p w14:paraId="388ECE49" w14:textId="77777777" w:rsidR="00CF12F8" w:rsidRPr="00DF2420" w:rsidRDefault="00CF12F8" w:rsidP="004376B5">
            <w:pPr>
              <w:pStyle w:val="TableEntryHeader"/>
              <w:rPr>
                <w:ins w:id="3632" w:author="Jones, Emma" w:date="2019-04-12T11:21:00Z"/>
                <w:lang w:eastAsia="x-none"/>
              </w:rPr>
            </w:pPr>
            <w:ins w:id="3633" w:author="Jones, Emma" w:date="2019-04-12T11:21:00Z">
              <w:r w:rsidRPr="00DF2420">
                <w:t>Name</w:t>
              </w:r>
            </w:ins>
          </w:p>
        </w:tc>
        <w:tc>
          <w:tcPr>
            <w:tcW w:w="883" w:type="dxa"/>
            <w:shd w:val="clear" w:color="auto" w:fill="D9D9D9" w:themeFill="background1" w:themeFillShade="D9"/>
          </w:tcPr>
          <w:p w14:paraId="598CA740" w14:textId="77777777" w:rsidR="00CF12F8" w:rsidRPr="00DF2420" w:rsidRDefault="00CF12F8" w:rsidP="004376B5">
            <w:pPr>
              <w:pStyle w:val="TableEntryHeader"/>
              <w:rPr>
                <w:ins w:id="3634" w:author="Jones, Emma" w:date="2019-04-12T11:21:00Z"/>
              </w:rPr>
            </w:pPr>
            <w:ins w:id="3635" w:author="Jones, Emma" w:date="2019-04-12T11:21:00Z">
              <w:r w:rsidRPr="00276D24">
                <w:t>Flags</w:t>
              </w:r>
            </w:ins>
          </w:p>
        </w:tc>
        <w:tc>
          <w:tcPr>
            <w:tcW w:w="893" w:type="dxa"/>
            <w:shd w:val="clear" w:color="auto" w:fill="D9D9D9" w:themeFill="background1" w:themeFillShade="D9"/>
            <w:vAlign w:val="bottom"/>
          </w:tcPr>
          <w:p w14:paraId="03F92F33" w14:textId="77777777" w:rsidR="00CF12F8" w:rsidRPr="00DF2420" w:rsidRDefault="00CF12F8" w:rsidP="004376B5">
            <w:pPr>
              <w:pStyle w:val="TableEntryHeader"/>
              <w:rPr>
                <w:ins w:id="3636" w:author="Jones, Emma" w:date="2019-04-12T11:21:00Z"/>
                <w:lang w:eastAsia="x-none"/>
              </w:rPr>
            </w:pPr>
            <w:ins w:id="3637" w:author="Jones, Emma" w:date="2019-04-12T11:21:00Z">
              <w:r w:rsidRPr="00DF2420">
                <w:t>Card.</w:t>
              </w:r>
            </w:ins>
          </w:p>
        </w:tc>
        <w:tc>
          <w:tcPr>
            <w:tcW w:w="2836" w:type="dxa"/>
            <w:shd w:val="clear" w:color="auto" w:fill="D9D9D9" w:themeFill="background1" w:themeFillShade="D9"/>
          </w:tcPr>
          <w:p w14:paraId="09946F0E" w14:textId="77777777" w:rsidR="00CF12F8" w:rsidRPr="00DF2420" w:rsidRDefault="00CF12F8" w:rsidP="004376B5">
            <w:pPr>
              <w:pStyle w:val="TableEntryHeader"/>
              <w:rPr>
                <w:ins w:id="3638" w:author="Jones, Emma" w:date="2019-04-12T11:21:00Z"/>
                <w:lang w:eastAsia="x-none"/>
              </w:rPr>
            </w:pPr>
            <w:ins w:id="3639" w:author="Jones, Emma" w:date="2019-04-12T11:21:00Z">
              <w:r w:rsidRPr="00DF2420">
                <w:t>Description &amp; Constraints</w:t>
              </w:r>
            </w:ins>
          </w:p>
        </w:tc>
        <w:tc>
          <w:tcPr>
            <w:tcW w:w="2166" w:type="dxa"/>
            <w:shd w:val="clear" w:color="auto" w:fill="D9D9D9" w:themeFill="background1" w:themeFillShade="D9"/>
            <w:vAlign w:val="bottom"/>
          </w:tcPr>
          <w:p w14:paraId="1E75100E" w14:textId="77777777" w:rsidR="00CF12F8" w:rsidRPr="00DF2420" w:rsidRDefault="00CF12F8" w:rsidP="004376B5">
            <w:pPr>
              <w:pStyle w:val="TableEntryHeader"/>
              <w:rPr>
                <w:ins w:id="3640" w:author="Jones, Emma" w:date="2019-04-12T11:21:00Z"/>
                <w:lang w:eastAsia="x-none"/>
              </w:rPr>
            </w:pPr>
            <w:ins w:id="3641" w:author="Jones, Emma" w:date="2019-04-12T11:21:00Z">
              <w:r w:rsidRPr="00DF2420">
                <w:t>Comments</w:t>
              </w:r>
            </w:ins>
          </w:p>
        </w:tc>
      </w:tr>
      <w:tr w:rsidR="00CF12F8" w:rsidRPr="00DF2420" w14:paraId="249F4102" w14:textId="77777777" w:rsidTr="004376B5">
        <w:trPr>
          <w:cantSplit/>
          <w:ins w:id="3642" w:author="Jones, Emma" w:date="2019-04-12T11:21:00Z"/>
        </w:trPr>
        <w:tc>
          <w:tcPr>
            <w:tcW w:w="2572" w:type="dxa"/>
          </w:tcPr>
          <w:p w14:paraId="69980591" w14:textId="77777777" w:rsidR="00CF12F8" w:rsidRPr="00DF2420" w:rsidRDefault="00CF12F8" w:rsidP="004376B5">
            <w:pPr>
              <w:pStyle w:val="TableEntry"/>
              <w:rPr>
                <w:ins w:id="3643" w:author="Jones, Emma" w:date="2019-04-12T11:21:00Z"/>
              </w:rPr>
            </w:pPr>
            <w:ins w:id="3644" w:author="Jones, Emma" w:date="2019-04-12T11:21:00Z">
              <w:r w:rsidRPr="00DF2420">
                <w:t>.. CareTeam</w:t>
              </w:r>
            </w:ins>
          </w:p>
        </w:tc>
        <w:tc>
          <w:tcPr>
            <w:tcW w:w="883" w:type="dxa"/>
          </w:tcPr>
          <w:p w14:paraId="081A7F72" w14:textId="77777777" w:rsidR="00CF12F8" w:rsidRPr="00DF2420" w:rsidRDefault="00CF12F8" w:rsidP="004376B5">
            <w:pPr>
              <w:pStyle w:val="TableEntry"/>
              <w:rPr>
                <w:ins w:id="3645" w:author="Jones, Emma" w:date="2019-04-12T11:21:00Z"/>
              </w:rPr>
            </w:pPr>
          </w:p>
        </w:tc>
        <w:tc>
          <w:tcPr>
            <w:tcW w:w="893" w:type="dxa"/>
          </w:tcPr>
          <w:p w14:paraId="7B97DDE0" w14:textId="77777777" w:rsidR="00CF12F8" w:rsidRPr="00DF2420" w:rsidRDefault="00CF12F8" w:rsidP="004376B5">
            <w:pPr>
              <w:pStyle w:val="TableEntry"/>
              <w:rPr>
                <w:ins w:id="3646" w:author="Jones, Emma" w:date="2019-04-12T11:21:00Z"/>
              </w:rPr>
            </w:pPr>
          </w:p>
        </w:tc>
        <w:tc>
          <w:tcPr>
            <w:tcW w:w="2836" w:type="dxa"/>
          </w:tcPr>
          <w:p w14:paraId="0C27D3B0" w14:textId="77777777" w:rsidR="00CF12F8" w:rsidRPr="00DF2420" w:rsidRDefault="00CF12F8" w:rsidP="004376B5">
            <w:pPr>
              <w:pStyle w:val="TableEntry"/>
              <w:rPr>
                <w:ins w:id="3647" w:author="Jones, Emma" w:date="2019-04-12T11:21:00Z"/>
              </w:rPr>
            </w:pPr>
            <w:ins w:id="3648" w:author="Jones, Emma" w:date="2019-04-12T11:21:00Z">
              <w:r w:rsidRPr="00DF2420">
                <w:t>Planned participants in the coordination and delivery of care for a patient or group</w:t>
              </w:r>
            </w:ins>
          </w:p>
        </w:tc>
        <w:tc>
          <w:tcPr>
            <w:tcW w:w="2166" w:type="dxa"/>
          </w:tcPr>
          <w:p w14:paraId="6EF0BD68" w14:textId="77777777" w:rsidR="00CF12F8" w:rsidRPr="00DF2420" w:rsidRDefault="00CF12F8" w:rsidP="004376B5">
            <w:pPr>
              <w:pStyle w:val="TableEntry"/>
              <w:rPr>
                <w:ins w:id="3649" w:author="Jones, Emma" w:date="2019-04-12T11:21:00Z"/>
                <w:b/>
              </w:rPr>
            </w:pPr>
          </w:p>
        </w:tc>
      </w:tr>
      <w:tr w:rsidR="00CF12F8" w:rsidRPr="00DF2420" w14:paraId="3775B8D7" w14:textId="77777777" w:rsidTr="004376B5">
        <w:trPr>
          <w:cantSplit/>
          <w:ins w:id="3650" w:author="Jones, Emma" w:date="2019-04-12T11:21:00Z"/>
        </w:trPr>
        <w:tc>
          <w:tcPr>
            <w:tcW w:w="2572" w:type="dxa"/>
          </w:tcPr>
          <w:p w14:paraId="0C8DB7E1" w14:textId="77777777" w:rsidR="00CF12F8" w:rsidRPr="00DF2420" w:rsidRDefault="00CF12F8" w:rsidP="004376B5">
            <w:pPr>
              <w:pStyle w:val="TableEntry"/>
              <w:rPr>
                <w:ins w:id="3651" w:author="Jones, Emma" w:date="2019-04-12T11:21:00Z"/>
              </w:rPr>
            </w:pPr>
            <w:ins w:id="3652" w:author="Jones, Emma" w:date="2019-04-12T11:21:00Z">
              <w:r w:rsidRPr="00DF2420">
                <w:t xml:space="preserve">  ... identifier</w:t>
              </w:r>
            </w:ins>
          </w:p>
        </w:tc>
        <w:tc>
          <w:tcPr>
            <w:tcW w:w="883" w:type="dxa"/>
          </w:tcPr>
          <w:p w14:paraId="33D3F786" w14:textId="77777777" w:rsidR="00CF12F8" w:rsidRPr="00DF2420" w:rsidRDefault="00CF12F8" w:rsidP="004376B5">
            <w:pPr>
              <w:pStyle w:val="TableEntry"/>
              <w:rPr>
                <w:ins w:id="3653" w:author="Jones, Emma" w:date="2019-04-12T11:21:00Z"/>
              </w:rPr>
            </w:pPr>
            <w:ins w:id="3654" w:author="Jones, Emma" w:date="2019-04-12T11:21:00Z">
              <w:r w:rsidRPr="006B3EF0">
                <w:t>Σ</w:t>
              </w:r>
            </w:ins>
          </w:p>
        </w:tc>
        <w:tc>
          <w:tcPr>
            <w:tcW w:w="893" w:type="dxa"/>
          </w:tcPr>
          <w:p w14:paraId="65CB9FC7" w14:textId="77777777" w:rsidR="00CF12F8" w:rsidRPr="00DF2420" w:rsidRDefault="00CF12F8" w:rsidP="004376B5">
            <w:pPr>
              <w:pStyle w:val="TableEntry"/>
              <w:rPr>
                <w:ins w:id="3655" w:author="Jones, Emma" w:date="2019-04-12T11:21:00Z"/>
              </w:rPr>
            </w:pPr>
            <w:proofErr w:type="gramStart"/>
            <w:ins w:id="3656" w:author="Jones, Emma" w:date="2019-04-12T11:21:00Z">
              <w:r w:rsidRPr="00DF2420">
                <w:t>1..*</w:t>
              </w:r>
              <w:proofErr w:type="gramEnd"/>
            </w:ins>
          </w:p>
        </w:tc>
        <w:tc>
          <w:tcPr>
            <w:tcW w:w="2836" w:type="dxa"/>
          </w:tcPr>
          <w:p w14:paraId="4FBD75CD" w14:textId="77777777" w:rsidR="00CF12F8" w:rsidRPr="00DF2420" w:rsidRDefault="00CF12F8" w:rsidP="004376B5">
            <w:pPr>
              <w:pStyle w:val="TableEntry"/>
              <w:rPr>
                <w:ins w:id="3657" w:author="Jones, Emma" w:date="2019-04-12T11:21:00Z"/>
              </w:rPr>
            </w:pPr>
            <w:ins w:id="3658" w:author="Jones, Emma" w:date="2019-04-12T11:21:00Z">
              <w:r w:rsidRPr="00DF2420">
                <w:t>External Ids for this team</w:t>
              </w:r>
            </w:ins>
          </w:p>
        </w:tc>
        <w:tc>
          <w:tcPr>
            <w:tcW w:w="2166" w:type="dxa"/>
          </w:tcPr>
          <w:p w14:paraId="325D1184" w14:textId="77777777" w:rsidR="00CF12F8" w:rsidRPr="00DF2420" w:rsidRDefault="00CF12F8" w:rsidP="004376B5">
            <w:pPr>
              <w:pStyle w:val="TableEntry"/>
              <w:rPr>
                <w:ins w:id="3659" w:author="Jones, Emma" w:date="2019-04-12T11:21:00Z"/>
                <w:b/>
              </w:rPr>
            </w:pPr>
            <w:ins w:id="3660" w:author="Jones, Emma" w:date="2019-04-12T11:21:00Z">
              <w:r w:rsidRPr="00DF2420">
                <w:rPr>
                  <w:b/>
                </w:rPr>
                <w:t>This version of the profile requires at least one identifier.</w:t>
              </w:r>
            </w:ins>
          </w:p>
        </w:tc>
      </w:tr>
      <w:tr w:rsidR="00CF12F8" w:rsidRPr="00DF2420" w14:paraId="23103CE4" w14:textId="77777777" w:rsidTr="004376B5">
        <w:trPr>
          <w:cantSplit/>
          <w:ins w:id="3661" w:author="Jones, Emma" w:date="2019-04-12T11:21:00Z"/>
        </w:trPr>
        <w:tc>
          <w:tcPr>
            <w:tcW w:w="2572" w:type="dxa"/>
          </w:tcPr>
          <w:p w14:paraId="3A40D950" w14:textId="77777777" w:rsidR="00CF12F8" w:rsidRPr="00DF2420" w:rsidRDefault="00CF12F8" w:rsidP="004376B5">
            <w:pPr>
              <w:pStyle w:val="TableEntry"/>
              <w:rPr>
                <w:ins w:id="3662" w:author="Jones, Emma" w:date="2019-04-12T11:21:00Z"/>
              </w:rPr>
            </w:pPr>
            <w:ins w:id="3663" w:author="Jones, Emma" w:date="2019-04-12T11:21:00Z">
              <w:r w:rsidRPr="00DF2420">
                <w:lastRenderedPageBreak/>
                <w:t xml:space="preserve">... </w:t>
              </w:r>
              <w:proofErr w:type="spellStart"/>
              <w:r w:rsidRPr="00DF2420">
                <w:t>identifier.value</w:t>
              </w:r>
              <w:proofErr w:type="spellEnd"/>
            </w:ins>
          </w:p>
        </w:tc>
        <w:tc>
          <w:tcPr>
            <w:tcW w:w="883" w:type="dxa"/>
          </w:tcPr>
          <w:p w14:paraId="64DD974B" w14:textId="77777777" w:rsidR="00CF12F8" w:rsidRPr="00DF2420" w:rsidRDefault="00CF12F8" w:rsidP="004376B5">
            <w:pPr>
              <w:pStyle w:val="TableEntry"/>
              <w:rPr>
                <w:ins w:id="3664" w:author="Jones, Emma" w:date="2019-04-12T11:21:00Z"/>
              </w:rPr>
            </w:pPr>
          </w:p>
        </w:tc>
        <w:tc>
          <w:tcPr>
            <w:tcW w:w="893" w:type="dxa"/>
          </w:tcPr>
          <w:p w14:paraId="24021228" w14:textId="77777777" w:rsidR="00CF12F8" w:rsidRPr="00DF2420" w:rsidRDefault="00CF12F8" w:rsidP="004376B5">
            <w:pPr>
              <w:pStyle w:val="TableEntry"/>
              <w:rPr>
                <w:ins w:id="3665" w:author="Jones, Emma" w:date="2019-04-12T11:21:00Z"/>
              </w:rPr>
            </w:pPr>
            <w:ins w:id="3666" w:author="Jones, Emma" w:date="2019-04-12T11:21:00Z">
              <w:r w:rsidRPr="00DF2420">
                <w:t>1..1</w:t>
              </w:r>
            </w:ins>
          </w:p>
        </w:tc>
        <w:tc>
          <w:tcPr>
            <w:tcW w:w="2836" w:type="dxa"/>
          </w:tcPr>
          <w:p w14:paraId="7E7F504F" w14:textId="77777777" w:rsidR="00CF12F8" w:rsidRPr="00DF2420" w:rsidRDefault="00CF12F8" w:rsidP="004376B5">
            <w:pPr>
              <w:pStyle w:val="TableEntry"/>
              <w:rPr>
                <w:ins w:id="3667" w:author="Jones, Emma" w:date="2019-04-12T11:21:00Z"/>
              </w:rPr>
            </w:pPr>
          </w:p>
        </w:tc>
        <w:tc>
          <w:tcPr>
            <w:tcW w:w="2166" w:type="dxa"/>
          </w:tcPr>
          <w:p w14:paraId="7538E759" w14:textId="77777777" w:rsidR="00CF12F8" w:rsidRPr="00DF2420" w:rsidRDefault="00CF12F8" w:rsidP="004376B5">
            <w:pPr>
              <w:pStyle w:val="TableEntry"/>
              <w:rPr>
                <w:ins w:id="3668" w:author="Jones, Emma" w:date="2019-04-12T11:21:00Z"/>
                <w:b/>
              </w:rPr>
            </w:pPr>
            <w:ins w:id="3669" w:author="Jones, Emma" w:date="2019-04-12T11:21:00Z">
              <w:r w:rsidRPr="00DF2420">
                <w:rPr>
                  <w:b/>
                </w:rPr>
                <w:t>This version of the profile requires an ID identifying this profile as an IHE PCC Dynamic Care Team</w:t>
              </w:r>
            </w:ins>
          </w:p>
        </w:tc>
      </w:tr>
      <w:tr w:rsidR="00CF12F8" w:rsidRPr="00DF2420" w14:paraId="7F3577F4" w14:textId="77777777" w:rsidTr="004376B5">
        <w:trPr>
          <w:cantSplit/>
          <w:ins w:id="3670" w:author="Jones, Emma" w:date="2019-04-12T11:21:00Z"/>
        </w:trPr>
        <w:tc>
          <w:tcPr>
            <w:tcW w:w="2572" w:type="dxa"/>
          </w:tcPr>
          <w:p w14:paraId="40FCBE89" w14:textId="77777777" w:rsidR="00CF12F8" w:rsidRPr="00DF2420" w:rsidRDefault="00CF12F8" w:rsidP="004376B5">
            <w:pPr>
              <w:pStyle w:val="TableEntry"/>
              <w:rPr>
                <w:ins w:id="3671" w:author="Jones, Emma" w:date="2019-04-12T11:21:00Z"/>
              </w:rPr>
            </w:pPr>
            <w:ins w:id="3672" w:author="Jones, Emma" w:date="2019-04-12T11:21:00Z">
              <w:r w:rsidRPr="00DF2420">
                <w:t xml:space="preserve">  ... status</w:t>
              </w:r>
            </w:ins>
          </w:p>
        </w:tc>
        <w:tc>
          <w:tcPr>
            <w:tcW w:w="883" w:type="dxa"/>
          </w:tcPr>
          <w:p w14:paraId="3B266117" w14:textId="77777777" w:rsidR="00CF12F8" w:rsidRPr="00DF2420" w:rsidRDefault="00CF12F8" w:rsidP="004376B5">
            <w:pPr>
              <w:pStyle w:val="TableEntry"/>
              <w:rPr>
                <w:ins w:id="3673" w:author="Jones, Emma" w:date="2019-04-12T11:21:00Z"/>
              </w:rPr>
            </w:pPr>
            <w:ins w:id="3674" w:author="Jones, Emma" w:date="2019-04-12T11:21:00Z">
              <w:r w:rsidRPr="006B3EF0">
                <w:t>?! Σ</w:t>
              </w:r>
            </w:ins>
          </w:p>
        </w:tc>
        <w:tc>
          <w:tcPr>
            <w:tcW w:w="893" w:type="dxa"/>
          </w:tcPr>
          <w:p w14:paraId="4A678898" w14:textId="77777777" w:rsidR="00CF12F8" w:rsidRPr="00DF2420" w:rsidRDefault="00CF12F8" w:rsidP="004376B5">
            <w:pPr>
              <w:pStyle w:val="TableEntry"/>
              <w:rPr>
                <w:ins w:id="3675" w:author="Jones, Emma" w:date="2019-04-12T11:21:00Z"/>
              </w:rPr>
            </w:pPr>
            <w:ins w:id="3676" w:author="Jones, Emma" w:date="2019-04-12T11:21:00Z">
              <w:r w:rsidRPr="00DF2420">
                <w:t>1..1</w:t>
              </w:r>
            </w:ins>
          </w:p>
        </w:tc>
        <w:tc>
          <w:tcPr>
            <w:tcW w:w="2836" w:type="dxa"/>
          </w:tcPr>
          <w:p w14:paraId="00F015E0" w14:textId="77777777" w:rsidR="00CF12F8" w:rsidRPr="00DF2420" w:rsidRDefault="00CF12F8" w:rsidP="004376B5">
            <w:pPr>
              <w:pStyle w:val="TableEntry"/>
              <w:rPr>
                <w:ins w:id="3677" w:author="Jones, Emma" w:date="2019-04-12T11:21:00Z"/>
              </w:rPr>
            </w:pPr>
            <w:ins w:id="3678" w:author="Jones, Emma" w:date="2019-04-12T11:21:00Z">
              <w:r w:rsidRPr="00DF2420">
                <w:t>proposed | active | suspended | inactive | entered-in-error</w:t>
              </w:r>
            </w:ins>
          </w:p>
        </w:tc>
        <w:tc>
          <w:tcPr>
            <w:tcW w:w="2166" w:type="dxa"/>
          </w:tcPr>
          <w:p w14:paraId="1583E002" w14:textId="77777777" w:rsidR="00CF12F8" w:rsidRPr="00DF2420" w:rsidRDefault="00CF12F8" w:rsidP="004376B5">
            <w:pPr>
              <w:pStyle w:val="TableEntry"/>
              <w:rPr>
                <w:ins w:id="3679" w:author="Jones, Emma" w:date="2019-04-12T11:21:00Z"/>
                <w:b/>
              </w:rPr>
            </w:pPr>
            <w:ins w:id="3680" w:author="Jones, Emma" w:date="2019-04-12T11:21:00Z">
              <w:r w:rsidRPr="00DF2420">
                <w:rPr>
                  <w:b/>
                </w:rPr>
                <w:t>This version of the profile requires the status of the care team.</w:t>
              </w:r>
            </w:ins>
          </w:p>
        </w:tc>
      </w:tr>
      <w:tr w:rsidR="00CF12F8" w:rsidRPr="00DF2420" w14:paraId="19BBB322" w14:textId="77777777" w:rsidTr="004376B5">
        <w:trPr>
          <w:cantSplit/>
          <w:ins w:id="3681" w:author="Jones, Emma" w:date="2019-04-12T11:21:00Z"/>
        </w:trPr>
        <w:tc>
          <w:tcPr>
            <w:tcW w:w="2572" w:type="dxa"/>
          </w:tcPr>
          <w:p w14:paraId="4147BF11" w14:textId="77777777" w:rsidR="00CF12F8" w:rsidRPr="00DF2420" w:rsidRDefault="00CF12F8" w:rsidP="004376B5">
            <w:pPr>
              <w:pStyle w:val="TableEntry"/>
              <w:rPr>
                <w:ins w:id="3682" w:author="Jones, Emma" w:date="2019-04-12T11:21:00Z"/>
              </w:rPr>
            </w:pPr>
            <w:ins w:id="3683" w:author="Jones, Emma" w:date="2019-04-12T11:21:00Z">
              <w:r w:rsidRPr="00DF2420">
                <w:t xml:space="preserve">  ... category</w:t>
              </w:r>
              <w:r w:rsidRPr="00DF2420">
                <w:tab/>
              </w:r>
            </w:ins>
          </w:p>
        </w:tc>
        <w:tc>
          <w:tcPr>
            <w:tcW w:w="883" w:type="dxa"/>
          </w:tcPr>
          <w:p w14:paraId="7879D54D" w14:textId="77777777" w:rsidR="00CF12F8" w:rsidRPr="00DF2420" w:rsidRDefault="00CF12F8" w:rsidP="004376B5">
            <w:pPr>
              <w:pStyle w:val="TableEntry"/>
              <w:rPr>
                <w:ins w:id="3684" w:author="Jones, Emma" w:date="2019-04-12T11:21:00Z"/>
              </w:rPr>
            </w:pPr>
            <w:ins w:id="3685" w:author="Jones, Emma" w:date="2019-04-12T11:21:00Z">
              <w:r w:rsidRPr="006B3EF0">
                <w:t>Σ</w:t>
              </w:r>
            </w:ins>
          </w:p>
        </w:tc>
        <w:tc>
          <w:tcPr>
            <w:tcW w:w="893" w:type="dxa"/>
          </w:tcPr>
          <w:p w14:paraId="74F8DAEA" w14:textId="77777777" w:rsidR="00CF12F8" w:rsidRPr="00DF2420" w:rsidRDefault="00CF12F8" w:rsidP="004376B5">
            <w:pPr>
              <w:pStyle w:val="TableEntry"/>
              <w:rPr>
                <w:ins w:id="3686" w:author="Jones, Emma" w:date="2019-04-12T11:21:00Z"/>
              </w:rPr>
            </w:pPr>
            <w:ins w:id="3687" w:author="Jones, Emma" w:date="2019-04-12T11:21:00Z">
              <w:r w:rsidRPr="00DF2420">
                <w:t>0.. *</w:t>
              </w:r>
            </w:ins>
          </w:p>
        </w:tc>
        <w:tc>
          <w:tcPr>
            <w:tcW w:w="2836" w:type="dxa"/>
          </w:tcPr>
          <w:p w14:paraId="09F32B3D" w14:textId="77777777" w:rsidR="00CF12F8" w:rsidRPr="00DF2420" w:rsidRDefault="00CF12F8" w:rsidP="004376B5">
            <w:pPr>
              <w:pStyle w:val="TableEntry"/>
              <w:rPr>
                <w:ins w:id="3688" w:author="Jones, Emma" w:date="2019-04-12T11:21:00Z"/>
              </w:rPr>
            </w:pPr>
            <w:ins w:id="3689" w:author="Jones, Emma" w:date="2019-04-12T11:21:00Z">
              <w:r w:rsidRPr="00DF2420">
                <w:t>Type of team</w:t>
              </w:r>
            </w:ins>
          </w:p>
        </w:tc>
        <w:tc>
          <w:tcPr>
            <w:tcW w:w="2166" w:type="dxa"/>
          </w:tcPr>
          <w:p w14:paraId="50CE69BF" w14:textId="77777777" w:rsidR="00CF12F8" w:rsidRPr="00DF2420" w:rsidRDefault="00CF12F8" w:rsidP="004376B5">
            <w:pPr>
              <w:pStyle w:val="TableEntry"/>
              <w:rPr>
                <w:ins w:id="3690" w:author="Jones, Emma" w:date="2019-04-12T11:21:00Z"/>
                <w:b/>
              </w:rPr>
            </w:pPr>
          </w:p>
        </w:tc>
      </w:tr>
      <w:tr w:rsidR="00CF12F8" w:rsidRPr="00DF2420" w14:paraId="1DBA70E5" w14:textId="77777777" w:rsidTr="004376B5">
        <w:trPr>
          <w:cantSplit/>
          <w:ins w:id="3691" w:author="Jones, Emma" w:date="2019-04-12T11:21:00Z"/>
        </w:trPr>
        <w:tc>
          <w:tcPr>
            <w:tcW w:w="2572" w:type="dxa"/>
          </w:tcPr>
          <w:p w14:paraId="50D3E4A9" w14:textId="77777777" w:rsidR="00CF12F8" w:rsidRPr="00DF2420" w:rsidRDefault="00CF12F8" w:rsidP="004376B5">
            <w:pPr>
              <w:pStyle w:val="TableEntry"/>
              <w:rPr>
                <w:ins w:id="3692" w:author="Jones, Emma" w:date="2019-04-12T11:21:00Z"/>
              </w:rPr>
            </w:pPr>
            <w:ins w:id="3693" w:author="Jones, Emma" w:date="2019-04-12T11:21:00Z">
              <w:r w:rsidRPr="00DF2420">
                <w:t xml:space="preserve">  ... name</w:t>
              </w:r>
            </w:ins>
          </w:p>
        </w:tc>
        <w:tc>
          <w:tcPr>
            <w:tcW w:w="883" w:type="dxa"/>
          </w:tcPr>
          <w:p w14:paraId="6BF801E8" w14:textId="77777777" w:rsidR="00CF12F8" w:rsidRPr="00DF2420" w:rsidRDefault="00CF12F8" w:rsidP="004376B5">
            <w:pPr>
              <w:pStyle w:val="TableEntry"/>
              <w:rPr>
                <w:ins w:id="3694" w:author="Jones, Emma" w:date="2019-04-12T11:21:00Z"/>
              </w:rPr>
            </w:pPr>
            <w:ins w:id="3695" w:author="Jones, Emma" w:date="2019-04-12T11:21:00Z">
              <w:r w:rsidRPr="006B3EF0">
                <w:t>Σ</w:t>
              </w:r>
            </w:ins>
          </w:p>
        </w:tc>
        <w:tc>
          <w:tcPr>
            <w:tcW w:w="893" w:type="dxa"/>
          </w:tcPr>
          <w:p w14:paraId="246E0B4F" w14:textId="77777777" w:rsidR="00CF12F8" w:rsidRPr="00DF2420" w:rsidRDefault="00CF12F8" w:rsidP="004376B5">
            <w:pPr>
              <w:pStyle w:val="TableEntry"/>
              <w:rPr>
                <w:ins w:id="3696" w:author="Jones, Emma" w:date="2019-04-12T11:21:00Z"/>
              </w:rPr>
            </w:pPr>
            <w:ins w:id="3697" w:author="Jones, Emma" w:date="2019-04-12T11:21:00Z">
              <w:r w:rsidRPr="00DF2420">
                <w:t>1..1</w:t>
              </w:r>
            </w:ins>
          </w:p>
        </w:tc>
        <w:tc>
          <w:tcPr>
            <w:tcW w:w="2836" w:type="dxa"/>
          </w:tcPr>
          <w:p w14:paraId="2CB48A13" w14:textId="77777777" w:rsidR="00CF12F8" w:rsidRPr="00DF2420" w:rsidRDefault="00CF12F8" w:rsidP="004376B5">
            <w:pPr>
              <w:pStyle w:val="TableEntry"/>
              <w:rPr>
                <w:ins w:id="3698" w:author="Jones, Emma" w:date="2019-04-12T11:21:00Z"/>
              </w:rPr>
            </w:pPr>
            <w:ins w:id="3699" w:author="Jones, Emma" w:date="2019-04-12T11:21:00Z">
              <w:r w:rsidRPr="00DF2420">
                <w:t>Name of the team</w:t>
              </w:r>
              <w:r>
                <w:t>, such as crisis assessment team</w:t>
              </w:r>
            </w:ins>
          </w:p>
        </w:tc>
        <w:tc>
          <w:tcPr>
            <w:tcW w:w="2166" w:type="dxa"/>
          </w:tcPr>
          <w:p w14:paraId="2521D378" w14:textId="77777777" w:rsidR="00CF12F8" w:rsidRPr="00DF2420" w:rsidRDefault="00CF12F8" w:rsidP="004376B5">
            <w:pPr>
              <w:pStyle w:val="TableEntry"/>
              <w:rPr>
                <w:ins w:id="3700" w:author="Jones, Emma" w:date="2019-04-12T11:21:00Z"/>
                <w:b/>
              </w:rPr>
            </w:pPr>
            <w:ins w:id="3701" w:author="Jones, Emma" w:date="2019-04-12T11:21:00Z">
              <w:r w:rsidRPr="00DF2420">
                <w:rPr>
                  <w:b/>
                </w:rPr>
                <w:t>This version of the profile requires the name of the care team.</w:t>
              </w:r>
            </w:ins>
          </w:p>
        </w:tc>
      </w:tr>
      <w:tr w:rsidR="00CF12F8" w:rsidRPr="00DF2420" w14:paraId="2752C74D" w14:textId="77777777" w:rsidTr="004376B5">
        <w:trPr>
          <w:cantSplit/>
          <w:ins w:id="3702" w:author="Jones, Emma" w:date="2019-04-12T11:21:00Z"/>
        </w:trPr>
        <w:tc>
          <w:tcPr>
            <w:tcW w:w="2572" w:type="dxa"/>
          </w:tcPr>
          <w:p w14:paraId="1489D3EA" w14:textId="77777777" w:rsidR="00CF12F8" w:rsidRPr="00DF2420" w:rsidRDefault="00CF12F8" w:rsidP="004376B5">
            <w:pPr>
              <w:pStyle w:val="TableEntry"/>
              <w:rPr>
                <w:ins w:id="3703" w:author="Jones, Emma" w:date="2019-04-12T11:21:00Z"/>
              </w:rPr>
            </w:pPr>
            <w:ins w:id="3704" w:author="Jones, Emma" w:date="2019-04-12T11:21:00Z">
              <w:r w:rsidRPr="00DF2420">
                <w:t xml:space="preserve">  ... subject</w:t>
              </w:r>
            </w:ins>
          </w:p>
        </w:tc>
        <w:tc>
          <w:tcPr>
            <w:tcW w:w="883" w:type="dxa"/>
          </w:tcPr>
          <w:p w14:paraId="06937FDE" w14:textId="77777777" w:rsidR="00CF12F8" w:rsidRPr="00DF2420" w:rsidRDefault="00CF12F8" w:rsidP="004376B5">
            <w:pPr>
              <w:pStyle w:val="TableEntry"/>
              <w:rPr>
                <w:ins w:id="3705" w:author="Jones, Emma" w:date="2019-04-12T11:21:00Z"/>
              </w:rPr>
            </w:pPr>
            <w:ins w:id="3706" w:author="Jones, Emma" w:date="2019-04-12T11:21:00Z">
              <w:r w:rsidRPr="006B3EF0">
                <w:t>Σ</w:t>
              </w:r>
            </w:ins>
          </w:p>
        </w:tc>
        <w:tc>
          <w:tcPr>
            <w:tcW w:w="893" w:type="dxa"/>
          </w:tcPr>
          <w:p w14:paraId="639D228A" w14:textId="77777777" w:rsidR="00CF12F8" w:rsidRPr="00DF2420" w:rsidRDefault="00CF12F8" w:rsidP="004376B5">
            <w:pPr>
              <w:pStyle w:val="TableEntry"/>
              <w:rPr>
                <w:ins w:id="3707" w:author="Jones, Emma" w:date="2019-04-12T11:21:00Z"/>
              </w:rPr>
            </w:pPr>
            <w:ins w:id="3708" w:author="Jones, Emma" w:date="2019-04-12T11:21:00Z">
              <w:r w:rsidRPr="00DF2420">
                <w:t>1..1</w:t>
              </w:r>
            </w:ins>
          </w:p>
        </w:tc>
        <w:tc>
          <w:tcPr>
            <w:tcW w:w="2836" w:type="dxa"/>
          </w:tcPr>
          <w:p w14:paraId="1E42FF7F" w14:textId="77777777" w:rsidR="00CF12F8" w:rsidRPr="00DF2420" w:rsidRDefault="00CF12F8" w:rsidP="004376B5">
            <w:pPr>
              <w:pStyle w:val="TableEntry"/>
              <w:rPr>
                <w:ins w:id="3709" w:author="Jones, Emma" w:date="2019-04-12T11:21:00Z"/>
              </w:rPr>
            </w:pPr>
            <w:ins w:id="3710" w:author="Jones, Emma" w:date="2019-04-12T11:21:00Z">
              <w:r w:rsidRPr="00DF2420">
                <w:t xml:space="preserve">The patient who </w:t>
              </w:r>
              <w:r>
                <w:t xml:space="preserve">the </w:t>
              </w:r>
              <w:r w:rsidRPr="00DF2420">
                <w:t>care team is for</w:t>
              </w:r>
            </w:ins>
          </w:p>
        </w:tc>
        <w:tc>
          <w:tcPr>
            <w:tcW w:w="2166" w:type="dxa"/>
          </w:tcPr>
          <w:p w14:paraId="0B506C2E" w14:textId="77777777" w:rsidR="00CF12F8" w:rsidRPr="00DF2420" w:rsidRDefault="00CF12F8" w:rsidP="004376B5">
            <w:pPr>
              <w:pStyle w:val="TableEntry"/>
              <w:rPr>
                <w:ins w:id="3711" w:author="Jones, Emma" w:date="2019-04-12T11:21:00Z"/>
                <w:b/>
              </w:rPr>
            </w:pPr>
            <w:ins w:id="3712" w:author="Jones, Emma" w:date="2019-04-12T11:21:00Z">
              <w:r w:rsidRPr="00DF2420">
                <w:rPr>
                  <w:b/>
                </w:rPr>
                <w:t>For this version of the profile, the use of group is not supported.</w:t>
              </w:r>
            </w:ins>
          </w:p>
        </w:tc>
      </w:tr>
      <w:tr w:rsidR="00CF12F8" w:rsidRPr="00DF2420" w14:paraId="1A4FA65E" w14:textId="77777777" w:rsidTr="004376B5">
        <w:trPr>
          <w:cantSplit/>
          <w:ins w:id="3713" w:author="Jones, Emma" w:date="2019-04-12T11:21:00Z"/>
        </w:trPr>
        <w:tc>
          <w:tcPr>
            <w:tcW w:w="2572" w:type="dxa"/>
          </w:tcPr>
          <w:p w14:paraId="2DB49D5B" w14:textId="77777777" w:rsidR="00CF12F8" w:rsidRPr="00DF2420" w:rsidRDefault="00CF12F8" w:rsidP="004376B5">
            <w:pPr>
              <w:pStyle w:val="TableEntry"/>
              <w:rPr>
                <w:ins w:id="3714" w:author="Jones, Emma" w:date="2019-04-12T11:21:00Z"/>
              </w:rPr>
            </w:pPr>
            <w:ins w:id="3715" w:author="Jones, Emma" w:date="2019-04-12T11:21:00Z">
              <w:r>
                <w:t xml:space="preserve"> … encounter</w:t>
              </w:r>
            </w:ins>
          </w:p>
        </w:tc>
        <w:tc>
          <w:tcPr>
            <w:tcW w:w="883" w:type="dxa"/>
          </w:tcPr>
          <w:p w14:paraId="0505715F" w14:textId="77777777" w:rsidR="00CF12F8" w:rsidRPr="006B3EF0" w:rsidRDefault="00CF12F8" w:rsidP="004376B5">
            <w:pPr>
              <w:pStyle w:val="TableEntry"/>
              <w:rPr>
                <w:ins w:id="3716" w:author="Jones, Emma" w:date="2019-04-12T11:21:00Z"/>
              </w:rPr>
            </w:pPr>
            <w:ins w:id="3717" w:author="Jones, Emma" w:date="2019-04-12T11:21:00Z">
              <w:r w:rsidRPr="006B3EF0">
                <w:t>Σ</w:t>
              </w:r>
            </w:ins>
          </w:p>
        </w:tc>
        <w:tc>
          <w:tcPr>
            <w:tcW w:w="893" w:type="dxa"/>
          </w:tcPr>
          <w:p w14:paraId="3CDAFDAA" w14:textId="77777777" w:rsidR="00CF12F8" w:rsidRPr="00DF2420" w:rsidRDefault="00CF12F8" w:rsidP="004376B5">
            <w:pPr>
              <w:pStyle w:val="TableEntry"/>
              <w:rPr>
                <w:ins w:id="3718" w:author="Jones, Emma" w:date="2019-04-12T11:21:00Z"/>
              </w:rPr>
            </w:pPr>
            <w:ins w:id="3719" w:author="Jones, Emma" w:date="2019-04-12T11:21:00Z">
              <w:r>
                <w:t>0..1</w:t>
              </w:r>
            </w:ins>
          </w:p>
        </w:tc>
        <w:tc>
          <w:tcPr>
            <w:tcW w:w="2836" w:type="dxa"/>
          </w:tcPr>
          <w:p w14:paraId="3842266B" w14:textId="77777777" w:rsidR="00CF12F8" w:rsidRPr="00DF2420" w:rsidRDefault="00CF12F8" w:rsidP="004376B5">
            <w:pPr>
              <w:pStyle w:val="TableEntry"/>
              <w:rPr>
                <w:ins w:id="3720" w:author="Jones, Emma" w:date="2019-04-12T11:21:00Z"/>
              </w:rPr>
            </w:pPr>
            <w:ins w:id="3721" w:author="Jones, Emma" w:date="2019-04-12T11:21:00Z">
              <w:r>
                <w:t>Encounter created as part of</w:t>
              </w:r>
            </w:ins>
          </w:p>
        </w:tc>
        <w:tc>
          <w:tcPr>
            <w:tcW w:w="2166" w:type="dxa"/>
          </w:tcPr>
          <w:p w14:paraId="5CC8B188" w14:textId="77777777" w:rsidR="00CF12F8" w:rsidRPr="00DF2420" w:rsidRDefault="00CF12F8" w:rsidP="004376B5">
            <w:pPr>
              <w:pStyle w:val="TableEntry"/>
              <w:rPr>
                <w:ins w:id="3722" w:author="Jones, Emma" w:date="2019-04-12T11:21:00Z"/>
                <w:b/>
              </w:rPr>
            </w:pPr>
            <w:ins w:id="3723" w:author="Jones, Emma" w:date="2019-04-12T11:21:00Z">
              <w:r w:rsidRPr="00DF2420">
                <w:rPr>
                  <w:b/>
                </w:rPr>
                <w:t>This profile allows for CareTeam creation outside of the context of an encounter or episode.</w:t>
              </w:r>
            </w:ins>
          </w:p>
        </w:tc>
      </w:tr>
      <w:tr w:rsidR="00CF12F8" w:rsidRPr="00DF2420" w14:paraId="22E794B2" w14:textId="77777777" w:rsidTr="004376B5">
        <w:trPr>
          <w:cantSplit/>
          <w:ins w:id="3724" w:author="Jones, Emma" w:date="2019-04-12T11:21:00Z"/>
        </w:trPr>
        <w:tc>
          <w:tcPr>
            <w:tcW w:w="2572" w:type="dxa"/>
          </w:tcPr>
          <w:p w14:paraId="7CAE3691" w14:textId="77777777" w:rsidR="00CF12F8" w:rsidRPr="00DF2420" w:rsidRDefault="00CF12F8" w:rsidP="004376B5">
            <w:pPr>
              <w:pStyle w:val="TableEntry"/>
              <w:rPr>
                <w:ins w:id="3725" w:author="Jones, Emma" w:date="2019-04-12T11:21:00Z"/>
              </w:rPr>
            </w:pPr>
            <w:ins w:id="3726" w:author="Jones, Emma" w:date="2019-04-12T11:21:00Z">
              <w:r w:rsidRPr="00DF2420">
                <w:t xml:space="preserve">  ... period</w:t>
              </w:r>
            </w:ins>
          </w:p>
        </w:tc>
        <w:tc>
          <w:tcPr>
            <w:tcW w:w="883" w:type="dxa"/>
          </w:tcPr>
          <w:p w14:paraId="42705163" w14:textId="77777777" w:rsidR="00CF12F8" w:rsidRPr="00DF2420" w:rsidRDefault="00CF12F8" w:rsidP="004376B5">
            <w:pPr>
              <w:pStyle w:val="TableEntry"/>
              <w:rPr>
                <w:ins w:id="3727" w:author="Jones, Emma" w:date="2019-04-12T11:21:00Z"/>
              </w:rPr>
            </w:pPr>
            <w:ins w:id="3728" w:author="Jones, Emma" w:date="2019-04-12T11:21:00Z">
              <w:r w:rsidRPr="006B3EF0">
                <w:t>Σ</w:t>
              </w:r>
            </w:ins>
          </w:p>
        </w:tc>
        <w:tc>
          <w:tcPr>
            <w:tcW w:w="893" w:type="dxa"/>
          </w:tcPr>
          <w:p w14:paraId="69EF0E6A" w14:textId="77777777" w:rsidR="00CF12F8" w:rsidRPr="00DF2420" w:rsidRDefault="00CF12F8" w:rsidP="004376B5">
            <w:pPr>
              <w:pStyle w:val="TableEntry"/>
              <w:rPr>
                <w:ins w:id="3729" w:author="Jones, Emma" w:date="2019-04-12T11:21:00Z"/>
              </w:rPr>
            </w:pPr>
            <w:ins w:id="3730" w:author="Jones, Emma" w:date="2019-04-12T11:21:00Z">
              <w:r w:rsidRPr="00DF2420">
                <w:t>1..1</w:t>
              </w:r>
            </w:ins>
          </w:p>
        </w:tc>
        <w:tc>
          <w:tcPr>
            <w:tcW w:w="2836" w:type="dxa"/>
          </w:tcPr>
          <w:p w14:paraId="1308F557" w14:textId="77777777" w:rsidR="00CF12F8" w:rsidRPr="00DF2420" w:rsidRDefault="00CF12F8" w:rsidP="004376B5">
            <w:pPr>
              <w:pStyle w:val="TableEntry"/>
              <w:rPr>
                <w:ins w:id="3731" w:author="Jones, Emma" w:date="2019-04-12T11:21:00Z"/>
              </w:rPr>
            </w:pPr>
            <w:ins w:id="3732" w:author="Jones, Emma" w:date="2019-04-12T11:21:00Z">
              <w:r w:rsidRPr="00DF2420">
                <w:t>Time period team covers</w:t>
              </w:r>
            </w:ins>
          </w:p>
        </w:tc>
        <w:tc>
          <w:tcPr>
            <w:tcW w:w="2166" w:type="dxa"/>
          </w:tcPr>
          <w:p w14:paraId="59B8D59C" w14:textId="77777777" w:rsidR="00CF12F8" w:rsidRPr="00DF2420" w:rsidRDefault="00CF12F8" w:rsidP="004376B5">
            <w:pPr>
              <w:pStyle w:val="TableEntry"/>
              <w:rPr>
                <w:ins w:id="3733" w:author="Jones, Emma" w:date="2019-04-12T11:21:00Z"/>
                <w:b/>
              </w:rPr>
            </w:pPr>
            <w:ins w:id="3734" w:author="Jones, Emma" w:date="2019-04-12T11:21:00Z">
              <w:r w:rsidRPr="00DF2420">
                <w:rPr>
                  <w:b/>
                </w:rPr>
                <w:t>This version of the profile requires period for the CareTeam.</w:t>
              </w:r>
            </w:ins>
          </w:p>
        </w:tc>
      </w:tr>
      <w:tr w:rsidR="00CF12F8" w:rsidRPr="00DF2420" w14:paraId="317A5A0F" w14:textId="77777777" w:rsidTr="004376B5">
        <w:trPr>
          <w:cantSplit/>
          <w:ins w:id="3735" w:author="Jones, Emma" w:date="2019-04-12T11:21:00Z"/>
        </w:trPr>
        <w:tc>
          <w:tcPr>
            <w:tcW w:w="2572" w:type="dxa"/>
          </w:tcPr>
          <w:p w14:paraId="29402E08" w14:textId="77777777" w:rsidR="00CF12F8" w:rsidRPr="00DF2420" w:rsidRDefault="00CF12F8" w:rsidP="004376B5">
            <w:pPr>
              <w:pStyle w:val="TableEntry"/>
              <w:rPr>
                <w:ins w:id="3736" w:author="Jones, Emma" w:date="2019-04-12T11:21:00Z"/>
              </w:rPr>
            </w:pPr>
            <w:ins w:id="3737" w:author="Jones, Emma" w:date="2019-04-12T11:21:00Z">
              <w:r w:rsidRPr="00DF2420">
                <w:t xml:space="preserve">      …. start</w:t>
              </w:r>
            </w:ins>
          </w:p>
        </w:tc>
        <w:tc>
          <w:tcPr>
            <w:tcW w:w="883" w:type="dxa"/>
          </w:tcPr>
          <w:p w14:paraId="1E32B9AE" w14:textId="77777777" w:rsidR="00CF12F8" w:rsidRPr="00DF2420" w:rsidRDefault="00CF12F8" w:rsidP="004376B5">
            <w:pPr>
              <w:pStyle w:val="TableEntry"/>
              <w:rPr>
                <w:ins w:id="3738" w:author="Jones, Emma" w:date="2019-04-12T11:21:00Z"/>
              </w:rPr>
            </w:pPr>
          </w:p>
        </w:tc>
        <w:tc>
          <w:tcPr>
            <w:tcW w:w="893" w:type="dxa"/>
          </w:tcPr>
          <w:p w14:paraId="1B0A1AB6" w14:textId="77777777" w:rsidR="00CF12F8" w:rsidRPr="00DF2420" w:rsidRDefault="00CF12F8" w:rsidP="004376B5">
            <w:pPr>
              <w:pStyle w:val="TableEntry"/>
              <w:rPr>
                <w:ins w:id="3739" w:author="Jones, Emma" w:date="2019-04-12T11:21:00Z"/>
              </w:rPr>
            </w:pPr>
            <w:ins w:id="3740" w:author="Jones, Emma" w:date="2019-04-12T11:21:00Z">
              <w:r w:rsidRPr="00DF2420">
                <w:t>1..1</w:t>
              </w:r>
            </w:ins>
          </w:p>
        </w:tc>
        <w:tc>
          <w:tcPr>
            <w:tcW w:w="2836" w:type="dxa"/>
          </w:tcPr>
          <w:p w14:paraId="6DAF6B11" w14:textId="77777777" w:rsidR="00CF12F8" w:rsidRPr="00DF2420" w:rsidRDefault="00CF12F8" w:rsidP="004376B5">
            <w:pPr>
              <w:pStyle w:val="TableEntry"/>
              <w:rPr>
                <w:ins w:id="3741" w:author="Jones, Emma" w:date="2019-04-12T11:21:00Z"/>
              </w:rPr>
            </w:pPr>
          </w:p>
        </w:tc>
        <w:tc>
          <w:tcPr>
            <w:tcW w:w="2166" w:type="dxa"/>
          </w:tcPr>
          <w:p w14:paraId="7DAB58CB" w14:textId="77777777" w:rsidR="00CF12F8" w:rsidRPr="00DF2420" w:rsidRDefault="00CF12F8" w:rsidP="004376B5">
            <w:pPr>
              <w:pStyle w:val="TableEntry"/>
              <w:rPr>
                <w:ins w:id="3742" w:author="Jones, Emma" w:date="2019-04-12T11:21:00Z"/>
                <w:b/>
              </w:rPr>
            </w:pPr>
            <w:ins w:id="3743" w:author="Jones, Emma" w:date="2019-04-12T11:21:00Z">
              <w:r w:rsidRPr="00DF2420">
                <w:rPr>
                  <w:b/>
                </w:rPr>
                <w:t>This version of the profile requires at least a start time for the CareTeam.</w:t>
              </w:r>
            </w:ins>
          </w:p>
        </w:tc>
      </w:tr>
      <w:tr w:rsidR="00CF12F8" w:rsidRPr="00DF2420" w14:paraId="4337B341" w14:textId="77777777" w:rsidTr="004376B5">
        <w:trPr>
          <w:cantSplit/>
          <w:ins w:id="3744" w:author="Jones, Emma" w:date="2019-04-12T11:21:00Z"/>
        </w:trPr>
        <w:tc>
          <w:tcPr>
            <w:tcW w:w="2572" w:type="dxa"/>
          </w:tcPr>
          <w:p w14:paraId="3DDDC418" w14:textId="77777777" w:rsidR="00CF12F8" w:rsidRPr="00DF2420" w:rsidRDefault="00CF12F8" w:rsidP="004376B5">
            <w:pPr>
              <w:pStyle w:val="TableEntry"/>
              <w:rPr>
                <w:ins w:id="3745" w:author="Jones, Emma" w:date="2019-04-12T11:21:00Z"/>
              </w:rPr>
            </w:pPr>
            <w:ins w:id="3746" w:author="Jones, Emma" w:date="2019-04-12T11:21:00Z">
              <w:r w:rsidRPr="00DF2420">
                <w:t xml:space="preserve">  ... participant</w:t>
              </w:r>
            </w:ins>
          </w:p>
        </w:tc>
        <w:tc>
          <w:tcPr>
            <w:tcW w:w="883" w:type="dxa"/>
          </w:tcPr>
          <w:p w14:paraId="7FB8B3F7" w14:textId="77777777" w:rsidR="00CF12F8" w:rsidRPr="00DF2420" w:rsidRDefault="00CF12F8" w:rsidP="004376B5">
            <w:pPr>
              <w:pStyle w:val="TableEntry"/>
              <w:rPr>
                <w:ins w:id="3747" w:author="Jones, Emma" w:date="2019-04-12T11:21:00Z"/>
              </w:rPr>
            </w:pPr>
            <w:ins w:id="3748" w:author="Jones, Emma" w:date="2019-04-12T11:21:00Z">
              <w:r w:rsidRPr="006B3EF0">
                <w:t>I</w:t>
              </w:r>
            </w:ins>
          </w:p>
        </w:tc>
        <w:tc>
          <w:tcPr>
            <w:tcW w:w="893" w:type="dxa"/>
          </w:tcPr>
          <w:p w14:paraId="6BDD1678" w14:textId="77777777" w:rsidR="00CF12F8" w:rsidRPr="00DF2420" w:rsidRDefault="00CF12F8" w:rsidP="004376B5">
            <w:pPr>
              <w:pStyle w:val="TableEntry"/>
              <w:rPr>
                <w:ins w:id="3749" w:author="Jones, Emma" w:date="2019-04-12T11:21:00Z"/>
              </w:rPr>
            </w:pPr>
            <w:proofErr w:type="gramStart"/>
            <w:ins w:id="3750" w:author="Jones, Emma" w:date="2019-04-12T11:21:00Z">
              <w:r w:rsidRPr="00DF2420">
                <w:t>0..*</w:t>
              </w:r>
              <w:proofErr w:type="gramEnd"/>
            </w:ins>
          </w:p>
        </w:tc>
        <w:tc>
          <w:tcPr>
            <w:tcW w:w="2836" w:type="dxa"/>
          </w:tcPr>
          <w:p w14:paraId="1BB3F0A8" w14:textId="77777777" w:rsidR="00CF12F8" w:rsidRPr="00DF2420" w:rsidRDefault="00CF12F8" w:rsidP="004376B5">
            <w:pPr>
              <w:pStyle w:val="TableEntry"/>
              <w:rPr>
                <w:ins w:id="3751" w:author="Jones, Emma" w:date="2019-04-12T11:21:00Z"/>
              </w:rPr>
            </w:pPr>
            <w:ins w:id="3752" w:author="Jones, Emma" w:date="2019-04-12T11:21:00Z">
              <w:r w:rsidRPr="00DF2420">
                <w:t>Members of the team</w:t>
              </w:r>
            </w:ins>
          </w:p>
        </w:tc>
        <w:tc>
          <w:tcPr>
            <w:tcW w:w="2166" w:type="dxa"/>
          </w:tcPr>
          <w:p w14:paraId="612428A2" w14:textId="77777777" w:rsidR="00CF12F8" w:rsidRPr="00DF2420" w:rsidRDefault="00CF12F8" w:rsidP="004376B5">
            <w:pPr>
              <w:pStyle w:val="TableEntry"/>
              <w:rPr>
                <w:ins w:id="3753" w:author="Jones, Emma" w:date="2019-04-12T11:21:00Z"/>
                <w:b/>
              </w:rPr>
            </w:pPr>
            <w:ins w:id="3754" w:author="Jones, Emma" w:date="2019-04-12T11:21:00Z">
              <w:r w:rsidRPr="00DF2420">
                <w:rPr>
                  <w:b/>
                </w:rPr>
                <w:t>It is possible for a care team to be set up with roles specified only, before actual participants are invited into or identified as team members</w:t>
              </w:r>
            </w:ins>
          </w:p>
        </w:tc>
      </w:tr>
      <w:tr w:rsidR="00CF12F8" w:rsidRPr="00DF2420" w14:paraId="6FB5274E" w14:textId="77777777" w:rsidTr="004376B5">
        <w:trPr>
          <w:cantSplit/>
          <w:ins w:id="3755" w:author="Jones, Emma" w:date="2019-04-12T11:21:00Z"/>
        </w:trPr>
        <w:tc>
          <w:tcPr>
            <w:tcW w:w="2572" w:type="dxa"/>
          </w:tcPr>
          <w:p w14:paraId="4AE4ADBD" w14:textId="77777777" w:rsidR="00CF12F8" w:rsidRPr="00DF2420" w:rsidRDefault="00CF12F8" w:rsidP="004376B5">
            <w:pPr>
              <w:pStyle w:val="TableEntry"/>
              <w:rPr>
                <w:ins w:id="3756" w:author="Jones, Emma" w:date="2019-04-12T11:21:00Z"/>
              </w:rPr>
            </w:pPr>
            <w:ins w:id="3757" w:author="Jones, Emma" w:date="2019-04-12T11:21:00Z">
              <w:r w:rsidRPr="00DF2420">
                <w:t xml:space="preserve">    .... role</w:t>
              </w:r>
            </w:ins>
          </w:p>
        </w:tc>
        <w:tc>
          <w:tcPr>
            <w:tcW w:w="883" w:type="dxa"/>
          </w:tcPr>
          <w:p w14:paraId="41E9FF6E" w14:textId="77777777" w:rsidR="00CF12F8" w:rsidRPr="00DF2420" w:rsidRDefault="00CF12F8" w:rsidP="004376B5">
            <w:pPr>
              <w:pStyle w:val="TableEntry"/>
              <w:rPr>
                <w:ins w:id="3758" w:author="Jones, Emma" w:date="2019-04-12T11:21:00Z"/>
              </w:rPr>
            </w:pPr>
            <w:ins w:id="3759" w:author="Jones, Emma" w:date="2019-04-12T11:21:00Z">
              <w:r w:rsidRPr="006B3EF0">
                <w:t>Σ</w:t>
              </w:r>
            </w:ins>
          </w:p>
        </w:tc>
        <w:tc>
          <w:tcPr>
            <w:tcW w:w="893" w:type="dxa"/>
          </w:tcPr>
          <w:p w14:paraId="48F8FBA6" w14:textId="77777777" w:rsidR="00CF12F8" w:rsidRPr="00DF2420" w:rsidRDefault="00CF12F8" w:rsidP="004376B5">
            <w:pPr>
              <w:pStyle w:val="TableEntry"/>
              <w:rPr>
                <w:ins w:id="3760" w:author="Jones, Emma" w:date="2019-04-12T11:21:00Z"/>
              </w:rPr>
            </w:pPr>
            <w:proofErr w:type="gramStart"/>
            <w:ins w:id="3761" w:author="Jones, Emma" w:date="2019-04-12T11:21:00Z">
              <w:r w:rsidRPr="00DF2420">
                <w:t>0..</w:t>
              </w:r>
              <w:r>
                <w:t>*</w:t>
              </w:r>
              <w:proofErr w:type="gramEnd"/>
              <w:r w:rsidRPr="00DF2420">
                <w:t xml:space="preserve">  </w:t>
              </w:r>
            </w:ins>
          </w:p>
        </w:tc>
        <w:tc>
          <w:tcPr>
            <w:tcW w:w="2836" w:type="dxa"/>
          </w:tcPr>
          <w:p w14:paraId="12DADD3C" w14:textId="77777777" w:rsidR="00CF12F8" w:rsidRPr="00DF2420" w:rsidRDefault="00CF12F8" w:rsidP="004376B5">
            <w:pPr>
              <w:pStyle w:val="TableEntry"/>
              <w:rPr>
                <w:ins w:id="3762" w:author="Jones, Emma" w:date="2019-04-12T11:21:00Z"/>
              </w:rPr>
            </w:pPr>
            <w:ins w:id="3763" w:author="Jones, Emma" w:date="2019-04-12T11:21:00Z">
              <w:r w:rsidRPr="00DF2420">
                <w:t>Type of involvement</w:t>
              </w:r>
            </w:ins>
          </w:p>
        </w:tc>
        <w:tc>
          <w:tcPr>
            <w:tcW w:w="2166" w:type="dxa"/>
          </w:tcPr>
          <w:p w14:paraId="7165F6AC" w14:textId="77777777" w:rsidR="00CF12F8" w:rsidRPr="00DF2420" w:rsidRDefault="00CF12F8" w:rsidP="004376B5">
            <w:pPr>
              <w:pStyle w:val="TableEntry"/>
              <w:rPr>
                <w:ins w:id="3764" w:author="Jones, Emma" w:date="2019-04-12T11:21:00Z"/>
                <w:b/>
              </w:rPr>
            </w:pPr>
          </w:p>
        </w:tc>
      </w:tr>
      <w:tr w:rsidR="00CF12F8" w:rsidRPr="00DF2420" w14:paraId="73D2E75D" w14:textId="77777777" w:rsidTr="004376B5">
        <w:trPr>
          <w:cantSplit/>
          <w:ins w:id="3765" w:author="Jones, Emma" w:date="2019-04-12T11:21:00Z"/>
        </w:trPr>
        <w:tc>
          <w:tcPr>
            <w:tcW w:w="2572" w:type="dxa"/>
          </w:tcPr>
          <w:p w14:paraId="13B1E13C" w14:textId="77777777" w:rsidR="00CF12F8" w:rsidRPr="00DF2420" w:rsidRDefault="00CF12F8" w:rsidP="004376B5">
            <w:pPr>
              <w:pStyle w:val="TableEntry"/>
              <w:rPr>
                <w:ins w:id="3766" w:author="Jones, Emma" w:date="2019-04-12T11:21:00Z"/>
              </w:rPr>
            </w:pPr>
            <w:ins w:id="3767" w:author="Jones, Emma" w:date="2019-04-12T11:21:00Z">
              <w:r w:rsidRPr="00DF2420">
                <w:t xml:space="preserve">    .... member</w:t>
              </w:r>
            </w:ins>
          </w:p>
        </w:tc>
        <w:tc>
          <w:tcPr>
            <w:tcW w:w="883" w:type="dxa"/>
          </w:tcPr>
          <w:p w14:paraId="2A1A850D" w14:textId="77777777" w:rsidR="00CF12F8" w:rsidRPr="00DF2420" w:rsidRDefault="00CF12F8" w:rsidP="004376B5">
            <w:pPr>
              <w:pStyle w:val="TableEntry"/>
              <w:rPr>
                <w:ins w:id="3768" w:author="Jones, Emma" w:date="2019-04-12T11:21:00Z"/>
              </w:rPr>
            </w:pPr>
            <w:ins w:id="3769" w:author="Jones, Emma" w:date="2019-04-12T11:21:00Z">
              <w:r w:rsidRPr="006B3EF0">
                <w:t>Σ</w:t>
              </w:r>
            </w:ins>
          </w:p>
        </w:tc>
        <w:tc>
          <w:tcPr>
            <w:tcW w:w="893" w:type="dxa"/>
          </w:tcPr>
          <w:p w14:paraId="566F1DC9" w14:textId="77777777" w:rsidR="00CF12F8" w:rsidRPr="00DF2420" w:rsidRDefault="00CF12F8" w:rsidP="004376B5">
            <w:pPr>
              <w:pStyle w:val="TableEntry"/>
              <w:rPr>
                <w:ins w:id="3770" w:author="Jones, Emma" w:date="2019-04-12T11:21:00Z"/>
              </w:rPr>
            </w:pPr>
            <w:ins w:id="3771" w:author="Jones, Emma" w:date="2019-04-12T11:21:00Z">
              <w:r w:rsidRPr="00DF2420">
                <w:t>1..1</w:t>
              </w:r>
            </w:ins>
          </w:p>
        </w:tc>
        <w:tc>
          <w:tcPr>
            <w:tcW w:w="2836" w:type="dxa"/>
          </w:tcPr>
          <w:p w14:paraId="7FD68E98" w14:textId="77777777" w:rsidR="00CF12F8" w:rsidRPr="00DF2420" w:rsidRDefault="00CF12F8" w:rsidP="004376B5">
            <w:pPr>
              <w:pStyle w:val="TableEntry"/>
              <w:rPr>
                <w:ins w:id="3772" w:author="Jones, Emma" w:date="2019-04-12T11:21:00Z"/>
              </w:rPr>
            </w:pPr>
            <w:ins w:id="3773" w:author="Jones, Emma" w:date="2019-04-12T11:21:00Z">
              <w:r w:rsidRPr="00DF2420">
                <w:t>Who is involved</w:t>
              </w:r>
            </w:ins>
          </w:p>
        </w:tc>
        <w:tc>
          <w:tcPr>
            <w:tcW w:w="2166" w:type="dxa"/>
          </w:tcPr>
          <w:p w14:paraId="6529509B" w14:textId="77777777" w:rsidR="00CF12F8" w:rsidRPr="00DF2420" w:rsidRDefault="00CF12F8" w:rsidP="004376B5">
            <w:pPr>
              <w:pStyle w:val="TableEntry"/>
              <w:rPr>
                <w:ins w:id="3774" w:author="Jones, Emma" w:date="2019-04-12T11:21:00Z"/>
              </w:rPr>
            </w:pPr>
            <w:ins w:id="3775" w:author="Jones, Emma" w:date="2019-04-12T11:21:00Z">
              <w:r w:rsidRPr="00DF2420">
                <w:t>Need to know who the member is if participant is required.</w:t>
              </w:r>
            </w:ins>
          </w:p>
          <w:p w14:paraId="7D064004" w14:textId="77777777" w:rsidR="00CF12F8" w:rsidRPr="00DF2420" w:rsidRDefault="00CF12F8" w:rsidP="004376B5">
            <w:pPr>
              <w:pStyle w:val="TableEntry"/>
              <w:rPr>
                <w:ins w:id="3776" w:author="Jones, Emma" w:date="2019-04-12T11:21:00Z"/>
              </w:rPr>
            </w:pPr>
            <w:ins w:id="3777" w:author="Jones, Emma" w:date="2019-04-12T11:21: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CF12F8" w:rsidRPr="00DF2420" w14:paraId="45603D58" w14:textId="77777777" w:rsidTr="004376B5">
        <w:trPr>
          <w:cantSplit/>
          <w:ins w:id="3778" w:author="Jones, Emma" w:date="2019-04-12T11:21:00Z"/>
        </w:trPr>
        <w:tc>
          <w:tcPr>
            <w:tcW w:w="2572" w:type="dxa"/>
          </w:tcPr>
          <w:p w14:paraId="7D02DC2F" w14:textId="77777777" w:rsidR="00CF12F8" w:rsidRPr="00DF2420" w:rsidRDefault="00CF12F8" w:rsidP="004376B5">
            <w:pPr>
              <w:pStyle w:val="TableEntry"/>
              <w:rPr>
                <w:ins w:id="3779" w:author="Jones, Emma" w:date="2019-04-12T11:21:00Z"/>
              </w:rPr>
            </w:pPr>
            <w:ins w:id="3780" w:author="Jones, Emma" w:date="2019-04-12T11:21:00Z">
              <w:r w:rsidRPr="00DF2420">
                <w:t xml:space="preserve">    .... </w:t>
              </w:r>
              <w:proofErr w:type="spellStart"/>
              <w:r w:rsidRPr="00DF2420">
                <w:t>onBehalfOf</w:t>
              </w:r>
              <w:proofErr w:type="spellEnd"/>
            </w:ins>
          </w:p>
        </w:tc>
        <w:tc>
          <w:tcPr>
            <w:tcW w:w="883" w:type="dxa"/>
          </w:tcPr>
          <w:p w14:paraId="71C5EB96" w14:textId="77777777" w:rsidR="00CF12F8" w:rsidRPr="00DF2420" w:rsidRDefault="00CF12F8" w:rsidP="004376B5">
            <w:pPr>
              <w:pStyle w:val="TableEntry"/>
              <w:rPr>
                <w:ins w:id="3781" w:author="Jones, Emma" w:date="2019-04-12T11:21:00Z"/>
              </w:rPr>
            </w:pPr>
            <w:ins w:id="3782" w:author="Jones, Emma" w:date="2019-04-12T11:21:00Z">
              <w:r w:rsidRPr="006B3EF0">
                <w:t>Σ</w:t>
              </w:r>
            </w:ins>
          </w:p>
        </w:tc>
        <w:tc>
          <w:tcPr>
            <w:tcW w:w="893" w:type="dxa"/>
          </w:tcPr>
          <w:p w14:paraId="50EBC4B7" w14:textId="77777777" w:rsidR="00CF12F8" w:rsidRPr="00DF2420" w:rsidRDefault="00CF12F8" w:rsidP="004376B5">
            <w:pPr>
              <w:pStyle w:val="TableEntry"/>
              <w:rPr>
                <w:ins w:id="3783" w:author="Jones, Emma" w:date="2019-04-12T11:21:00Z"/>
              </w:rPr>
            </w:pPr>
            <w:ins w:id="3784" w:author="Jones, Emma" w:date="2019-04-12T11:21:00Z">
              <w:r w:rsidRPr="00DF2420">
                <w:t>0..1</w:t>
              </w:r>
            </w:ins>
          </w:p>
        </w:tc>
        <w:tc>
          <w:tcPr>
            <w:tcW w:w="2836" w:type="dxa"/>
          </w:tcPr>
          <w:p w14:paraId="7FE6779E" w14:textId="77777777" w:rsidR="00CF12F8" w:rsidRPr="00DF2420" w:rsidRDefault="00CF12F8" w:rsidP="004376B5">
            <w:pPr>
              <w:pStyle w:val="TableEntry"/>
              <w:rPr>
                <w:ins w:id="3785" w:author="Jones, Emma" w:date="2019-04-12T11:21:00Z"/>
              </w:rPr>
            </w:pPr>
            <w:ins w:id="3786" w:author="Jones, Emma" w:date="2019-04-12T11:21:00Z">
              <w:r w:rsidRPr="00DF2420">
                <w:t>Organization of the practitioner</w:t>
              </w:r>
            </w:ins>
          </w:p>
        </w:tc>
        <w:tc>
          <w:tcPr>
            <w:tcW w:w="2166" w:type="dxa"/>
          </w:tcPr>
          <w:p w14:paraId="4787F21E" w14:textId="77777777" w:rsidR="00CF12F8" w:rsidRPr="00DF2420" w:rsidRDefault="00CF12F8" w:rsidP="004376B5">
            <w:pPr>
              <w:pStyle w:val="TableEntry"/>
              <w:rPr>
                <w:ins w:id="3787" w:author="Jones, Emma" w:date="2019-04-12T11:21:00Z"/>
                <w:b/>
              </w:rPr>
            </w:pPr>
          </w:p>
        </w:tc>
      </w:tr>
      <w:tr w:rsidR="00CF12F8" w:rsidRPr="00DF2420" w14:paraId="52CE1195" w14:textId="77777777" w:rsidTr="004376B5">
        <w:trPr>
          <w:cantSplit/>
          <w:ins w:id="3788" w:author="Jones, Emma" w:date="2019-04-12T11:21:00Z"/>
        </w:trPr>
        <w:tc>
          <w:tcPr>
            <w:tcW w:w="2572" w:type="dxa"/>
          </w:tcPr>
          <w:p w14:paraId="181E27A5" w14:textId="77777777" w:rsidR="00CF12F8" w:rsidRPr="00DF2420" w:rsidRDefault="00CF12F8" w:rsidP="004376B5">
            <w:pPr>
              <w:pStyle w:val="TableEntry"/>
              <w:rPr>
                <w:ins w:id="3789" w:author="Jones, Emma" w:date="2019-04-12T11:21:00Z"/>
              </w:rPr>
            </w:pPr>
            <w:ins w:id="3790" w:author="Jones, Emma" w:date="2019-04-12T11:21:00Z">
              <w:r w:rsidRPr="00DF2420">
                <w:t xml:space="preserve">    .... period</w:t>
              </w:r>
            </w:ins>
          </w:p>
        </w:tc>
        <w:tc>
          <w:tcPr>
            <w:tcW w:w="883" w:type="dxa"/>
          </w:tcPr>
          <w:p w14:paraId="57E3B424" w14:textId="77777777" w:rsidR="00CF12F8" w:rsidRPr="00DF2420" w:rsidRDefault="00CF12F8" w:rsidP="004376B5">
            <w:pPr>
              <w:pStyle w:val="TableEntry"/>
              <w:rPr>
                <w:ins w:id="3791" w:author="Jones, Emma" w:date="2019-04-12T11:21:00Z"/>
              </w:rPr>
            </w:pPr>
          </w:p>
        </w:tc>
        <w:tc>
          <w:tcPr>
            <w:tcW w:w="893" w:type="dxa"/>
          </w:tcPr>
          <w:p w14:paraId="5582A2B1" w14:textId="77777777" w:rsidR="00CF12F8" w:rsidRPr="00DF2420" w:rsidRDefault="00CF12F8" w:rsidP="004376B5">
            <w:pPr>
              <w:pStyle w:val="TableEntry"/>
              <w:rPr>
                <w:ins w:id="3792" w:author="Jones, Emma" w:date="2019-04-12T11:21:00Z"/>
              </w:rPr>
            </w:pPr>
            <w:ins w:id="3793" w:author="Jones, Emma" w:date="2019-04-12T11:21:00Z">
              <w:r w:rsidRPr="00DF2420">
                <w:t>0..1</w:t>
              </w:r>
            </w:ins>
          </w:p>
        </w:tc>
        <w:tc>
          <w:tcPr>
            <w:tcW w:w="2836" w:type="dxa"/>
          </w:tcPr>
          <w:p w14:paraId="0FA8436F" w14:textId="77777777" w:rsidR="00CF12F8" w:rsidRPr="00DF2420" w:rsidRDefault="00CF12F8" w:rsidP="004376B5">
            <w:pPr>
              <w:pStyle w:val="TableEntry"/>
              <w:rPr>
                <w:ins w:id="3794" w:author="Jones, Emma" w:date="2019-04-12T11:21:00Z"/>
              </w:rPr>
            </w:pPr>
            <w:ins w:id="3795" w:author="Jones, Emma" w:date="2019-04-12T11:21:00Z">
              <w:r w:rsidRPr="00DF2420">
                <w:t>Time period of participant</w:t>
              </w:r>
            </w:ins>
          </w:p>
        </w:tc>
        <w:tc>
          <w:tcPr>
            <w:tcW w:w="2166" w:type="dxa"/>
          </w:tcPr>
          <w:p w14:paraId="452FB8B7" w14:textId="77777777" w:rsidR="00CF12F8" w:rsidRPr="00DF2420" w:rsidRDefault="00CF12F8" w:rsidP="004376B5">
            <w:pPr>
              <w:pStyle w:val="TableEntry"/>
              <w:rPr>
                <w:ins w:id="3796" w:author="Jones, Emma" w:date="2019-04-12T11:21:00Z"/>
              </w:rPr>
            </w:pPr>
            <w:ins w:id="3797" w:author="Jones, Emma" w:date="2019-04-12T11:21:00Z">
              <w:r w:rsidRPr="00DF2420">
                <w:t>This version of the profile requires period to indicate how current the participant is.</w:t>
              </w:r>
            </w:ins>
          </w:p>
        </w:tc>
      </w:tr>
      <w:tr w:rsidR="00CF12F8" w:rsidRPr="00DF2420" w14:paraId="17690400" w14:textId="77777777" w:rsidTr="004376B5">
        <w:trPr>
          <w:cantSplit/>
          <w:ins w:id="3798" w:author="Jones, Emma" w:date="2019-04-12T11:21:00Z"/>
        </w:trPr>
        <w:tc>
          <w:tcPr>
            <w:tcW w:w="2572" w:type="dxa"/>
          </w:tcPr>
          <w:p w14:paraId="46855772" w14:textId="77777777" w:rsidR="00CF12F8" w:rsidRPr="00DF2420" w:rsidRDefault="00CF12F8" w:rsidP="004376B5">
            <w:pPr>
              <w:pStyle w:val="TableEntry"/>
              <w:rPr>
                <w:ins w:id="3799" w:author="Jones, Emma" w:date="2019-04-12T11:21:00Z"/>
              </w:rPr>
            </w:pPr>
            <w:ins w:id="3800" w:author="Jones, Emma" w:date="2019-04-12T11:21:00Z">
              <w:r w:rsidRPr="00DF2420">
                <w:t xml:space="preserve">  ... </w:t>
              </w:r>
              <w:proofErr w:type="spellStart"/>
              <w:r w:rsidRPr="00DF2420">
                <w:t>reasonCode</w:t>
              </w:r>
              <w:proofErr w:type="spellEnd"/>
            </w:ins>
          </w:p>
        </w:tc>
        <w:tc>
          <w:tcPr>
            <w:tcW w:w="883" w:type="dxa"/>
          </w:tcPr>
          <w:p w14:paraId="047893D9" w14:textId="77777777" w:rsidR="00CF12F8" w:rsidRPr="00DF2420" w:rsidRDefault="00CF12F8" w:rsidP="004376B5">
            <w:pPr>
              <w:pStyle w:val="TableEntry"/>
              <w:rPr>
                <w:ins w:id="3801" w:author="Jones, Emma" w:date="2019-04-12T11:21:00Z"/>
              </w:rPr>
            </w:pPr>
          </w:p>
        </w:tc>
        <w:tc>
          <w:tcPr>
            <w:tcW w:w="893" w:type="dxa"/>
          </w:tcPr>
          <w:p w14:paraId="20CCA0BC" w14:textId="77777777" w:rsidR="00CF12F8" w:rsidRPr="00DF2420" w:rsidRDefault="00CF12F8" w:rsidP="004376B5">
            <w:pPr>
              <w:pStyle w:val="TableEntry"/>
              <w:rPr>
                <w:ins w:id="3802" w:author="Jones, Emma" w:date="2019-04-12T11:21:00Z"/>
              </w:rPr>
            </w:pPr>
            <w:ins w:id="3803" w:author="Jones, Emma" w:date="2019-04-12T11:21:00Z">
              <w:r w:rsidRPr="00DF2420">
                <w:t>0.. *</w:t>
              </w:r>
            </w:ins>
          </w:p>
        </w:tc>
        <w:tc>
          <w:tcPr>
            <w:tcW w:w="2836" w:type="dxa"/>
          </w:tcPr>
          <w:p w14:paraId="653F08E9" w14:textId="77777777" w:rsidR="00CF12F8" w:rsidRPr="00DF2420" w:rsidRDefault="00CF12F8" w:rsidP="004376B5">
            <w:pPr>
              <w:pStyle w:val="TableEntry"/>
              <w:rPr>
                <w:ins w:id="3804" w:author="Jones, Emma" w:date="2019-04-12T11:21:00Z"/>
              </w:rPr>
            </w:pPr>
            <w:ins w:id="3805" w:author="Jones, Emma" w:date="2019-04-12T11:21:00Z">
              <w:r w:rsidRPr="00DF2420">
                <w:t>Why the care team exists</w:t>
              </w:r>
            </w:ins>
          </w:p>
        </w:tc>
        <w:tc>
          <w:tcPr>
            <w:tcW w:w="2166" w:type="dxa"/>
          </w:tcPr>
          <w:p w14:paraId="3E45D0D3" w14:textId="77777777" w:rsidR="00CF12F8" w:rsidRPr="00DF2420" w:rsidRDefault="00CF12F8" w:rsidP="004376B5">
            <w:pPr>
              <w:pStyle w:val="TableEntry"/>
              <w:rPr>
                <w:ins w:id="3806" w:author="Jones, Emma" w:date="2019-04-12T11:21:00Z"/>
              </w:rPr>
            </w:pPr>
          </w:p>
        </w:tc>
      </w:tr>
      <w:tr w:rsidR="00CF12F8" w:rsidRPr="00DF2420" w14:paraId="44971327" w14:textId="77777777" w:rsidTr="004376B5">
        <w:trPr>
          <w:cantSplit/>
          <w:ins w:id="3807" w:author="Jones, Emma" w:date="2019-04-12T11:21:00Z"/>
        </w:trPr>
        <w:tc>
          <w:tcPr>
            <w:tcW w:w="2572" w:type="dxa"/>
          </w:tcPr>
          <w:p w14:paraId="32CB2335" w14:textId="77777777" w:rsidR="00CF12F8" w:rsidRPr="00DF2420" w:rsidRDefault="00CF12F8" w:rsidP="004376B5">
            <w:pPr>
              <w:pStyle w:val="TableEntry"/>
              <w:rPr>
                <w:ins w:id="3808" w:author="Jones, Emma" w:date="2019-04-12T11:21:00Z"/>
              </w:rPr>
            </w:pPr>
            <w:ins w:id="3809" w:author="Jones, Emma" w:date="2019-04-12T11:21:00Z">
              <w:r w:rsidRPr="00DF2420">
                <w:lastRenderedPageBreak/>
                <w:t xml:space="preserve">  ... </w:t>
              </w:r>
              <w:proofErr w:type="spellStart"/>
              <w:r w:rsidRPr="00DF2420">
                <w:t>reasonReference</w:t>
              </w:r>
              <w:proofErr w:type="spellEnd"/>
            </w:ins>
          </w:p>
        </w:tc>
        <w:tc>
          <w:tcPr>
            <w:tcW w:w="883" w:type="dxa"/>
          </w:tcPr>
          <w:p w14:paraId="36126C5D" w14:textId="77777777" w:rsidR="00CF12F8" w:rsidRPr="00DF2420" w:rsidRDefault="00CF12F8" w:rsidP="004376B5">
            <w:pPr>
              <w:pStyle w:val="TableEntry"/>
              <w:rPr>
                <w:ins w:id="3810" w:author="Jones, Emma" w:date="2019-04-12T11:21:00Z"/>
              </w:rPr>
            </w:pPr>
          </w:p>
        </w:tc>
        <w:tc>
          <w:tcPr>
            <w:tcW w:w="893" w:type="dxa"/>
          </w:tcPr>
          <w:p w14:paraId="7BD409E4" w14:textId="77777777" w:rsidR="00CF12F8" w:rsidRPr="00DF2420" w:rsidRDefault="00CF12F8" w:rsidP="004376B5">
            <w:pPr>
              <w:pStyle w:val="TableEntry"/>
              <w:rPr>
                <w:ins w:id="3811" w:author="Jones, Emma" w:date="2019-04-12T11:21:00Z"/>
              </w:rPr>
            </w:pPr>
            <w:ins w:id="3812" w:author="Jones, Emma" w:date="2019-04-12T11:21:00Z">
              <w:r w:rsidRPr="00DF2420">
                <w:t>0.. *</w:t>
              </w:r>
            </w:ins>
          </w:p>
        </w:tc>
        <w:tc>
          <w:tcPr>
            <w:tcW w:w="2836" w:type="dxa"/>
          </w:tcPr>
          <w:p w14:paraId="108C756E" w14:textId="77777777" w:rsidR="00CF12F8" w:rsidRPr="00DF2420" w:rsidRDefault="00CF12F8" w:rsidP="004376B5">
            <w:pPr>
              <w:pStyle w:val="TableEntry"/>
              <w:rPr>
                <w:ins w:id="3813" w:author="Jones, Emma" w:date="2019-04-12T11:21:00Z"/>
              </w:rPr>
            </w:pPr>
            <w:ins w:id="3814" w:author="Jones, Emma" w:date="2019-04-12T11:21:00Z">
              <w:r w:rsidRPr="00DF2420">
                <w:t>Why the care team exists</w:t>
              </w:r>
            </w:ins>
          </w:p>
        </w:tc>
        <w:tc>
          <w:tcPr>
            <w:tcW w:w="2166" w:type="dxa"/>
          </w:tcPr>
          <w:p w14:paraId="7781AB57" w14:textId="77777777" w:rsidR="00CF12F8" w:rsidRPr="00DF2420" w:rsidRDefault="00CF12F8" w:rsidP="004376B5">
            <w:pPr>
              <w:pStyle w:val="TableEntry"/>
              <w:rPr>
                <w:ins w:id="3815" w:author="Jones, Emma" w:date="2019-04-12T11:21:00Z"/>
              </w:rPr>
            </w:pPr>
          </w:p>
        </w:tc>
      </w:tr>
      <w:tr w:rsidR="00CF12F8" w:rsidRPr="00DF2420" w14:paraId="7C416E0A" w14:textId="77777777" w:rsidTr="004376B5">
        <w:trPr>
          <w:cantSplit/>
          <w:ins w:id="3816" w:author="Jones, Emma" w:date="2019-04-12T11:21:00Z"/>
        </w:trPr>
        <w:tc>
          <w:tcPr>
            <w:tcW w:w="2572" w:type="dxa"/>
          </w:tcPr>
          <w:p w14:paraId="72C6A465" w14:textId="77777777" w:rsidR="00CF12F8" w:rsidRPr="00DF2420" w:rsidRDefault="00CF12F8" w:rsidP="004376B5">
            <w:pPr>
              <w:pStyle w:val="TableEntry"/>
              <w:rPr>
                <w:ins w:id="3817" w:author="Jones, Emma" w:date="2019-04-12T11:21:00Z"/>
              </w:rPr>
            </w:pPr>
            <w:ins w:id="3818" w:author="Jones, Emma" w:date="2019-04-12T11:21:00Z">
              <w:r w:rsidRPr="00DF2420">
                <w:t xml:space="preserve">  ... </w:t>
              </w:r>
              <w:proofErr w:type="spellStart"/>
              <w:r w:rsidRPr="00DF2420">
                <w:t>managingOrganization</w:t>
              </w:r>
              <w:proofErr w:type="spellEnd"/>
            </w:ins>
          </w:p>
        </w:tc>
        <w:tc>
          <w:tcPr>
            <w:tcW w:w="883" w:type="dxa"/>
          </w:tcPr>
          <w:p w14:paraId="499D9FBE" w14:textId="77777777" w:rsidR="00CF12F8" w:rsidRPr="00DF2420" w:rsidRDefault="00CF12F8" w:rsidP="004376B5">
            <w:pPr>
              <w:pStyle w:val="TableEntry"/>
              <w:rPr>
                <w:ins w:id="3819" w:author="Jones, Emma" w:date="2019-04-12T11:21:00Z"/>
              </w:rPr>
            </w:pPr>
            <w:ins w:id="3820" w:author="Jones, Emma" w:date="2019-04-12T11:21:00Z">
              <w:r w:rsidRPr="006B3EF0">
                <w:t>Σ</w:t>
              </w:r>
            </w:ins>
          </w:p>
        </w:tc>
        <w:tc>
          <w:tcPr>
            <w:tcW w:w="893" w:type="dxa"/>
          </w:tcPr>
          <w:p w14:paraId="3F0608FA" w14:textId="77777777" w:rsidR="00CF12F8" w:rsidRPr="00DF2420" w:rsidRDefault="00CF12F8" w:rsidP="004376B5">
            <w:pPr>
              <w:pStyle w:val="TableEntry"/>
              <w:rPr>
                <w:ins w:id="3821" w:author="Jones, Emma" w:date="2019-04-12T11:21:00Z"/>
              </w:rPr>
            </w:pPr>
            <w:ins w:id="3822" w:author="Jones, Emma" w:date="2019-04-12T11:21:00Z">
              <w:r w:rsidRPr="00DF2420">
                <w:t>0.. *</w:t>
              </w:r>
            </w:ins>
          </w:p>
        </w:tc>
        <w:tc>
          <w:tcPr>
            <w:tcW w:w="2836" w:type="dxa"/>
          </w:tcPr>
          <w:p w14:paraId="65932733" w14:textId="77777777" w:rsidR="00CF12F8" w:rsidRPr="00DF2420" w:rsidRDefault="00CF12F8" w:rsidP="004376B5">
            <w:pPr>
              <w:pStyle w:val="TableEntry"/>
              <w:rPr>
                <w:ins w:id="3823" w:author="Jones, Emma" w:date="2019-04-12T11:21:00Z"/>
              </w:rPr>
            </w:pPr>
            <w:ins w:id="3824" w:author="Jones, Emma" w:date="2019-04-12T11:21:00Z">
              <w:r w:rsidRPr="00DF2420">
                <w:t>Organization responsible for the care team</w:t>
              </w:r>
            </w:ins>
          </w:p>
        </w:tc>
        <w:tc>
          <w:tcPr>
            <w:tcW w:w="2166" w:type="dxa"/>
          </w:tcPr>
          <w:p w14:paraId="5953BB33" w14:textId="77777777" w:rsidR="00CF12F8" w:rsidRPr="00DF2420" w:rsidRDefault="00CF12F8" w:rsidP="004376B5">
            <w:pPr>
              <w:pStyle w:val="TableEntry"/>
              <w:rPr>
                <w:ins w:id="3825" w:author="Jones, Emma" w:date="2019-04-12T11:21:00Z"/>
              </w:rPr>
            </w:pPr>
          </w:p>
        </w:tc>
      </w:tr>
      <w:tr w:rsidR="00CF12F8" w:rsidRPr="00DF2420" w14:paraId="12031BAD" w14:textId="77777777" w:rsidTr="004376B5">
        <w:trPr>
          <w:cantSplit/>
          <w:ins w:id="3826" w:author="Jones, Emma" w:date="2019-04-12T11:21:00Z"/>
        </w:trPr>
        <w:tc>
          <w:tcPr>
            <w:tcW w:w="2572" w:type="dxa"/>
          </w:tcPr>
          <w:p w14:paraId="75275FA7" w14:textId="77777777" w:rsidR="00CF12F8" w:rsidRPr="00DF2420" w:rsidRDefault="00CF12F8" w:rsidP="004376B5">
            <w:pPr>
              <w:pStyle w:val="TableEntry"/>
              <w:rPr>
                <w:ins w:id="3827" w:author="Jones, Emma" w:date="2019-04-12T11:21:00Z"/>
              </w:rPr>
            </w:pPr>
            <w:ins w:id="3828" w:author="Jones, Emma" w:date="2019-04-12T11:21:00Z">
              <w:r>
                <w:t xml:space="preserve">  … telecom</w:t>
              </w:r>
            </w:ins>
          </w:p>
        </w:tc>
        <w:tc>
          <w:tcPr>
            <w:tcW w:w="883" w:type="dxa"/>
          </w:tcPr>
          <w:p w14:paraId="028D8AC6" w14:textId="77777777" w:rsidR="00CF12F8" w:rsidRPr="006B3EF0" w:rsidRDefault="00CF12F8" w:rsidP="004376B5">
            <w:pPr>
              <w:pStyle w:val="TableEntry"/>
              <w:rPr>
                <w:ins w:id="3829" w:author="Jones, Emma" w:date="2019-04-12T11:21:00Z"/>
              </w:rPr>
            </w:pPr>
          </w:p>
        </w:tc>
        <w:tc>
          <w:tcPr>
            <w:tcW w:w="893" w:type="dxa"/>
          </w:tcPr>
          <w:p w14:paraId="0B118036" w14:textId="77777777" w:rsidR="00CF12F8" w:rsidRPr="00DF2420" w:rsidRDefault="00CF12F8" w:rsidP="004376B5">
            <w:pPr>
              <w:pStyle w:val="TableEntry"/>
              <w:rPr>
                <w:ins w:id="3830" w:author="Jones, Emma" w:date="2019-04-12T11:21:00Z"/>
              </w:rPr>
            </w:pPr>
            <w:proofErr w:type="gramStart"/>
            <w:ins w:id="3831" w:author="Jones, Emma" w:date="2019-04-12T11:21:00Z">
              <w:r>
                <w:t>0..*</w:t>
              </w:r>
              <w:proofErr w:type="gramEnd"/>
            </w:ins>
          </w:p>
        </w:tc>
        <w:tc>
          <w:tcPr>
            <w:tcW w:w="2836" w:type="dxa"/>
          </w:tcPr>
          <w:p w14:paraId="39704686" w14:textId="77777777" w:rsidR="00CF12F8" w:rsidRPr="00DF2420" w:rsidRDefault="00CF12F8" w:rsidP="004376B5">
            <w:pPr>
              <w:pStyle w:val="TableEntry"/>
              <w:rPr>
                <w:ins w:id="3832" w:author="Jones, Emma" w:date="2019-04-12T11:21:00Z"/>
              </w:rPr>
            </w:pPr>
            <w:ins w:id="3833" w:author="Jones, Emma" w:date="2019-04-12T11:21:00Z">
              <w:r>
                <w:t>A contact detail for the care team (that applies to all members)</w:t>
              </w:r>
            </w:ins>
          </w:p>
        </w:tc>
        <w:tc>
          <w:tcPr>
            <w:tcW w:w="2166" w:type="dxa"/>
          </w:tcPr>
          <w:p w14:paraId="234E6846" w14:textId="77777777" w:rsidR="00CF12F8" w:rsidRPr="00DF2420" w:rsidRDefault="00CF12F8" w:rsidP="004376B5">
            <w:pPr>
              <w:pStyle w:val="TableEntry"/>
              <w:rPr>
                <w:ins w:id="3834" w:author="Jones, Emma" w:date="2019-04-12T11:21:00Z"/>
              </w:rPr>
            </w:pPr>
          </w:p>
        </w:tc>
      </w:tr>
      <w:tr w:rsidR="00CF12F8" w:rsidRPr="00DF2420" w14:paraId="1E7E1E93" w14:textId="77777777" w:rsidTr="004376B5">
        <w:trPr>
          <w:cantSplit/>
          <w:ins w:id="3835" w:author="Jones, Emma" w:date="2019-04-12T11:21:00Z"/>
        </w:trPr>
        <w:tc>
          <w:tcPr>
            <w:tcW w:w="2572" w:type="dxa"/>
          </w:tcPr>
          <w:p w14:paraId="1C4971F3" w14:textId="77777777" w:rsidR="00CF12F8" w:rsidRPr="00DF2420" w:rsidRDefault="00CF12F8" w:rsidP="004376B5">
            <w:pPr>
              <w:pStyle w:val="TableEntry"/>
              <w:rPr>
                <w:ins w:id="3836" w:author="Jones, Emma" w:date="2019-04-12T11:21:00Z"/>
              </w:rPr>
            </w:pPr>
            <w:ins w:id="3837" w:author="Jones, Emma" w:date="2019-04-12T11:21:00Z">
              <w:r w:rsidRPr="00DF2420">
                <w:t xml:space="preserve">  ... note</w:t>
              </w:r>
            </w:ins>
          </w:p>
        </w:tc>
        <w:tc>
          <w:tcPr>
            <w:tcW w:w="883" w:type="dxa"/>
          </w:tcPr>
          <w:p w14:paraId="48A5304C" w14:textId="77777777" w:rsidR="00CF12F8" w:rsidRPr="00DF2420" w:rsidRDefault="00CF12F8" w:rsidP="004376B5">
            <w:pPr>
              <w:pStyle w:val="TableEntry"/>
              <w:rPr>
                <w:ins w:id="3838" w:author="Jones, Emma" w:date="2019-04-12T11:21:00Z"/>
              </w:rPr>
            </w:pPr>
          </w:p>
        </w:tc>
        <w:tc>
          <w:tcPr>
            <w:tcW w:w="893" w:type="dxa"/>
          </w:tcPr>
          <w:p w14:paraId="043AB638" w14:textId="77777777" w:rsidR="00CF12F8" w:rsidRPr="00DF2420" w:rsidRDefault="00CF12F8" w:rsidP="004376B5">
            <w:pPr>
              <w:pStyle w:val="TableEntry"/>
              <w:rPr>
                <w:ins w:id="3839" w:author="Jones, Emma" w:date="2019-04-12T11:21:00Z"/>
              </w:rPr>
            </w:pPr>
            <w:ins w:id="3840" w:author="Jones, Emma" w:date="2019-04-12T11:21:00Z">
              <w:r w:rsidRPr="00DF2420">
                <w:t>0.. *</w:t>
              </w:r>
            </w:ins>
          </w:p>
        </w:tc>
        <w:tc>
          <w:tcPr>
            <w:tcW w:w="2836" w:type="dxa"/>
          </w:tcPr>
          <w:p w14:paraId="5B6D3751" w14:textId="77777777" w:rsidR="00CF12F8" w:rsidRPr="00DF2420" w:rsidRDefault="00CF12F8" w:rsidP="004376B5">
            <w:pPr>
              <w:pStyle w:val="TableEntry"/>
              <w:rPr>
                <w:ins w:id="3841" w:author="Jones, Emma" w:date="2019-04-12T11:21:00Z"/>
              </w:rPr>
            </w:pPr>
            <w:ins w:id="3842" w:author="Jones, Emma" w:date="2019-04-12T11:21:00Z">
              <w:r w:rsidRPr="00DF2420">
                <w:t>Comments made about the CareTeam</w:t>
              </w:r>
            </w:ins>
          </w:p>
        </w:tc>
        <w:tc>
          <w:tcPr>
            <w:tcW w:w="2166" w:type="dxa"/>
          </w:tcPr>
          <w:p w14:paraId="07F00861" w14:textId="77777777" w:rsidR="00CF12F8" w:rsidRPr="00DF2420" w:rsidRDefault="00CF12F8" w:rsidP="004376B5">
            <w:pPr>
              <w:pStyle w:val="TableEntry"/>
              <w:rPr>
                <w:ins w:id="3843" w:author="Jones, Emma" w:date="2019-04-12T11:21:00Z"/>
              </w:rPr>
            </w:pPr>
          </w:p>
        </w:tc>
      </w:tr>
    </w:tbl>
    <w:p w14:paraId="67679CC1" w14:textId="77777777" w:rsidR="00CF12F8" w:rsidRDefault="00CF12F8" w:rsidP="00CF12F8">
      <w:pPr>
        <w:pStyle w:val="BodyText"/>
        <w:rPr>
          <w:ins w:id="3844" w:author="Jones, Emma" w:date="2019-04-12T11:21:00Z"/>
        </w:rPr>
      </w:pPr>
    </w:p>
    <w:p w14:paraId="0CF59087" w14:textId="77777777" w:rsidR="00CF12F8" w:rsidRPr="00282B5E" w:rsidRDefault="00CF12F8" w:rsidP="00CF12F8">
      <w:pPr>
        <w:pStyle w:val="BodyText"/>
        <w:rPr>
          <w:ins w:id="3845" w:author="Jones, Emma" w:date="2019-04-12T11:21:00Z"/>
        </w:rPr>
      </w:pPr>
      <w:ins w:id="3846"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43B63A8C" w14:textId="4A3F4483" w:rsidR="00CF12F8" w:rsidRPr="00DF2420" w:rsidRDefault="00CF12F8" w:rsidP="00CF12F8">
      <w:pPr>
        <w:pStyle w:val="Heading3"/>
        <w:numPr>
          <w:ilvl w:val="0"/>
          <w:numId w:val="0"/>
        </w:numPr>
        <w:rPr>
          <w:ins w:id="3847" w:author="Jones, Emma" w:date="2019-04-12T11:21:00Z"/>
          <w:noProof w:val="0"/>
        </w:rPr>
      </w:pPr>
      <w:ins w:id="3848" w:author="Jones, Emma" w:date="2019-04-12T11:21:00Z">
        <w:r w:rsidRPr="00DF2420">
          <w:rPr>
            <w:noProof w:val="0"/>
          </w:rPr>
          <w:t>6.6.</w:t>
        </w:r>
      </w:ins>
      <w:ins w:id="3849" w:author="Jones, Emma" w:date="2019-04-12T11:27:00Z">
        <w:r>
          <w:rPr>
            <w:noProof w:val="0"/>
          </w:rPr>
          <w:t>7</w:t>
        </w:r>
      </w:ins>
      <w:ins w:id="3850" w:author="Jones, Emma" w:date="2019-04-12T11:21:00Z">
        <w:r w:rsidRPr="00DF2420">
          <w:rPr>
            <w:noProof w:val="0"/>
          </w:rPr>
          <w:t xml:space="preserve"> dctmSubscription</w:t>
        </w:r>
      </w:ins>
      <w:ins w:id="3851" w:author="Jones, Emma" w:date="2019-04-12T12:33:00Z">
        <w:r w:rsidR="007745C7">
          <w:rPr>
            <w:noProof w:val="0"/>
          </w:rPr>
          <w:t xml:space="preserve"> (*updated R4)</w:t>
        </w:r>
      </w:ins>
    </w:p>
    <w:p w14:paraId="40F0ECD8" w14:textId="77777777" w:rsidR="00CF12F8" w:rsidRPr="00DF2420" w:rsidRDefault="00CF12F8" w:rsidP="00CF12F8">
      <w:pPr>
        <w:pStyle w:val="BodyText"/>
        <w:rPr>
          <w:ins w:id="3852" w:author="Jones, Emma" w:date="2019-04-12T11:21:00Z"/>
          <w:rFonts w:eastAsia="Calibri"/>
        </w:rPr>
      </w:pPr>
      <w:ins w:id="3853" w:author="Jones, Emma" w:date="2019-04-12T11:21: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75BAE817" w14:textId="6378EDC9" w:rsidR="00CF12F8" w:rsidRPr="00DF2420" w:rsidRDefault="00CF12F8" w:rsidP="00CF12F8">
      <w:pPr>
        <w:pStyle w:val="TableTitle"/>
        <w:rPr>
          <w:ins w:id="3854" w:author="Jones, Emma" w:date="2019-04-12T11:21:00Z"/>
        </w:rPr>
      </w:pPr>
      <w:ins w:id="3855" w:author="Jones, Emma" w:date="2019-04-12T11:21:00Z">
        <w:r w:rsidRPr="00DF2420">
          <w:t>Table 6.6.</w:t>
        </w:r>
      </w:ins>
      <w:ins w:id="3856" w:author="Jones, Emma" w:date="2019-04-12T12:33:00Z">
        <w:r w:rsidR="007745C7">
          <w:t>7</w:t>
        </w:r>
      </w:ins>
      <w:ins w:id="3857" w:author="Jones, Emma" w:date="2019-04-12T11:21:00Z">
        <w:r w:rsidRPr="00DF2420">
          <w:t>-1: Subscription resource</w:t>
        </w:r>
      </w:ins>
    </w:p>
    <w:tbl>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960"/>
        <w:gridCol w:w="4310"/>
        <w:gridCol w:w="2610"/>
      </w:tblGrid>
      <w:tr w:rsidR="00CF12F8" w:rsidRPr="00DF2420" w14:paraId="1B0A9228" w14:textId="77777777" w:rsidTr="004376B5">
        <w:trPr>
          <w:cantSplit/>
          <w:trHeight w:val="300"/>
          <w:tblHeader/>
          <w:ins w:id="3858" w:author="Jones, Emma" w:date="2019-04-12T11:21:00Z"/>
        </w:trPr>
        <w:tc>
          <w:tcPr>
            <w:tcW w:w="1480" w:type="dxa"/>
            <w:shd w:val="clear" w:color="auto" w:fill="D9D9D9" w:themeFill="background1" w:themeFillShade="D9"/>
            <w:noWrap/>
            <w:vAlign w:val="bottom"/>
            <w:hideMark/>
          </w:tcPr>
          <w:p w14:paraId="1E66C174" w14:textId="77777777" w:rsidR="00CF12F8" w:rsidRPr="00DF2420" w:rsidRDefault="00CF12F8" w:rsidP="004376B5">
            <w:pPr>
              <w:pStyle w:val="TableEntryHeader"/>
              <w:rPr>
                <w:ins w:id="3859" w:author="Jones, Emma" w:date="2019-04-12T11:21:00Z"/>
              </w:rPr>
            </w:pPr>
            <w:ins w:id="3860" w:author="Jones, Emma" w:date="2019-04-12T11:21:00Z">
              <w:r w:rsidRPr="00DF2420">
                <w:t>Name</w:t>
              </w:r>
            </w:ins>
          </w:p>
        </w:tc>
        <w:tc>
          <w:tcPr>
            <w:tcW w:w="960" w:type="dxa"/>
            <w:shd w:val="clear" w:color="auto" w:fill="D9D9D9" w:themeFill="background1" w:themeFillShade="D9"/>
          </w:tcPr>
          <w:p w14:paraId="671845CC" w14:textId="77777777" w:rsidR="00CF12F8" w:rsidRPr="00DF2420" w:rsidRDefault="00CF12F8" w:rsidP="004376B5">
            <w:pPr>
              <w:pStyle w:val="TableEntryHeader"/>
              <w:rPr>
                <w:ins w:id="3861" w:author="Jones, Emma" w:date="2019-04-12T11:21:00Z"/>
              </w:rPr>
            </w:pPr>
            <w:ins w:id="3862" w:author="Jones, Emma" w:date="2019-04-12T11:21:00Z">
              <w:r w:rsidRPr="00276D24">
                <w:t>Flags</w:t>
              </w:r>
            </w:ins>
          </w:p>
        </w:tc>
        <w:tc>
          <w:tcPr>
            <w:tcW w:w="960" w:type="dxa"/>
            <w:shd w:val="clear" w:color="auto" w:fill="D9D9D9" w:themeFill="background1" w:themeFillShade="D9"/>
            <w:noWrap/>
            <w:vAlign w:val="bottom"/>
            <w:hideMark/>
          </w:tcPr>
          <w:p w14:paraId="293A87F7" w14:textId="77777777" w:rsidR="00CF12F8" w:rsidRPr="00DF2420" w:rsidRDefault="00CF12F8" w:rsidP="004376B5">
            <w:pPr>
              <w:pStyle w:val="TableEntryHeader"/>
              <w:rPr>
                <w:ins w:id="3863" w:author="Jones, Emma" w:date="2019-04-12T11:21:00Z"/>
              </w:rPr>
            </w:pPr>
            <w:ins w:id="3864" w:author="Jones, Emma" w:date="2019-04-12T11:21:00Z">
              <w:r w:rsidRPr="00DF2420">
                <w:t>Card.</w:t>
              </w:r>
            </w:ins>
          </w:p>
        </w:tc>
        <w:tc>
          <w:tcPr>
            <w:tcW w:w="4310" w:type="dxa"/>
            <w:shd w:val="clear" w:color="auto" w:fill="D9D9D9" w:themeFill="background1" w:themeFillShade="D9"/>
            <w:noWrap/>
            <w:vAlign w:val="bottom"/>
            <w:hideMark/>
          </w:tcPr>
          <w:p w14:paraId="457ED4F0" w14:textId="77777777" w:rsidR="00CF12F8" w:rsidRPr="00DF2420" w:rsidRDefault="00CF12F8" w:rsidP="004376B5">
            <w:pPr>
              <w:pStyle w:val="TableEntryHeader"/>
              <w:rPr>
                <w:ins w:id="3865" w:author="Jones, Emma" w:date="2019-04-12T11:21:00Z"/>
              </w:rPr>
            </w:pPr>
            <w:ins w:id="3866" w:author="Jones, Emma" w:date="2019-04-12T11:21:00Z">
              <w:r w:rsidRPr="00DF2420">
                <w:t>Description</w:t>
              </w:r>
            </w:ins>
          </w:p>
        </w:tc>
        <w:tc>
          <w:tcPr>
            <w:tcW w:w="2610" w:type="dxa"/>
            <w:shd w:val="clear" w:color="auto" w:fill="D9D9D9" w:themeFill="background1" w:themeFillShade="D9"/>
            <w:vAlign w:val="bottom"/>
            <w:hideMark/>
          </w:tcPr>
          <w:p w14:paraId="2DBBDC99" w14:textId="77777777" w:rsidR="00CF12F8" w:rsidRPr="00DF2420" w:rsidRDefault="00CF12F8" w:rsidP="004376B5">
            <w:pPr>
              <w:pStyle w:val="TableEntryHeader"/>
              <w:rPr>
                <w:ins w:id="3867" w:author="Jones, Emma" w:date="2019-04-12T11:21:00Z"/>
              </w:rPr>
            </w:pPr>
            <w:ins w:id="3868" w:author="Jones, Emma" w:date="2019-04-12T11:21:00Z">
              <w:r w:rsidRPr="00DF2420">
                <w:t>Comments</w:t>
              </w:r>
            </w:ins>
          </w:p>
        </w:tc>
      </w:tr>
      <w:tr w:rsidR="00CF12F8" w:rsidRPr="00DF2420" w14:paraId="5411596A" w14:textId="77777777" w:rsidTr="004376B5">
        <w:trPr>
          <w:cantSplit/>
          <w:ins w:id="3869" w:author="Jones, Emma" w:date="2019-04-12T11:21:00Z"/>
        </w:trPr>
        <w:tc>
          <w:tcPr>
            <w:tcW w:w="1480" w:type="dxa"/>
            <w:shd w:val="clear" w:color="auto" w:fill="auto"/>
            <w:noWrap/>
            <w:hideMark/>
          </w:tcPr>
          <w:p w14:paraId="7F95C153" w14:textId="77777777" w:rsidR="00CF12F8" w:rsidRPr="00DF2420" w:rsidRDefault="00CF12F8" w:rsidP="004376B5">
            <w:pPr>
              <w:pStyle w:val="TableEntry"/>
              <w:rPr>
                <w:ins w:id="3870" w:author="Jones, Emma" w:date="2019-04-12T11:21:00Z"/>
              </w:rPr>
            </w:pPr>
            <w:ins w:id="3871" w:author="Jones, Emma" w:date="2019-04-12T11:21:00Z">
              <w:r w:rsidRPr="00DF2420">
                <w:t xml:space="preserve">.. Subscription </w:t>
              </w:r>
            </w:ins>
          </w:p>
        </w:tc>
        <w:tc>
          <w:tcPr>
            <w:tcW w:w="960" w:type="dxa"/>
          </w:tcPr>
          <w:p w14:paraId="2F268138" w14:textId="77777777" w:rsidR="00CF12F8" w:rsidRPr="00DF2420" w:rsidRDefault="00CF12F8" w:rsidP="004376B5">
            <w:pPr>
              <w:pStyle w:val="TableEntry"/>
              <w:rPr>
                <w:ins w:id="3872" w:author="Jones, Emma" w:date="2019-04-12T11:21:00Z"/>
              </w:rPr>
            </w:pPr>
            <w:ins w:id="3873" w:author="Jones, Emma" w:date="2019-04-12T11:21:00Z">
              <w:r w:rsidRPr="006B3EF0">
                <w:t>Σ</w:t>
              </w:r>
            </w:ins>
          </w:p>
        </w:tc>
        <w:tc>
          <w:tcPr>
            <w:tcW w:w="960" w:type="dxa"/>
            <w:shd w:val="clear" w:color="auto" w:fill="auto"/>
            <w:noWrap/>
            <w:hideMark/>
          </w:tcPr>
          <w:p w14:paraId="733802C1" w14:textId="77777777" w:rsidR="00CF12F8" w:rsidRPr="00DF2420" w:rsidRDefault="00CF12F8" w:rsidP="004376B5">
            <w:pPr>
              <w:pStyle w:val="TableEntry"/>
              <w:rPr>
                <w:ins w:id="3874" w:author="Jones, Emma" w:date="2019-04-12T11:21:00Z"/>
              </w:rPr>
            </w:pPr>
            <w:ins w:id="3875" w:author="Jones, Emma" w:date="2019-04-12T11:21:00Z">
              <w:r w:rsidRPr="00DF2420">
                <w:t> </w:t>
              </w:r>
            </w:ins>
          </w:p>
        </w:tc>
        <w:tc>
          <w:tcPr>
            <w:tcW w:w="4310" w:type="dxa"/>
            <w:shd w:val="clear" w:color="auto" w:fill="auto"/>
            <w:noWrap/>
            <w:hideMark/>
          </w:tcPr>
          <w:p w14:paraId="46CE95E8" w14:textId="77777777" w:rsidR="00CF12F8" w:rsidRPr="00DF2420" w:rsidRDefault="00CF12F8" w:rsidP="004376B5">
            <w:pPr>
              <w:pStyle w:val="TableEntry"/>
              <w:rPr>
                <w:ins w:id="3876" w:author="Jones, Emma" w:date="2019-04-12T11:21:00Z"/>
              </w:rPr>
            </w:pPr>
            <w:ins w:id="3877" w:author="Jones, Emma" w:date="2019-04-12T11:21:00Z">
              <w:r w:rsidRPr="00DF2420">
                <w:t xml:space="preserve">A server push subscription </w:t>
              </w:r>
              <w:proofErr w:type="gramStart"/>
              <w:r w:rsidRPr="00DF2420">
                <w:t>criteria</w:t>
              </w:r>
              <w:proofErr w:type="gramEnd"/>
            </w:ins>
          </w:p>
        </w:tc>
        <w:tc>
          <w:tcPr>
            <w:tcW w:w="2610" w:type="dxa"/>
            <w:shd w:val="clear" w:color="auto" w:fill="auto"/>
            <w:hideMark/>
          </w:tcPr>
          <w:p w14:paraId="7E59BF6B" w14:textId="77777777" w:rsidR="00CF12F8" w:rsidRPr="00DF2420" w:rsidRDefault="00CF12F8" w:rsidP="004376B5">
            <w:pPr>
              <w:pStyle w:val="TableEntry"/>
              <w:rPr>
                <w:ins w:id="3878" w:author="Jones, Emma" w:date="2019-04-12T11:21:00Z"/>
              </w:rPr>
            </w:pPr>
            <w:ins w:id="3879" w:author="Jones, Emma" w:date="2019-04-12T11:21:00Z">
              <w:r w:rsidRPr="00DF2420">
                <w:t> </w:t>
              </w:r>
            </w:ins>
          </w:p>
        </w:tc>
      </w:tr>
      <w:tr w:rsidR="00CF12F8" w:rsidRPr="00DF2420" w14:paraId="1B190F59" w14:textId="77777777" w:rsidTr="004376B5">
        <w:trPr>
          <w:cantSplit/>
          <w:ins w:id="3880" w:author="Jones, Emma" w:date="2019-04-12T11:21:00Z"/>
        </w:trPr>
        <w:tc>
          <w:tcPr>
            <w:tcW w:w="1480" w:type="dxa"/>
            <w:shd w:val="clear" w:color="auto" w:fill="auto"/>
            <w:noWrap/>
            <w:hideMark/>
          </w:tcPr>
          <w:p w14:paraId="38A026ED" w14:textId="77777777" w:rsidR="00CF12F8" w:rsidRPr="00DF2420" w:rsidRDefault="00CF12F8" w:rsidP="004376B5">
            <w:pPr>
              <w:pStyle w:val="TableEntry"/>
              <w:rPr>
                <w:ins w:id="3881" w:author="Jones, Emma" w:date="2019-04-12T11:21:00Z"/>
              </w:rPr>
            </w:pPr>
            <w:ins w:id="3882" w:author="Jones, Emma" w:date="2019-04-12T11:21:00Z">
              <w:r w:rsidRPr="00DF2420">
                <w:t xml:space="preserve">  ...status</w:t>
              </w:r>
            </w:ins>
          </w:p>
        </w:tc>
        <w:tc>
          <w:tcPr>
            <w:tcW w:w="960" w:type="dxa"/>
          </w:tcPr>
          <w:p w14:paraId="73022FC1" w14:textId="77777777" w:rsidR="00CF12F8" w:rsidRPr="00DF2420" w:rsidRDefault="00CF12F8" w:rsidP="004376B5">
            <w:pPr>
              <w:pStyle w:val="TableEntry"/>
              <w:rPr>
                <w:ins w:id="3883" w:author="Jones, Emma" w:date="2019-04-12T11:21:00Z"/>
              </w:rPr>
            </w:pPr>
            <w:ins w:id="3884" w:author="Jones, Emma" w:date="2019-04-12T11:21:00Z">
              <w:r w:rsidRPr="006B3EF0">
                <w:t>?! Σ</w:t>
              </w:r>
            </w:ins>
          </w:p>
        </w:tc>
        <w:tc>
          <w:tcPr>
            <w:tcW w:w="960" w:type="dxa"/>
            <w:shd w:val="clear" w:color="auto" w:fill="auto"/>
            <w:noWrap/>
            <w:hideMark/>
          </w:tcPr>
          <w:p w14:paraId="35EF0144" w14:textId="77777777" w:rsidR="00CF12F8" w:rsidRPr="00DF2420" w:rsidRDefault="00CF12F8" w:rsidP="004376B5">
            <w:pPr>
              <w:pStyle w:val="TableEntry"/>
              <w:rPr>
                <w:ins w:id="3885" w:author="Jones, Emma" w:date="2019-04-12T11:21:00Z"/>
              </w:rPr>
            </w:pPr>
            <w:ins w:id="3886" w:author="Jones, Emma" w:date="2019-04-12T11:21:00Z">
              <w:r w:rsidRPr="00DF2420">
                <w:t>1..1</w:t>
              </w:r>
            </w:ins>
          </w:p>
        </w:tc>
        <w:tc>
          <w:tcPr>
            <w:tcW w:w="0" w:type="auto"/>
            <w:shd w:val="clear" w:color="auto" w:fill="auto"/>
            <w:noWrap/>
            <w:hideMark/>
          </w:tcPr>
          <w:p w14:paraId="2D1054D0" w14:textId="77777777" w:rsidR="00CF12F8" w:rsidRPr="00DF2420" w:rsidRDefault="00CF12F8" w:rsidP="004376B5">
            <w:pPr>
              <w:pStyle w:val="TableEntry"/>
              <w:rPr>
                <w:ins w:id="3887" w:author="Jones, Emma" w:date="2019-04-12T11:21:00Z"/>
                <w:rStyle w:val="SubtleReference"/>
                <w:smallCaps w:val="0"/>
              </w:rPr>
            </w:pPr>
            <w:ins w:id="3888" w:author="Jones, Emma" w:date="2019-04-12T11:21:00Z">
              <w:r w:rsidRPr="00DF2420">
                <w:t>requested | active | off | off</w:t>
              </w:r>
            </w:ins>
          </w:p>
        </w:tc>
        <w:tc>
          <w:tcPr>
            <w:tcW w:w="2610" w:type="dxa"/>
            <w:shd w:val="clear" w:color="auto" w:fill="auto"/>
            <w:hideMark/>
          </w:tcPr>
          <w:p w14:paraId="6692717F" w14:textId="77777777" w:rsidR="00CF12F8" w:rsidRPr="00DF2420" w:rsidRDefault="00CF12F8" w:rsidP="004376B5">
            <w:pPr>
              <w:pStyle w:val="TableEntry"/>
              <w:rPr>
                <w:ins w:id="3889" w:author="Jones, Emma" w:date="2019-04-12T11:21:00Z"/>
              </w:rPr>
            </w:pPr>
            <w:ins w:id="3890" w:author="Jones, Emma" w:date="2019-04-12T11:21:00Z">
              <w:r w:rsidRPr="00DF2420">
                <w:t> </w:t>
              </w:r>
            </w:ins>
          </w:p>
        </w:tc>
      </w:tr>
      <w:tr w:rsidR="00CF12F8" w:rsidRPr="00DF2420" w14:paraId="2653C163" w14:textId="77777777" w:rsidTr="004376B5">
        <w:trPr>
          <w:cantSplit/>
          <w:ins w:id="3891" w:author="Jones, Emma" w:date="2019-04-12T11:21:00Z"/>
        </w:trPr>
        <w:tc>
          <w:tcPr>
            <w:tcW w:w="1480" w:type="dxa"/>
            <w:shd w:val="clear" w:color="auto" w:fill="auto"/>
            <w:noWrap/>
            <w:hideMark/>
          </w:tcPr>
          <w:p w14:paraId="2B6E86A0" w14:textId="77777777" w:rsidR="00CF12F8" w:rsidRPr="00DF2420" w:rsidRDefault="00CF12F8" w:rsidP="004376B5">
            <w:pPr>
              <w:pStyle w:val="TableEntry"/>
              <w:rPr>
                <w:ins w:id="3892" w:author="Jones, Emma" w:date="2019-04-12T11:21:00Z"/>
              </w:rPr>
            </w:pPr>
            <w:ins w:id="3893" w:author="Jones, Emma" w:date="2019-04-12T11:21:00Z">
              <w:r w:rsidRPr="00DF2420">
                <w:t xml:space="preserve">  ...contact </w:t>
              </w:r>
            </w:ins>
          </w:p>
        </w:tc>
        <w:tc>
          <w:tcPr>
            <w:tcW w:w="960" w:type="dxa"/>
          </w:tcPr>
          <w:p w14:paraId="4A2F71EE" w14:textId="77777777" w:rsidR="00CF12F8" w:rsidRPr="00DF2420" w:rsidRDefault="00CF12F8" w:rsidP="004376B5">
            <w:pPr>
              <w:pStyle w:val="TableEntry"/>
              <w:rPr>
                <w:ins w:id="3894" w:author="Jones, Emma" w:date="2019-04-12T11:21:00Z"/>
              </w:rPr>
            </w:pPr>
            <w:ins w:id="3895" w:author="Jones, Emma" w:date="2019-04-12T11:21:00Z">
              <w:r w:rsidRPr="006B3EF0">
                <w:t>Σ</w:t>
              </w:r>
            </w:ins>
          </w:p>
        </w:tc>
        <w:tc>
          <w:tcPr>
            <w:tcW w:w="960" w:type="dxa"/>
            <w:shd w:val="clear" w:color="auto" w:fill="auto"/>
            <w:noWrap/>
            <w:hideMark/>
          </w:tcPr>
          <w:p w14:paraId="19328E15" w14:textId="77777777" w:rsidR="00CF12F8" w:rsidRPr="00DF2420" w:rsidRDefault="00CF12F8" w:rsidP="004376B5">
            <w:pPr>
              <w:pStyle w:val="TableEntry"/>
              <w:rPr>
                <w:ins w:id="3896" w:author="Jones, Emma" w:date="2019-04-12T11:21:00Z"/>
              </w:rPr>
            </w:pPr>
            <w:proofErr w:type="gramStart"/>
            <w:ins w:id="3897" w:author="Jones, Emma" w:date="2019-04-12T11:21:00Z">
              <w:r w:rsidRPr="00DF2420">
                <w:t>0..*</w:t>
              </w:r>
              <w:proofErr w:type="gramEnd"/>
            </w:ins>
          </w:p>
        </w:tc>
        <w:tc>
          <w:tcPr>
            <w:tcW w:w="4310" w:type="dxa"/>
            <w:shd w:val="clear" w:color="auto" w:fill="auto"/>
            <w:noWrap/>
            <w:hideMark/>
          </w:tcPr>
          <w:p w14:paraId="43816E35" w14:textId="77777777" w:rsidR="00CF12F8" w:rsidRPr="00DF2420" w:rsidRDefault="00CF12F8" w:rsidP="004376B5">
            <w:pPr>
              <w:pStyle w:val="TableEntry"/>
              <w:rPr>
                <w:ins w:id="3898" w:author="Jones, Emma" w:date="2019-04-12T11:21:00Z"/>
              </w:rPr>
            </w:pPr>
            <w:ins w:id="3899" w:author="Jones, Emma" w:date="2019-04-12T11:21:00Z">
              <w:r w:rsidRPr="00DF2420">
                <w:t>Contact details for source (e.g., troubleshooting)</w:t>
              </w:r>
            </w:ins>
          </w:p>
        </w:tc>
        <w:tc>
          <w:tcPr>
            <w:tcW w:w="2610" w:type="dxa"/>
            <w:shd w:val="clear" w:color="auto" w:fill="auto"/>
            <w:hideMark/>
          </w:tcPr>
          <w:p w14:paraId="576DB208" w14:textId="77777777" w:rsidR="00CF12F8" w:rsidRPr="00DF2420" w:rsidRDefault="00CF12F8" w:rsidP="004376B5">
            <w:pPr>
              <w:pStyle w:val="TableEntry"/>
              <w:rPr>
                <w:ins w:id="3900" w:author="Jones, Emma" w:date="2019-04-12T11:21:00Z"/>
              </w:rPr>
            </w:pPr>
            <w:ins w:id="3901" w:author="Jones, Emma" w:date="2019-04-12T11:21:00Z">
              <w:r w:rsidRPr="00DF2420">
                <w:t> </w:t>
              </w:r>
            </w:ins>
          </w:p>
        </w:tc>
      </w:tr>
      <w:tr w:rsidR="00CF12F8" w:rsidRPr="00DF2420" w14:paraId="4ACB60ED" w14:textId="77777777" w:rsidTr="004376B5">
        <w:trPr>
          <w:cantSplit/>
          <w:ins w:id="3902" w:author="Jones, Emma" w:date="2019-04-12T11:21:00Z"/>
        </w:trPr>
        <w:tc>
          <w:tcPr>
            <w:tcW w:w="1480" w:type="dxa"/>
            <w:shd w:val="clear" w:color="auto" w:fill="auto"/>
            <w:noWrap/>
          </w:tcPr>
          <w:p w14:paraId="762EBCB1" w14:textId="77777777" w:rsidR="00CF12F8" w:rsidRPr="00DF2420" w:rsidRDefault="00CF12F8" w:rsidP="004376B5">
            <w:pPr>
              <w:pStyle w:val="TableEntry"/>
              <w:rPr>
                <w:ins w:id="3903" w:author="Jones, Emma" w:date="2019-04-12T11:21:00Z"/>
              </w:rPr>
            </w:pPr>
            <w:ins w:id="3904" w:author="Jones, Emma" w:date="2019-04-12T11:21:00Z">
              <w:r w:rsidRPr="00DF2420">
                <w:t xml:space="preserve">  …end</w:t>
              </w:r>
            </w:ins>
          </w:p>
        </w:tc>
        <w:tc>
          <w:tcPr>
            <w:tcW w:w="960" w:type="dxa"/>
          </w:tcPr>
          <w:p w14:paraId="7A09C84F" w14:textId="77777777" w:rsidR="00CF12F8" w:rsidRPr="00DF2420" w:rsidRDefault="00CF12F8" w:rsidP="004376B5">
            <w:pPr>
              <w:pStyle w:val="TableEntry"/>
              <w:rPr>
                <w:ins w:id="3905" w:author="Jones, Emma" w:date="2019-04-12T11:21:00Z"/>
              </w:rPr>
            </w:pPr>
            <w:ins w:id="3906" w:author="Jones, Emma" w:date="2019-04-12T11:21:00Z">
              <w:r w:rsidRPr="006B3EF0">
                <w:t>Σ</w:t>
              </w:r>
            </w:ins>
          </w:p>
        </w:tc>
        <w:tc>
          <w:tcPr>
            <w:tcW w:w="960" w:type="dxa"/>
            <w:shd w:val="clear" w:color="auto" w:fill="auto"/>
            <w:noWrap/>
          </w:tcPr>
          <w:p w14:paraId="64568232" w14:textId="77777777" w:rsidR="00CF12F8" w:rsidRPr="00DF2420" w:rsidRDefault="00CF12F8" w:rsidP="004376B5">
            <w:pPr>
              <w:pStyle w:val="TableEntry"/>
              <w:rPr>
                <w:ins w:id="3907" w:author="Jones, Emma" w:date="2019-04-12T11:21:00Z"/>
              </w:rPr>
            </w:pPr>
            <w:ins w:id="3908" w:author="Jones, Emma" w:date="2019-04-12T11:21:00Z">
              <w:r w:rsidRPr="00DF2420">
                <w:t>0..1</w:t>
              </w:r>
            </w:ins>
          </w:p>
        </w:tc>
        <w:tc>
          <w:tcPr>
            <w:tcW w:w="4310" w:type="dxa"/>
            <w:shd w:val="clear" w:color="auto" w:fill="auto"/>
            <w:noWrap/>
          </w:tcPr>
          <w:p w14:paraId="65CDAFF9" w14:textId="77777777" w:rsidR="00CF12F8" w:rsidRPr="00DF2420" w:rsidRDefault="00CF12F8" w:rsidP="004376B5">
            <w:pPr>
              <w:pStyle w:val="TableEntry"/>
              <w:rPr>
                <w:ins w:id="3909" w:author="Jones, Emma" w:date="2019-04-12T11:21:00Z"/>
              </w:rPr>
            </w:pPr>
            <w:ins w:id="3910" w:author="Jones, Emma" w:date="2019-04-12T11:21:00Z">
              <w:r w:rsidRPr="00DF2420">
                <w:t>When to automatically delete the subscription</w:t>
              </w:r>
            </w:ins>
          </w:p>
        </w:tc>
        <w:tc>
          <w:tcPr>
            <w:tcW w:w="2610" w:type="dxa"/>
            <w:shd w:val="clear" w:color="auto" w:fill="auto"/>
          </w:tcPr>
          <w:p w14:paraId="1EE4CE4F" w14:textId="77777777" w:rsidR="00CF12F8" w:rsidRPr="00DF2420" w:rsidRDefault="00CF12F8" w:rsidP="004376B5">
            <w:pPr>
              <w:pStyle w:val="TableEntry"/>
              <w:rPr>
                <w:ins w:id="3911" w:author="Jones, Emma" w:date="2019-04-12T11:21:00Z"/>
              </w:rPr>
            </w:pPr>
          </w:p>
        </w:tc>
      </w:tr>
      <w:tr w:rsidR="00CF12F8" w:rsidRPr="00DF2420" w14:paraId="5D50CE63" w14:textId="77777777" w:rsidTr="004376B5">
        <w:trPr>
          <w:cantSplit/>
          <w:ins w:id="3912" w:author="Jones, Emma" w:date="2019-04-12T11:21:00Z"/>
        </w:trPr>
        <w:tc>
          <w:tcPr>
            <w:tcW w:w="1480" w:type="dxa"/>
            <w:shd w:val="clear" w:color="auto" w:fill="auto"/>
            <w:noWrap/>
            <w:hideMark/>
          </w:tcPr>
          <w:p w14:paraId="77522EB9" w14:textId="77777777" w:rsidR="00CF12F8" w:rsidRPr="00DF2420" w:rsidRDefault="00CF12F8" w:rsidP="004376B5">
            <w:pPr>
              <w:pStyle w:val="TableEntry"/>
              <w:rPr>
                <w:ins w:id="3913" w:author="Jones, Emma" w:date="2019-04-12T11:21:00Z"/>
              </w:rPr>
            </w:pPr>
            <w:ins w:id="3914" w:author="Jones, Emma" w:date="2019-04-12T11:21:00Z">
              <w:r w:rsidRPr="00DF2420">
                <w:t xml:space="preserve">  ...reason </w:t>
              </w:r>
            </w:ins>
          </w:p>
        </w:tc>
        <w:tc>
          <w:tcPr>
            <w:tcW w:w="960" w:type="dxa"/>
          </w:tcPr>
          <w:p w14:paraId="26D76C1D" w14:textId="77777777" w:rsidR="00CF12F8" w:rsidRPr="00DF2420" w:rsidRDefault="00CF12F8" w:rsidP="004376B5">
            <w:pPr>
              <w:pStyle w:val="TableEntry"/>
              <w:rPr>
                <w:ins w:id="3915" w:author="Jones, Emma" w:date="2019-04-12T11:21:00Z"/>
              </w:rPr>
            </w:pPr>
            <w:ins w:id="3916" w:author="Jones, Emma" w:date="2019-04-12T11:21:00Z">
              <w:r w:rsidRPr="006B3EF0">
                <w:t>Σ</w:t>
              </w:r>
            </w:ins>
          </w:p>
        </w:tc>
        <w:tc>
          <w:tcPr>
            <w:tcW w:w="960" w:type="dxa"/>
            <w:shd w:val="clear" w:color="auto" w:fill="auto"/>
            <w:noWrap/>
            <w:hideMark/>
          </w:tcPr>
          <w:p w14:paraId="315B6695" w14:textId="77777777" w:rsidR="00CF12F8" w:rsidRPr="00DF2420" w:rsidRDefault="00CF12F8" w:rsidP="004376B5">
            <w:pPr>
              <w:pStyle w:val="TableEntry"/>
              <w:rPr>
                <w:ins w:id="3917" w:author="Jones, Emma" w:date="2019-04-12T11:21:00Z"/>
              </w:rPr>
            </w:pPr>
            <w:ins w:id="3918" w:author="Jones, Emma" w:date="2019-04-12T11:21:00Z">
              <w:r w:rsidRPr="00DF2420">
                <w:t>1..1</w:t>
              </w:r>
            </w:ins>
          </w:p>
        </w:tc>
        <w:tc>
          <w:tcPr>
            <w:tcW w:w="4310" w:type="dxa"/>
            <w:shd w:val="clear" w:color="auto" w:fill="auto"/>
            <w:noWrap/>
            <w:hideMark/>
          </w:tcPr>
          <w:p w14:paraId="1A7B3800" w14:textId="77777777" w:rsidR="00CF12F8" w:rsidRPr="00DF2420" w:rsidRDefault="00CF12F8" w:rsidP="004376B5">
            <w:pPr>
              <w:pStyle w:val="TableEntry"/>
              <w:rPr>
                <w:ins w:id="3919" w:author="Jones, Emma" w:date="2019-04-12T11:21:00Z"/>
              </w:rPr>
            </w:pPr>
            <w:ins w:id="3920" w:author="Jones, Emma" w:date="2019-04-12T11:21:00Z">
              <w:r w:rsidRPr="00DF2420">
                <w:t>Description of why this subscription was created</w:t>
              </w:r>
            </w:ins>
          </w:p>
        </w:tc>
        <w:tc>
          <w:tcPr>
            <w:tcW w:w="2610" w:type="dxa"/>
            <w:shd w:val="clear" w:color="auto" w:fill="auto"/>
            <w:hideMark/>
          </w:tcPr>
          <w:p w14:paraId="042011A0" w14:textId="77777777" w:rsidR="00CF12F8" w:rsidRPr="00DF2420" w:rsidRDefault="00CF12F8" w:rsidP="004376B5">
            <w:pPr>
              <w:pStyle w:val="TableEntry"/>
              <w:rPr>
                <w:ins w:id="3921" w:author="Jones, Emma" w:date="2019-04-12T11:21:00Z"/>
              </w:rPr>
            </w:pPr>
            <w:ins w:id="3922" w:author="Jones, Emma" w:date="2019-04-12T11:21:00Z">
              <w:r w:rsidRPr="00DF2420">
                <w:t> </w:t>
              </w:r>
            </w:ins>
          </w:p>
        </w:tc>
      </w:tr>
      <w:tr w:rsidR="00CF12F8" w:rsidRPr="00DF2420" w14:paraId="4C307035" w14:textId="77777777" w:rsidTr="004376B5">
        <w:trPr>
          <w:cantSplit/>
          <w:ins w:id="3923" w:author="Jones, Emma" w:date="2019-04-12T11:21:00Z"/>
        </w:trPr>
        <w:tc>
          <w:tcPr>
            <w:tcW w:w="1480" w:type="dxa"/>
            <w:shd w:val="clear" w:color="auto" w:fill="auto"/>
            <w:noWrap/>
          </w:tcPr>
          <w:p w14:paraId="000A8CB4" w14:textId="77777777" w:rsidR="00CF12F8" w:rsidRPr="00DF2420" w:rsidRDefault="00CF12F8" w:rsidP="004376B5">
            <w:pPr>
              <w:pStyle w:val="TableEntry"/>
              <w:rPr>
                <w:ins w:id="3924" w:author="Jones, Emma" w:date="2019-04-12T11:21:00Z"/>
              </w:rPr>
            </w:pPr>
            <w:ins w:id="3925" w:author="Jones, Emma" w:date="2019-04-12T11:21:00Z">
              <w:r w:rsidRPr="00DF2420">
                <w:t xml:space="preserve">  …criteria</w:t>
              </w:r>
            </w:ins>
          </w:p>
        </w:tc>
        <w:tc>
          <w:tcPr>
            <w:tcW w:w="960" w:type="dxa"/>
          </w:tcPr>
          <w:p w14:paraId="2FC4759C" w14:textId="77777777" w:rsidR="00CF12F8" w:rsidRPr="00DF2420" w:rsidRDefault="00CF12F8" w:rsidP="004376B5">
            <w:pPr>
              <w:pStyle w:val="TableEntry"/>
              <w:rPr>
                <w:ins w:id="3926" w:author="Jones, Emma" w:date="2019-04-12T11:21:00Z"/>
              </w:rPr>
            </w:pPr>
            <w:ins w:id="3927" w:author="Jones, Emma" w:date="2019-04-12T11:21:00Z">
              <w:r w:rsidRPr="006B3EF0">
                <w:t>Σ</w:t>
              </w:r>
            </w:ins>
          </w:p>
        </w:tc>
        <w:tc>
          <w:tcPr>
            <w:tcW w:w="960" w:type="dxa"/>
            <w:shd w:val="clear" w:color="auto" w:fill="auto"/>
            <w:noWrap/>
          </w:tcPr>
          <w:p w14:paraId="1EE0BF90" w14:textId="77777777" w:rsidR="00CF12F8" w:rsidRPr="00DF2420" w:rsidRDefault="00CF12F8" w:rsidP="004376B5">
            <w:pPr>
              <w:pStyle w:val="TableEntry"/>
              <w:rPr>
                <w:ins w:id="3928" w:author="Jones, Emma" w:date="2019-04-12T11:21:00Z"/>
              </w:rPr>
            </w:pPr>
            <w:ins w:id="3929" w:author="Jones, Emma" w:date="2019-04-12T11:21:00Z">
              <w:r w:rsidRPr="00DF2420">
                <w:t>1..1</w:t>
              </w:r>
            </w:ins>
          </w:p>
        </w:tc>
        <w:tc>
          <w:tcPr>
            <w:tcW w:w="4310" w:type="dxa"/>
            <w:shd w:val="clear" w:color="auto" w:fill="auto"/>
            <w:noWrap/>
          </w:tcPr>
          <w:p w14:paraId="2F21A8EB" w14:textId="77777777" w:rsidR="00CF12F8" w:rsidRPr="00DF2420" w:rsidRDefault="00CF12F8" w:rsidP="004376B5">
            <w:pPr>
              <w:pStyle w:val="TableEntry"/>
              <w:rPr>
                <w:ins w:id="3930" w:author="Jones, Emma" w:date="2019-04-12T11:21:00Z"/>
              </w:rPr>
            </w:pPr>
            <w:ins w:id="3931" w:author="Jones, Emma" w:date="2019-04-12T11:21:00Z">
              <w:r w:rsidRPr="00DF2420">
                <w:t>Rule for server push criteria</w:t>
              </w:r>
            </w:ins>
          </w:p>
        </w:tc>
        <w:tc>
          <w:tcPr>
            <w:tcW w:w="2610" w:type="dxa"/>
            <w:shd w:val="clear" w:color="auto" w:fill="auto"/>
            <w:hideMark/>
          </w:tcPr>
          <w:p w14:paraId="3959FC4A" w14:textId="77777777" w:rsidR="00CF12F8" w:rsidRPr="00DF2420" w:rsidRDefault="00CF12F8" w:rsidP="004376B5">
            <w:pPr>
              <w:pStyle w:val="TableEntry"/>
              <w:rPr>
                <w:ins w:id="3932" w:author="Jones, Emma" w:date="2019-04-12T11:21:00Z"/>
              </w:rPr>
            </w:pPr>
            <w:ins w:id="3933" w:author="Jones, Emma" w:date="2019-04-12T11:21:00Z">
              <w:r w:rsidRPr="00DF2420">
                <w:t> </w:t>
              </w:r>
            </w:ins>
          </w:p>
        </w:tc>
      </w:tr>
      <w:tr w:rsidR="00CF12F8" w:rsidRPr="00DF2420" w14:paraId="7611CCEC" w14:textId="77777777" w:rsidTr="004376B5">
        <w:trPr>
          <w:cantSplit/>
          <w:ins w:id="3934" w:author="Jones, Emma" w:date="2019-04-12T11:21:00Z"/>
        </w:trPr>
        <w:tc>
          <w:tcPr>
            <w:tcW w:w="1480" w:type="dxa"/>
            <w:shd w:val="clear" w:color="auto" w:fill="auto"/>
            <w:noWrap/>
            <w:hideMark/>
          </w:tcPr>
          <w:p w14:paraId="794D8C79" w14:textId="77777777" w:rsidR="00CF12F8" w:rsidRPr="00DF2420" w:rsidRDefault="00CF12F8" w:rsidP="004376B5">
            <w:pPr>
              <w:pStyle w:val="TableEntry"/>
              <w:rPr>
                <w:ins w:id="3935" w:author="Jones, Emma" w:date="2019-04-12T11:21:00Z"/>
              </w:rPr>
            </w:pPr>
            <w:ins w:id="3936" w:author="Jones, Emma" w:date="2019-04-12T11:21:00Z">
              <w:r w:rsidRPr="00DF2420">
                <w:t xml:space="preserve">  ...error</w:t>
              </w:r>
            </w:ins>
          </w:p>
        </w:tc>
        <w:tc>
          <w:tcPr>
            <w:tcW w:w="960" w:type="dxa"/>
          </w:tcPr>
          <w:p w14:paraId="2F12FB63" w14:textId="77777777" w:rsidR="00CF12F8" w:rsidRPr="00DF2420" w:rsidRDefault="00CF12F8" w:rsidP="004376B5">
            <w:pPr>
              <w:pStyle w:val="TableEntry"/>
              <w:rPr>
                <w:ins w:id="3937" w:author="Jones, Emma" w:date="2019-04-12T11:21:00Z"/>
              </w:rPr>
            </w:pPr>
            <w:ins w:id="3938" w:author="Jones, Emma" w:date="2019-04-12T11:21:00Z">
              <w:r w:rsidRPr="006B3EF0">
                <w:t>Σ</w:t>
              </w:r>
            </w:ins>
          </w:p>
        </w:tc>
        <w:tc>
          <w:tcPr>
            <w:tcW w:w="960" w:type="dxa"/>
            <w:shd w:val="clear" w:color="auto" w:fill="auto"/>
            <w:noWrap/>
            <w:hideMark/>
          </w:tcPr>
          <w:p w14:paraId="0642E181" w14:textId="77777777" w:rsidR="00CF12F8" w:rsidRPr="00DF2420" w:rsidRDefault="00CF12F8" w:rsidP="004376B5">
            <w:pPr>
              <w:pStyle w:val="TableEntry"/>
              <w:rPr>
                <w:ins w:id="3939" w:author="Jones, Emma" w:date="2019-04-12T11:21:00Z"/>
              </w:rPr>
            </w:pPr>
            <w:ins w:id="3940" w:author="Jones, Emma" w:date="2019-04-12T11:21:00Z">
              <w:r w:rsidRPr="00DF2420">
                <w:t> 0..1</w:t>
              </w:r>
            </w:ins>
          </w:p>
        </w:tc>
        <w:tc>
          <w:tcPr>
            <w:tcW w:w="4310" w:type="dxa"/>
            <w:shd w:val="clear" w:color="auto" w:fill="auto"/>
            <w:noWrap/>
            <w:hideMark/>
          </w:tcPr>
          <w:p w14:paraId="4ED1D1DA" w14:textId="77777777" w:rsidR="00CF12F8" w:rsidRPr="00DF2420" w:rsidRDefault="00CF12F8" w:rsidP="004376B5">
            <w:pPr>
              <w:pStyle w:val="TableEntry"/>
              <w:rPr>
                <w:ins w:id="3941" w:author="Jones, Emma" w:date="2019-04-12T11:21:00Z"/>
              </w:rPr>
            </w:pPr>
            <w:ins w:id="3942" w:author="Jones, Emma" w:date="2019-04-12T11:21:00Z">
              <w:r w:rsidRPr="00DF2420">
                <w:t>Latest error note</w:t>
              </w:r>
            </w:ins>
          </w:p>
        </w:tc>
        <w:tc>
          <w:tcPr>
            <w:tcW w:w="2610" w:type="dxa"/>
            <w:shd w:val="clear" w:color="auto" w:fill="auto"/>
            <w:hideMark/>
          </w:tcPr>
          <w:p w14:paraId="626C76AE" w14:textId="77777777" w:rsidR="00CF12F8" w:rsidRPr="00DF2420" w:rsidRDefault="00CF12F8" w:rsidP="004376B5">
            <w:pPr>
              <w:pStyle w:val="TableEntry"/>
              <w:rPr>
                <w:ins w:id="3943" w:author="Jones, Emma" w:date="2019-04-12T11:21:00Z"/>
              </w:rPr>
            </w:pPr>
            <w:ins w:id="3944" w:author="Jones, Emma" w:date="2019-04-12T11:21:00Z">
              <w:r w:rsidRPr="00DF2420">
                <w:t> </w:t>
              </w:r>
            </w:ins>
          </w:p>
        </w:tc>
      </w:tr>
      <w:tr w:rsidR="00CF12F8" w:rsidRPr="00DF2420" w14:paraId="0DF307C0" w14:textId="77777777" w:rsidTr="004376B5">
        <w:trPr>
          <w:cantSplit/>
          <w:ins w:id="3945" w:author="Jones, Emma" w:date="2019-04-12T11:21:00Z"/>
        </w:trPr>
        <w:tc>
          <w:tcPr>
            <w:tcW w:w="1480" w:type="dxa"/>
            <w:shd w:val="clear" w:color="auto" w:fill="auto"/>
            <w:noWrap/>
            <w:hideMark/>
          </w:tcPr>
          <w:p w14:paraId="23EF602A" w14:textId="77777777" w:rsidR="00CF12F8" w:rsidRPr="00DF2420" w:rsidRDefault="00CF12F8" w:rsidP="004376B5">
            <w:pPr>
              <w:pStyle w:val="TableEntry"/>
              <w:rPr>
                <w:ins w:id="3946" w:author="Jones, Emma" w:date="2019-04-12T11:21:00Z"/>
              </w:rPr>
            </w:pPr>
            <w:ins w:id="3947" w:author="Jones, Emma" w:date="2019-04-12T11:21:00Z">
              <w:r w:rsidRPr="00DF2420">
                <w:t xml:space="preserve">  ...channel </w:t>
              </w:r>
            </w:ins>
          </w:p>
        </w:tc>
        <w:tc>
          <w:tcPr>
            <w:tcW w:w="960" w:type="dxa"/>
          </w:tcPr>
          <w:p w14:paraId="3148EA6C" w14:textId="77777777" w:rsidR="00CF12F8" w:rsidRPr="00DF2420" w:rsidRDefault="00CF12F8" w:rsidP="004376B5">
            <w:pPr>
              <w:pStyle w:val="TableEntry"/>
              <w:rPr>
                <w:ins w:id="3948" w:author="Jones, Emma" w:date="2019-04-12T11:21:00Z"/>
              </w:rPr>
            </w:pPr>
            <w:ins w:id="3949" w:author="Jones, Emma" w:date="2019-04-12T11:21:00Z">
              <w:r w:rsidRPr="006B3EF0">
                <w:t>Σ</w:t>
              </w:r>
            </w:ins>
          </w:p>
        </w:tc>
        <w:tc>
          <w:tcPr>
            <w:tcW w:w="960" w:type="dxa"/>
            <w:shd w:val="clear" w:color="auto" w:fill="auto"/>
            <w:noWrap/>
            <w:hideMark/>
          </w:tcPr>
          <w:p w14:paraId="55560FCB" w14:textId="77777777" w:rsidR="00CF12F8" w:rsidRPr="00DF2420" w:rsidRDefault="00CF12F8" w:rsidP="004376B5">
            <w:pPr>
              <w:pStyle w:val="TableEntry"/>
              <w:rPr>
                <w:ins w:id="3950" w:author="Jones, Emma" w:date="2019-04-12T11:21:00Z"/>
              </w:rPr>
            </w:pPr>
            <w:ins w:id="3951" w:author="Jones, Emma" w:date="2019-04-12T11:21:00Z">
              <w:r w:rsidRPr="00DF2420">
                <w:t>1..1</w:t>
              </w:r>
            </w:ins>
          </w:p>
        </w:tc>
        <w:tc>
          <w:tcPr>
            <w:tcW w:w="4310" w:type="dxa"/>
            <w:shd w:val="clear" w:color="auto" w:fill="auto"/>
            <w:noWrap/>
            <w:hideMark/>
          </w:tcPr>
          <w:p w14:paraId="61A8C16D" w14:textId="77777777" w:rsidR="00CF12F8" w:rsidRPr="00DF2420" w:rsidRDefault="00CF12F8" w:rsidP="004376B5">
            <w:pPr>
              <w:pStyle w:val="TableEntry"/>
              <w:rPr>
                <w:ins w:id="3952" w:author="Jones, Emma" w:date="2019-04-12T11:21:00Z"/>
              </w:rPr>
            </w:pPr>
            <w:ins w:id="3953" w:author="Jones, Emma" w:date="2019-04-12T11:21:00Z">
              <w:r w:rsidRPr="00DF2420">
                <w:t>The channel on which to report matches to the criteria</w:t>
              </w:r>
            </w:ins>
          </w:p>
        </w:tc>
        <w:tc>
          <w:tcPr>
            <w:tcW w:w="2610" w:type="dxa"/>
            <w:shd w:val="clear" w:color="auto" w:fill="auto"/>
            <w:hideMark/>
          </w:tcPr>
          <w:p w14:paraId="221154E8" w14:textId="77777777" w:rsidR="00CF12F8" w:rsidRPr="00DF2420" w:rsidRDefault="00CF12F8" w:rsidP="004376B5">
            <w:pPr>
              <w:pStyle w:val="TableEntry"/>
              <w:rPr>
                <w:ins w:id="3954" w:author="Jones, Emma" w:date="2019-04-12T11:21:00Z"/>
              </w:rPr>
            </w:pPr>
            <w:ins w:id="3955" w:author="Jones, Emma" w:date="2019-04-12T11:21:00Z">
              <w:r w:rsidRPr="00DF2420">
                <w:t> </w:t>
              </w:r>
            </w:ins>
          </w:p>
        </w:tc>
      </w:tr>
      <w:tr w:rsidR="00CF12F8" w:rsidRPr="00DF2420" w14:paraId="45DD570E" w14:textId="77777777" w:rsidTr="004376B5">
        <w:trPr>
          <w:cantSplit/>
          <w:ins w:id="3956" w:author="Jones, Emma" w:date="2019-04-12T11:21:00Z"/>
        </w:trPr>
        <w:tc>
          <w:tcPr>
            <w:tcW w:w="1480" w:type="dxa"/>
            <w:shd w:val="clear" w:color="auto" w:fill="auto"/>
            <w:noWrap/>
            <w:hideMark/>
          </w:tcPr>
          <w:p w14:paraId="3F7CFE75" w14:textId="77777777" w:rsidR="00CF12F8" w:rsidRPr="00DF2420" w:rsidRDefault="00CF12F8" w:rsidP="004376B5">
            <w:pPr>
              <w:pStyle w:val="TableEntry"/>
              <w:rPr>
                <w:ins w:id="3957" w:author="Jones, Emma" w:date="2019-04-12T11:21:00Z"/>
              </w:rPr>
            </w:pPr>
            <w:ins w:id="3958" w:author="Jones, Emma" w:date="2019-04-12T11:21:00Z">
              <w:r w:rsidRPr="00DF2420">
                <w:t xml:space="preserve">     </w:t>
              </w:r>
              <w:proofErr w:type="gramStart"/>
              <w:r w:rsidRPr="00DF2420">
                <w:t>....type</w:t>
              </w:r>
              <w:proofErr w:type="gramEnd"/>
              <w:r w:rsidRPr="00DF2420">
                <w:t xml:space="preserve"> </w:t>
              </w:r>
            </w:ins>
          </w:p>
        </w:tc>
        <w:tc>
          <w:tcPr>
            <w:tcW w:w="960" w:type="dxa"/>
          </w:tcPr>
          <w:p w14:paraId="393AA0B3" w14:textId="77777777" w:rsidR="00CF12F8" w:rsidRPr="00DF2420" w:rsidRDefault="00CF12F8" w:rsidP="004376B5">
            <w:pPr>
              <w:pStyle w:val="TableEntry"/>
              <w:rPr>
                <w:ins w:id="3959" w:author="Jones, Emma" w:date="2019-04-12T11:21:00Z"/>
              </w:rPr>
            </w:pPr>
            <w:ins w:id="3960" w:author="Jones, Emma" w:date="2019-04-12T11:21:00Z">
              <w:r w:rsidRPr="006B3EF0">
                <w:t>Σ</w:t>
              </w:r>
            </w:ins>
          </w:p>
        </w:tc>
        <w:tc>
          <w:tcPr>
            <w:tcW w:w="960" w:type="dxa"/>
            <w:shd w:val="clear" w:color="auto" w:fill="auto"/>
            <w:noWrap/>
            <w:hideMark/>
          </w:tcPr>
          <w:p w14:paraId="1933D6D6" w14:textId="77777777" w:rsidR="00CF12F8" w:rsidRPr="00DF2420" w:rsidRDefault="00CF12F8" w:rsidP="004376B5">
            <w:pPr>
              <w:pStyle w:val="TableEntry"/>
              <w:rPr>
                <w:ins w:id="3961" w:author="Jones, Emma" w:date="2019-04-12T11:21:00Z"/>
              </w:rPr>
            </w:pPr>
            <w:ins w:id="3962" w:author="Jones, Emma" w:date="2019-04-12T11:21:00Z">
              <w:r w:rsidRPr="00DF2420">
                <w:t>1..1</w:t>
              </w:r>
            </w:ins>
          </w:p>
        </w:tc>
        <w:tc>
          <w:tcPr>
            <w:tcW w:w="4310" w:type="dxa"/>
            <w:shd w:val="clear" w:color="auto" w:fill="auto"/>
            <w:noWrap/>
            <w:hideMark/>
          </w:tcPr>
          <w:p w14:paraId="74C5811E" w14:textId="77777777" w:rsidR="00CF12F8" w:rsidRPr="00DF2420" w:rsidRDefault="00CF12F8" w:rsidP="004376B5">
            <w:pPr>
              <w:pStyle w:val="TableEntry"/>
              <w:rPr>
                <w:ins w:id="3963" w:author="Jones, Emma" w:date="2019-04-12T11:21:00Z"/>
                <w:b/>
              </w:rPr>
            </w:pPr>
            <w:ins w:id="3964" w:author="Jones, Emma" w:date="2019-04-12T11:21:00Z">
              <w:r w:rsidRPr="00DF2420">
                <w:rPr>
                  <w:b/>
                </w:rPr>
                <w:t>rest-hook</w:t>
              </w:r>
            </w:ins>
          </w:p>
        </w:tc>
        <w:tc>
          <w:tcPr>
            <w:tcW w:w="2610" w:type="dxa"/>
            <w:shd w:val="clear" w:color="auto" w:fill="auto"/>
            <w:hideMark/>
          </w:tcPr>
          <w:p w14:paraId="57F750A3" w14:textId="77777777" w:rsidR="00CF12F8" w:rsidRPr="00DF2420" w:rsidRDefault="00CF12F8" w:rsidP="004376B5">
            <w:pPr>
              <w:pStyle w:val="TableEntry"/>
              <w:rPr>
                <w:ins w:id="3965" w:author="Jones, Emma" w:date="2019-04-12T11:21:00Z"/>
                <w:b/>
              </w:rPr>
            </w:pPr>
            <w:ins w:id="3966" w:author="Jones, Emma" w:date="2019-04-12T11:21:00Z">
              <w:r w:rsidRPr="00DF2420">
                <w:rPr>
                  <w:b/>
                </w:rPr>
                <w:t>This version of the profile constrains the channel type to rest-hook.</w:t>
              </w:r>
            </w:ins>
          </w:p>
        </w:tc>
      </w:tr>
      <w:tr w:rsidR="00CF12F8" w:rsidRPr="00DF2420" w14:paraId="3771E8C3" w14:textId="77777777" w:rsidTr="004376B5">
        <w:trPr>
          <w:cantSplit/>
          <w:ins w:id="3967" w:author="Jones, Emma" w:date="2019-04-12T11:21:00Z"/>
        </w:trPr>
        <w:tc>
          <w:tcPr>
            <w:tcW w:w="1480" w:type="dxa"/>
            <w:shd w:val="clear" w:color="auto" w:fill="auto"/>
            <w:noWrap/>
            <w:hideMark/>
          </w:tcPr>
          <w:p w14:paraId="576185C2" w14:textId="77777777" w:rsidR="00CF12F8" w:rsidRPr="00DF2420" w:rsidRDefault="00CF12F8" w:rsidP="004376B5">
            <w:pPr>
              <w:pStyle w:val="TableEntry"/>
              <w:rPr>
                <w:ins w:id="3968" w:author="Jones, Emma" w:date="2019-04-12T11:21:00Z"/>
              </w:rPr>
            </w:pPr>
            <w:ins w:id="3969" w:author="Jones, Emma" w:date="2019-04-12T11:21:00Z">
              <w:r w:rsidRPr="00DF2420">
                <w:t xml:space="preserve">     </w:t>
              </w:r>
              <w:proofErr w:type="gramStart"/>
              <w:r w:rsidRPr="00DF2420">
                <w:t>....endpoint</w:t>
              </w:r>
              <w:proofErr w:type="gramEnd"/>
              <w:r w:rsidRPr="00DF2420">
                <w:t xml:space="preserve"> </w:t>
              </w:r>
            </w:ins>
          </w:p>
        </w:tc>
        <w:tc>
          <w:tcPr>
            <w:tcW w:w="960" w:type="dxa"/>
          </w:tcPr>
          <w:p w14:paraId="53553CDD" w14:textId="77777777" w:rsidR="00CF12F8" w:rsidRPr="00DF2420" w:rsidRDefault="00CF12F8" w:rsidP="004376B5">
            <w:pPr>
              <w:pStyle w:val="TableEntry"/>
              <w:rPr>
                <w:ins w:id="3970" w:author="Jones, Emma" w:date="2019-04-12T11:21:00Z"/>
              </w:rPr>
            </w:pPr>
            <w:ins w:id="3971" w:author="Jones, Emma" w:date="2019-04-12T11:21:00Z">
              <w:r w:rsidRPr="006B3EF0">
                <w:t>Σ</w:t>
              </w:r>
            </w:ins>
          </w:p>
        </w:tc>
        <w:tc>
          <w:tcPr>
            <w:tcW w:w="960" w:type="dxa"/>
            <w:shd w:val="clear" w:color="auto" w:fill="auto"/>
            <w:noWrap/>
            <w:hideMark/>
          </w:tcPr>
          <w:p w14:paraId="080CDEE1" w14:textId="77777777" w:rsidR="00CF12F8" w:rsidRPr="00DF2420" w:rsidRDefault="00CF12F8" w:rsidP="004376B5">
            <w:pPr>
              <w:pStyle w:val="TableEntry"/>
              <w:rPr>
                <w:ins w:id="3972" w:author="Jones, Emma" w:date="2019-04-12T11:21:00Z"/>
              </w:rPr>
            </w:pPr>
            <w:ins w:id="3973" w:author="Jones, Emma" w:date="2019-04-12T11:21:00Z">
              <w:r w:rsidRPr="00DF2420">
                <w:t>1..1</w:t>
              </w:r>
            </w:ins>
          </w:p>
        </w:tc>
        <w:tc>
          <w:tcPr>
            <w:tcW w:w="4310" w:type="dxa"/>
            <w:shd w:val="clear" w:color="auto" w:fill="auto"/>
            <w:noWrap/>
            <w:hideMark/>
          </w:tcPr>
          <w:p w14:paraId="70CF0320" w14:textId="77777777" w:rsidR="00CF12F8" w:rsidRPr="00DF2420" w:rsidRDefault="00CF12F8" w:rsidP="004376B5">
            <w:pPr>
              <w:pStyle w:val="TableEntry"/>
              <w:rPr>
                <w:ins w:id="3974" w:author="Jones, Emma" w:date="2019-04-12T11:21:00Z"/>
              </w:rPr>
            </w:pPr>
            <w:ins w:id="3975" w:author="Jones, Emma" w:date="2019-04-12T11:21:00Z">
              <w:r w:rsidRPr="00DF2420">
                <w:t>Where the channel points to</w:t>
              </w:r>
            </w:ins>
          </w:p>
        </w:tc>
        <w:tc>
          <w:tcPr>
            <w:tcW w:w="2610" w:type="dxa"/>
            <w:shd w:val="clear" w:color="auto" w:fill="auto"/>
            <w:hideMark/>
          </w:tcPr>
          <w:p w14:paraId="50B7D4F7" w14:textId="77777777" w:rsidR="00CF12F8" w:rsidRPr="00DF2420" w:rsidRDefault="00CF12F8" w:rsidP="004376B5">
            <w:pPr>
              <w:pStyle w:val="TableEntry"/>
              <w:rPr>
                <w:ins w:id="3976" w:author="Jones, Emma" w:date="2019-04-12T11:21:00Z"/>
                <w:b/>
              </w:rPr>
            </w:pPr>
            <w:ins w:id="3977" w:author="Jones, Emma" w:date="2019-04-12T11:21:00Z">
              <w:r w:rsidRPr="00DF2420">
                <w:rPr>
                  <w:b/>
                </w:rPr>
                <w:t>This version of the profile constrains the channel type to rest-hook, the endpoint must be a valid URL for the Provide Care Team [PCC-49] transaction.</w:t>
              </w:r>
            </w:ins>
          </w:p>
        </w:tc>
      </w:tr>
      <w:tr w:rsidR="00CF12F8" w:rsidRPr="00DF2420" w14:paraId="4DDABE55" w14:textId="77777777" w:rsidTr="004376B5">
        <w:trPr>
          <w:cantSplit/>
          <w:ins w:id="3978" w:author="Jones, Emma" w:date="2019-04-12T11:21:00Z"/>
        </w:trPr>
        <w:tc>
          <w:tcPr>
            <w:tcW w:w="1480" w:type="dxa"/>
            <w:shd w:val="clear" w:color="auto" w:fill="auto"/>
            <w:noWrap/>
            <w:hideMark/>
          </w:tcPr>
          <w:p w14:paraId="27FB634C" w14:textId="77777777" w:rsidR="00CF12F8" w:rsidRPr="00DF2420" w:rsidRDefault="00CF12F8" w:rsidP="004376B5">
            <w:pPr>
              <w:pStyle w:val="TableEntry"/>
              <w:rPr>
                <w:ins w:id="3979" w:author="Jones, Emma" w:date="2019-04-12T11:21:00Z"/>
              </w:rPr>
            </w:pPr>
            <w:ins w:id="3980" w:author="Jones, Emma" w:date="2019-04-12T11:21:00Z">
              <w:r w:rsidRPr="00DF2420">
                <w:t xml:space="preserve">     </w:t>
              </w:r>
              <w:proofErr w:type="gramStart"/>
              <w:r w:rsidRPr="00DF2420">
                <w:t>....payload</w:t>
              </w:r>
              <w:proofErr w:type="gramEnd"/>
              <w:r w:rsidRPr="00DF2420">
                <w:t xml:space="preserve"> </w:t>
              </w:r>
            </w:ins>
          </w:p>
        </w:tc>
        <w:tc>
          <w:tcPr>
            <w:tcW w:w="960" w:type="dxa"/>
          </w:tcPr>
          <w:p w14:paraId="721D2802" w14:textId="77777777" w:rsidR="00CF12F8" w:rsidRPr="00DF2420" w:rsidRDefault="00CF12F8" w:rsidP="004376B5">
            <w:pPr>
              <w:pStyle w:val="TableEntry"/>
              <w:rPr>
                <w:ins w:id="3981" w:author="Jones, Emma" w:date="2019-04-12T11:21:00Z"/>
              </w:rPr>
            </w:pPr>
            <w:ins w:id="3982" w:author="Jones, Emma" w:date="2019-04-12T11:21:00Z">
              <w:r w:rsidRPr="006B3EF0">
                <w:t>Σ</w:t>
              </w:r>
            </w:ins>
          </w:p>
        </w:tc>
        <w:tc>
          <w:tcPr>
            <w:tcW w:w="960" w:type="dxa"/>
            <w:shd w:val="clear" w:color="auto" w:fill="auto"/>
            <w:noWrap/>
            <w:hideMark/>
          </w:tcPr>
          <w:p w14:paraId="6394C6EA" w14:textId="77777777" w:rsidR="00CF12F8" w:rsidRPr="00DF2420" w:rsidRDefault="00CF12F8" w:rsidP="004376B5">
            <w:pPr>
              <w:pStyle w:val="TableEntry"/>
              <w:rPr>
                <w:ins w:id="3983" w:author="Jones, Emma" w:date="2019-04-12T11:21:00Z"/>
              </w:rPr>
            </w:pPr>
            <w:ins w:id="3984" w:author="Jones, Emma" w:date="2019-04-12T11:21:00Z">
              <w:r w:rsidRPr="00DF2420">
                <w:t>1..1</w:t>
              </w:r>
            </w:ins>
          </w:p>
        </w:tc>
        <w:tc>
          <w:tcPr>
            <w:tcW w:w="4310" w:type="dxa"/>
            <w:shd w:val="clear" w:color="auto" w:fill="auto"/>
            <w:noWrap/>
            <w:hideMark/>
          </w:tcPr>
          <w:p w14:paraId="5D9FF851" w14:textId="77777777" w:rsidR="00CF12F8" w:rsidRPr="00DF2420" w:rsidRDefault="00CF12F8" w:rsidP="004376B5">
            <w:pPr>
              <w:pStyle w:val="TableEntry"/>
              <w:rPr>
                <w:ins w:id="3985" w:author="Jones, Emma" w:date="2019-04-12T11:21:00Z"/>
              </w:rPr>
            </w:pPr>
            <w:proofErr w:type="spellStart"/>
            <w:ins w:id="3986" w:author="Jones, Emma" w:date="2019-04-12T11:21:00Z">
              <w:r w:rsidRPr="00DF2420">
                <w:t>Mimetype</w:t>
              </w:r>
              <w:proofErr w:type="spellEnd"/>
              <w:r w:rsidRPr="00DF2420">
                <w:t xml:space="preserve"> to send</w:t>
              </w:r>
            </w:ins>
          </w:p>
        </w:tc>
        <w:tc>
          <w:tcPr>
            <w:tcW w:w="2610" w:type="dxa"/>
            <w:shd w:val="clear" w:color="auto" w:fill="auto"/>
            <w:hideMark/>
          </w:tcPr>
          <w:p w14:paraId="5D061830" w14:textId="77777777" w:rsidR="00CF12F8" w:rsidRPr="00DF2420" w:rsidRDefault="00CF12F8" w:rsidP="004376B5">
            <w:pPr>
              <w:pStyle w:val="TableEntry"/>
              <w:rPr>
                <w:ins w:id="3987" w:author="Jones, Emma" w:date="2019-04-12T11:21:00Z"/>
                <w:b/>
              </w:rPr>
            </w:pPr>
            <w:ins w:id="3988" w:author="Jones, Emma" w:date="2019-04-12T11:21:00Z">
              <w:r w:rsidRPr="00DF2420">
                <w:rPr>
                  <w:b/>
                </w:rPr>
                <w:t>This version of the profile constrains the channel payload to a non-blank value - the CareTeam resource must be the payload.</w:t>
              </w:r>
            </w:ins>
          </w:p>
        </w:tc>
      </w:tr>
      <w:tr w:rsidR="00CF12F8" w:rsidRPr="00DF2420" w14:paraId="51633FFC" w14:textId="77777777" w:rsidTr="004376B5">
        <w:trPr>
          <w:cantSplit/>
          <w:ins w:id="3989" w:author="Jones, Emma" w:date="2019-04-12T11:21:00Z"/>
        </w:trPr>
        <w:tc>
          <w:tcPr>
            <w:tcW w:w="1480" w:type="dxa"/>
            <w:shd w:val="clear" w:color="auto" w:fill="auto"/>
            <w:noWrap/>
            <w:hideMark/>
          </w:tcPr>
          <w:p w14:paraId="5BC49500" w14:textId="77777777" w:rsidR="00CF12F8" w:rsidRPr="00DF2420" w:rsidRDefault="00CF12F8" w:rsidP="004376B5">
            <w:pPr>
              <w:pStyle w:val="TableEntry"/>
              <w:rPr>
                <w:ins w:id="3990" w:author="Jones, Emma" w:date="2019-04-12T11:21:00Z"/>
              </w:rPr>
            </w:pPr>
            <w:ins w:id="3991" w:author="Jones, Emma" w:date="2019-04-12T11:21:00Z">
              <w:r w:rsidRPr="00DF2420">
                <w:t xml:space="preserve">     </w:t>
              </w:r>
              <w:proofErr w:type="gramStart"/>
              <w:r w:rsidRPr="00DF2420">
                <w:t>....header</w:t>
              </w:r>
              <w:proofErr w:type="gramEnd"/>
              <w:r w:rsidRPr="00DF2420">
                <w:t xml:space="preserve"> </w:t>
              </w:r>
            </w:ins>
          </w:p>
        </w:tc>
        <w:tc>
          <w:tcPr>
            <w:tcW w:w="960" w:type="dxa"/>
          </w:tcPr>
          <w:p w14:paraId="1F94FDD7" w14:textId="77777777" w:rsidR="00CF12F8" w:rsidRPr="00DF2420" w:rsidRDefault="00CF12F8" w:rsidP="004376B5">
            <w:pPr>
              <w:pStyle w:val="TableEntry"/>
              <w:rPr>
                <w:ins w:id="3992" w:author="Jones, Emma" w:date="2019-04-12T11:21:00Z"/>
              </w:rPr>
            </w:pPr>
            <w:ins w:id="3993" w:author="Jones, Emma" w:date="2019-04-12T11:21:00Z">
              <w:r w:rsidRPr="006B3EF0">
                <w:t>Σ</w:t>
              </w:r>
            </w:ins>
          </w:p>
        </w:tc>
        <w:tc>
          <w:tcPr>
            <w:tcW w:w="960" w:type="dxa"/>
            <w:shd w:val="clear" w:color="auto" w:fill="auto"/>
            <w:noWrap/>
            <w:hideMark/>
          </w:tcPr>
          <w:p w14:paraId="31DAD69B" w14:textId="77777777" w:rsidR="00CF12F8" w:rsidRPr="00DF2420" w:rsidRDefault="00CF12F8" w:rsidP="004376B5">
            <w:pPr>
              <w:pStyle w:val="TableEntry"/>
              <w:rPr>
                <w:ins w:id="3994" w:author="Jones, Emma" w:date="2019-04-12T11:21:00Z"/>
              </w:rPr>
            </w:pPr>
            <w:proofErr w:type="gramStart"/>
            <w:ins w:id="3995" w:author="Jones, Emma" w:date="2019-04-12T11:21:00Z">
              <w:r w:rsidRPr="00DF2420">
                <w:t>0..*</w:t>
              </w:r>
              <w:proofErr w:type="gramEnd"/>
            </w:ins>
          </w:p>
        </w:tc>
        <w:tc>
          <w:tcPr>
            <w:tcW w:w="4310" w:type="dxa"/>
            <w:shd w:val="clear" w:color="auto" w:fill="auto"/>
            <w:noWrap/>
            <w:hideMark/>
          </w:tcPr>
          <w:p w14:paraId="3367C64F" w14:textId="77777777" w:rsidR="00CF12F8" w:rsidRPr="00DF2420" w:rsidRDefault="00CF12F8" w:rsidP="004376B5">
            <w:pPr>
              <w:pStyle w:val="TableEntry"/>
              <w:rPr>
                <w:ins w:id="3996" w:author="Jones, Emma" w:date="2019-04-12T11:21:00Z"/>
              </w:rPr>
            </w:pPr>
            <w:ins w:id="3997" w:author="Jones, Emma" w:date="2019-04-12T11:21:00Z">
              <w:r w:rsidRPr="00DF2420">
                <w:t>Usage depends on the channel type</w:t>
              </w:r>
            </w:ins>
          </w:p>
        </w:tc>
        <w:tc>
          <w:tcPr>
            <w:tcW w:w="2610" w:type="dxa"/>
            <w:shd w:val="clear" w:color="auto" w:fill="auto"/>
            <w:hideMark/>
          </w:tcPr>
          <w:p w14:paraId="2F2FA1E9" w14:textId="77777777" w:rsidR="00CF12F8" w:rsidRPr="00DF2420" w:rsidRDefault="00CF12F8" w:rsidP="004376B5">
            <w:pPr>
              <w:pStyle w:val="TableEntry"/>
              <w:rPr>
                <w:ins w:id="3998" w:author="Jones, Emma" w:date="2019-04-12T11:21:00Z"/>
              </w:rPr>
            </w:pPr>
            <w:ins w:id="3999" w:author="Jones, Emma" w:date="2019-04-12T11:21:00Z">
              <w:r w:rsidRPr="00DF2420">
                <w:t> </w:t>
              </w:r>
            </w:ins>
          </w:p>
        </w:tc>
      </w:tr>
    </w:tbl>
    <w:p w14:paraId="679A864E" w14:textId="77777777" w:rsidR="00CF12F8" w:rsidRDefault="00CF12F8" w:rsidP="00CF12F8">
      <w:pPr>
        <w:pStyle w:val="BodyText"/>
        <w:rPr>
          <w:ins w:id="4000" w:author="Jones, Emma" w:date="2019-04-12T11:21:00Z"/>
        </w:rPr>
      </w:pPr>
    </w:p>
    <w:p w14:paraId="2E1F3D6C" w14:textId="77777777" w:rsidR="00CF12F8" w:rsidRPr="00282B5E" w:rsidRDefault="00CF12F8" w:rsidP="00CF12F8">
      <w:pPr>
        <w:pStyle w:val="BodyText"/>
        <w:rPr>
          <w:ins w:id="4001" w:author="Jones, Emma" w:date="2019-04-12T11:21:00Z"/>
        </w:rPr>
      </w:pPr>
      <w:ins w:id="4002" w:author="Jones, Emma" w:date="2019-04-12T11:21:00Z">
        <w:r w:rsidRPr="00282B5E">
          <w:lastRenderedPageBreak/>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7F841EF7" w14:textId="77777777" w:rsidR="00CF12F8" w:rsidRPr="00DF2420" w:rsidRDefault="00CF12F8" w:rsidP="00CF12F8">
      <w:pPr>
        <w:pStyle w:val="BodyText"/>
        <w:rPr>
          <w:ins w:id="4003" w:author="Jones, Emma" w:date="2019-04-12T11:21:00Z"/>
        </w:rPr>
      </w:pPr>
    </w:p>
    <w:p w14:paraId="524E5F55" w14:textId="7439824F" w:rsidR="004E10EF" w:rsidRPr="00276D24" w:rsidRDefault="004E10EF" w:rsidP="00CF12F8">
      <w:pPr>
        <w:pStyle w:val="BodyText"/>
      </w:pPr>
    </w:p>
    <w:p w14:paraId="5C0DC13E" w14:textId="7C23FE0E" w:rsidR="00EA4EA1" w:rsidRDefault="00EA4EA1" w:rsidP="00207571">
      <w:pPr>
        <w:pStyle w:val="PartTitle"/>
        <w:rPr>
          <w:ins w:id="4004" w:author="Jones, Emma" w:date="2019-04-12T11:28:00Z"/>
          <w:highlight w:val="yellow"/>
        </w:rPr>
      </w:pPr>
      <w:bookmarkStart w:id="4005" w:name="_Toc524533581"/>
      <w:r w:rsidRPr="00276D24">
        <w:lastRenderedPageBreak/>
        <w:t>Appendices</w:t>
      </w:r>
      <w:bookmarkEnd w:id="4005"/>
      <w:r w:rsidRPr="00276D24">
        <w:rPr>
          <w:highlight w:val="yellow"/>
        </w:rPr>
        <w:t xml:space="preserve"> </w:t>
      </w:r>
    </w:p>
    <w:p w14:paraId="0BD66151" w14:textId="08879111" w:rsidR="006E27CB" w:rsidRPr="006E27CB" w:rsidDel="006E27CB" w:rsidRDefault="006E27CB">
      <w:pPr>
        <w:pStyle w:val="BodyText"/>
        <w:rPr>
          <w:del w:id="4006" w:author="Jones, Emma" w:date="2019-04-12T11:28:00Z"/>
          <w:highlight w:val="yellow"/>
        </w:rPr>
        <w:pPrChange w:id="4007" w:author="Jones, Emma" w:date="2019-04-12T11:28:00Z">
          <w:pPr>
            <w:pStyle w:val="PartTitle"/>
          </w:pPr>
        </w:pPrChange>
      </w:pPr>
    </w:p>
    <w:p w14:paraId="28E4D838" w14:textId="6F59C596" w:rsidR="002016D9" w:rsidRPr="00276D24" w:rsidRDefault="002016D9" w:rsidP="00D251BA">
      <w:pPr>
        <w:pStyle w:val="Heading1"/>
        <w:numPr>
          <w:ilvl w:val="0"/>
          <w:numId w:val="0"/>
        </w:numPr>
        <w:rPr>
          <w:bCs/>
          <w:noProof w:val="0"/>
        </w:rPr>
      </w:pPr>
      <w:bookmarkStart w:id="4008" w:name="_Toc524533582"/>
      <w:r w:rsidRPr="00276D24">
        <w:rPr>
          <w:bCs/>
          <w:noProof w:val="0"/>
        </w:rPr>
        <w:lastRenderedPageBreak/>
        <w:t xml:space="preserve">Appendix D – DCP Proposed Mapping to XDW </w:t>
      </w:r>
      <w:commentRangeStart w:id="4009"/>
      <w:r w:rsidRPr="00276D24">
        <w:rPr>
          <w:bCs/>
          <w:noProof w:val="0"/>
        </w:rPr>
        <w:t>Profiles</w:t>
      </w:r>
      <w:bookmarkEnd w:id="4008"/>
      <w:commentRangeEnd w:id="4009"/>
      <w:r w:rsidR="00A972E7">
        <w:rPr>
          <w:rStyle w:val="CommentReference"/>
          <w:rFonts w:ascii="Times New Roman" w:hAnsi="Times New Roman"/>
          <w:b w:val="0"/>
          <w:noProof w:val="0"/>
          <w:kern w:val="0"/>
        </w:rPr>
        <w:commentReference w:id="4009"/>
      </w:r>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4010" w:name="_Toc524533583"/>
      <w:r w:rsidRPr="00276D24">
        <w:rPr>
          <w:bCs/>
          <w:noProof w:val="0"/>
        </w:rPr>
        <w:t>D.1</w:t>
      </w:r>
      <w:r w:rsidR="00C775A1" w:rsidRPr="00276D24">
        <w:rPr>
          <w:bCs/>
          <w:noProof w:val="0"/>
        </w:rPr>
        <w:t xml:space="preserve"> </w:t>
      </w:r>
      <w:r w:rsidR="003254E4" w:rsidRPr="00276D24">
        <w:rPr>
          <w:bCs/>
          <w:noProof w:val="0"/>
        </w:rPr>
        <w:t>Concepts</w:t>
      </w:r>
      <w:bookmarkEnd w:id="4010"/>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5748025F" w:rsidR="003254E4" w:rsidRPr="00276D24" w:rsidDel="00EF36C7" w:rsidRDefault="00DC3EF2" w:rsidP="00D251BA">
      <w:pPr>
        <w:pStyle w:val="Heading2"/>
        <w:numPr>
          <w:ilvl w:val="0"/>
          <w:numId w:val="0"/>
        </w:numPr>
        <w:rPr>
          <w:del w:id="4011" w:author="Jones, Emma" w:date="2019-04-26T14:09:00Z"/>
          <w:bCs/>
          <w:noProof w:val="0"/>
        </w:rPr>
      </w:pPr>
      <w:bookmarkStart w:id="4012" w:name="_Toc524533584"/>
      <w:del w:id="4013" w:author="Jones, Emma" w:date="2019-04-26T14:09:00Z">
        <w:r w:rsidRPr="00276D24" w:rsidDel="00EF36C7">
          <w:rPr>
            <w:bCs/>
            <w:noProof w:val="0"/>
          </w:rPr>
          <w:delText>D.2</w:delText>
        </w:r>
        <w:r w:rsidR="00C775A1" w:rsidRPr="00276D24" w:rsidDel="00EF36C7">
          <w:rPr>
            <w:bCs/>
            <w:noProof w:val="0"/>
          </w:rPr>
          <w:delText xml:space="preserve"> </w:delText>
        </w:r>
        <w:r w:rsidR="003254E4" w:rsidRPr="00276D24" w:rsidDel="00EF36C7">
          <w:rPr>
            <w:bCs/>
            <w:noProof w:val="0"/>
          </w:rPr>
          <w:delText>DCP to XDW Concept Mapping</w:delText>
        </w:r>
        <w:bookmarkEnd w:id="4012"/>
      </w:del>
    </w:p>
    <w:p w14:paraId="2A7C2D61" w14:textId="380DD328" w:rsidR="003254E4" w:rsidRPr="00276D24" w:rsidDel="00EF36C7" w:rsidRDefault="003254E4" w:rsidP="00D251BA">
      <w:pPr>
        <w:pStyle w:val="BodyText"/>
        <w:rPr>
          <w:del w:id="4014" w:author="Jones, Emma" w:date="2019-04-26T14:09:00Z"/>
        </w:rPr>
      </w:pPr>
      <w:del w:id="4015" w:author="Jones, Emma" w:date="2019-04-26T14:09:00Z">
        <w:r w:rsidRPr="00276D24" w:rsidDel="00EF36C7">
          <w:delText xml:space="preserve">In </w:delText>
        </w:r>
        <w:r w:rsidR="00754764" w:rsidRPr="00276D24" w:rsidDel="00EF36C7">
          <w:delText>an</w:delText>
        </w:r>
        <w:r w:rsidRPr="00276D24" w:rsidDel="00EF36C7">
          <w:delText xml:space="preserve"> XDW environment, DCP transactions can be mapped to XDW transactions using the following guideline:</w:delText>
        </w:r>
      </w:del>
    </w:p>
    <w:p w14:paraId="78E5B8B4" w14:textId="1B2073C4" w:rsidR="003254E4" w:rsidRPr="00276D24" w:rsidDel="00EF36C7" w:rsidRDefault="003254E4" w:rsidP="00D251BA">
      <w:pPr>
        <w:pStyle w:val="ListNumber2"/>
        <w:numPr>
          <w:ilvl w:val="0"/>
          <w:numId w:val="28"/>
        </w:numPr>
        <w:rPr>
          <w:del w:id="4016" w:author="Jones, Emma" w:date="2019-04-26T14:09:00Z"/>
        </w:rPr>
      </w:pPr>
      <w:del w:id="4017" w:author="Jones, Emma" w:date="2019-04-26T14:09:00Z">
        <w:r w:rsidRPr="00276D24" w:rsidDel="00EF36C7">
          <w:delText>[PCC-37] Update Care Plan transaction can be mapped to the creation of a Workflow Document. When this transaction is used to update a Care Plan, the mapping lead to the update of the Workflow Document already created. The Workflow Document elements</w:delText>
        </w:r>
        <w:r w:rsidR="004F5E3C" w:rsidRPr="00276D24" w:rsidDel="00EF36C7">
          <w:delText xml:space="preserve"> shall be defined per the</w:delText>
        </w:r>
        <w:r w:rsidRPr="00276D24" w:rsidDel="00EF36C7">
          <w:delText xml:space="preserve"> </w:delText>
        </w:r>
        <w:r w:rsidR="004F5E3C" w:rsidRPr="00276D24" w:rsidDel="00EF36C7">
          <w:delText xml:space="preserve">concept mappings below. </w:delText>
        </w:r>
      </w:del>
    </w:p>
    <w:p w14:paraId="1FEBC2C2" w14:textId="4B0605A3" w:rsidR="003254E4" w:rsidRPr="00276D24" w:rsidDel="00EF36C7" w:rsidRDefault="003254E4" w:rsidP="00D251BA">
      <w:pPr>
        <w:pStyle w:val="ListNumber2"/>
        <w:rPr>
          <w:del w:id="4018" w:author="Jones, Emma" w:date="2019-04-26T14:09:00Z"/>
        </w:rPr>
      </w:pPr>
      <w:del w:id="4019" w:author="Jones, Emma" w:date="2019-04-26T14:09:00Z">
        <w:r w:rsidRPr="00276D24" w:rsidDel="00EF36C7">
          <w:delText>[PCC-38] Retrieve Care Plan transaction can be mapped to the retrieve of a Workflow Document.</w:delText>
        </w:r>
      </w:del>
    </w:p>
    <w:p w14:paraId="329B5F93" w14:textId="41130852" w:rsidR="003254E4" w:rsidRPr="00276D24" w:rsidDel="00EF36C7" w:rsidRDefault="003254E4" w:rsidP="00D251BA">
      <w:pPr>
        <w:pStyle w:val="ListNumber2"/>
        <w:rPr>
          <w:del w:id="4020" w:author="Jones, Emma" w:date="2019-04-26T14:09:00Z"/>
        </w:rPr>
      </w:pPr>
      <w:del w:id="4021" w:author="Jones, Emma" w:date="2019-04-26T14:09:00Z">
        <w:r w:rsidRPr="00276D24" w:rsidDel="00EF36C7">
          <w:delText>[PCC-41] Search for Care Plan transaction can be mapped to a query for searching Workflow Documents.</w:delText>
        </w:r>
      </w:del>
    </w:p>
    <w:p w14:paraId="2B89A784" w14:textId="3A7C212D" w:rsidR="003079F5" w:rsidRPr="00276D24" w:rsidDel="00EF36C7" w:rsidRDefault="003079F5" w:rsidP="00D251BA">
      <w:pPr>
        <w:pStyle w:val="BodyText"/>
        <w:rPr>
          <w:del w:id="4022" w:author="Jones, Emma" w:date="2019-04-26T14:09:00Z"/>
        </w:rPr>
      </w:pPr>
      <w:del w:id="4023" w:author="Jones, Emma" w:date="2019-04-26T14:09:00Z">
        <w:r w:rsidRPr="00276D24" w:rsidDel="00EF36C7">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del>
    </w:p>
    <w:p w14:paraId="7DC5B412" w14:textId="1185A7AE" w:rsidR="00D67CAD" w:rsidRPr="00276D24" w:rsidDel="00EF36C7" w:rsidRDefault="00D67CAD" w:rsidP="00D251BA">
      <w:pPr>
        <w:pStyle w:val="FigureTitle"/>
        <w:rPr>
          <w:del w:id="4024" w:author="Jones, Emma" w:date="2019-04-26T14:09:00Z"/>
        </w:rPr>
      </w:pPr>
      <w:del w:id="4025" w:author="Jones, Emma" w:date="2019-04-26T14:09:00Z">
        <w:r w:rsidRPr="00276D24" w:rsidDel="00EF36C7">
          <w:delText xml:space="preserve">Figure </w:delText>
        </w:r>
        <w:r w:rsidR="00DC3EF2" w:rsidRPr="00276D24" w:rsidDel="00EF36C7">
          <w:delText>D.2</w:delText>
        </w:r>
        <w:r w:rsidRPr="00276D24" w:rsidDel="00EF36C7">
          <w:delText>-1: DCP to XDW Concept Mapping Diagram</w:delText>
        </w:r>
      </w:del>
    </w:p>
    <w:p w14:paraId="7B07C7F1" w14:textId="67100A94" w:rsidR="00216647" w:rsidRPr="00276D24" w:rsidDel="00EF36C7" w:rsidRDefault="00DC3EF2" w:rsidP="00D251BA">
      <w:pPr>
        <w:pStyle w:val="Heading3"/>
        <w:rPr>
          <w:del w:id="4026" w:author="Jones, Emma" w:date="2019-04-26T14:09:00Z"/>
          <w:noProof w:val="0"/>
        </w:rPr>
      </w:pPr>
      <w:bookmarkStart w:id="4027" w:name="_Toc524533585"/>
      <w:del w:id="4028" w:author="Jones, Emma" w:date="2019-04-26T14:09:00Z">
        <w:r w:rsidRPr="00276D24" w:rsidDel="00EF36C7">
          <w:rPr>
            <w:noProof w:val="0"/>
          </w:rPr>
          <w:delText>D.2</w:delText>
        </w:r>
        <w:r w:rsidR="002510A3" w:rsidRPr="00276D24" w:rsidDel="00EF36C7">
          <w:rPr>
            <w:noProof w:val="0"/>
          </w:rPr>
          <w:delText xml:space="preserve">.1 </w:delText>
        </w:r>
        <w:r w:rsidR="00216647" w:rsidRPr="00276D24" w:rsidDel="00EF36C7">
          <w:rPr>
            <w:noProof w:val="0"/>
          </w:rPr>
          <w:delText xml:space="preserve">Mapping DCP </w:delText>
        </w:r>
        <w:r w:rsidR="002510A3" w:rsidRPr="00276D24" w:rsidDel="00EF36C7">
          <w:rPr>
            <w:noProof w:val="0"/>
          </w:rPr>
          <w:delText xml:space="preserve">CarePlan resource </w:delText>
        </w:r>
        <w:r w:rsidR="00216647" w:rsidRPr="00276D24" w:rsidDel="00EF36C7">
          <w:rPr>
            <w:noProof w:val="0"/>
          </w:rPr>
          <w:delText>to XDW Workflow Document</w:delText>
        </w:r>
        <w:bookmarkEnd w:id="4027"/>
      </w:del>
    </w:p>
    <w:p w14:paraId="14449DA9" w14:textId="484BDF3C" w:rsidR="00216647" w:rsidRPr="00276D24" w:rsidDel="00EF36C7" w:rsidRDefault="00216647" w:rsidP="00D251BA">
      <w:pPr>
        <w:pStyle w:val="BodyText"/>
        <w:rPr>
          <w:del w:id="4029" w:author="Jones, Emma" w:date="2019-04-26T14:09:00Z"/>
        </w:rPr>
      </w:pPr>
      <w:del w:id="4030" w:author="Jones, Emma" w:date="2019-04-26T14:09:00Z">
        <w:r w:rsidRPr="00276D24" w:rsidDel="00EF36C7">
          <w:delText xml:space="preserve">The purpose of this mapping exercise is to demonstrate a situation in which the DCP FHIR based profile and XDW </w:delText>
        </w:r>
        <w:r w:rsidR="00E87EE8" w:rsidRPr="00276D24" w:rsidDel="00EF36C7">
          <w:delText>Profile</w:delText>
        </w:r>
        <w:r w:rsidRPr="00276D24" w:rsidDel="00EF36C7">
          <w:delText xml:space="preserve">s can correlate. In order to support this, </w:delText>
        </w:r>
        <w:r w:rsidR="002510A3" w:rsidRPr="00276D24" w:rsidDel="00EF36C7">
          <w:delText>mapping between DCP CarePlan</w:delText>
        </w:r>
        <w:r w:rsidRPr="00276D24" w:rsidDel="00EF36C7">
          <w:delTex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delText>
        </w:r>
      </w:del>
    </w:p>
    <w:p w14:paraId="27610D79" w14:textId="207DC7BC" w:rsidR="00216647" w:rsidRPr="00276D24" w:rsidDel="00EF36C7" w:rsidRDefault="002510A3" w:rsidP="000C7F8B">
      <w:pPr>
        <w:pStyle w:val="TableTitle"/>
        <w:rPr>
          <w:del w:id="4031" w:author="Jones, Emma" w:date="2019-04-26T14:09:00Z"/>
          <w:szCs w:val="22"/>
        </w:rPr>
      </w:pPr>
      <w:del w:id="4032" w:author="Jones, Emma" w:date="2019-04-26T14:09:00Z">
        <w:r w:rsidRPr="00276D24" w:rsidDel="00EF36C7">
          <w:delText xml:space="preserve">Table </w:delText>
        </w:r>
        <w:r w:rsidR="00DC3EF2" w:rsidRPr="00276D24" w:rsidDel="00EF36C7">
          <w:delText>D.2</w:delText>
        </w:r>
        <w:r w:rsidRPr="00276D24" w:rsidDel="00EF36C7">
          <w:delText>.1-1: DCP CarePlan resource to XDW Workflow Mapping</w:delText>
        </w:r>
      </w:del>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rsidDel="00EF36C7" w14:paraId="75A90D72" w14:textId="67ED8CB8" w:rsidTr="00D251BA">
        <w:trPr>
          <w:cantSplit/>
          <w:tblHeader/>
          <w:del w:id="4033" w:author="Jones, Emma" w:date="2019-04-26T14:09:00Z"/>
        </w:trPr>
        <w:tc>
          <w:tcPr>
            <w:tcW w:w="2605" w:type="dxa"/>
            <w:shd w:val="clear" w:color="auto" w:fill="D9D9D9" w:themeFill="background1" w:themeFillShade="D9"/>
          </w:tcPr>
          <w:p w14:paraId="514EB3D2" w14:textId="146441A1" w:rsidR="00216647" w:rsidRPr="00276D24" w:rsidDel="00EF36C7" w:rsidRDefault="00216647" w:rsidP="00D251BA">
            <w:pPr>
              <w:pStyle w:val="TableEntryHeader"/>
              <w:rPr>
                <w:del w:id="4034" w:author="Jones, Emma" w:date="2019-04-26T14:09:00Z"/>
              </w:rPr>
            </w:pPr>
            <w:del w:id="4035" w:author="Jones, Emma" w:date="2019-04-26T14:09:00Z">
              <w:r w:rsidRPr="00276D24" w:rsidDel="00EF36C7">
                <w:delText>CarePlan resource elements</w:delText>
              </w:r>
            </w:del>
          </w:p>
        </w:tc>
        <w:tc>
          <w:tcPr>
            <w:tcW w:w="3150" w:type="dxa"/>
            <w:shd w:val="clear" w:color="auto" w:fill="D9D9D9" w:themeFill="background1" w:themeFillShade="D9"/>
          </w:tcPr>
          <w:p w14:paraId="53556976" w14:textId="75AC78FC" w:rsidR="00216647" w:rsidRPr="00276D24" w:rsidDel="00EF36C7" w:rsidRDefault="00216647" w:rsidP="00D251BA">
            <w:pPr>
              <w:pStyle w:val="TableEntryHeader"/>
              <w:rPr>
                <w:del w:id="4036" w:author="Jones, Emma" w:date="2019-04-26T14:09:00Z"/>
              </w:rPr>
            </w:pPr>
            <w:del w:id="4037" w:author="Jones, Emma" w:date="2019-04-26T14:09:00Z">
              <w:r w:rsidRPr="00276D24" w:rsidDel="00EF36C7">
                <w:delText>Description</w:delText>
              </w:r>
            </w:del>
          </w:p>
        </w:tc>
        <w:tc>
          <w:tcPr>
            <w:tcW w:w="2520" w:type="dxa"/>
            <w:shd w:val="clear" w:color="auto" w:fill="D9D9D9" w:themeFill="background1" w:themeFillShade="D9"/>
          </w:tcPr>
          <w:p w14:paraId="0EBBBC78" w14:textId="74AA4F4F" w:rsidR="00216647" w:rsidRPr="00276D24" w:rsidDel="00EF36C7" w:rsidRDefault="00216647" w:rsidP="00D251BA">
            <w:pPr>
              <w:pStyle w:val="TableEntryHeader"/>
              <w:rPr>
                <w:del w:id="4038" w:author="Jones, Emma" w:date="2019-04-26T14:09:00Z"/>
              </w:rPr>
            </w:pPr>
            <w:del w:id="4039" w:author="Jones, Emma" w:date="2019-04-26T14:09:00Z">
              <w:r w:rsidRPr="00276D24" w:rsidDel="00EF36C7">
                <w:delText>XDW Workflow Document elements</w:delText>
              </w:r>
            </w:del>
          </w:p>
        </w:tc>
        <w:tc>
          <w:tcPr>
            <w:tcW w:w="1800" w:type="dxa"/>
            <w:shd w:val="clear" w:color="auto" w:fill="D9D9D9" w:themeFill="background1" w:themeFillShade="D9"/>
          </w:tcPr>
          <w:p w14:paraId="533A10F3" w14:textId="44B17BF7" w:rsidR="00216647" w:rsidRPr="00276D24" w:rsidDel="00EF36C7" w:rsidRDefault="00216647" w:rsidP="00D251BA">
            <w:pPr>
              <w:pStyle w:val="TableEntryHeader"/>
              <w:rPr>
                <w:del w:id="4040" w:author="Jones, Emma" w:date="2019-04-26T14:09:00Z"/>
              </w:rPr>
            </w:pPr>
            <w:del w:id="4041" w:author="Jones, Emma" w:date="2019-04-26T14:09:00Z">
              <w:r w:rsidRPr="00276D24" w:rsidDel="00EF36C7">
                <w:delText>Notes</w:delText>
              </w:r>
            </w:del>
          </w:p>
        </w:tc>
      </w:tr>
      <w:tr w:rsidR="00414FDA" w:rsidRPr="00276D24" w:rsidDel="00EF36C7" w14:paraId="06131434" w14:textId="358AD5FC" w:rsidTr="00D251BA">
        <w:trPr>
          <w:cantSplit/>
          <w:del w:id="4042" w:author="Jones, Emma" w:date="2019-04-26T14:09:00Z"/>
        </w:trPr>
        <w:tc>
          <w:tcPr>
            <w:tcW w:w="2605" w:type="dxa"/>
          </w:tcPr>
          <w:p w14:paraId="7175C014" w14:textId="1F3C4E74" w:rsidR="00216647" w:rsidRPr="00276D24" w:rsidDel="00EF36C7" w:rsidRDefault="00216647" w:rsidP="000643B3">
            <w:pPr>
              <w:pStyle w:val="TableEntry"/>
              <w:rPr>
                <w:del w:id="4043" w:author="Jones, Emma" w:date="2019-04-26T14:09:00Z"/>
              </w:rPr>
            </w:pPr>
            <w:del w:id="4044" w:author="Jones, Emma" w:date="2019-04-26T14:09:00Z">
              <w:r w:rsidRPr="00276D24" w:rsidDel="00EF36C7">
                <w:delText>id</w:delText>
              </w:r>
            </w:del>
          </w:p>
        </w:tc>
        <w:tc>
          <w:tcPr>
            <w:tcW w:w="3150" w:type="dxa"/>
          </w:tcPr>
          <w:p w14:paraId="4D56AE3C" w14:textId="679A8949" w:rsidR="00216647" w:rsidRPr="00276D24" w:rsidDel="00EF36C7" w:rsidRDefault="00216647" w:rsidP="000643B3">
            <w:pPr>
              <w:pStyle w:val="TableEntry"/>
              <w:rPr>
                <w:del w:id="4045" w:author="Jones, Emma" w:date="2019-04-26T14:09:00Z"/>
              </w:rPr>
            </w:pPr>
            <w:del w:id="4046" w:author="Jones, Emma" w:date="2019-04-26T14:09:00Z">
              <w:r w:rsidRPr="00276D24" w:rsidDel="00EF36C7">
                <w:delText>Document Id</w:delText>
              </w:r>
            </w:del>
          </w:p>
        </w:tc>
        <w:tc>
          <w:tcPr>
            <w:tcW w:w="2520" w:type="dxa"/>
          </w:tcPr>
          <w:p w14:paraId="11670E17" w14:textId="2E91AADC" w:rsidR="00216647" w:rsidRPr="00276D24" w:rsidDel="00EF36C7" w:rsidRDefault="00216647" w:rsidP="00D251BA">
            <w:pPr>
              <w:pStyle w:val="TableEntry"/>
              <w:rPr>
                <w:del w:id="4047" w:author="Jones, Emma" w:date="2019-04-26T14:09:00Z"/>
              </w:rPr>
            </w:pPr>
            <w:del w:id="4048" w:author="Jones, Emma" w:date="2019-04-26T14:09:00Z">
              <w:r w:rsidRPr="00276D24" w:rsidDel="00EF36C7">
                <w:delText>id</w:delText>
              </w:r>
            </w:del>
          </w:p>
        </w:tc>
        <w:tc>
          <w:tcPr>
            <w:tcW w:w="1800" w:type="dxa"/>
          </w:tcPr>
          <w:p w14:paraId="3994371D" w14:textId="25547EA2" w:rsidR="00216647" w:rsidRPr="00276D24" w:rsidDel="00EF36C7" w:rsidRDefault="00216647" w:rsidP="00D251BA">
            <w:pPr>
              <w:pStyle w:val="TableEntry"/>
              <w:rPr>
                <w:del w:id="4049" w:author="Jones, Emma" w:date="2019-04-26T14:09:00Z"/>
              </w:rPr>
            </w:pPr>
          </w:p>
        </w:tc>
      </w:tr>
      <w:tr w:rsidR="00414FDA" w:rsidRPr="00276D24" w:rsidDel="00EF36C7" w14:paraId="4377A651" w14:textId="1C9A1AAE" w:rsidTr="00D251BA">
        <w:trPr>
          <w:cantSplit/>
          <w:del w:id="4050" w:author="Jones, Emma" w:date="2019-04-26T14:09:00Z"/>
        </w:trPr>
        <w:tc>
          <w:tcPr>
            <w:tcW w:w="2605" w:type="dxa"/>
          </w:tcPr>
          <w:p w14:paraId="24FAB901" w14:textId="2A3FE2D0" w:rsidR="00216647" w:rsidRPr="00276D24" w:rsidDel="00EF36C7" w:rsidRDefault="00216647" w:rsidP="000643B3">
            <w:pPr>
              <w:pStyle w:val="TableEntry"/>
              <w:rPr>
                <w:del w:id="4051" w:author="Jones, Emma" w:date="2019-04-26T14:09:00Z"/>
              </w:rPr>
            </w:pPr>
            <w:del w:id="4052" w:author="Jones, Emma" w:date="2019-04-26T14:09:00Z">
              <w:r w:rsidRPr="00276D24" w:rsidDel="00EF36C7">
                <w:delText>meta</w:delText>
              </w:r>
            </w:del>
          </w:p>
        </w:tc>
        <w:tc>
          <w:tcPr>
            <w:tcW w:w="3150" w:type="dxa"/>
          </w:tcPr>
          <w:p w14:paraId="419811FC" w14:textId="6FED1D3A" w:rsidR="00216647" w:rsidRPr="00276D24" w:rsidDel="00EF36C7" w:rsidRDefault="00216647" w:rsidP="000643B3">
            <w:pPr>
              <w:pStyle w:val="TableEntry"/>
              <w:rPr>
                <w:del w:id="4053" w:author="Jones, Emma" w:date="2019-04-26T14:09:00Z"/>
              </w:rPr>
            </w:pPr>
            <w:del w:id="4054" w:author="Jones, Emma" w:date="2019-04-26T14:09:00Z">
              <w:r w:rsidRPr="00276D24" w:rsidDel="00EF36C7">
                <w:delText>meta elements for resource</w:delText>
              </w:r>
            </w:del>
          </w:p>
        </w:tc>
        <w:tc>
          <w:tcPr>
            <w:tcW w:w="2520" w:type="dxa"/>
          </w:tcPr>
          <w:p w14:paraId="01F6DA5A" w14:textId="768727D6" w:rsidR="00216647" w:rsidRPr="00276D24" w:rsidDel="00EF36C7" w:rsidRDefault="00216647" w:rsidP="00D251BA">
            <w:pPr>
              <w:pStyle w:val="TableEntry"/>
              <w:rPr>
                <w:del w:id="4055" w:author="Jones, Emma" w:date="2019-04-26T14:09:00Z"/>
              </w:rPr>
            </w:pPr>
            <w:del w:id="4056" w:author="Jones, Emma" w:date="2019-04-26T14:09:00Z">
              <w:r w:rsidRPr="00276D24" w:rsidDel="00EF36C7">
                <w:delText>Mapping defined on children elements</w:delText>
              </w:r>
            </w:del>
          </w:p>
        </w:tc>
        <w:tc>
          <w:tcPr>
            <w:tcW w:w="1800" w:type="dxa"/>
          </w:tcPr>
          <w:p w14:paraId="76234E16" w14:textId="3A1040FE" w:rsidR="00216647" w:rsidRPr="00276D24" w:rsidDel="00EF36C7" w:rsidRDefault="00216647" w:rsidP="00D251BA">
            <w:pPr>
              <w:pStyle w:val="TableEntry"/>
              <w:rPr>
                <w:del w:id="4057" w:author="Jones, Emma" w:date="2019-04-26T14:09:00Z"/>
              </w:rPr>
            </w:pPr>
          </w:p>
        </w:tc>
      </w:tr>
      <w:tr w:rsidR="00414FDA" w:rsidRPr="00276D24" w:rsidDel="00EF36C7" w14:paraId="49556111" w14:textId="4ED75DC0" w:rsidTr="00D251BA">
        <w:trPr>
          <w:cantSplit/>
          <w:del w:id="4058" w:author="Jones, Emma" w:date="2019-04-26T14:09:00Z"/>
        </w:trPr>
        <w:tc>
          <w:tcPr>
            <w:tcW w:w="2605" w:type="dxa"/>
          </w:tcPr>
          <w:p w14:paraId="5365E849" w14:textId="5EFE46D9" w:rsidR="00140D31" w:rsidRPr="00276D24" w:rsidDel="00EF36C7" w:rsidRDefault="00140D31" w:rsidP="000643B3">
            <w:pPr>
              <w:pStyle w:val="TableEntry"/>
              <w:rPr>
                <w:del w:id="4059" w:author="Jones, Emma" w:date="2019-04-26T14:09:00Z"/>
              </w:rPr>
            </w:pPr>
            <w:del w:id="4060" w:author="Jones, Emma" w:date="2019-04-26T14:09:00Z">
              <w:r w:rsidRPr="00276D24" w:rsidDel="00EF36C7">
                <w:delText>… versionId</w:delText>
              </w:r>
            </w:del>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rsidDel="00EF36C7" w14:paraId="4AE09B44" w14:textId="0ADBCE50" w:rsidTr="004C6712">
              <w:trPr>
                <w:del w:id="4061" w:author="Jones, Emma" w:date="2019-04-26T14:09:00Z"/>
              </w:trPr>
              <w:tc>
                <w:tcPr>
                  <w:tcW w:w="3436" w:type="dxa"/>
                  <w:shd w:val="clear" w:color="auto" w:fill="FFFFFF"/>
                  <w:tcMar>
                    <w:top w:w="45" w:type="dxa"/>
                    <w:left w:w="45" w:type="dxa"/>
                    <w:bottom w:w="45" w:type="dxa"/>
                    <w:right w:w="45" w:type="dxa"/>
                  </w:tcMar>
                  <w:hideMark/>
                </w:tcPr>
                <w:p w14:paraId="7BC8E71A" w14:textId="40952C66" w:rsidR="00085A70" w:rsidRPr="00276D24" w:rsidDel="00EF36C7" w:rsidRDefault="00140D31" w:rsidP="00085A70">
                  <w:pPr>
                    <w:pStyle w:val="TableEntry"/>
                    <w:rPr>
                      <w:del w:id="4062" w:author="Jones, Emma" w:date="2019-04-26T14:09:00Z"/>
                    </w:rPr>
                  </w:pPr>
                  <w:del w:id="4063" w:author="Jones, Emma" w:date="2019-04-26T14:09:00Z">
                    <w:r w:rsidRPr="00276D24" w:rsidDel="00EF36C7">
                      <w:delText xml:space="preserve">The version specific identifier, as it </w:delText>
                    </w:r>
                  </w:del>
                </w:p>
                <w:p w14:paraId="3DACBBB4" w14:textId="496E6720" w:rsidR="00085A70" w:rsidRPr="00276D24" w:rsidDel="00EF36C7" w:rsidRDefault="00140D31" w:rsidP="00085A70">
                  <w:pPr>
                    <w:pStyle w:val="TableEntry"/>
                    <w:rPr>
                      <w:del w:id="4064" w:author="Jones, Emma" w:date="2019-04-26T14:09:00Z"/>
                    </w:rPr>
                  </w:pPr>
                  <w:del w:id="4065" w:author="Jones, Emma" w:date="2019-04-26T14:09:00Z">
                    <w:r w:rsidRPr="00276D24" w:rsidDel="00EF36C7">
                      <w:delText>appears in the version portion of the</w:delText>
                    </w:r>
                  </w:del>
                </w:p>
                <w:p w14:paraId="078D180F" w14:textId="12776EA1" w:rsidR="00140D31" w:rsidRPr="00276D24" w:rsidDel="00EF36C7" w:rsidRDefault="00140D31" w:rsidP="00085A70">
                  <w:pPr>
                    <w:pStyle w:val="TableEntry"/>
                    <w:rPr>
                      <w:del w:id="4066" w:author="Jones, Emma" w:date="2019-04-26T14:09:00Z"/>
                    </w:rPr>
                  </w:pPr>
                  <w:del w:id="4067" w:author="Jones, Emma" w:date="2019-04-26T14:09:00Z">
                    <w:r w:rsidRPr="00276D24" w:rsidDel="00EF36C7">
                      <w:delText xml:space="preserve"> URL. This value changes when the resource is created, updated, or deleted.</w:delText>
                    </w:r>
                  </w:del>
                </w:p>
              </w:tc>
            </w:tr>
          </w:tbl>
          <w:p w14:paraId="25B152CD" w14:textId="2D8692E7" w:rsidR="00140D31" w:rsidRPr="00276D24" w:rsidDel="00EF36C7" w:rsidRDefault="00140D31" w:rsidP="00D251BA">
            <w:pPr>
              <w:pStyle w:val="TableEntry"/>
              <w:rPr>
                <w:del w:id="4068" w:author="Jones, Emma" w:date="2019-04-26T14:09:00Z"/>
              </w:rPr>
            </w:pPr>
          </w:p>
        </w:tc>
        <w:tc>
          <w:tcPr>
            <w:tcW w:w="2520" w:type="dxa"/>
          </w:tcPr>
          <w:p w14:paraId="1EC246CF" w14:textId="1EBE7878" w:rsidR="00140D31" w:rsidRPr="00276D24" w:rsidDel="00EF36C7" w:rsidRDefault="00140D31" w:rsidP="00D251BA">
            <w:pPr>
              <w:pStyle w:val="TableEntry"/>
              <w:rPr>
                <w:del w:id="4069" w:author="Jones, Emma" w:date="2019-04-26T14:09:00Z"/>
              </w:rPr>
            </w:pPr>
            <w:del w:id="4070" w:author="Jones, Emma" w:date="2019-04-26T14:09:00Z">
              <w:r w:rsidRPr="00276D24" w:rsidDel="00EF36C7">
                <w:delText>workflowDocumentSequenceNumber</w:delText>
              </w:r>
            </w:del>
          </w:p>
        </w:tc>
        <w:tc>
          <w:tcPr>
            <w:tcW w:w="1800" w:type="dxa"/>
          </w:tcPr>
          <w:p w14:paraId="1E233FDA" w14:textId="0C205130" w:rsidR="00140D31" w:rsidRPr="00276D24" w:rsidDel="00EF36C7" w:rsidRDefault="00140D31" w:rsidP="00D251BA">
            <w:pPr>
              <w:pStyle w:val="TableEntry"/>
              <w:rPr>
                <w:del w:id="4071" w:author="Jones, Emma" w:date="2019-04-26T14:09:00Z"/>
              </w:rPr>
            </w:pPr>
          </w:p>
        </w:tc>
      </w:tr>
      <w:tr w:rsidR="00414FDA" w:rsidRPr="00276D24" w:rsidDel="00EF36C7" w14:paraId="3BDA7280" w14:textId="4109AD99" w:rsidTr="00D251BA">
        <w:trPr>
          <w:cantSplit/>
          <w:del w:id="4072" w:author="Jones, Emma" w:date="2019-04-26T14:09:00Z"/>
        </w:trPr>
        <w:tc>
          <w:tcPr>
            <w:tcW w:w="2605" w:type="dxa"/>
          </w:tcPr>
          <w:p w14:paraId="33D4691C" w14:textId="37347B3F" w:rsidR="00140D31" w:rsidRPr="00276D24" w:rsidDel="00EF36C7" w:rsidRDefault="00140D31" w:rsidP="000643B3">
            <w:pPr>
              <w:pStyle w:val="TableEntry"/>
              <w:rPr>
                <w:del w:id="4073" w:author="Jones, Emma" w:date="2019-04-26T14:09:00Z"/>
              </w:rPr>
            </w:pPr>
            <w:del w:id="4074" w:author="Jones, Emma" w:date="2019-04-26T14:09:00Z">
              <w:r w:rsidRPr="00276D24" w:rsidDel="00EF36C7">
                <w:delText>… lastUpdated</w:delText>
              </w:r>
            </w:del>
          </w:p>
        </w:tc>
        <w:tc>
          <w:tcPr>
            <w:tcW w:w="3150" w:type="dxa"/>
          </w:tcPr>
          <w:p w14:paraId="76D128EA" w14:textId="7368FA53" w:rsidR="00140D31" w:rsidRPr="00276D24" w:rsidDel="00EF36C7" w:rsidRDefault="00140D31" w:rsidP="000643B3">
            <w:pPr>
              <w:pStyle w:val="TableEntry"/>
              <w:rPr>
                <w:del w:id="4075" w:author="Jones, Emma" w:date="2019-04-26T14:09:00Z"/>
              </w:rPr>
            </w:pPr>
            <w:del w:id="4076" w:author="Jones, Emma" w:date="2019-04-26T14:09:00Z">
              <w:r w:rsidRPr="00276D24" w:rsidDel="00EF36C7">
                <w:delText>When the last update occurred</w:delText>
              </w:r>
            </w:del>
          </w:p>
        </w:tc>
        <w:tc>
          <w:tcPr>
            <w:tcW w:w="2520" w:type="dxa"/>
          </w:tcPr>
          <w:p w14:paraId="511B9FBA" w14:textId="1D582536" w:rsidR="00140D31" w:rsidRPr="00276D24" w:rsidDel="00EF36C7" w:rsidRDefault="00140D31" w:rsidP="00D251BA">
            <w:pPr>
              <w:pStyle w:val="TableEntry"/>
              <w:rPr>
                <w:del w:id="4077" w:author="Jones, Emma" w:date="2019-04-26T14:09:00Z"/>
              </w:rPr>
            </w:pPr>
            <w:del w:id="4078" w:author="Jones, Emma" w:date="2019-04-26T14:09:00Z">
              <w:r w:rsidRPr="00276D24" w:rsidDel="00EF36C7">
                <w:delText>effectiveTime</w:delText>
              </w:r>
            </w:del>
          </w:p>
        </w:tc>
        <w:tc>
          <w:tcPr>
            <w:tcW w:w="1800" w:type="dxa"/>
          </w:tcPr>
          <w:p w14:paraId="2BCB9330" w14:textId="59984130" w:rsidR="00140D31" w:rsidRPr="00276D24" w:rsidDel="00EF36C7" w:rsidRDefault="00140D31" w:rsidP="00D251BA">
            <w:pPr>
              <w:pStyle w:val="TableEntry"/>
              <w:rPr>
                <w:del w:id="4079" w:author="Jones, Emma" w:date="2019-04-26T14:09:00Z"/>
              </w:rPr>
            </w:pPr>
          </w:p>
        </w:tc>
      </w:tr>
      <w:tr w:rsidR="00414FDA" w:rsidRPr="00276D24" w:rsidDel="00EF36C7" w14:paraId="652321A4" w14:textId="267F7118" w:rsidTr="00D251BA">
        <w:trPr>
          <w:cantSplit/>
          <w:del w:id="4080" w:author="Jones, Emma" w:date="2019-04-26T14:09:00Z"/>
        </w:trPr>
        <w:tc>
          <w:tcPr>
            <w:tcW w:w="2605" w:type="dxa"/>
          </w:tcPr>
          <w:p w14:paraId="0B82EF4C" w14:textId="2B559449" w:rsidR="00140D31" w:rsidRPr="00276D24" w:rsidDel="00EF36C7" w:rsidRDefault="00140D31" w:rsidP="000643B3">
            <w:pPr>
              <w:pStyle w:val="TableEntry"/>
              <w:rPr>
                <w:del w:id="4081" w:author="Jones, Emma" w:date="2019-04-26T14:09:00Z"/>
                <w:bCs/>
              </w:rPr>
            </w:pPr>
            <w:del w:id="4082" w:author="Jones, Emma" w:date="2019-04-26T14:09:00Z">
              <w:r w:rsidRPr="00276D24" w:rsidDel="00EF36C7">
                <w:rPr>
                  <w:bCs/>
                </w:rPr>
                <w:delText>… security</w:delText>
              </w:r>
            </w:del>
          </w:p>
        </w:tc>
        <w:tc>
          <w:tcPr>
            <w:tcW w:w="3150" w:type="dxa"/>
          </w:tcPr>
          <w:p w14:paraId="3922DF99" w14:textId="0D2675DC" w:rsidR="00140D31" w:rsidRPr="00276D24" w:rsidDel="00EF36C7" w:rsidRDefault="00140D31" w:rsidP="000643B3">
            <w:pPr>
              <w:pStyle w:val="TableEntry"/>
              <w:rPr>
                <w:del w:id="4083" w:author="Jones, Emma" w:date="2019-04-26T14:09:00Z"/>
                <w:bCs/>
              </w:rPr>
            </w:pPr>
            <w:del w:id="4084" w:author="Jones, Emma" w:date="2019-04-26T14:09:00Z">
              <w:r w:rsidRPr="00276D24" w:rsidDel="00EF36C7">
                <w:rPr>
                  <w:bCs/>
                </w:rPr>
                <w:delText>Security labels applied to this resource</w:delText>
              </w:r>
            </w:del>
          </w:p>
        </w:tc>
        <w:tc>
          <w:tcPr>
            <w:tcW w:w="2520" w:type="dxa"/>
          </w:tcPr>
          <w:p w14:paraId="09E8B1C6" w14:textId="17843B63" w:rsidR="00140D31" w:rsidRPr="00276D24" w:rsidDel="00EF36C7" w:rsidRDefault="00140D31" w:rsidP="00D251BA">
            <w:pPr>
              <w:pStyle w:val="TableEntry"/>
              <w:rPr>
                <w:del w:id="4085" w:author="Jones, Emma" w:date="2019-04-26T14:09:00Z"/>
              </w:rPr>
            </w:pPr>
            <w:del w:id="4086" w:author="Jones, Emma" w:date="2019-04-26T14:09:00Z">
              <w:r w:rsidRPr="00276D24" w:rsidDel="00EF36C7">
                <w:delText>confidentialityCode</w:delText>
              </w:r>
            </w:del>
          </w:p>
        </w:tc>
        <w:tc>
          <w:tcPr>
            <w:tcW w:w="1800" w:type="dxa"/>
          </w:tcPr>
          <w:p w14:paraId="3EF8AD74" w14:textId="46E6FCDC" w:rsidR="00140D31" w:rsidRPr="00276D24" w:rsidDel="00EF36C7" w:rsidRDefault="00140D31" w:rsidP="00D251BA">
            <w:pPr>
              <w:pStyle w:val="TableEntry"/>
              <w:rPr>
                <w:del w:id="4087" w:author="Jones, Emma" w:date="2019-04-26T14:09:00Z"/>
              </w:rPr>
            </w:pPr>
          </w:p>
        </w:tc>
      </w:tr>
      <w:tr w:rsidR="00414FDA" w:rsidRPr="00276D24" w:rsidDel="00EF36C7" w14:paraId="0B5DC083" w14:textId="582EF98D" w:rsidTr="00D251BA">
        <w:trPr>
          <w:cantSplit/>
          <w:del w:id="4088" w:author="Jones, Emma" w:date="2019-04-26T14:09:00Z"/>
        </w:trPr>
        <w:tc>
          <w:tcPr>
            <w:tcW w:w="2605" w:type="dxa"/>
          </w:tcPr>
          <w:p w14:paraId="0FCE7D01" w14:textId="02227226" w:rsidR="00216647" w:rsidRPr="00276D24" w:rsidDel="00EF36C7" w:rsidRDefault="00216647" w:rsidP="000643B3">
            <w:pPr>
              <w:pStyle w:val="TableEntry"/>
              <w:rPr>
                <w:del w:id="4089" w:author="Jones, Emma" w:date="2019-04-26T14:09:00Z"/>
              </w:rPr>
            </w:pPr>
            <w:del w:id="4090" w:author="Jones, Emma" w:date="2019-04-26T14:09:00Z">
              <w:r w:rsidRPr="00276D24" w:rsidDel="00EF36C7">
                <w:delText>implicitRules</w:delText>
              </w:r>
            </w:del>
          </w:p>
        </w:tc>
        <w:tc>
          <w:tcPr>
            <w:tcW w:w="3150" w:type="dxa"/>
          </w:tcPr>
          <w:p w14:paraId="7F9E3C77" w14:textId="568C3CB9" w:rsidR="00216647" w:rsidRPr="00276D24" w:rsidDel="00EF36C7" w:rsidRDefault="00216647" w:rsidP="00D251BA">
            <w:pPr>
              <w:pStyle w:val="TableEntry"/>
              <w:rPr>
                <w:del w:id="4091" w:author="Jones, Emma" w:date="2019-04-26T14:09:00Z"/>
              </w:rPr>
            </w:pPr>
            <w:del w:id="4092" w:author="Jones, Emma" w:date="2019-04-26T14:09:00Z">
              <w:r w:rsidRPr="00276D24" w:rsidDel="00EF36C7">
                <w:delText>A reference to a set of rules that were followed when the resource was constructed, and which must be understood when processing the content. (uri)</w:delText>
              </w:r>
            </w:del>
          </w:p>
        </w:tc>
        <w:tc>
          <w:tcPr>
            <w:tcW w:w="2520" w:type="dxa"/>
          </w:tcPr>
          <w:p w14:paraId="7482AEC4" w14:textId="3C61AE77" w:rsidR="00216647" w:rsidRPr="00276D24" w:rsidDel="00EF36C7" w:rsidRDefault="00216647" w:rsidP="00D251BA">
            <w:pPr>
              <w:pStyle w:val="TableEntry"/>
              <w:rPr>
                <w:del w:id="4093" w:author="Jones, Emma" w:date="2019-04-26T14:09:00Z"/>
              </w:rPr>
            </w:pPr>
            <w:del w:id="4094" w:author="Jones, Emma" w:date="2019-04-26T14:09:00Z">
              <w:r w:rsidRPr="00276D24" w:rsidDel="00EF36C7">
                <w:delText>workflowDefinitionReference (urn:oid:</w:delText>
              </w:r>
              <w:r w:rsidR="000643B3" w:rsidRPr="00276D24" w:rsidDel="00EF36C7">
                <w:delText xml:space="preserve"> t</w:delText>
              </w:r>
              <w:r w:rsidRPr="00276D24" w:rsidDel="00EF36C7">
                <w:delText>hat defines the kind of Workflow Document)</w:delText>
              </w:r>
            </w:del>
          </w:p>
        </w:tc>
        <w:tc>
          <w:tcPr>
            <w:tcW w:w="1800" w:type="dxa"/>
          </w:tcPr>
          <w:p w14:paraId="54779A0D" w14:textId="0A6ED005" w:rsidR="00216647" w:rsidRPr="00276D24" w:rsidDel="00EF36C7" w:rsidRDefault="00216647" w:rsidP="00D251BA">
            <w:pPr>
              <w:pStyle w:val="TableEntry"/>
              <w:rPr>
                <w:del w:id="4095" w:author="Jones, Emma" w:date="2019-04-26T14:09:00Z"/>
              </w:rPr>
            </w:pPr>
            <w:del w:id="4096" w:author="Jones, Emma" w:date="2019-04-26T14:09:00Z">
              <w:r w:rsidRPr="00276D24" w:rsidDel="00EF36C7">
                <w:delText>Could be the solution for FHIR typeCode</w:delText>
              </w:r>
            </w:del>
          </w:p>
        </w:tc>
      </w:tr>
      <w:tr w:rsidR="00414FDA" w:rsidRPr="00276D24" w:rsidDel="00EF36C7" w14:paraId="2B59EBF6" w14:textId="7484B67D" w:rsidTr="00D251BA">
        <w:trPr>
          <w:cantSplit/>
          <w:del w:id="4097" w:author="Jones, Emma" w:date="2019-04-26T14:09:00Z"/>
        </w:trPr>
        <w:tc>
          <w:tcPr>
            <w:tcW w:w="2605" w:type="dxa"/>
          </w:tcPr>
          <w:p w14:paraId="26AF28A0" w14:textId="1D2876BC" w:rsidR="00216647" w:rsidRPr="00276D24" w:rsidDel="00EF36C7" w:rsidRDefault="00216647" w:rsidP="000643B3">
            <w:pPr>
              <w:pStyle w:val="TableEntry"/>
              <w:rPr>
                <w:del w:id="4098" w:author="Jones, Emma" w:date="2019-04-26T14:09:00Z"/>
              </w:rPr>
            </w:pPr>
            <w:del w:id="4099" w:author="Jones, Emma" w:date="2019-04-26T14:09:00Z">
              <w:r w:rsidRPr="00276D24" w:rsidDel="00EF36C7">
                <w:delText xml:space="preserve">identifier </w:delText>
              </w:r>
            </w:del>
          </w:p>
        </w:tc>
        <w:tc>
          <w:tcPr>
            <w:tcW w:w="3150" w:type="dxa"/>
          </w:tcPr>
          <w:p w14:paraId="28B63D18" w14:textId="57BB29B4" w:rsidR="00216647" w:rsidRPr="00276D24" w:rsidDel="00EF36C7" w:rsidRDefault="00216647" w:rsidP="000643B3">
            <w:pPr>
              <w:pStyle w:val="TableEntry"/>
              <w:rPr>
                <w:del w:id="4100" w:author="Jones, Emma" w:date="2019-04-26T14:09:00Z"/>
              </w:rPr>
            </w:pPr>
            <w:del w:id="4101" w:author="Jones, Emma" w:date="2019-04-26T14:09:00Z">
              <w:r w:rsidRPr="00276D24" w:rsidDel="00EF36C7">
                <w:delText>External Ids for this plan. This version of the profile requires at least one identifier</w:delText>
              </w:r>
            </w:del>
          </w:p>
        </w:tc>
        <w:tc>
          <w:tcPr>
            <w:tcW w:w="2520" w:type="dxa"/>
          </w:tcPr>
          <w:p w14:paraId="725299AF" w14:textId="423BCDF6" w:rsidR="00216647" w:rsidRPr="00276D24" w:rsidDel="00EF36C7" w:rsidRDefault="00216647" w:rsidP="00D251BA">
            <w:pPr>
              <w:pStyle w:val="TableEntry"/>
              <w:rPr>
                <w:del w:id="4102" w:author="Jones, Emma" w:date="2019-04-26T14:09:00Z"/>
              </w:rPr>
            </w:pPr>
            <w:del w:id="4103" w:author="Jones, Emma" w:date="2019-04-26T14:09:00Z">
              <w:r w:rsidRPr="00276D24" w:rsidDel="00EF36C7">
                <w:delText>workflowInstanceId</w:delText>
              </w:r>
            </w:del>
          </w:p>
        </w:tc>
        <w:tc>
          <w:tcPr>
            <w:tcW w:w="1800" w:type="dxa"/>
          </w:tcPr>
          <w:p w14:paraId="65DEB1DA" w14:textId="0B591B9B" w:rsidR="00216647" w:rsidRPr="00276D24" w:rsidDel="00EF36C7" w:rsidRDefault="00216647" w:rsidP="00D251BA">
            <w:pPr>
              <w:pStyle w:val="TableEntry"/>
              <w:rPr>
                <w:del w:id="4104" w:author="Jones, Emma" w:date="2019-04-26T14:09:00Z"/>
              </w:rPr>
            </w:pPr>
          </w:p>
        </w:tc>
      </w:tr>
      <w:tr w:rsidR="00414FDA" w:rsidRPr="00276D24" w:rsidDel="00EF36C7" w14:paraId="5B1670F7" w14:textId="558B035A" w:rsidTr="00D251BA">
        <w:trPr>
          <w:cantSplit/>
          <w:del w:id="4105" w:author="Jones, Emma" w:date="2019-04-26T14:09:00Z"/>
        </w:trPr>
        <w:tc>
          <w:tcPr>
            <w:tcW w:w="2605" w:type="dxa"/>
          </w:tcPr>
          <w:p w14:paraId="33BE0832" w14:textId="2259C78F" w:rsidR="00216647" w:rsidRPr="00276D24" w:rsidDel="00EF36C7" w:rsidRDefault="00216647" w:rsidP="000643B3">
            <w:pPr>
              <w:pStyle w:val="TableEntry"/>
              <w:rPr>
                <w:del w:id="4106" w:author="Jones, Emma" w:date="2019-04-26T14:09:00Z"/>
              </w:rPr>
            </w:pPr>
            <w:del w:id="4107" w:author="Jones, Emma" w:date="2019-04-26T14:09:00Z">
              <w:r w:rsidRPr="00276D24" w:rsidDel="00EF36C7">
                <w:delText>definition</w:delText>
              </w:r>
            </w:del>
          </w:p>
        </w:tc>
        <w:tc>
          <w:tcPr>
            <w:tcW w:w="3150" w:type="dxa"/>
          </w:tcPr>
          <w:p w14:paraId="1C4D391D" w14:textId="69496D06" w:rsidR="00216647" w:rsidRPr="00276D24" w:rsidDel="00EF36C7" w:rsidRDefault="00216647" w:rsidP="000643B3">
            <w:pPr>
              <w:pStyle w:val="TableEntry"/>
              <w:rPr>
                <w:del w:id="4108" w:author="Jones, Emma" w:date="2019-04-26T14:09:00Z"/>
              </w:rPr>
            </w:pPr>
            <w:del w:id="4109" w:author="Jones, Emma" w:date="2019-04-26T14:09:00Z">
              <w:r w:rsidRPr="00276D24" w:rsidDel="00EF36C7">
                <w:delText>Protocol or definition</w:delText>
              </w:r>
            </w:del>
          </w:p>
        </w:tc>
        <w:tc>
          <w:tcPr>
            <w:tcW w:w="2520" w:type="dxa"/>
          </w:tcPr>
          <w:p w14:paraId="5994C3EF" w14:textId="40E8623C" w:rsidR="00216647" w:rsidRPr="00276D24" w:rsidDel="00EF36C7" w:rsidRDefault="00216647" w:rsidP="00D251BA">
            <w:pPr>
              <w:pStyle w:val="TableEntry"/>
              <w:rPr>
                <w:del w:id="4110" w:author="Jones, Emma" w:date="2019-04-26T14:09:00Z"/>
              </w:rPr>
            </w:pPr>
            <w:del w:id="4111" w:author="Jones, Emma" w:date="2019-04-26T14:09:00Z">
              <w:r w:rsidRPr="00276D24" w:rsidDel="00EF36C7">
                <w:delText>TaskList/XDWTask/TaskData/input for the first task with FHIR resource PlanDefinition</w:delText>
              </w:r>
            </w:del>
          </w:p>
        </w:tc>
        <w:tc>
          <w:tcPr>
            <w:tcW w:w="1800" w:type="dxa"/>
          </w:tcPr>
          <w:p w14:paraId="3B2D7CB8" w14:textId="2E0D7695" w:rsidR="00216647" w:rsidRPr="00276D24" w:rsidDel="00EF36C7" w:rsidRDefault="00216647" w:rsidP="00D251BA">
            <w:pPr>
              <w:pStyle w:val="TableEntry"/>
              <w:rPr>
                <w:del w:id="4112" w:author="Jones, Emma" w:date="2019-04-26T14:09:00Z"/>
              </w:rPr>
            </w:pPr>
          </w:p>
        </w:tc>
      </w:tr>
      <w:tr w:rsidR="00414FDA" w:rsidRPr="00276D24" w:rsidDel="00EF36C7" w14:paraId="069747A8" w14:textId="0DA661B5" w:rsidTr="00D251BA">
        <w:trPr>
          <w:cantSplit/>
          <w:del w:id="4113" w:author="Jones, Emma" w:date="2019-04-26T14:09:00Z"/>
        </w:trPr>
        <w:tc>
          <w:tcPr>
            <w:tcW w:w="2605" w:type="dxa"/>
          </w:tcPr>
          <w:p w14:paraId="06F89092" w14:textId="510C69A3" w:rsidR="00216647" w:rsidRPr="00276D24" w:rsidDel="00EF36C7" w:rsidRDefault="00216647" w:rsidP="000643B3">
            <w:pPr>
              <w:pStyle w:val="TableEntry"/>
              <w:rPr>
                <w:del w:id="4114" w:author="Jones, Emma" w:date="2019-04-26T14:09:00Z"/>
              </w:rPr>
            </w:pPr>
            <w:del w:id="4115" w:author="Jones, Emma" w:date="2019-04-26T14:09:00Z">
              <w:r w:rsidRPr="00276D24" w:rsidDel="00EF36C7">
                <w:delText>basedOn</w:delText>
              </w:r>
            </w:del>
          </w:p>
        </w:tc>
        <w:tc>
          <w:tcPr>
            <w:tcW w:w="3150" w:type="dxa"/>
          </w:tcPr>
          <w:p w14:paraId="08CEE68B" w14:textId="255E3021" w:rsidR="00216647" w:rsidRPr="00276D24" w:rsidDel="00EF36C7" w:rsidRDefault="00216647" w:rsidP="000643B3">
            <w:pPr>
              <w:pStyle w:val="TableEntry"/>
              <w:rPr>
                <w:del w:id="4116" w:author="Jones, Emma" w:date="2019-04-26T14:09:00Z"/>
              </w:rPr>
            </w:pPr>
            <w:del w:id="4117" w:author="Jones, Emma" w:date="2019-04-26T14:09:00Z">
              <w:r w:rsidRPr="00276D24" w:rsidDel="00EF36C7">
                <w:delText>Fulfills care plan (reference carePlan). This version of the profile requires that a related DynamicCarePlan be referenced when basedOn</w:delText>
              </w:r>
            </w:del>
          </w:p>
        </w:tc>
        <w:tc>
          <w:tcPr>
            <w:tcW w:w="2520" w:type="dxa"/>
          </w:tcPr>
          <w:p w14:paraId="046F0A23" w14:textId="29691CBC" w:rsidR="00216647" w:rsidRPr="00276D24" w:rsidDel="00EF36C7" w:rsidRDefault="00216647" w:rsidP="00D251BA">
            <w:pPr>
              <w:pStyle w:val="TableEntry"/>
              <w:rPr>
                <w:del w:id="4118" w:author="Jones, Emma" w:date="2019-04-26T14:09:00Z"/>
              </w:rPr>
            </w:pPr>
            <w:del w:id="4119" w:author="Jones, Emma" w:date="2019-04-26T14:09:00Z">
              <w:r w:rsidRPr="00276D24" w:rsidDel="00EF36C7">
                <w:delText>TaskList/XDWTask/TaskData/input for the first task with FHIR resource CarePlan</w:delText>
              </w:r>
            </w:del>
          </w:p>
        </w:tc>
        <w:tc>
          <w:tcPr>
            <w:tcW w:w="1800" w:type="dxa"/>
          </w:tcPr>
          <w:p w14:paraId="32E49790" w14:textId="40801B5C" w:rsidR="00216647" w:rsidRPr="00276D24" w:rsidDel="00EF36C7" w:rsidRDefault="00216647" w:rsidP="00D251BA">
            <w:pPr>
              <w:pStyle w:val="TableEntry"/>
              <w:rPr>
                <w:del w:id="4120" w:author="Jones, Emma" w:date="2019-04-26T14:09:00Z"/>
              </w:rPr>
            </w:pPr>
          </w:p>
        </w:tc>
      </w:tr>
      <w:tr w:rsidR="00414FDA" w:rsidRPr="00276D24" w:rsidDel="00EF36C7" w14:paraId="76F161BD" w14:textId="3DCFBEA7" w:rsidTr="00D251BA">
        <w:trPr>
          <w:cantSplit/>
          <w:del w:id="4121" w:author="Jones, Emma" w:date="2019-04-26T14:09:00Z"/>
        </w:trPr>
        <w:tc>
          <w:tcPr>
            <w:tcW w:w="2605" w:type="dxa"/>
          </w:tcPr>
          <w:p w14:paraId="74A4B16C" w14:textId="42FF0298" w:rsidR="00216647" w:rsidRPr="00276D24" w:rsidDel="00EF36C7" w:rsidRDefault="00216647" w:rsidP="000643B3">
            <w:pPr>
              <w:pStyle w:val="TableEntry"/>
              <w:rPr>
                <w:del w:id="4122" w:author="Jones, Emma" w:date="2019-04-26T14:09:00Z"/>
              </w:rPr>
            </w:pPr>
            <w:del w:id="4123" w:author="Jones, Emma" w:date="2019-04-26T14:09:00Z">
              <w:r w:rsidRPr="00276D24" w:rsidDel="00EF36C7">
                <w:delText>replaces</w:delText>
              </w:r>
            </w:del>
          </w:p>
        </w:tc>
        <w:tc>
          <w:tcPr>
            <w:tcW w:w="3150" w:type="dxa"/>
          </w:tcPr>
          <w:p w14:paraId="6D3781AE" w14:textId="1C09921A" w:rsidR="00216647" w:rsidRPr="00276D24" w:rsidDel="00EF36C7" w:rsidRDefault="00216647" w:rsidP="000643B3">
            <w:pPr>
              <w:pStyle w:val="TableEntry"/>
              <w:rPr>
                <w:del w:id="4124" w:author="Jones, Emma" w:date="2019-04-26T14:09:00Z"/>
              </w:rPr>
            </w:pPr>
            <w:del w:id="4125" w:author="Jones, Emma" w:date="2019-04-26T14:09:00Z">
              <w:r w:rsidRPr="00276D24" w:rsidDel="00EF36C7">
                <w:delText>CarePlan replaced by this CarePlan (reference carePlan). This version of the profile requires that a related DynamicCarePlan be referenced when replaced</w:delText>
              </w:r>
            </w:del>
          </w:p>
        </w:tc>
        <w:tc>
          <w:tcPr>
            <w:tcW w:w="2520" w:type="dxa"/>
          </w:tcPr>
          <w:p w14:paraId="0576DD63" w14:textId="36369FDA" w:rsidR="00216647" w:rsidRPr="00276D24" w:rsidDel="00EF36C7" w:rsidRDefault="00216647" w:rsidP="00D251BA">
            <w:pPr>
              <w:pStyle w:val="TableEntry"/>
              <w:rPr>
                <w:del w:id="4126" w:author="Jones, Emma" w:date="2019-04-26T14:09:00Z"/>
              </w:rPr>
            </w:pPr>
            <w:del w:id="4127" w:author="Jones, Emma" w:date="2019-04-26T14:09:00Z">
              <w:r w:rsidRPr="00276D24" w:rsidDel="00EF36C7">
                <w:delText>TaskList/XDWTask/TaskData/input for the first task with FHIR resource CarePlan</w:delText>
              </w:r>
            </w:del>
          </w:p>
        </w:tc>
        <w:tc>
          <w:tcPr>
            <w:tcW w:w="1800" w:type="dxa"/>
          </w:tcPr>
          <w:p w14:paraId="3C17C51B" w14:textId="689F2EB5" w:rsidR="00216647" w:rsidRPr="00276D24" w:rsidDel="00EF36C7" w:rsidRDefault="00216647" w:rsidP="00D251BA">
            <w:pPr>
              <w:pStyle w:val="TableEntry"/>
              <w:rPr>
                <w:del w:id="4128" w:author="Jones, Emma" w:date="2019-04-26T14:09:00Z"/>
              </w:rPr>
            </w:pPr>
          </w:p>
        </w:tc>
      </w:tr>
      <w:tr w:rsidR="00414FDA" w:rsidRPr="00276D24" w:rsidDel="00EF36C7" w14:paraId="34B619FE" w14:textId="71098D22" w:rsidTr="00D251BA">
        <w:trPr>
          <w:cantSplit/>
          <w:del w:id="4129" w:author="Jones, Emma" w:date="2019-04-26T14:09:00Z"/>
        </w:trPr>
        <w:tc>
          <w:tcPr>
            <w:tcW w:w="2605" w:type="dxa"/>
          </w:tcPr>
          <w:p w14:paraId="253F940F" w14:textId="65D1F1E5" w:rsidR="00216647" w:rsidRPr="00276D24" w:rsidDel="00EF36C7" w:rsidRDefault="00216647" w:rsidP="000643B3">
            <w:pPr>
              <w:pStyle w:val="TableEntry"/>
              <w:rPr>
                <w:del w:id="4130" w:author="Jones, Emma" w:date="2019-04-26T14:09:00Z"/>
              </w:rPr>
            </w:pPr>
            <w:del w:id="4131" w:author="Jones, Emma" w:date="2019-04-26T14:09:00Z">
              <w:r w:rsidRPr="00276D24" w:rsidDel="00EF36C7">
                <w:delText>partOf</w:delText>
              </w:r>
            </w:del>
          </w:p>
        </w:tc>
        <w:tc>
          <w:tcPr>
            <w:tcW w:w="3150" w:type="dxa"/>
          </w:tcPr>
          <w:p w14:paraId="131FDBCB" w14:textId="3D9D6253" w:rsidR="00216647" w:rsidRPr="00276D24" w:rsidDel="00EF36C7" w:rsidRDefault="00216647" w:rsidP="000643B3">
            <w:pPr>
              <w:pStyle w:val="TableEntry"/>
              <w:rPr>
                <w:del w:id="4132" w:author="Jones, Emma" w:date="2019-04-26T14:09:00Z"/>
              </w:rPr>
            </w:pPr>
            <w:del w:id="4133" w:author="Jones, Emma" w:date="2019-04-26T14:09:00Z">
              <w:r w:rsidRPr="00276D24" w:rsidDel="00EF36C7">
                <w:delText>Part of referenced CarePlan (reference carePlan). This version of the profile requires that a related DynamicCarePlan be referenced when part of.</w:delText>
              </w:r>
            </w:del>
          </w:p>
        </w:tc>
        <w:tc>
          <w:tcPr>
            <w:tcW w:w="2520" w:type="dxa"/>
          </w:tcPr>
          <w:p w14:paraId="483FB424" w14:textId="59D1EAF5" w:rsidR="00216647" w:rsidRPr="00276D24" w:rsidDel="00EF36C7" w:rsidRDefault="00216647" w:rsidP="00D251BA">
            <w:pPr>
              <w:pStyle w:val="TableEntry"/>
              <w:rPr>
                <w:del w:id="4134" w:author="Jones, Emma" w:date="2019-04-26T14:09:00Z"/>
              </w:rPr>
            </w:pPr>
            <w:del w:id="4135" w:author="Jones, Emma" w:date="2019-04-26T14:09:00Z">
              <w:r w:rsidRPr="00276D24" w:rsidDel="00EF36C7">
                <w:delText>TaskList/XDWTask/TaskData/input for the first task with FHIR resource CarePlan</w:delText>
              </w:r>
            </w:del>
          </w:p>
        </w:tc>
        <w:tc>
          <w:tcPr>
            <w:tcW w:w="1800" w:type="dxa"/>
          </w:tcPr>
          <w:p w14:paraId="4EEEA829" w14:textId="652FACEB" w:rsidR="00216647" w:rsidRPr="00276D24" w:rsidDel="00EF36C7" w:rsidRDefault="00216647" w:rsidP="00D251BA">
            <w:pPr>
              <w:pStyle w:val="TableEntry"/>
              <w:rPr>
                <w:del w:id="4136" w:author="Jones, Emma" w:date="2019-04-26T14:09:00Z"/>
              </w:rPr>
            </w:pPr>
          </w:p>
        </w:tc>
      </w:tr>
      <w:tr w:rsidR="00414FDA" w:rsidRPr="00276D24" w:rsidDel="00EF36C7" w14:paraId="55438302" w14:textId="6917C9E2" w:rsidTr="00D251BA">
        <w:trPr>
          <w:cantSplit/>
          <w:del w:id="4137" w:author="Jones, Emma" w:date="2019-04-26T14:09:00Z"/>
        </w:trPr>
        <w:tc>
          <w:tcPr>
            <w:tcW w:w="2605" w:type="dxa"/>
          </w:tcPr>
          <w:p w14:paraId="490FEABB" w14:textId="1678426C" w:rsidR="00216647" w:rsidRPr="00276D24" w:rsidDel="00EF36C7" w:rsidRDefault="00216647" w:rsidP="000643B3">
            <w:pPr>
              <w:pStyle w:val="TableEntry"/>
              <w:rPr>
                <w:del w:id="4138" w:author="Jones, Emma" w:date="2019-04-26T14:09:00Z"/>
              </w:rPr>
            </w:pPr>
            <w:del w:id="4139" w:author="Jones, Emma" w:date="2019-04-26T14:09:00Z">
              <w:r w:rsidRPr="00276D24" w:rsidDel="00EF36C7">
                <w:delText>status</w:delText>
              </w:r>
            </w:del>
          </w:p>
        </w:tc>
        <w:tc>
          <w:tcPr>
            <w:tcW w:w="3150" w:type="dxa"/>
          </w:tcPr>
          <w:p w14:paraId="02ACF063" w14:textId="1E98E075" w:rsidR="00216647" w:rsidRPr="00276D24" w:rsidDel="00EF36C7" w:rsidRDefault="00216647" w:rsidP="000643B3">
            <w:pPr>
              <w:pStyle w:val="TableEntry"/>
              <w:rPr>
                <w:del w:id="4140" w:author="Jones, Emma" w:date="2019-04-26T14:09:00Z"/>
              </w:rPr>
            </w:pPr>
            <w:del w:id="4141" w:author="Jones, Emma" w:date="2019-04-26T14:09:00Z">
              <w:r w:rsidRPr="00276D24" w:rsidDel="00EF36C7">
                <w:delText>draft | active | suspended | completed | entered-in-error | cancelled | unknown</w:delText>
              </w:r>
            </w:del>
          </w:p>
        </w:tc>
        <w:tc>
          <w:tcPr>
            <w:tcW w:w="2520" w:type="dxa"/>
          </w:tcPr>
          <w:p w14:paraId="3F8EC162" w14:textId="7A56E44D" w:rsidR="00216647" w:rsidRPr="00276D24" w:rsidDel="00EF36C7" w:rsidRDefault="00216647" w:rsidP="00D251BA">
            <w:pPr>
              <w:pStyle w:val="TableEntry"/>
              <w:rPr>
                <w:del w:id="4142" w:author="Jones, Emma" w:date="2019-04-26T14:09:00Z"/>
              </w:rPr>
            </w:pPr>
            <w:del w:id="4143" w:author="Jones, Emma" w:date="2019-04-26T14:09:00Z">
              <w:r w:rsidRPr="00276D24" w:rsidDel="00EF36C7">
                <w:delText>workflowStatus</w:delText>
              </w:r>
            </w:del>
          </w:p>
        </w:tc>
        <w:tc>
          <w:tcPr>
            <w:tcW w:w="1800" w:type="dxa"/>
          </w:tcPr>
          <w:p w14:paraId="629DA804" w14:textId="7281654A" w:rsidR="00216647" w:rsidRPr="00276D24" w:rsidDel="00EF36C7" w:rsidRDefault="00216647" w:rsidP="00D251BA">
            <w:pPr>
              <w:pStyle w:val="TableEntry"/>
              <w:rPr>
                <w:del w:id="4144" w:author="Jones, Emma" w:date="2019-04-26T14:09:00Z"/>
              </w:rPr>
            </w:pPr>
          </w:p>
        </w:tc>
      </w:tr>
      <w:tr w:rsidR="00414FDA" w:rsidRPr="00276D24" w:rsidDel="00EF36C7" w14:paraId="5481F8AC" w14:textId="047E565F" w:rsidTr="00D251BA">
        <w:trPr>
          <w:cantSplit/>
          <w:del w:id="4145" w:author="Jones, Emma" w:date="2019-04-26T14:09:00Z"/>
        </w:trPr>
        <w:tc>
          <w:tcPr>
            <w:tcW w:w="2605" w:type="dxa"/>
          </w:tcPr>
          <w:p w14:paraId="1A05D09A" w14:textId="50A8C2A2" w:rsidR="00216647" w:rsidRPr="00276D24" w:rsidDel="00EF36C7" w:rsidRDefault="00216647" w:rsidP="000643B3">
            <w:pPr>
              <w:pStyle w:val="TableEntry"/>
              <w:rPr>
                <w:del w:id="4146" w:author="Jones, Emma" w:date="2019-04-26T14:09:00Z"/>
              </w:rPr>
            </w:pPr>
            <w:del w:id="4147" w:author="Jones, Emma" w:date="2019-04-26T14:09:00Z">
              <w:r w:rsidRPr="00276D24" w:rsidDel="00EF36C7">
                <w:delText>intent</w:delText>
              </w:r>
            </w:del>
          </w:p>
        </w:tc>
        <w:tc>
          <w:tcPr>
            <w:tcW w:w="3150" w:type="dxa"/>
          </w:tcPr>
          <w:p w14:paraId="6C20547F" w14:textId="753FB164" w:rsidR="00216647" w:rsidRPr="00276D24" w:rsidDel="00EF36C7" w:rsidRDefault="00216647" w:rsidP="000643B3">
            <w:pPr>
              <w:pStyle w:val="TableEntry"/>
              <w:rPr>
                <w:del w:id="4148" w:author="Jones, Emma" w:date="2019-04-26T14:09:00Z"/>
              </w:rPr>
            </w:pPr>
            <w:del w:id="4149" w:author="Jones, Emma" w:date="2019-04-26T14:09:00Z">
              <w:r w:rsidRPr="00276D24" w:rsidDel="00EF36C7">
                <w:delText>proposal | plan | order | option</w:delText>
              </w:r>
            </w:del>
          </w:p>
        </w:tc>
        <w:tc>
          <w:tcPr>
            <w:tcW w:w="2520" w:type="dxa"/>
          </w:tcPr>
          <w:p w14:paraId="2F5680F4" w14:textId="278542CA" w:rsidR="00216647" w:rsidRPr="00276D24" w:rsidDel="00EF36C7" w:rsidRDefault="00216647" w:rsidP="00D251BA">
            <w:pPr>
              <w:pStyle w:val="TableEntry"/>
              <w:rPr>
                <w:del w:id="4150" w:author="Jones, Emma" w:date="2019-04-26T14:09:00Z"/>
              </w:rPr>
            </w:pPr>
            <w:del w:id="4151" w:author="Jones, Emma" w:date="2019-04-26T14:09:00Z">
              <w:r w:rsidRPr="00276D24" w:rsidDel="00EF36C7">
                <w:delText>no mapping</w:delText>
              </w:r>
            </w:del>
          </w:p>
        </w:tc>
        <w:tc>
          <w:tcPr>
            <w:tcW w:w="1800" w:type="dxa"/>
          </w:tcPr>
          <w:p w14:paraId="249DCB03" w14:textId="3E6003CB" w:rsidR="00216647" w:rsidRPr="00276D24" w:rsidDel="00EF36C7" w:rsidRDefault="00216647" w:rsidP="00D251BA">
            <w:pPr>
              <w:pStyle w:val="TableEntry"/>
              <w:rPr>
                <w:del w:id="4152" w:author="Jones, Emma" w:date="2019-04-26T14:09:00Z"/>
              </w:rPr>
            </w:pPr>
          </w:p>
        </w:tc>
      </w:tr>
      <w:tr w:rsidR="00414FDA" w:rsidRPr="00276D24" w:rsidDel="00EF36C7" w14:paraId="759E9D62" w14:textId="1AE47D82" w:rsidTr="00D251BA">
        <w:trPr>
          <w:cantSplit/>
          <w:del w:id="4153" w:author="Jones, Emma" w:date="2019-04-26T14:09:00Z"/>
        </w:trPr>
        <w:tc>
          <w:tcPr>
            <w:tcW w:w="2605" w:type="dxa"/>
          </w:tcPr>
          <w:p w14:paraId="192DBC5F" w14:textId="7DC422E5" w:rsidR="00216647" w:rsidRPr="00276D24" w:rsidDel="00EF36C7" w:rsidRDefault="00216647" w:rsidP="000643B3">
            <w:pPr>
              <w:pStyle w:val="TableEntry"/>
              <w:rPr>
                <w:del w:id="4154" w:author="Jones, Emma" w:date="2019-04-26T14:09:00Z"/>
              </w:rPr>
            </w:pPr>
            <w:del w:id="4155" w:author="Jones, Emma" w:date="2019-04-26T14:09:00Z">
              <w:r w:rsidRPr="00276D24" w:rsidDel="00EF36C7">
                <w:delText>category</w:delText>
              </w:r>
            </w:del>
          </w:p>
        </w:tc>
        <w:tc>
          <w:tcPr>
            <w:tcW w:w="3150" w:type="dxa"/>
          </w:tcPr>
          <w:p w14:paraId="0AA052D8" w14:textId="0836063A" w:rsidR="00216647" w:rsidRPr="00276D24" w:rsidDel="00EF36C7" w:rsidRDefault="00216647" w:rsidP="000643B3">
            <w:pPr>
              <w:pStyle w:val="TableEntry"/>
              <w:rPr>
                <w:del w:id="4156" w:author="Jones, Emma" w:date="2019-04-26T14:09:00Z"/>
              </w:rPr>
            </w:pPr>
            <w:del w:id="4157" w:author="Jones, Emma" w:date="2019-04-26T14:09:00Z">
              <w:r w:rsidRPr="00276D24" w:rsidDel="00EF36C7">
                <w:delText xml:space="preserve">Type of plan. </w:delText>
              </w:r>
              <w:r w:rsidRPr="00276D24" w:rsidDel="00EF36C7">
                <w:rPr>
                  <w:bCs/>
                </w:rPr>
                <w:delText xml:space="preserve">This version of the profile fixes the code system to </w:delText>
              </w:r>
              <w:r w:rsidR="00754764" w:rsidRPr="00276D24" w:rsidDel="00EF36C7">
                <w:rPr>
                  <w:bCs/>
                </w:rPr>
                <w:delText>SNOMED CT</w:delText>
              </w:r>
              <w:r w:rsidRPr="00276D24" w:rsidDel="00EF36C7">
                <w:rPr>
                  <w:bCs/>
                </w:rPr>
                <w:delText>; http://snomed.info/sct</w:delText>
              </w:r>
            </w:del>
          </w:p>
        </w:tc>
        <w:tc>
          <w:tcPr>
            <w:tcW w:w="2520" w:type="dxa"/>
          </w:tcPr>
          <w:p w14:paraId="4396E323" w14:textId="1B99819D" w:rsidR="00216647" w:rsidRPr="00276D24" w:rsidDel="00EF36C7" w:rsidRDefault="00216647" w:rsidP="00D251BA">
            <w:pPr>
              <w:pStyle w:val="TableEntry"/>
              <w:rPr>
                <w:del w:id="4158" w:author="Jones, Emma" w:date="2019-04-26T14:09:00Z"/>
              </w:rPr>
            </w:pPr>
            <w:del w:id="4159" w:author="Jones, Emma" w:date="2019-04-26T14:09:00Z">
              <w:r w:rsidRPr="00276D24" w:rsidDel="00EF36C7">
                <w:delText>no mapping</w:delText>
              </w:r>
            </w:del>
          </w:p>
        </w:tc>
        <w:tc>
          <w:tcPr>
            <w:tcW w:w="1800" w:type="dxa"/>
          </w:tcPr>
          <w:p w14:paraId="0E94982D" w14:textId="6B0E33C2" w:rsidR="00216647" w:rsidRPr="00276D24" w:rsidDel="00EF36C7" w:rsidRDefault="00216647" w:rsidP="00D251BA">
            <w:pPr>
              <w:pStyle w:val="TableEntry"/>
              <w:rPr>
                <w:del w:id="4160" w:author="Jones, Emma" w:date="2019-04-26T14:09:00Z"/>
              </w:rPr>
            </w:pPr>
          </w:p>
        </w:tc>
      </w:tr>
      <w:tr w:rsidR="00414FDA" w:rsidRPr="00276D24" w:rsidDel="00EF36C7" w14:paraId="5410BEE0" w14:textId="768C95A3" w:rsidTr="00D251BA">
        <w:trPr>
          <w:cantSplit/>
          <w:del w:id="4161" w:author="Jones, Emma" w:date="2019-04-26T14:09:00Z"/>
        </w:trPr>
        <w:tc>
          <w:tcPr>
            <w:tcW w:w="2605" w:type="dxa"/>
          </w:tcPr>
          <w:p w14:paraId="6108AACA" w14:textId="4AAFAA95" w:rsidR="00216647" w:rsidRPr="00276D24" w:rsidDel="00EF36C7" w:rsidRDefault="00216647" w:rsidP="000643B3">
            <w:pPr>
              <w:pStyle w:val="TableEntry"/>
              <w:rPr>
                <w:del w:id="4162" w:author="Jones, Emma" w:date="2019-04-26T14:09:00Z"/>
              </w:rPr>
            </w:pPr>
            <w:del w:id="4163" w:author="Jones, Emma" w:date="2019-04-26T14:09:00Z">
              <w:r w:rsidRPr="00276D24" w:rsidDel="00EF36C7">
                <w:delText>title</w:delText>
              </w:r>
            </w:del>
          </w:p>
        </w:tc>
        <w:tc>
          <w:tcPr>
            <w:tcW w:w="3150" w:type="dxa"/>
          </w:tcPr>
          <w:p w14:paraId="248D00B2" w14:textId="50300579" w:rsidR="00216647" w:rsidRPr="00276D24" w:rsidDel="00EF36C7" w:rsidRDefault="00216647" w:rsidP="000643B3">
            <w:pPr>
              <w:pStyle w:val="TableEntry"/>
              <w:rPr>
                <w:del w:id="4164" w:author="Jones, Emma" w:date="2019-04-26T14:09:00Z"/>
              </w:rPr>
            </w:pPr>
            <w:del w:id="4165" w:author="Jones, Emma" w:date="2019-04-26T14:09:00Z">
              <w:r w:rsidRPr="00276D24" w:rsidDel="00EF36C7">
                <w:delText>Human-friendly name for the CarePlan</w:delText>
              </w:r>
            </w:del>
          </w:p>
        </w:tc>
        <w:tc>
          <w:tcPr>
            <w:tcW w:w="2520" w:type="dxa"/>
          </w:tcPr>
          <w:p w14:paraId="50606310" w14:textId="5D4EC9A6" w:rsidR="00216647" w:rsidRPr="00276D24" w:rsidDel="00EF36C7" w:rsidRDefault="00216647" w:rsidP="00D251BA">
            <w:pPr>
              <w:pStyle w:val="TableEntry"/>
              <w:rPr>
                <w:del w:id="4166" w:author="Jones, Emma" w:date="2019-04-26T14:09:00Z"/>
              </w:rPr>
            </w:pPr>
            <w:del w:id="4167" w:author="Jones, Emma" w:date="2019-04-26T14:09:00Z">
              <w:r w:rsidRPr="00276D24" w:rsidDel="00EF36C7">
                <w:delText>title</w:delText>
              </w:r>
            </w:del>
          </w:p>
        </w:tc>
        <w:tc>
          <w:tcPr>
            <w:tcW w:w="1800" w:type="dxa"/>
          </w:tcPr>
          <w:p w14:paraId="1CC531B5" w14:textId="329AC537" w:rsidR="00216647" w:rsidRPr="00276D24" w:rsidDel="00EF36C7" w:rsidRDefault="00216647" w:rsidP="00D251BA">
            <w:pPr>
              <w:pStyle w:val="TableEntry"/>
              <w:rPr>
                <w:del w:id="4168" w:author="Jones, Emma" w:date="2019-04-26T14:09:00Z"/>
              </w:rPr>
            </w:pPr>
          </w:p>
        </w:tc>
      </w:tr>
      <w:tr w:rsidR="00414FDA" w:rsidRPr="00276D24" w:rsidDel="00EF36C7" w14:paraId="74E9643A" w14:textId="6337D48F" w:rsidTr="00D251BA">
        <w:trPr>
          <w:cantSplit/>
          <w:del w:id="4169" w:author="Jones, Emma" w:date="2019-04-26T14:09:00Z"/>
        </w:trPr>
        <w:tc>
          <w:tcPr>
            <w:tcW w:w="2605" w:type="dxa"/>
          </w:tcPr>
          <w:p w14:paraId="21777437" w14:textId="0A557312" w:rsidR="00216647" w:rsidRPr="00276D24" w:rsidDel="00EF36C7" w:rsidRDefault="00216647" w:rsidP="000643B3">
            <w:pPr>
              <w:pStyle w:val="TableEntry"/>
              <w:rPr>
                <w:del w:id="4170" w:author="Jones, Emma" w:date="2019-04-26T14:09:00Z"/>
              </w:rPr>
            </w:pPr>
            <w:del w:id="4171" w:author="Jones, Emma" w:date="2019-04-26T14:09:00Z">
              <w:r w:rsidRPr="00276D24" w:rsidDel="00EF36C7">
                <w:delText>description</w:delText>
              </w:r>
            </w:del>
          </w:p>
        </w:tc>
        <w:tc>
          <w:tcPr>
            <w:tcW w:w="3150" w:type="dxa"/>
          </w:tcPr>
          <w:p w14:paraId="7EB2177A" w14:textId="1AA02FC7" w:rsidR="00216647" w:rsidRPr="00276D24" w:rsidDel="00EF36C7" w:rsidRDefault="00216647" w:rsidP="000643B3">
            <w:pPr>
              <w:pStyle w:val="TableEntry"/>
              <w:rPr>
                <w:del w:id="4172" w:author="Jones, Emma" w:date="2019-04-26T14:09:00Z"/>
              </w:rPr>
            </w:pPr>
            <w:del w:id="4173" w:author="Jones, Emma" w:date="2019-04-26T14:09:00Z">
              <w:r w:rsidRPr="00276D24" w:rsidDel="00EF36C7">
                <w:delText xml:space="preserve">Summary of nature of plan. </w:delText>
              </w:r>
              <w:r w:rsidRPr="00276D24" w:rsidDel="00EF36C7">
                <w:rPr>
                  <w:bCs/>
                </w:rPr>
                <w:delText>This version of the profile requires a description</w:delText>
              </w:r>
            </w:del>
          </w:p>
        </w:tc>
        <w:tc>
          <w:tcPr>
            <w:tcW w:w="2520" w:type="dxa"/>
          </w:tcPr>
          <w:p w14:paraId="113B97B0" w14:textId="0E55ABF4" w:rsidR="00216647" w:rsidRPr="00276D24" w:rsidDel="00EF36C7" w:rsidRDefault="00216647" w:rsidP="00D251BA">
            <w:pPr>
              <w:pStyle w:val="TableEntry"/>
              <w:rPr>
                <w:del w:id="4174" w:author="Jones, Emma" w:date="2019-04-26T14:09:00Z"/>
              </w:rPr>
            </w:pPr>
            <w:del w:id="4175" w:author="Jones, Emma" w:date="2019-04-26T14:09:00Z">
              <w:r w:rsidRPr="00276D24" w:rsidDel="00EF36C7">
                <w:delText>no mapping</w:delText>
              </w:r>
            </w:del>
          </w:p>
        </w:tc>
        <w:tc>
          <w:tcPr>
            <w:tcW w:w="1800" w:type="dxa"/>
          </w:tcPr>
          <w:p w14:paraId="3636F1DC" w14:textId="07B26E22" w:rsidR="00216647" w:rsidRPr="00276D24" w:rsidDel="00EF36C7" w:rsidRDefault="00216647" w:rsidP="00D251BA">
            <w:pPr>
              <w:pStyle w:val="TableEntry"/>
              <w:rPr>
                <w:del w:id="4176" w:author="Jones, Emma" w:date="2019-04-26T14:09:00Z"/>
              </w:rPr>
            </w:pPr>
          </w:p>
        </w:tc>
      </w:tr>
      <w:tr w:rsidR="00414FDA" w:rsidRPr="00276D24" w:rsidDel="00EF36C7" w14:paraId="0EFF47E9" w14:textId="644335F0" w:rsidTr="00D251BA">
        <w:trPr>
          <w:cantSplit/>
          <w:del w:id="4177" w:author="Jones, Emma" w:date="2019-04-26T14:09:00Z"/>
        </w:trPr>
        <w:tc>
          <w:tcPr>
            <w:tcW w:w="2605" w:type="dxa"/>
          </w:tcPr>
          <w:p w14:paraId="38B70712" w14:textId="6FE2535A" w:rsidR="00216647" w:rsidRPr="00276D24" w:rsidDel="00EF36C7" w:rsidRDefault="00216647" w:rsidP="000643B3">
            <w:pPr>
              <w:pStyle w:val="TableEntry"/>
              <w:rPr>
                <w:del w:id="4178" w:author="Jones, Emma" w:date="2019-04-26T14:09:00Z"/>
              </w:rPr>
            </w:pPr>
            <w:del w:id="4179" w:author="Jones, Emma" w:date="2019-04-26T14:09:00Z">
              <w:r w:rsidRPr="00276D24" w:rsidDel="00EF36C7">
                <w:delText>subject</w:delText>
              </w:r>
              <w:r w:rsidRPr="00276D24" w:rsidDel="00EF36C7">
                <w:tab/>
              </w:r>
            </w:del>
          </w:p>
        </w:tc>
        <w:tc>
          <w:tcPr>
            <w:tcW w:w="3150" w:type="dxa"/>
          </w:tcPr>
          <w:p w14:paraId="60971D12" w14:textId="3FF3F782" w:rsidR="00216647" w:rsidRPr="00276D24" w:rsidDel="00EF36C7" w:rsidRDefault="00216647" w:rsidP="000643B3">
            <w:pPr>
              <w:pStyle w:val="TableEntry"/>
              <w:rPr>
                <w:del w:id="4180" w:author="Jones, Emma" w:date="2019-04-26T14:09:00Z"/>
              </w:rPr>
            </w:pPr>
            <w:del w:id="4181" w:author="Jones, Emma" w:date="2019-04-26T14:09:00Z">
              <w:r w:rsidRPr="00276D24" w:rsidDel="00EF36C7">
                <w:rPr>
                  <w:bCs/>
                </w:rPr>
                <w:delText>Identifies the patient. For this version of the profile, the use of group is not supported.</w:delText>
              </w:r>
            </w:del>
          </w:p>
        </w:tc>
        <w:tc>
          <w:tcPr>
            <w:tcW w:w="2520" w:type="dxa"/>
          </w:tcPr>
          <w:p w14:paraId="20432C15" w14:textId="5E8DD6C5" w:rsidR="00216647" w:rsidRPr="00276D24" w:rsidDel="00EF36C7" w:rsidRDefault="00216647" w:rsidP="00D251BA">
            <w:pPr>
              <w:pStyle w:val="TableEntry"/>
              <w:rPr>
                <w:del w:id="4182" w:author="Jones, Emma" w:date="2019-04-26T14:09:00Z"/>
              </w:rPr>
            </w:pPr>
            <w:del w:id="4183" w:author="Jones, Emma" w:date="2019-04-26T14:09:00Z">
              <w:r w:rsidRPr="00276D24" w:rsidDel="00EF36C7">
                <w:delText>patient. Patient/id element can be found in the Patient resource referenced in CarePlan/subject element</w:delText>
              </w:r>
            </w:del>
          </w:p>
        </w:tc>
        <w:tc>
          <w:tcPr>
            <w:tcW w:w="1800" w:type="dxa"/>
          </w:tcPr>
          <w:p w14:paraId="4BFEF4B9" w14:textId="02752CC5" w:rsidR="00216647" w:rsidRPr="00276D24" w:rsidDel="00EF36C7" w:rsidRDefault="00216647" w:rsidP="00D251BA">
            <w:pPr>
              <w:pStyle w:val="TableEntry"/>
              <w:rPr>
                <w:del w:id="4184" w:author="Jones, Emma" w:date="2019-04-26T14:09:00Z"/>
              </w:rPr>
            </w:pPr>
          </w:p>
        </w:tc>
      </w:tr>
      <w:tr w:rsidR="00414FDA" w:rsidRPr="00276D24" w:rsidDel="00EF36C7" w14:paraId="20A45CD9" w14:textId="2AF3CAB9" w:rsidTr="00D251BA">
        <w:trPr>
          <w:cantSplit/>
          <w:del w:id="4185" w:author="Jones, Emma" w:date="2019-04-26T14:09:00Z"/>
        </w:trPr>
        <w:tc>
          <w:tcPr>
            <w:tcW w:w="2605" w:type="dxa"/>
          </w:tcPr>
          <w:p w14:paraId="72765BEE" w14:textId="0179371F" w:rsidR="00216647" w:rsidRPr="00276D24" w:rsidDel="00EF36C7" w:rsidRDefault="00216647" w:rsidP="000643B3">
            <w:pPr>
              <w:pStyle w:val="TableEntry"/>
              <w:rPr>
                <w:del w:id="4186" w:author="Jones, Emma" w:date="2019-04-26T14:09:00Z"/>
              </w:rPr>
            </w:pPr>
            <w:del w:id="4187" w:author="Jones, Emma" w:date="2019-04-26T14:09:00Z">
              <w:r w:rsidRPr="00276D24" w:rsidDel="00EF36C7">
                <w:delText>context</w:delText>
              </w:r>
            </w:del>
          </w:p>
        </w:tc>
        <w:tc>
          <w:tcPr>
            <w:tcW w:w="3150" w:type="dxa"/>
          </w:tcPr>
          <w:p w14:paraId="41B1B2B2" w14:textId="42652A0B" w:rsidR="00216647" w:rsidRPr="00276D24" w:rsidDel="00EF36C7" w:rsidRDefault="00216647" w:rsidP="000643B3">
            <w:pPr>
              <w:pStyle w:val="TableEntry"/>
              <w:rPr>
                <w:del w:id="4188" w:author="Jones, Emma" w:date="2019-04-26T14:09:00Z"/>
              </w:rPr>
            </w:pPr>
            <w:del w:id="4189" w:author="Jones, Emma" w:date="2019-04-26T14:09:00Z">
              <w:r w:rsidRPr="00276D24" w:rsidDel="00EF36C7">
                <w:delText xml:space="preserve">Created in context of. </w:delText>
              </w:r>
              <w:r w:rsidRPr="00276D24" w:rsidDel="00EF36C7">
                <w:rPr>
                  <w:bCs/>
                </w:rPr>
                <w:delText>This profile allows for CarePlan creation outside of the context of an encounter or episode</w:delText>
              </w:r>
            </w:del>
          </w:p>
        </w:tc>
        <w:tc>
          <w:tcPr>
            <w:tcW w:w="2520" w:type="dxa"/>
          </w:tcPr>
          <w:p w14:paraId="59212C9B" w14:textId="3E0AB177" w:rsidR="00216647" w:rsidRPr="00276D24" w:rsidDel="00EF36C7" w:rsidRDefault="00216647" w:rsidP="00D251BA">
            <w:pPr>
              <w:pStyle w:val="TableEntry"/>
              <w:rPr>
                <w:del w:id="4190" w:author="Jones, Emma" w:date="2019-04-26T14:09:00Z"/>
              </w:rPr>
            </w:pPr>
            <w:del w:id="4191" w:author="Jones, Emma" w:date="2019-04-26T14:09:00Z">
              <w:r w:rsidRPr="00276D24" w:rsidDel="00EF36C7">
                <w:delText>TaskList/XDWTask/TaskData/input for the first task with FHIR resource Encounter or EpisodeOfCare</w:delText>
              </w:r>
            </w:del>
          </w:p>
        </w:tc>
        <w:tc>
          <w:tcPr>
            <w:tcW w:w="1800" w:type="dxa"/>
          </w:tcPr>
          <w:p w14:paraId="68B91D42" w14:textId="3B46ECB6" w:rsidR="00216647" w:rsidRPr="00276D24" w:rsidDel="00EF36C7" w:rsidRDefault="00216647" w:rsidP="00D251BA">
            <w:pPr>
              <w:pStyle w:val="TableEntry"/>
              <w:rPr>
                <w:del w:id="4192" w:author="Jones, Emma" w:date="2019-04-26T14:09:00Z"/>
              </w:rPr>
            </w:pPr>
          </w:p>
        </w:tc>
      </w:tr>
      <w:tr w:rsidR="00414FDA" w:rsidRPr="00276D24" w:rsidDel="00EF36C7" w14:paraId="11F1D6FD" w14:textId="69F44367" w:rsidTr="00D251BA">
        <w:trPr>
          <w:cantSplit/>
          <w:del w:id="4193" w:author="Jones, Emma" w:date="2019-04-26T14:09:00Z"/>
        </w:trPr>
        <w:tc>
          <w:tcPr>
            <w:tcW w:w="2605" w:type="dxa"/>
          </w:tcPr>
          <w:p w14:paraId="5C8AAB93" w14:textId="65B4F56B" w:rsidR="00216647" w:rsidRPr="00276D24" w:rsidDel="00EF36C7" w:rsidRDefault="00216647" w:rsidP="000643B3">
            <w:pPr>
              <w:pStyle w:val="TableEntry"/>
              <w:rPr>
                <w:del w:id="4194" w:author="Jones, Emma" w:date="2019-04-26T14:09:00Z"/>
              </w:rPr>
            </w:pPr>
            <w:del w:id="4195" w:author="Jones, Emma" w:date="2019-04-26T14:09:00Z">
              <w:r w:rsidRPr="00276D24" w:rsidDel="00EF36C7">
                <w:delText>period</w:delText>
              </w:r>
            </w:del>
          </w:p>
        </w:tc>
        <w:tc>
          <w:tcPr>
            <w:tcW w:w="3150" w:type="dxa"/>
          </w:tcPr>
          <w:p w14:paraId="4EE50FD3" w14:textId="4B88F5D9" w:rsidR="00216647" w:rsidRPr="00276D24" w:rsidDel="00EF36C7" w:rsidRDefault="00216647" w:rsidP="000643B3">
            <w:pPr>
              <w:pStyle w:val="TableEntry"/>
              <w:rPr>
                <w:del w:id="4196" w:author="Jones, Emma" w:date="2019-04-26T14:09:00Z"/>
              </w:rPr>
            </w:pPr>
            <w:del w:id="4197" w:author="Jones, Emma" w:date="2019-04-26T14:09:00Z">
              <w:r w:rsidRPr="00276D24" w:rsidDel="00EF36C7">
                <w:delText xml:space="preserve">Time period plan covers. </w:delText>
              </w:r>
              <w:r w:rsidRPr="00276D24" w:rsidDel="00EF36C7">
                <w:rPr>
                  <w:bCs/>
                </w:rPr>
                <w:delText>This version of the profile requires at least a start time for the CarePlan</w:delText>
              </w:r>
            </w:del>
          </w:p>
        </w:tc>
        <w:tc>
          <w:tcPr>
            <w:tcW w:w="2520" w:type="dxa"/>
          </w:tcPr>
          <w:p w14:paraId="449D014C" w14:textId="604C6657" w:rsidR="00216647" w:rsidRPr="00276D24" w:rsidDel="00EF36C7" w:rsidRDefault="00216647" w:rsidP="00D251BA">
            <w:pPr>
              <w:pStyle w:val="TableEntry"/>
              <w:rPr>
                <w:del w:id="4198" w:author="Jones, Emma" w:date="2019-04-26T14:09:00Z"/>
              </w:rPr>
            </w:pPr>
            <w:del w:id="4199" w:author="Jones, Emma" w:date="2019-04-26T14:09:00Z">
              <w:r w:rsidRPr="00276D24" w:rsidDel="00EF36C7">
                <w:delText>no mapping</w:delText>
              </w:r>
            </w:del>
          </w:p>
        </w:tc>
        <w:tc>
          <w:tcPr>
            <w:tcW w:w="1800" w:type="dxa"/>
          </w:tcPr>
          <w:p w14:paraId="56478CCF" w14:textId="6DFEFB1C" w:rsidR="00216647" w:rsidRPr="00276D24" w:rsidDel="00EF36C7" w:rsidRDefault="00216647" w:rsidP="00D251BA">
            <w:pPr>
              <w:pStyle w:val="TableEntry"/>
              <w:rPr>
                <w:del w:id="4200" w:author="Jones, Emma" w:date="2019-04-26T14:09:00Z"/>
              </w:rPr>
            </w:pPr>
          </w:p>
        </w:tc>
      </w:tr>
      <w:tr w:rsidR="00414FDA" w:rsidRPr="00276D24" w:rsidDel="00EF36C7" w14:paraId="274CF15E" w14:textId="6574097B" w:rsidTr="00D251BA">
        <w:trPr>
          <w:cantSplit/>
          <w:del w:id="4201" w:author="Jones, Emma" w:date="2019-04-26T14:09:00Z"/>
        </w:trPr>
        <w:tc>
          <w:tcPr>
            <w:tcW w:w="2605" w:type="dxa"/>
          </w:tcPr>
          <w:p w14:paraId="05D17012" w14:textId="5ACAA55A" w:rsidR="00216647" w:rsidRPr="00276D24" w:rsidDel="00EF36C7" w:rsidRDefault="00216647" w:rsidP="000643B3">
            <w:pPr>
              <w:pStyle w:val="TableEntry"/>
              <w:rPr>
                <w:del w:id="4202" w:author="Jones, Emma" w:date="2019-04-26T14:09:00Z"/>
              </w:rPr>
            </w:pPr>
            <w:del w:id="4203" w:author="Jones, Emma" w:date="2019-04-26T14:09:00Z">
              <w:r w:rsidRPr="00276D24" w:rsidDel="00EF36C7">
                <w:delText>author</w:delText>
              </w:r>
            </w:del>
          </w:p>
        </w:tc>
        <w:tc>
          <w:tcPr>
            <w:tcW w:w="3150" w:type="dxa"/>
          </w:tcPr>
          <w:p w14:paraId="4EC512F1" w14:textId="78013AAD" w:rsidR="00216647" w:rsidRPr="00276D24" w:rsidDel="00EF36C7" w:rsidRDefault="00216647" w:rsidP="000643B3">
            <w:pPr>
              <w:pStyle w:val="TableEntry"/>
              <w:rPr>
                <w:del w:id="4204" w:author="Jones, Emma" w:date="2019-04-26T14:09:00Z"/>
              </w:rPr>
            </w:pPr>
            <w:del w:id="4205" w:author="Jones, Emma" w:date="2019-04-26T14:09:00Z">
              <w:r w:rsidRPr="00276D24" w:rsidDel="00EF36C7">
                <w:delText xml:space="preserve">Who is responsible for contents of the plan. </w:delText>
              </w:r>
              <w:r w:rsidRPr="00276D24" w:rsidDel="00EF36C7">
                <w:rPr>
                  <w:bCs/>
                </w:rPr>
                <w:delText>This version of the profile requires at least one author</w:delText>
              </w:r>
            </w:del>
          </w:p>
        </w:tc>
        <w:tc>
          <w:tcPr>
            <w:tcW w:w="2520" w:type="dxa"/>
          </w:tcPr>
          <w:p w14:paraId="79748E6D" w14:textId="22A88FD2" w:rsidR="00216647" w:rsidRPr="00276D24" w:rsidDel="00EF36C7" w:rsidRDefault="00216647" w:rsidP="00D251BA">
            <w:pPr>
              <w:pStyle w:val="TableEntry"/>
              <w:rPr>
                <w:del w:id="4206" w:author="Jones, Emma" w:date="2019-04-26T14:09:00Z"/>
              </w:rPr>
            </w:pPr>
            <w:del w:id="4207" w:author="Jones, Emma" w:date="2019-04-26T14:09:00Z">
              <w:r w:rsidRPr="00276D24" w:rsidDel="00EF36C7">
                <w:delText>author/assignedAuthor. author/assignedAuthor/id element can be found in the resource referenced in CarePlan/author element</w:delText>
              </w:r>
            </w:del>
          </w:p>
        </w:tc>
        <w:tc>
          <w:tcPr>
            <w:tcW w:w="1800" w:type="dxa"/>
          </w:tcPr>
          <w:p w14:paraId="0788D480" w14:textId="37A23911" w:rsidR="00216647" w:rsidRPr="00276D24" w:rsidDel="00EF36C7" w:rsidRDefault="00216647" w:rsidP="00D251BA">
            <w:pPr>
              <w:pStyle w:val="TableEntry"/>
              <w:rPr>
                <w:del w:id="4208" w:author="Jones, Emma" w:date="2019-04-26T14:09:00Z"/>
              </w:rPr>
            </w:pPr>
          </w:p>
        </w:tc>
      </w:tr>
      <w:tr w:rsidR="00414FDA" w:rsidRPr="00276D24" w:rsidDel="00EF36C7" w14:paraId="7F142F3A" w14:textId="40EEBFAD" w:rsidTr="00D251BA">
        <w:trPr>
          <w:cantSplit/>
          <w:del w:id="4209" w:author="Jones, Emma" w:date="2019-04-26T14:09:00Z"/>
        </w:trPr>
        <w:tc>
          <w:tcPr>
            <w:tcW w:w="2605" w:type="dxa"/>
          </w:tcPr>
          <w:p w14:paraId="4DD465D6" w14:textId="2F9C9863" w:rsidR="00216647" w:rsidRPr="00276D24" w:rsidDel="00EF36C7" w:rsidRDefault="00216647" w:rsidP="000643B3">
            <w:pPr>
              <w:pStyle w:val="TableEntry"/>
              <w:rPr>
                <w:del w:id="4210" w:author="Jones, Emma" w:date="2019-04-26T14:09:00Z"/>
              </w:rPr>
            </w:pPr>
            <w:del w:id="4211" w:author="Jones, Emma" w:date="2019-04-26T14:09:00Z">
              <w:r w:rsidRPr="00276D24" w:rsidDel="00EF36C7">
                <w:delText>careTeam</w:delText>
              </w:r>
            </w:del>
          </w:p>
        </w:tc>
        <w:tc>
          <w:tcPr>
            <w:tcW w:w="3150" w:type="dxa"/>
          </w:tcPr>
          <w:p w14:paraId="68538F8B" w14:textId="258EEC9A" w:rsidR="00216647" w:rsidRPr="00276D24" w:rsidDel="00EF36C7" w:rsidRDefault="00216647" w:rsidP="000643B3">
            <w:pPr>
              <w:pStyle w:val="TableEntry"/>
              <w:rPr>
                <w:del w:id="4212" w:author="Jones, Emma" w:date="2019-04-26T14:09:00Z"/>
              </w:rPr>
            </w:pPr>
            <w:del w:id="4213" w:author="Jones, Emma" w:date="2019-04-26T14:09:00Z">
              <w:r w:rsidRPr="00276D24" w:rsidDel="00EF36C7">
                <w:delText>Who's involved in plan?</w:delText>
              </w:r>
            </w:del>
          </w:p>
        </w:tc>
        <w:tc>
          <w:tcPr>
            <w:tcW w:w="2520" w:type="dxa"/>
          </w:tcPr>
          <w:p w14:paraId="68B6A84D" w14:textId="7717933A" w:rsidR="00216647" w:rsidRPr="00276D24" w:rsidDel="00EF36C7" w:rsidRDefault="00216647" w:rsidP="00D251BA">
            <w:pPr>
              <w:pStyle w:val="TableEntry"/>
              <w:rPr>
                <w:del w:id="4214" w:author="Jones, Emma" w:date="2019-04-26T14:09:00Z"/>
              </w:rPr>
            </w:pPr>
            <w:del w:id="4215" w:author="Jones, Emma" w:date="2019-04-26T14:09:00Z">
              <w:r w:rsidRPr="00276D24" w:rsidDel="00EF36C7">
                <w:delText>no mapping</w:delText>
              </w:r>
            </w:del>
          </w:p>
        </w:tc>
        <w:tc>
          <w:tcPr>
            <w:tcW w:w="1800" w:type="dxa"/>
          </w:tcPr>
          <w:p w14:paraId="426385E3" w14:textId="5E781C9E" w:rsidR="00216647" w:rsidRPr="00276D24" w:rsidDel="00EF36C7" w:rsidRDefault="00216647" w:rsidP="00D251BA">
            <w:pPr>
              <w:pStyle w:val="TableEntry"/>
              <w:rPr>
                <w:del w:id="4216" w:author="Jones, Emma" w:date="2019-04-26T14:09:00Z"/>
              </w:rPr>
            </w:pPr>
          </w:p>
        </w:tc>
      </w:tr>
      <w:tr w:rsidR="00414FDA" w:rsidRPr="00276D24" w:rsidDel="00EF36C7" w14:paraId="05B31584" w14:textId="3818A6F7" w:rsidTr="00D251BA">
        <w:trPr>
          <w:cantSplit/>
          <w:del w:id="4217" w:author="Jones, Emma" w:date="2019-04-26T14:09:00Z"/>
        </w:trPr>
        <w:tc>
          <w:tcPr>
            <w:tcW w:w="2605" w:type="dxa"/>
          </w:tcPr>
          <w:p w14:paraId="4464B523" w14:textId="223C275E" w:rsidR="00216647" w:rsidRPr="00276D24" w:rsidDel="00EF36C7" w:rsidRDefault="00216647" w:rsidP="000643B3">
            <w:pPr>
              <w:pStyle w:val="TableEntry"/>
              <w:rPr>
                <w:del w:id="4218" w:author="Jones, Emma" w:date="2019-04-26T14:09:00Z"/>
              </w:rPr>
            </w:pPr>
            <w:del w:id="4219" w:author="Jones, Emma" w:date="2019-04-26T14:09:00Z">
              <w:r w:rsidRPr="00276D24" w:rsidDel="00EF36C7">
                <w:delText>addresses</w:delText>
              </w:r>
            </w:del>
          </w:p>
        </w:tc>
        <w:tc>
          <w:tcPr>
            <w:tcW w:w="3150" w:type="dxa"/>
          </w:tcPr>
          <w:p w14:paraId="6685DD4C" w14:textId="08C3D2B1" w:rsidR="00216647" w:rsidRPr="00276D24" w:rsidDel="00EF36C7" w:rsidRDefault="00216647" w:rsidP="000643B3">
            <w:pPr>
              <w:pStyle w:val="TableEntry"/>
              <w:rPr>
                <w:del w:id="4220" w:author="Jones, Emma" w:date="2019-04-26T14:09:00Z"/>
              </w:rPr>
            </w:pPr>
            <w:del w:id="4221" w:author="Jones, Emma" w:date="2019-04-26T14:09:00Z">
              <w:r w:rsidRPr="00276D24" w:rsidDel="00EF36C7">
                <w:delText xml:space="preserve">Health issues this plan addresses. </w:delText>
              </w:r>
              <w:r w:rsidRPr="00276D24" w:rsidDel="00EF36C7">
                <w:rPr>
                  <w:bCs/>
                </w:rPr>
                <w:delText>This version of the profile requires one of more addressed conditions/problems/concerns/diagnoses</w:delText>
              </w:r>
            </w:del>
          </w:p>
        </w:tc>
        <w:tc>
          <w:tcPr>
            <w:tcW w:w="2520" w:type="dxa"/>
          </w:tcPr>
          <w:p w14:paraId="3887A7CB" w14:textId="5B76869F" w:rsidR="00216647" w:rsidRPr="00276D24" w:rsidDel="00EF36C7" w:rsidRDefault="00216647" w:rsidP="00D251BA">
            <w:pPr>
              <w:pStyle w:val="TableEntry"/>
              <w:rPr>
                <w:del w:id="4222" w:author="Jones, Emma" w:date="2019-04-26T14:09:00Z"/>
              </w:rPr>
            </w:pPr>
            <w:del w:id="4223" w:author="Jones, Emma" w:date="2019-04-26T14:09:00Z">
              <w:r w:rsidRPr="00276D24" w:rsidDel="00EF36C7">
                <w:delText>no mapping</w:delText>
              </w:r>
            </w:del>
          </w:p>
        </w:tc>
        <w:tc>
          <w:tcPr>
            <w:tcW w:w="1800" w:type="dxa"/>
          </w:tcPr>
          <w:p w14:paraId="473CE1E6" w14:textId="6D17760C" w:rsidR="00216647" w:rsidRPr="00276D24" w:rsidDel="00EF36C7" w:rsidRDefault="00216647" w:rsidP="00D251BA">
            <w:pPr>
              <w:pStyle w:val="TableEntry"/>
              <w:rPr>
                <w:del w:id="4224" w:author="Jones, Emma" w:date="2019-04-26T14:09:00Z"/>
              </w:rPr>
            </w:pPr>
          </w:p>
        </w:tc>
      </w:tr>
      <w:tr w:rsidR="00414FDA" w:rsidRPr="00276D24" w:rsidDel="00EF36C7" w14:paraId="6E4B489E" w14:textId="5ACAC80C" w:rsidTr="00D251BA">
        <w:trPr>
          <w:cantSplit/>
          <w:del w:id="4225" w:author="Jones, Emma" w:date="2019-04-26T14:09:00Z"/>
        </w:trPr>
        <w:tc>
          <w:tcPr>
            <w:tcW w:w="2605" w:type="dxa"/>
          </w:tcPr>
          <w:p w14:paraId="424D1E14" w14:textId="24CA2E45" w:rsidR="00216647" w:rsidRPr="00276D24" w:rsidDel="00EF36C7" w:rsidRDefault="00216647" w:rsidP="000643B3">
            <w:pPr>
              <w:pStyle w:val="TableEntry"/>
              <w:rPr>
                <w:del w:id="4226" w:author="Jones, Emma" w:date="2019-04-26T14:09:00Z"/>
              </w:rPr>
            </w:pPr>
            <w:del w:id="4227" w:author="Jones, Emma" w:date="2019-04-26T14:09:00Z">
              <w:r w:rsidRPr="00276D24" w:rsidDel="00EF36C7">
                <w:delText>supportingInfo</w:delText>
              </w:r>
            </w:del>
          </w:p>
        </w:tc>
        <w:tc>
          <w:tcPr>
            <w:tcW w:w="3150" w:type="dxa"/>
          </w:tcPr>
          <w:p w14:paraId="2387B6CA" w14:textId="7B5DCD0D" w:rsidR="00216647" w:rsidRPr="00276D24" w:rsidDel="00EF36C7" w:rsidRDefault="00216647" w:rsidP="000643B3">
            <w:pPr>
              <w:pStyle w:val="TableEntry"/>
              <w:rPr>
                <w:del w:id="4228" w:author="Jones, Emma" w:date="2019-04-26T14:09:00Z"/>
              </w:rPr>
            </w:pPr>
            <w:del w:id="4229" w:author="Jones, Emma" w:date="2019-04-26T14:09:00Z">
              <w:r w:rsidRPr="00276D24" w:rsidDel="00EF36C7">
                <w:delText>Information considered as part of plan (reference Any)</w:delText>
              </w:r>
            </w:del>
          </w:p>
        </w:tc>
        <w:tc>
          <w:tcPr>
            <w:tcW w:w="2520" w:type="dxa"/>
          </w:tcPr>
          <w:p w14:paraId="287C2ED6" w14:textId="58907092" w:rsidR="00216647" w:rsidRPr="00276D24" w:rsidDel="00EF36C7" w:rsidRDefault="00216647" w:rsidP="00D251BA">
            <w:pPr>
              <w:pStyle w:val="TableEntry"/>
              <w:rPr>
                <w:del w:id="4230" w:author="Jones, Emma" w:date="2019-04-26T14:09:00Z"/>
              </w:rPr>
            </w:pPr>
            <w:del w:id="4231" w:author="Jones, Emma" w:date="2019-04-26T14:09:00Z">
              <w:r w:rsidRPr="00276D24" w:rsidDel="00EF36C7">
                <w:delText>TaskList/XDWTask/TaskData/input or TaskList/XDWTask/TaskData/output of a specific task</w:delText>
              </w:r>
            </w:del>
          </w:p>
        </w:tc>
        <w:tc>
          <w:tcPr>
            <w:tcW w:w="1800" w:type="dxa"/>
          </w:tcPr>
          <w:p w14:paraId="3F1D9E36" w14:textId="383B6CD4" w:rsidR="00216647" w:rsidRPr="00276D24" w:rsidDel="00EF36C7" w:rsidRDefault="00216647" w:rsidP="00D251BA">
            <w:pPr>
              <w:pStyle w:val="TableEntry"/>
              <w:rPr>
                <w:del w:id="4232" w:author="Jones, Emma" w:date="2019-04-26T14:09:00Z"/>
              </w:rPr>
            </w:pPr>
          </w:p>
        </w:tc>
      </w:tr>
      <w:tr w:rsidR="00414FDA" w:rsidRPr="00276D24" w:rsidDel="00EF36C7" w14:paraId="74C418D8" w14:textId="26C5DD56" w:rsidTr="00D251BA">
        <w:trPr>
          <w:cantSplit/>
          <w:del w:id="4233" w:author="Jones, Emma" w:date="2019-04-26T14:09:00Z"/>
        </w:trPr>
        <w:tc>
          <w:tcPr>
            <w:tcW w:w="2605" w:type="dxa"/>
          </w:tcPr>
          <w:p w14:paraId="592DCEC8" w14:textId="306955B1" w:rsidR="00216647" w:rsidRPr="00276D24" w:rsidDel="00EF36C7" w:rsidRDefault="00216647" w:rsidP="000643B3">
            <w:pPr>
              <w:pStyle w:val="TableEntry"/>
              <w:rPr>
                <w:del w:id="4234" w:author="Jones, Emma" w:date="2019-04-26T14:09:00Z"/>
              </w:rPr>
            </w:pPr>
            <w:del w:id="4235" w:author="Jones, Emma" w:date="2019-04-26T14:09:00Z">
              <w:r w:rsidRPr="00276D24" w:rsidDel="00EF36C7">
                <w:delText>goal</w:delText>
              </w:r>
            </w:del>
          </w:p>
        </w:tc>
        <w:tc>
          <w:tcPr>
            <w:tcW w:w="3150" w:type="dxa"/>
          </w:tcPr>
          <w:p w14:paraId="4D62B263" w14:textId="4377CC3D" w:rsidR="00216647" w:rsidRPr="00276D24" w:rsidDel="00EF36C7" w:rsidRDefault="00216647" w:rsidP="000643B3">
            <w:pPr>
              <w:pStyle w:val="TableEntry"/>
              <w:rPr>
                <w:del w:id="4236" w:author="Jones, Emma" w:date="2019-04-26T14:09:00Z"/>
              </w:rPr>
            </w:pPr>
            <w:del w:id="4237" w:author="Jones, Emma" w:date="2019-04-26T14:09:00Z">
              <w:r w:rsidRPr="00276D24" w:rsidDel="00EF36C7">
                <w:delText xml:space="preserve">Desired outcome of plan. </w:delText>
              </w:r>
              <w:r w:rsidRPr="00276D24" w:rsidDel="00EF36C7">
                <w:rPr>
                  <w:bCs/>
                </w:rPr>
                <w:delText>This version of the profile requires at least one Goal.</w:delText>
              </w:r>
            </w:del>
          </w:p>
        </w:tc>
        <w:tc>
          <w:tcPr>
            <w:tcW w:w="2520" w:type="dxa"/>
          </w:tcPr>
          <w:p w14:paraId="5E6250BC" w14:textId="65E307DD" w:rsidR="00216647" w:rsidRPr="00276D24" w:rsidDel="00EF36C7" w:rsidRDefault="00216647" w:rsidP="00D251BA">
            <w:pPr>
              <w:pStyle w:val="TableEntry"/>
              <w:rPr>
                <w:del w:id="4238" w:author="Jones, Emma" w:date="2019-04-26T14:09:00Z"/>
              </w:rPr>
            </w:pPr>
            <w:del w:id="4239" w:author="Jones, Emma" w:date="2019-04-26T14:09:00Z">
              <w:r w:rsidRPr="00276D24" w:rsidDel="00EF36C7">
                <w:delText>no mapping</w:delText>
              </w:r>
            </w:del>
          </w:p>
        </w:tc>
        <w:tc>
          <w:tcPr>
            <w:tcW w:w="1800" w:type="dxa"/>
          </w:tcPr>
          <w:p w14:paraId="7CC03527" w14:textId="51B1A2F8" w:rsidR="00216647" w:rsidRPr="00276D24" w:rsidDel="00EF36C7" w:rsidRDefault="00216647" w:rsidP="00D251BA">
            <w:pPr>
              <w:pStyle w:val="TableEntry"/>
              <w:rPr>
                <w:del w:id="4240" w:author="Jones, Emma" w:date="2019-04-26T14:09:00Z"/>
              </w:rPr>
            </w:pPr>
          </w:p>
        </w:tc>
      </w:tr>
      <w:tr w:rsidR="00414FDA" w:rsidRPr="00276D24" w:rsidDel="00EF36C7" w14:paraId="13531BA6" w14:textId="7DAABB9F" w:rsidTr="00D251BA">
        <w:trPr>
          <w:cantSplit/>
          <w:del w:id="4241" w:author="Jones, Emma" w:date="2019-04-26T14:09:00Z"/>
        </w:trPr>
        <w:tc>
          <w:tcPr>
            <w:tcW w:w="2605" w:type="dxa"/>
          </w:tcPr>
          <w:p w14:paraId="21FA0417" w14:textId="0FC8EC89" w:rsidR="00216647" w:rsidRPr="00276D24" w:rsidDel="00EF36C7" w:rsidRDefault="00216647" w:rsidP="000643B3">
            <w:pPr>
              <w:pStyle w:val="TableEntry"/>
              <w:rPr>
                <w:del w:id="4242" w:author="Jones, Emma" w:date="2019-04-26T14:09:00Z"/>
              </w:rPr>
            </w:pPr>
            <w:del w:id="4243" w:author="Jones, Emma" w:date="2019-04-26T14:09:00Z">
              <w:r w:rsidRPr="00276D24" w:rsidDel="00EF36C7">
                <w:delText>activity</w:delText>
              </w:r>
            </w:del>
          </w:p>
        </w:tc>
        <w:tc>
          <w:tcPr>
            <w:tcW w:w="3150" w:type="dxa"/>
          </w:tcPr>
          <w:p w14:paraId="0F7BB64F" w14:textId="2A26F167" w:rsidR="00216647" w:rsidRPr="00276D24" w:rsidDel="00EF36C7" w:rsidRDefault="00216647" w:rsidP="000643B3">
            <w:pPr>
              <w:pStyle w:val="TableEntry"/>
              <w:rPr>
                <w:del w:id="4244" w:author="Jones, Emma" w:date="2019-04-26T14:09:00Z"/>
              </w:rPr>
            </w:pPr>
            <w:del w:id="4245" w:author="Jones, Emma" w:date="2019-04-26T14:09:00Z">
              <w:r w:rsidRPr="00276D24" w:rsidDel="00EF36C7">
                <w:delText>Action to occur as part of plan</w:delText>
              </w:r>
            </w:del>
          </w:p>
          <w:p w14:paraId="180DA0E9" w14:textId="3307C7A6" w:rsidR="00216647" w:rsidRPr="00276D24" w:rsidDel="00EF36C7" w:rsidRDefault="00216647" w:rsidP="000643B3">
            <w:pPr>
              <w:pStyle w:val="TableEntry"/>
              <w:rPr>
                <w:del w:id="4246" w:author="Jones, Emma" w:date="2019-04-26T14:09:00Z"/>
              </w:rPr>
            </w:pPr>
          </w:p>
          <w:p w14:paraId="5DE2C490" w14:textId="4C82ECDE" w:rsidR="00216647" w:rsidRPr="00276D24" w:rsidDel="00EF36C7" w:rsidRDefault="00216647" w:rsidP="000643B3">
            <w:pPr>
              <w:pStyle w:val="TableEntry"/>
              <w:rPr>
                <w:del w:id="4247" w:author="Jones, Emma" w:date="2019-04-26T14:09:00Z"/>
              </w:rPr>
            </w:pPr>
            <w:del w:id="4248" w:author="Jones, Emma" w:date="2019-04-26T14:09:00Z">
              <w:r w:rsidRPr="00276D24" w:rsidDel="00EF36C7">
                <w:delText>Provide a reference or detail, not both</w:delText>
              </w:r>
            </w:del>
          </w:p>
        </w:tc>
        <w:tc>
          <w:tcPr>
            <w:tcW w:w="2520" w:type="dxa"/>
          </w:tcPr>
          <w:p w14:paraId="5F9BB1CF" w14:textId="55C5D804" w:rsidR="00216647" w:rsidRPr="00276D24" w:rsidDel="00EF36C7" w:rsidRDefault="00216647" w:rsidP="00D251BA">
            <w:pPr>
              <w:pStyle w:val="TableEntry"/>
              <w:rPr>
                <w:del w:id="4249" w:author="Jones, Emma" w:date="2019-04-26T14:09:00Z"/>
              </w:rPr>
            </w:pPr>
            <w:del w:id="4250" w:author="Jones, Emma" w:date="2019-04-26T14:09:00Z">
              <w:r w:rsidRPr="00276D24" w:rsidDel="00EF36C7">
                <w:delText>Contains the list of Task references. Mapping is performed on the children elements</w:delText>
              </w:r>
            </w:del>
          </w:p>
        </w:tc>
        <w:tc>
          <w:tcPr>
            <w:tcW w:w="1800" w:type="dxa"/>
          </w:tcPr>
          <w:p w14:paraId="730148CF" w14:textId="21FCE35A" w:rsidR="00216647" w:rsidRPr="00276D24" w:rsidDel="00EF36C7" w:rsidRDefault="00216647" w:rsidP="00D251BA">
            <w:pPr>
              <w:pStyle w:val="TableEntry"/>
              <w:rPr>
                <w:del w:id="4251" w:author="Jones, Emma" w:date="2019-04-26T14:09:00Z"/>
              </w:rPr>
            </w:pPr>
          </w:p>
        </w:tc>
      </w:tr>
      <w:tr w:rsidR="00414FDA" w:rsidRPr="00276D24" w:rsidDel="00EF36C7" w14:paraId="738868EA" w14:textId="4AF1BD06" w:rsidTr="00D251BA">
        <w:trPr>
          <w:cantSplit/>
          <w:del w:id="4252" w:author="Jones, Emma" w:date="2019-04-26T14:09:00Z"/>
        </w:trPr>
        <w:tc>
          <w:tcPr>
            <w:tcW w:w="2605" w:type="dxa"/>
          </w:tcPr>
          <w:p w14:paraId="3656F566" w14:textId="19ECD15A" w:rsidR="00140D31" w:rsidRPr="00276D24" w:rsidDel="00EF36C7" w:rsidRDefault="00140D31" w:rsidP="000643B3">
            <w:pPr>
              <w:pStyle w:val="TableEntry"/>
              <w:rPr>
                <w:del w:id="4253" w:author="Jones, Emma" w:date="2019-04-26T14:09:00Z"/>
              </w:rPr>
            </w:pPr>
            <w:del w:id="4254" w:author="Jones, Emma" w:date="2019-04-26T14:09:00Z">
              <w:r w:rsidRPr="00276D24" w:rsidDel="00EF36C7">
                <w:delText>… outcomeCodeableConcept</w:delText>
              </w:r>
            </w:del>
          </w:p>
        </w:tc>
        <w:tc>
          <w:tcPr>
            <w:tcW w:w="3150" w:type="dxa"/>
          </w:tcPr>
          <w:p w14:paraId="41112A7D" w14:textId="7AC546AF" w:rsidR="00140D31" w:rsidRPr="00276D24" w:rsidDel="00EF36C7" w:rsidRDefault="00140D31" w:rsidP="000643B3">
            <w:pPr>
              <w:pStyle w:val="TableEntry"/>
              <w:rPr>
                <w:del w:id="4255" w:author="Jones, Emma" w:date="2019-04-26T14:09:00Z"/>
              </w:rPr>
            </w:pPr>
            <w:del w:id="4256" w:author="Jones, Emma" w:date="2019-04-26T14:09:00Z">
              <w:r w:rsidRPr="00276D24" w:rsidDel="00EF36C7">
                <w:delText>Results of the activity</w:delText>
              </w:r>
            </w:del>
          </w:p>
        </w:tc>
        <w:tc>
          <w:tcPr>
            <w:tcW w:w="2520" w:type="dxa"/>
          </w:tcPr>
          <w:p w14:paraId="4A97CE7B" w14:textId="7D35933E" w:rsidR="00140D31" w:rsidRPr="00276D24" w:rsidDel="00EF36C7" w:rsidRDefault="00140D31" w:rsidP="00D251BA">
            <w:pPr>
              <w:pStyle w:val="TableEntry"/>
              <w:rPr>
                <w:del w:id="4257" w:author="Jones, Emma" w:date="2019-04-26T14:09:00Z"/>
              </w:rPr>
            </w:pPr>
            <w:del w:id="4258" w:author="Jones, Emma" w:date="2019-04-26T14:09:00Z">
              <w:r w:rsidRPr="00276D24" w:rsidDel="00EF36C7">
                <w:delText>no mapping</w:delText>
              </w:r>
            </w:del>
          </w:p>
        </w:tc>
        <w:tc>
          <w:tcPr>
            <w:tcW w:w="1800" w:type="dxa"/>
          </w:tcPr>
          <w:p w14:paraId="3CD9330E" w14:textId="0B5EB27B" w:rsidR="00140D31" w:rsidRPr="00276D24" w:rsidDel="00EF36C7" w:rsidRDefault="00140D31" w:rsidP="00D251BA">
            <w:pPr>
              <w:pStyle w:val="TableEntry"/>
              <w:rPr>
                <w:del w:id="4259" w:author="Jones, Emma" w:date="2019-04-26T14:09:00Z"/>
              </w:rPr>
            </w:pPr>
          </w:p>
        </w:tc>
      </w:tr>
      <w:tr w:rsidR="00414FDA" w:rsidRPr="00276D24" w:rsidDel="00EF36C7" w14:paraId="6E92F4B2" w14:textId="5D5147DC" w:rsidTr="00D251BA">
        <w:trPr>
          <w:cantSplit/>
          <w:del w:id="4260" w:author="Jones, Emma" w:date="2019-04-26T14:09:00Z"/>
        </w:trPr>
        <w:tc>
          <w:tcPr>
            <w:tcW w:w="2605" w:type="dxa"/>
          </w:tcPr>
          <w:p w14:paraId="1E635BDA" w14:textId="36ED6CB1" w:rsidR="00140D31" w:rsidRPr="00276D24" w:rsidDel="00EF36C7" w:rsidRDefault="00140D31" w:rsidP="000643B3">
            <w:pPr>
              <w:pStyle w:val="TableEntry"/>
              <w:rPr>
                <w:del w:id="4261" w:author="Jones, Emma" w:date="2019-04-26T14:09:00Z"/>
              </w:rPr>
            </w:pPr>
            <w:del w:id="4262" w:author="Jones, Emma" w:date="2019-04-26T14:09:00Z">
              <w:r w:rsidRPr="00276D24" w:rsidDel="00EF36C7">
                <w:delText>… outcomeReference</w:delText>
              </w:r>
            </w:del>
          </w:p>
        </w:tc>
        <w:tc>
          <w:tcPr>
            <w:tcW w:w="3150" w:type="dxa"/>
          </w:tcPr>
          <w:p w14:paraId="64C78712" w14:textId="4D6F9027" w:rsidR="00140D31" w:rsidRPr="00276D24" w:rsidDel="00EF36C7" w:rsidRDefault="00140D31" w:rsidP="000643B3">
            <w:pPr>
              <w:pStyle w:val="TableEntry"/>
              <w:rPr>
                <w:del w:id="4263" w:author="Jones, Emma" w:date="2019-04-26T14:09:00Z"/>
              </w:rPr>
            </w:pPr>
            <w:del w:id="4264" w:author="Jones, Emma" w:date="2019-04-26T14:09:00Z">
              <w:r w:rsidRPr="00276D24" w:rsidDel="00EF36C7">
                <w:delText>Appointment, Encounter, Procedure, etc. (reference Any)</w:delText>
              </w:r>
            </w:del>
          </w:p>
        </w:tc>
        <w:tc>
          <w:tcPr>
            <w:tcW w:w="2520" w:type="dxa"/>
          </w:tcPr>
          <w:p w14:paraId="5595A550" w14:textId="4BF9F771" w:rsidR="00140D31" w:rsidRPr="00276D24" w:rsidDel="00EF36C7" w:rsidRDefault="00140D31" w:rsidP="00D251BA">
            <w:pPr>
              <w:pStyle w:val="TableEntry"/>
              <w:rPr>
                <w:del w:id="4265" w:author="Jones, Emma" w:date="2019-04-26T14:09:00Z"/>
              </w:rPr>
            </w:pPr>
            <w:del w:id="4266" w:author="Jones, Emma" w:date="2019-04-26T14:09:00Z">
              <w:r w:rsidRPr="00276D24" w:rsidDel="00EF36C7">
                <w:delText>TaskList/XDWTask/TaskData/output of the task referenced in activity/reference element</w:delText>
              </w:r>
            </w:del>
          </w:p>
        </w:tc>
        <w:tc>
          <w:tcPr>
            <w:tcW w:w="1800" w:type="dxa"/>
          </w:tcPr>
          <w:p w14:paraId="68F3DDDA" w14:textId="4F968AA2" w:rsidR="00140D31" w:rsidRPr="00276D24" w:rsidDel="00EF36C7" w:rsidRDefault="00140D31" w:rsidP="00D251BA">
            <w:pPr>
              <w:pStyle w:val="TableEntry"/>
              <w:rPr>
                <w:del w:id="4267" w:author="Jones, Emma" w:date="2019-04-26T14:09:00Z"/>
              </w:rPr>
            </w:pPr>
          </w:p>
        </w:tc>
      </w:tr>
      <w:tr w:rsidR="00414FDA" w:rsidRPr="00276D24" w:rsidDel="00EF36C7" w14:paraId="19527591" w14:textId="2D7F2631" w:rsidTr="00D251BA">
        <w:trPr>
          <w:cantSplit/>
          <w:del w:id="4268" w:author="Jones, Emma" w:date="2019-04-26T14:09:00Z"/>
        </w:trPr>
        <w:tc>
          <w:tcPr>
            <w:tcW w:w="2605" w:type="dxa"/>
          </w:tcPr>
          <w:p w14:paraId="34D966AC" w14:textId="123EA90D" w:rsidR="00140D31" w:rsidRPr="00276D24" w:rsidDel="00EF36C7" w:rsidRDefault="00140D31" w:rsidP="000643B3">
            <w:pPr>
              <w:pStyle w:val="TableEntry"/>
              <w:rPr>
                <w:del w:id="4269" w:author="Jones, Emma" w:date="2019-04-26T14:09:00Z"/>
              </w:rPr>
            </w:pPr>
            <w:del w:id="4270" w:author="Jones, Emma" w:date="2019-04-26T14:09:00Z">
              <w:r w:rsidRPr="00276D24" w:rsidDel="00EF36C7">
                <w:delText>… progress</w:delText>
              </w:r>
            </w:del>
          </w:p>
        </w:tc>
        <w:tc>
          <w:tcPr>
            <w:tcW w:w="3150" w:type="dxa"/>
          </w:tcPr>
          <w:p w14:paraId="1344B226" w14:textId="08E8214E" w:rsidR="00140D31" w:rsidRPr="00276D24" w:rsidDel="00EF36C7" w:rsidRDefault="00140D31" w:rsidP="000643B3">
            <w:pPr>
              <w:pStyle w:val="TableEntry"/>
              <w:rPr>
                <w:del w:id="4271" w:author="Jones, Emma" w:date="2019-04-26T14:09:00Z"/>
              </w:rPr>
            </w:pPr>
            <w:del w:id="4272" w:author="Jones, Emma" w:date="2019-04-26T14:09:00Z">
              <w:r w:rsidRPr="00276D24" w:rsidDel="00EF36C7">
                <w:delText>Annotation Comments about the activity status/progress</w:delText>
              </w:r>
            </w:del>
          </w:p>
        </w:tc>
        <w:tc>
          <w:tcPr>
            <w:tcW w:w="2520" w:type="dxa"/>
          </w:tcPr>
          <w:p w14:paraId="4D73113A" w14:textId="117B04AA" w:rsidR="00140D31" w:rsidRPr="00276D24" w:rsidDel="00EF36C7" w:rsidRDefault="00140D31" w:rsidP="00D251BA">
            <w:pPr>
              <w:pStyle w:val="TableEntry"/>
              <w:rPr>
                <w:del w:id="4273" w:author="Jones, Emma" w:date="2019-04-26T14:09:00Z"/>
              </w:rPr>
            </w:pPr>
            <w:del w:id="4274" w:author="Jones, Emma" w:date="2019-04-26T14:09:00Z">
              <w:r w:rsidRPr="00276D24" w:rsidDel="00EF36C7">
                <w:delText>no mapping</w:delText>
              </w:r>
            </w:del>
          </w:p>
        </w:tc>
        <w:tc>
          <w:tcPr>
            <w:tcW w:w="1800" w:type="dxa"/>
          </w:tcPr>
          <w:p w14:paraId="5268CB77" w14:textId="376EB76A" w:rsidR="00140D31" w:rsidRPr="00276D24" w:rsidDel="00EF36C7" w:rsidRDefault="00140D31" w:rsidP="00D251BA">
            <w:pPr>
              <w:pStyle w:val="TableEntry"/>
              <w:rPr>
                <w:del w:id="4275" w:author="Jones, Emma" w:date="2019-04-26T14:09:00Z"/>
              </w:rPr>
            </w:pPr>
          </w:p>
        </w:tc>
      </w:tr>
      <w:tr w:rsidR="00414FDA" w:rsidRPr="00276D24" w:rsidDel="00EF36C7" w14:paraId="39C37773" w14:textId="000C1C13" w:rsidTr="00D251BA">
        <w:trPr>
          <w:cantSplit/>
          <w:del w:id="4276" w:author="Jones, Emma" w:date="2019-04-26T14:09:00Z"/>
        </w:trPr>
        <w:tc>
          <w:tcPr>
            <w:tcW w:w="2605" w:type="dxa"/>
          </w:tcPr>
          <w:p w14:paraId="1FBFA013" w14:textId="5DFDFDCA" w:rsidR="00140D31" w:rsidRPr="00276D24" w:rsidDel="00EF36C7" w:rsidRDefault="00D5359D" w:rsidP="000643B3">
            <w:pPr>
              <w:pStyle w:val="TableEntry"/>
              <w:rPr>
                <w:del w:id="4277" w:author="Jones, Emma" w:date="2019-04-26T14:09:00Z"/>
              </w:rPr>
            </w:pPr>
            <w:del w:id="4278" w:author="Jones, Emma" w:date="2019-04-26T14:09:00Z">
              <w:r w:rsidRPr="00276D24" w:rsidDel="00EF36C7">
                <w:delText xml:space="preserve">… </w:delText>
              </w:r>
              <w:r w:rsidR="00140D31" w:rsidRPr="00276D24" w:rsidDel="00EF36C7">
                <w:delText>reference</w:delText>
              </w:r>
            </w:del>
          </w:p>
        </w:tc>
        <w:tc>
          <w:tcPr>
            <w:tcW w:w="3150" w:type="dxa"/>
          </w:tcPr>
          <w:p w14:paraId="156CC63B" w14:textId="73FE19E8" w:rsidR="00140D31" w:rsidRPr="00276D24" w:rsidDel="00EF36C7" w:rsidRDefault="00140D31" w:rsidP="000643B3">
            <w:pPr>
              <w:pStyle w:val="TableEntry"/>
              <w:rPr>
                <w:del w:id="4279" w:author="Jones, Emma" w:date="2019-04-26T14:09:00Z"/>
              </w:rPr>
            </w:pPr>
            <w:del w:id="4280" w:author="Jones, Emma" w:date="2019-04-26T14:09:00Z">
              <w:r w:rsidRPr="00276D24" w:rsidDel="00EF36C7">
                <w:delText>Activity details defined in specific resource</w:delText>
              </w:r>
            </w:del>
          </w:p>
        </w:tc>
        <w:tc>
          <w:tcPr>
            <w:tcW w:w="2520" w:type="dxa"/>
          </w:tcPr>
          <w:p w14:paraId="08FD8A4C" w14:textId="4C58B8F2" w:rsidR="00140D31" w:rsidRPr="00276D24" w:rsidDel="00EF36C7" w:rsidRDefault="00140D31" w:rsidP="00D251BA">
            <w:pPr>
              <w:pStyle w:val="TableEntry"/>
              <w:rPr>
                <w:del w:id="4281" w:author="Jones, Emma" w:date="2019-04-26T14:09:00Z"/>
              </w:rPr>
            </w:pPr>
            <w:del w:id="4282" w:author="Jones, Emma" w:date="2019-04-26T14:09:00Z">
              <w:r w:rsidRPr="00276D24" w:rsidDel="00EF36C7">
                <w:delText xml:space="preserve">Reference to Task resource – Mapping is on the Task resource (see </w:delText>
              </w:r>
              <w:r w:rsidRPr="00276D24" w:rsidDel="00EF36C7">
                <w:rPr>
                  <w:b/>
                </w:rPr>
                <w:delText>Table 7.3.3-1</w:delText>
              </w:r>
              <w:r w:rsidRPr="00276D24" w:rsidDel="00EF36C7">
                <w:delText>)</w:delText>
              </w:r>
            </w:del>
          </w:p>
        </w:tc>
        <w:tc>
          <w:tcPr>
            <w:tcW w:w="1800" w:type="dxa"/>
          </w:tcPr>
          <w:p w14:paraId="01AF3651" w14:textId="02BBF755" w:rsidR="00140D31" w:rsidRPr="00276D24" w:rsidDel="00EF36C7" w:rsidRDefault="00140D31" w:rsidP="00D251BA">
            <w:pPr>
              <w:pStyle w:val="TableEntry"/>
              <w:rPr>
                <w:del w:id="4283" w:author="Jones, Emma" w:date="2019-04-26T14:09:00Z"/>
              </w:rPr>
            </w:pPr>
          </w:p>
        </w:tc>
      </w:tr>
      <w:tr w:rsidR="00414FDA" w:rsidRPr="00276D24" w:rsidDel="00EF36C7" w14:paraId="3A8BEE57" w14:textId="475A8647" w:rsidTr="00D251BA">
        <w:trPr>
          <w:cantSplit/>
          <w:del w:id="4284" w:author="Jones, Emma" w:date="2019-04-26T14:09:00Z"/>
        </w:trPr>
        <w:tc>
          <w:tcPr>
            <w:tcW w:w="2605" w:type="dxa"/>
          </w:tcPr>
          <w:p w14:paraId="5E4D0887" w14:textId="6B9DAE1D" w:rsidR="00D5359D" w:rsidRPr="00276D24" w:rsidDel="00EF36C7" w:rsidRDefault="00D5359D" w:rsidP="000643B3">
            <w:pPr>
              <w:pStyle w:val="TableEntry"/>
              <w:rPr>
                <w:del w:id="4285" w:author="Jones, Emma" w:date="2019-04-26T14:09:00Z"/>
              </w:rPr>
            </w:pPr>
            <w:del w:id="4286" w:author="Jones, Emma" w:date="2019-04-26T14:09:00Z">
              <w:r w:rsidRPr="00276D24" w:rsidDel="00EF36C7">
                <w:delText>… details</w:delText>
              </w:r>
            </w:del>
          </w:p>
        </w:tc>
        <w:tc>
          <w:tcPr>
            <w:tcW w:w="3150" w:type="dxa"/>
          </w:tcPr>
          <w:p w14:paraId="4C4D1B4D" w14:textId="1B2D7BA1" w:rsidR="00D5359D" w:rsidRPr="00276D24" w:rsidDel="00EF36C7" w:rsidRDefault="00D5359D" w:rsidP="000643B3">
            <w:pPr>
              <w:pStyle w:val="TableEntry"/>
              <w:rPr>
                <w:del w:id="4287" w:author="Jones, Emma" w:date="2019-04-26T14:09:00Z"/>
              </w:rPr>
            </w:pPr>
            <w:del w:id="4288" w:author="Jones, Emma" w:date="2019-04-26T14:09:00Z">
              <w:r w:rsidRPr="00276D24" w:rsidDel="00EF36C7">
                <w:delText>In-line definition of activity</w:delText>
              </w:r>
            </w:del>
          </w:p>
        </w:tc>
        <w:tc>
          <w:tcPr>
            <w:tcW w:w="2520" w:type="dxa"/>
          </w:tcPr>
          <w:p w14:paraId="451D4744" w14:textId="3AEC8403" w:rsidR="00D5359D" w:rsidRPr="00276D24" w:rsidDel="00EF36C7" w:rsidRDefault="00D5359D" w:rsidP="00D251BA">
            <w:pPr>
              <w:pStyle w:val="TableEntry"/>
              <w:rPr>
                <w:del w:id="4289" w:author="Jones, Emma" w:date="2019-04-26T14:09:00Z"/>
              </w:rPr>
            </w:pPr>
            <w:del w:id="4290" w:author="Jones, Emma" w:date="2019-04-26T14:09:00Z">
              <w:r w:rsidRPr="00276D24" w:rsidDel="00EF36C7">
                <w:delText>General details of Task resource. Mapping is on children elements.</w:delText>
              </w:r>
            </w:del>
          </w:p>
        </w:tc>
        <w:tc>
          <w:tcPr>
            <w:tcW w:w="1800" w:type="dxa"/>
          </w:tcPr>
          <w:p w14:paraId="0F43E3EF" w14:textId="1E914D98" w:rsidR="00D5359D" w:rsidRPr="00276D24" w:rsidDel="00EF36C7" w:rsidRDefault="00D5359D" w:rsidP="00D251BA">
            <w:pPr>
              <w:pStyle w:val="TableEntry"/>
              <w:rPr>
                <w:del w:id="4291" w:author="Jones, Emma" w:date="2019-04-26T14:09:00Z"/>
              </w:rPr>
            </w:pPr>
          </w:p>
        </w:tc>
      </w:tr>
      <w:tr w:rsidR="00414FDA" w:rsidRPr="00276D24" w:rsidDel="00EF36C7" w14:paraId="161A7CD4" w14:textId="36DFF54F" w:rsidTr="00D251BA">
        <w:trPr>
          <w:cantSplit/>
          <w:del w:id="4292" w:author="Jones, Emma" w:date="2019-04-26T14:09:00Z"/>
        </w:trPr>
        <w:tc>
          <w:tcPr>
            <w:tcW w:w="2605" w:type="dxa"/>
          </w:tcPr>
          <w:p w14:paraId="20222640" w14:textId="76DE2543" w:rsidR="00D5359D" w:rsidRPr="00276D24" w:rsidDel="00EF36C7" w:rsidRDefault="00D5359D" w:rsidP="000643B3">
            <w:pPr>
              <w:pStyle w:val="TableEntry"/>
              <w:rPr>
                <w:del w:id="4293" w:author="Jones, Emma" w:date="2019-04-26T14:09:00Z"/>
              </w:rPr>
            </w:pPr>
            <w:del w:id="4294" w:author="Jones, Emma" w:date="2019-04-26T14:09:00Z">
              <w:r w:rsidRPr="00276D24" w:rsidDel="00EF36C7">
                <w:delText>…. category</w:delText>
              </w:r>
            </w:del>
          </w:p>
        </w:tc>
        <w:tc>
          <w:tcPr>
            <w:tcW w:w="3150" w:type="dxa"/>
          </w:tcPr>
          <w:p w14:paraId="59221906" w14:textId="43486284" w:rsidR="00D5359D" w:rsidRPr="00276D24" w:rsidDel="00EF36C7" w:rsidRDefault="00D5359D" w:rsidP="000643B3">
            <w:pPr>
              <w:pStyle w:val="TableEntry"/>
              <w:rPr>
                <w:del w:id="4295" w:author="Jones, Emma" w:date="2019-04-26T14:09:00Z"/>
              </w:rPr>
            </w:pPr>
            <w:del w:id="4296" w:author="Jones, Emma" w:date="2019-04-26T14:09:00Z">
              <w:r w:rsidRPr="00276D24" w:rsidDel="00EF36C7">
                <w:delText>diet | drug | encounter | observation | procedure | supply | other</w:delText>
              </w:r>
            </w:del>
          </w:p>
          <w:p w14:paraId="0C26E8BA" w14:textId="4AF84070" w:rsidR="00D5359D" w:rsidRPr="00276D24" w:rsidDel="00EF36C7" w:rsidRDefault="00D5359D" w:rsidP="000643B3">
            <w:pPr>
              <w:pStyle w:val="TableEntry"/>
              <w:rPr>
                <w:del w:id="4297" w:author="Jones, Emma" w:date="2019-04-26T14:09:00Z"/>
              </w:rPr>
            </w:pPr>
          </w:p>
          <w:p w14:paraId="4BBAF07A" w14:textId="30CCE467" w:rsidR="00D5359D" w:rsidRPr="00276D24" w:rsidDel="00EF36C7" w:rsidRDefault="00D5359D" w:rsidP="000643B3">
            <w:pPr>
              <w:pStyle w:val="TableEntry"/>
              <w:rPr>
                <w:del w:id="4298" w:author="Jones, Emma" w:date="2019-04-26T14:09:00Z"/>
              </w:rPr>
            </w:pPr>
            <w:del w:id="4299" w:author="Jones, Emma" w:date="2019-04-26T14:09:00Z">
              <w:r w:rsidRPr="00276D24" w:rsidDel="00EF36C7">
                <w:delText>CarePlanActivityCategory (Example)</w:delText>
              </w:r>
            </w:del>
          </w:p>
        </w:tc>
        <w:tc>
          <w:tcPr>
            <w:tcW w:w="2520" w:type="dxa"/>
          </w:tcPr>
          <w:p w14:paraId="5DA8480B" w14:textId="3F63037B" w:rsidR="00D5359D" w:rsidRPr="00276D24" w:rsidDel="00EF36C7" w:rsidRDefault="00D5359D" w:rsidP="00D251BA">
            <w:pPr>
              <w:pStyle w:val="TableEntry"/>
              <w:rPr>
                <w:del w:id="4300" w:author="Jones, Emma" w:date="2019-04-26T14:09:00Z"/>
              </w:rPr>
            </w:pPr>
            <w:del w:id="4301" w:author="Jones, Emma" w:date="2019-04-26T14:09:00Z">
              <w:r w:rsidRPr="00276D24" w:rsidDel="00EF36C7">
                <w:delText>no mapping</w:delText>
              </w:r>
            </w:del>
          </w:p>
        </w:tc>
        <w:tc>
          <w:tcPr>
            <w:tcW w:w="1800" w:type="dxa"/>
          </w:tcPr>
          <w:p w14:paraId="1BE0B207" w14:textId="54896B23" w:rsidR="00D5359D" w:rsidRPr="00276D24" w:rsidDel="00EF36C7" w:rsidRDefault="00D5359D" w:rsidP="00D251BA">
            <w:pPr>
              <w:pStyle w:val="TableEntry"/>
              <w:rPr>
                <w:del w:id="4302" w:author="Jones, Emma" w:date="2019-04-26T14:09:00Z"/>
              </w:rPr>
            </w:pPr>
          </w:p>
        </w:tc>
      </w:tr>
      <w:tr w:rsidR="00414FDA" w:rsidRPr="00276D24" w:rsidDel="00EF36C7" w14:paraId="0BEF51CE" w14:textId="79089445" w:rsidTr="00D251BA">
        <w:trPr>
          <w:cantSplit/>
          <w:del w:id="4303" w:author="Jones, Emma" w:date="2019-04-26T14:09:00Z"/>
        </w:trPr>
        <w:tc>
          <w:tcPr>
            <w:tcW w:w="2605" w:type="dxa"/>
          </w:tcPr>
          <w:p w14:paraId="029C4E5C" w14:textId="48D29823" w:rsidR="00D5359D" w:rsidRPr="00276D24" w:rsidDel="00EF36C7" w:rsidRDefault="00D5359D" w:rsidP="000643B3">
            <w:pPr>
              <w:pStyle w:val="TableEntry"/>
              <w:rPr>
                <w:del w:id="4304" w:author="Jones, Emma" w:date="2019-04-26T14:09:00Z"/>
              </w:rPr>
            </w:pPr>
            <w:del w:id="4305" w:author="Jones, Emma" w:date="2019-04-26T14:09:00Z">
              <w:r w:rsidRPr="00276D24" w:rsidDel="00EF36C7">
                <w:delText>…. definition</w:delText>
              </w:r>
            </w:del>
          </w:p>
        </w:tc>
        <w:tc>
          <w:tcPr>
            <w:tcW w:w="3150" w:type="dxa"/>
          </w:tcPr>
          <w:p w14:paraId="4176D898" w14:textId="522358A5" w:rsidR="00D5359D" w:rsidRPr="00276D24" w:rsidDel="00EF36C7" w:rsidRDefault="00D5359D" w:rsidP="000643B3">
            <w:pPr>
              <w:pStyle w:val="TableEntry"/>
              <w:rPr>
                <w:del w:id="4306" w:author="Jones, Emma" w:date="2019-04-26T14:09:00Z"/>
              </w:rPr>
            </w:pPr>
            <w:del w:id="4307" w:author="Jones, Emma" w:date="2019-04-26T14:09:00Z">
              <w:r w:rsidRPr="00276D24" w:rsidDel="00EF36C7">
                <w:delText>Protocol or definition</w:delText>
              </w:r>
            </w:del>
          </w:p>
        </w:tc>
        <w:tc>
          <w:tcPr>
            <w:tcW w:w="2520" w:type="dxa"/>
          </w:tcPr>
          <w:p w14:paraId="07600967" w14:textId="310C9B4B" w:rsidR="00D5359D" w:rsidRPr="00276D24" w:rsidDel="00EF36C7" w:rsidRDefault="00D5359D" w:rsidP="00D251BA">
            <w:pPr>
              <w:pStyle w:val="TableEntry"/>
              <w:rPr>
                <w:del w:id="4308" w:author="Jones, Emma" w:date="2019-04-26T14:09:00Z"/>
              </w:rPr>
            </w:pPr>
            <w:del w:id="4309" w:author="Jones, Emma" w:date="2019-04-26T14:09:00Z">
              <w:r w:rsidRPr="00276D24" w:rsidDel="00EF36C7">
                <w:delText>TaskList/XDWTask/TaskData/input with FHIR resource ActivityDefinition</w:delText>
              </w:r>
            </w:del>
          </w:p>
        </w:tc>
        <w:tc>
          <w:tcPr>
            <w:tcW w:w="1800" w:type="dxa"/>
          </w:tcPr>
          <w:p w14:paraId="0A557828" w14:textId="4BAE4E8F" w:rsidR="00D5359D" w:rsidRPr="00276D24" w:rsidDel="00EF36C7" w:rsidRDefault="00D5359D" w:rsidP="00D251BA">
            <w:pPr>
              <w:pStyle w:val="TableEntry"/>
              <w:rPr>
                <w:del w:id="4310" w:author="Jones, Emma" w:date="2019-04-26T14:09:00Z"/>
              </w:rPr>
            </w:pPr>
          </w:p>
        </w:tc>
      </w:tr>
      <w:tr w:rsidR="00414FDA" w:rsidRPr="00276D24" w:rsidDel="00EF36C7" w14:paraId="06BCC523" w14:textId="07D1304C" w:rsidTr="00D251BA">
        <w:trPr>
          <w:cantSplit/>
          <w:del w:id="4311" w:author="Jones, Emma" w:date="2019-04-26T14:09:00Z"/>
        </w:trPr>
        <w:tc>
          <w:tcPr>
            <w:tcW w:w="2605" w:type="dxa"/>
          </w:tcPr>
          <w:p w14:paraId="6C722712" w14:textId="592D107A" w:rsidR="00D5359D" w:rsidRPr="00276D24" w:rsidDel="00EF36C7" w:rsidRDefault="00D5359D" w:rsidP="000643B3">
            <w:pPr>
              <w:pStyle w:val="TableEntry"/>
              <w:rPr>
                <w:del w:id="4312" w:author="Jones, Emma" w:date="2019-04-26T14:09:00Z"/>
              </w:rPr>
            </w:pPr>
            <w:del w:id="4313" w:author="Jones, Emma" w:date="2019-04-26T14:09:00Z">
              <w:r w:rsidRPr="00276D24" w:rsidDel="00EF36C7">
                <w:delText>…. code</w:delText>
              </w:r>
            </w:del>
          </w:p>
        </w:tc>
        <w:tc>
          <w:tcPr>
            <w:tcW w:w="3150" w:type="dxa"/>
          </w:tcPr>
          <w:p w14:paraId="7251D2CD" w14:textId="514336AA" w:rsidR="00D5359D" w:rsidRPr="00276D24" w:rsidDel="00EF36C7" w:rsidRDefault="00D5359D" w:rsidP="000643B3">
            <w:pPr>
              <w:pStyle w:val="TableEntry"/>
              <w:rPr>
                <w:del w:id="4314" w:author="Jones, Emma" w:date="2019-04-26T14:09:00Z"/>
              </w:rPr>
            </w:pPr>
            <w:del w:id="4315" w:author="Jones, Emma" w:date="2019-04-26T14:09:00Z">
              <w:r w:rsidRPr="00276D24" w:rsidDel="00EF36C7">
                <w:delText>Detail type of activity</w:delText>
              </w:r>
            </w:del>
          </w:p>
          <w:p w14:paraId="4810E6A7" w14:textId="1A94F8A5" w:rsidR="00D5359D" w:rsidRPr="00276D24" w:rsidDel="00EF36C7" w:rsidRDefault="00D5359D" w:rsidP="000643B3">
            <w:pPr>
              <w:pStyle w:val="TableEntry"/>
              <w:rPr>
                <w:del w:id="4316" w:author="Jones, Emma" w:date="2019-04-26T14:09:00Z"/>
              </w:rPr>
            </w:pPr>
          </w:p>
          <w:p w14:paraId="4B6D68F6" w14:textId="60138018" w:rsidR="00D5359D" w:rsidRPr="00276D24" w:rsidDel="00EF36C7" w:rsidRDefault="00D5359D" w:rsidP="000643B3">
            <w:pPr>
              <w:pStyle w:val="TableEntry"/>
              <w:rPr>
                <w:del w:id="4317" w:author="Jones, Emma" w:date="2019-04-26T14:09:00Z"/>
              </w:rPr>
            </w:pPr>
            <w:del w:id="4318" w:author="Jones, Emma" w:date="2019-04-26T14:09:00Z">
              <w:r w:rsidRPr="00276D24" w:rsidDel="00EF36C7">
                <w:delText>Care Plan Activity (Example)</w:delText>
              </w:r>
            </w:del>
          </w:p>
        </w:tc>
        <w:tc>
          <w:tcPr>
            <w:tcW w:w="2520" w:type="dxa"/>
          </w:tcPr>
          <w:p w14:paraId="3F608C78" w14:textId="672614B9" w:rsidR="00D5359D" w:rsidRPr="00276D24" w:rsidDel="00EF36C7" w:rsidRDefault="00D5359D" w:rsidP="00D251BA">
            <w:pPr>
              <w:pStyle w:val="TableEntry"/>
              <w:rPr>
                <w:del w:id="4319" w:author="Jones, Emma" w:date="2019-04-26T14:09:00Z"/>
              </w:rPr>
            </w:pPr>
            <w:del w:id="4320" w:author="Jones, Emma" w:date="2019-04-26T14:09:00Z">
              <w:r w:rsidRPr="00276D24" w:rsidDel="00EF36C7">
                <w:delText>no mapping</w:delText>
              </w:r>
            </w:del>
          </w:p>
        </w:tc>
        <w:tc>
          <w:tcPr>
            <w:tcW w:w="1800" w:type="dxa"/>
          </w:tcPr>
          <w:p w14:paraId="75F9AF08" w14:textId="3AF5EEA6" w:rsidR="00D5359D" w:rsidRPr="00276D24" w:rsidDel="00EF36C7" w:rsidRDefault="00D5359D" w:rsidP="00D251BA">
            <w:pPr>
              <w:pStyle w:val="TableEntry"/>
              <w:rPr>
                <w:del w:id="4321" w:author="Jones, Emma" w:date="2019-04-26T14:09:00Z"/>
              </w:rPr>
            </w:pPr>
          </w:p>
        </w:tc>
      </w:tr>
      <w:tr w:rsidR="00414FDA" w:rsidRPr="00276D24" w:rsidDel="00EF36C7" w14:paraId="0F0EAA83" w14:textId="2B810CDC" w:rsidTr="00D251BA">
        <w:trPr>
          <w:cantSplit/>
          <w:del w:id="4322" w:author="Jones, Emma" w:date="2019-04-26T14:09:00Z"/>
        </w:trPr>
        <w:tc>
          <w:tcPr>
            <w:tcW w:w="2605" w:type="dxa"/>
          </w:tcPr>
          <w:p w14:paraId="3FA52405" w14:textId="7F368CDA" w:rsidR="00D5359D" w:rsidRPr="00276D24" w:rsidDel="00EF36C7" w:rsidRDefault="00D5359D" w:rsidP="000643B3">
            <w:pPr>
              <w:pStyle w:val="TableEntry"/>
              <w:rPr>
                <w:del w:id="4323" w:author="Jones, Emma" w:date="2019-04-26T14:09:00Z"/>
              </w:rPr>
            </w:pPr>
            <w:del w:id="4324" w:author="Jones, Emma" w:date="2019-04-26T14:09:00Z">
              <w:r w:rsidRPr="00276D24" w:rsidDel="00EF36C7">
                <w:delText>…. reasonCode</w:delText>
              </w:r>
            </w:del>
          </w:p>
        </w:tc>
        <w:tc>
          <w:tcPr>
            <w:tcW w:w="3150" w:type="dxa"/>
          </w:tcPr>
          <w:p w14:paraId="3D63BB4B" w14:textId="6AC67EB4" w:rsidR="00D5359D" w:rsidRPr="00276D24" w:rsidDel="00EF36C7" w:rsidRDefault="00D5359D" w:rsidP="000643B3">
            <w:pPr>
              <w:pStyle w:val="TableEntry"/>
              <w:rPr>
                <w:del w:id="4325" w:author="Jones, Emma" w:date="2019-04-26T14:09:00Z"/>
              </w:rPr>
            </w:pPr>
            <w:del w:id="4326" w:author="Jones, Emma" w:date="2019-04-26T14:09:00Z">
              <w:r w:rsidRPr="00276D24" w:rsidDel="00EF36C7">
                <w:delText>Why activity should be done or why activity was prohibited</w:delText>
              </w:r>
            </w:del>
          </w:p>
          <w:p w14:paraId="3615002B" w14:textId="5BF7B4CD" w:rsidR="00D5359D" w:rsidRPr="00276D24" w:rsidDel="00EF36C7" w:rsidRDefault="00D5359D" w:rsidP="000643B3">
            <w:pPr>
              <w:pStyle w:val="TableEntry"/>
              <w:rPr>
                <w:del w:id="4327" w:author="Jones, Emma" w:date="2019-04-26T14:09:00Z"/>
              </w:rPr>
            </w:pPr>
          </w:p>
          <w:p w14:paraId="5EB435E1" w14:textId="48E00E97" w:rsidR="00D5359D" w:rsidRPr="00276D24" w:rsidDel="00EF36C7" w:rsidRDefault="00D5359D" w:rsidP="000643B3">
            <w:pPr>
              <w:pStyle w:val="TableEntry"/>
              <w:rPr>
                <w:del w:id="4328" w:author="Jones, Emma" w:date="2019-04-26T14:09:00Z"/>
              </w:rPr>
            </w:pPr>
            <w:del w:id="4329" w:author="Jones, Emma" w:date="2019-04-26T14:09:00Z">
              <w:r w:rsidRPr="00276D24" w:rsidDel="00EF36C7">
                <w:delText>Activity Reason (Example)</w:delText>
              </w:r>
            </w:del>
          </w:p>
        </w:tc>
        <w:tc>
          <w:tcPr>
            <w:tcW w:w="2520" w:type="dxa"/>
          </w:tcPr>
          <w:p w14:paraId="4283E4C9" w14:textId="569C82D5" w:rsidR="00D5359D" w:rsidRPr="00276D24" w:rsidDel="00EF36C7" w:rsidRDefault="00D5359D" w:rsidP="00D251BA">
            <w:pPr>
              <w:pStyle w:val="TableEntry"/>
              <w:rPr>
                <w:del w:id="4330" w:author="Jones, Emma" w:date="2019-04-26T14:09:00Z"/>
              </w:rPr>
            </w:pPr>
            <w:del w:id="4331" w:author="Jones, Emma" w:date="2019-04-26T14:09:00Z">
              <w:r w:rsidRPr="00276D24" w:rsidDel="00EF36C7">
                <w:delText>no mapping</w:delText>
              </w:r>
            </w:del>
          </w:p>
        </w:tc>
        <w:tc>
          <w:tcPr>
            <w:tcW w:w="1800" w:type="dxa"/>
          </w:tcPr>
          <w:p w14:paraId="58ECCA03" w14:textId="4D540643" w:rsidR="00D5359D" w:rsidRPr="00276D24" w:rsidDel="00EF36C7" w:rsidRDefault="00D5359D" w:rsidP="00D251BA">
            <w:pPr>
              <w:pStyle w:val="TableEntry"/>
              <w:rPr>
                <w:del w:id="4332" w:author="Jones, Emma" w:date="2019-04-26T14:09:00Z"/>
              </w:rPr>
            </w:pPr>
          </w:p>
        </w:tc>
      </w:tr>
      <w:tr w:rsidR="00414FDA" w:rsidRPr="00276D24" w:rsidDel="00EF36C7" w14:paraId="3E413473" w14:textId="621B033B" w:rsidTr="00D251BA">
        <w:trPr>
          <w:cantSplit/>
          <w:del w:id="4333" w:author="Jones, Emma" w:date="2019-04-26T14:09:00Z"/>
        </w:trPr>
        <w:tc>
          <w:tcPr>
            <w:tcW w:w="2605" w:type="dxa"/>
          </w:tcPr>
          <w:p w14:paraId="3ED93431" w14:textId="10D72991" w:rsidR="00D5359D" w:rsidRPr="00276D24" w:rsidDel="00EF36C7" w:rsidRDefault="00D5359D" w:rsidP="000643B3">
            <w:pPr>
              <w:pStyle w:val="TableEntry"/>
              <w:rPr>
                <w:del w:id="4334" w:author="Jones, Emma" w:date="2019-04-26T14:09:00Z"/>
              </w:rPr>
            </w:pPr>
            <w:del w:id="4335" w:author="Jones, Emma" w:date="2019-04-26T14:09:00Z">
              <w:r w:rsidRPr="00276D24" w:rsidDel="00EF36C7">
                <w:delText>…. reasonReference</w:delText>
              </w:r>
            </w:del>
          </w:p>
        </w:tc>
        <w:tc>
          <w:tcPr>
            <w:tcW w:w="3150" w:type="dxa"/>
          </w:tcPr>
          <w:p w14:paraId="2DB41A49" w14:textId="29626AC1" w:rsidR="00D5359D" w:rsidRPr="00276D24" w:rsidDel="00EF36C7" w:rsidRDefault="00D5359D" w:rsidP="000643B3">
            <w:pPr>
              <w:pStyle w:val="TableEntry"/>
              <w:rPr>
                <w:del w:id="4336" w:author="Jones, Emma" w:date="2019-04-26T14:09:00Z"/>
              </w:rPr>
            </w:pPr>
            <w:del w:id="4337" w:author="Jones, Emma" w:date="2019-04-26T14:09:00Z">
              <w:r w:rsidRPr="00276D24" w:rsidDel="00EF36C7">
                <w:delText>Condition triggering need for activity</w:delText>
              </w:r>
            </w:del>
          </w:p>
        </w:tc>
        <w:tc>
          <w:tcPr>
            <w:tcW w:w="2520" w:type="dxa"/>
          </w:tcPr>
          <w:p w14:paraId="71613E3B" w14:textId="3FA6481A" w:rsidR="00D5359D" w:rsidRPr="00276D24" w:rsidDel="00EF36C7" w:rsidRDefault="00D5359D" w:rsidP="00D251BA">
            <w:pPr>
              <w:pStyle w:val="TableEntry"/>
              <w:rPr>
                <w:del w:id="4338" w:author="Jones, Emma" w:date="2019-04-26T14:09:00Z"/>
              </w:rPr>
            </w:pPr>
            <w:del w:id="4339" w:author="Jones, Emma" w:date="2019-04-26T14:09:00Z">
              <w:r w:rsidRPr="00276D24" w:rsidDel="00EF36C7">
                <w:delText>no mapping</w:delText>
              </w:r>
            </w:del>
          </w:p>
        </w:tc>
        <w:tc>
          <w:tcPr>
            <w:tcW w:w="1800" w:type="dxa"/>
          </w:tcPr>
          <w:p w14:paraId="3A9D43DC" w14:textId="6928ED0D" w:rsidR="00D5359D" w:rsidRPr="00276D24" w:rsidDel="00EF36C7" w:rsidRDefault="00D5359D" w:rsidP="00D251BA">
            <w:pPr>
              <w:pStyle w:val="TableEntry"/>
              <w:rPr>
                <w:del w:id="4340" w:author="Jones, Emma" w:date="2019-04-26T14:09:00Z"/>
              </w:rPr>
            </w:pPr>
          </w:p>
        </w:tc>
      </w:tr>
      <w:tr w:rsidR="00414FDA" w:rsidRPr="00276D24" w:rsidDel="00EF36C7" w14:paraId="43428B89" w14:textId="02E1B07A" w:rsidTr="00D251BA">
        <w:trPr>
          <w:cantSplit/>
          <w:del w:id="4341" w:author="Jones, Emma" w:date="2019-04-26T14:09:00Z"/>
        </w:trPr>
        <w:tc>
          <w:tcPr>
            <w:tcW w:w="2605" w:type="dxa"/>
          </w:tcPr>
          <w:p w14:paraId="3D7B0BEC" w14:textId="4157E3C6" w:rsidR="00D5359D" w:rsidRPr="00276D24" w:rsidDel="00EF36C7" w:rsidRDefault="00D5359D" w:rsidP="000643B3">
            <w:pPr>
              <w:pStyle w:val="TableEntry"/>
              <w:rPr>
                <w:del w:id="4342" w:author="Jones, Emma" w:date="2019-04-26T14:09:00Z"/>
              </w:rPr>
            </w:pPr>
            <w:del w:id="4343" w:author="Jones, Emma" w:date="2019-04-26T14:09:00Z">
              <w:r w:rsidRPr="00276D24" w:rsidDel="00EF36C7">
                <w:delText>…. goal</w:delText>
              </w:r>
            </w:del>
          </w:p>
        </w:tc>
        <w:tc>
          <w:tcPr>
            <w:tcW w:w="3150" w:type="dxa"/>
          </w:tcPr>
          <w:p w14:paraId="34853F0B" w14:textId="53C847B5" w:rsidR="00D5359D" w:rsidRPr="00276D24" w:rsidDel="00EF36C7" w:rsidRDefault="00D5359D" w:rsidP="000643B3">
            <w:pPr>
              <w:pStyle w:val="TableEntry"/>
              <w:rPr>
                <w:del w:id="4344" w:author="Jones, Emma" w:date="2019-04-26T14:09:00Z"/>
              </w:rPr>
            </w:pPr>
            <w:del w:id="4345" w:author="Jones, Emma" w:date="2019-04-26T14:09:00Z">
              <w:r w:rsidRPr="00276D24" w:rsidDel="00EF36C7">
                <w:delText>Goals this activity relates to</w:delText>
              </w:r>
            </w:del>
          </w:p>
        </w:tc>
        <w:tc>
          <w:tcPr>
            <w:tcW w:w="2520" w:type="dxa"/>
          </w:tcPr>
          <w:p w14:paraId="76D04875" w14:textId="4573CF62" w:rsidR="00D5359D" w:rsidRPr="00276D24" w:rsidDel="00EF36C7" w:rsidRDefault="00D5359D" w:rsidP="00D251BA">
            <w:pPr>
              <w:pStyle w:val="TableEntry"/>
              <w:rPr>
                <w:del w:id="4346" w:author="Jones, Emma" w:date="2019-04-26T14:09:00Z"/>
              </w:rPr>
            </w:pPr>
            <w:del w:id="4347" w:author="Jones, Emma" w:date="2019-04-26T14:09:00Z">
              <w:r w:rsidRPr="00276D24" w:rsidDel="00EF36C7">
                <w:delText>no mapping</w:delText>
              </w:r>
            </w:del>
          </w:p>
        </w:tc>
        <w:tc>
          <w:tcPr>
            <w:tcW w:w="1800" w:type="dxa"/>
          </w:tcPr>
          <w:p w14:paraId="2F78AAF0" w14:textId="06E7BA45" w:rsidR="00D5359D" w:rsidRPr="00276D24" w:rsidDel="00EF36C7" w:rsidRDefault="00D5359D" w:rsidP="00D251BA">
            <w:pPr>
              <w:pStyle w:val="TableEntry"/>
              <w:rPr>
                <w:del w:id="4348" w:author="Jones, Emma" w:date="2019-04-26T14:09:00Z"/>
              </w:rPr>
            </w:pPr>
          </w:p>
        </w:tc>
      </w:tr>
      <w:tr w:rsidR="00414FDA" w:rsidRPr="00276D24" w:rsidDel="00EF36C7" w14:paraId="2182A2F4" w14:textId="2F6CDDA3" w:rsidTr="00D251BA">
        <w:trPr>
          <w:cantSplit/>
          <w:del w:id="4349" w:author="Jones, Emma" w:date="2019-04-26T14:09:00Z"/>
        </w:trPr>
        <w:tc>
          <w:tcPr>
            <w:tcW w:w="2605" w:type="dxa"/>
          </w:tcPr>
          <w:p w14:paraId="0D5DCB4F" w14:textId="273BEFC5" w:rsidR="00D5359D" w:rsidRPr="00276D24" w:rsidDel="00EF36C7" w:rsidRDefault="00D5359D" w:rsidP="000643B3">
            <w:pPr>
              <w:pStyle w:val="TableEntry"/>
              <w:rPr>
                <w:del w:id="4350" w:author="Jones, Emma" w:date="2019-04-26T14:09:00Z"/>
              </w:rPr>
            </w:pPr>
            <w:del w:id="4351" w:author="Jones, Emma" w:date="2019-04-26T14:09:00Z">
              <w:r w:rsidRPr="00276D24" w:rsidDel="00EF36C7">
                <w:delText>…. status</w:delText>
              </w:r>
            </w:del>
          </w:p>
        </w:tc>
        <w:tc>
          <w:tcPr>
            <w:tcW w:w="3150" w:type="dxa"/>
          </w:tcPr>
          <w:p w14:paraId="624D3E89" w14:textId="416A1BEE" w:rsidR="00D5359D" w:rsidRPr="00276D24" w:rsidDel="00EF36C7" w:rsidRDefault="00D5359D" w:rsidP="000643B3">
            <w:pPr>
              <w:pStyle w:val="TableEntry"/>
              <w:rPr>
                <w:del w:id="4352" w:author="Jones, Emma" w:date="2019-04-26T14:09:00Z"/>
              </w:rPr>
            </w:pPr>
            <w:del w:id="4353" w:author="Jones, Emma" w:date="2019-04-26T14:09:00Z">
              <w:r w:rsidRPr="00276D24" w:rsidDel="00EF36C7">
                <w:delText>not-started | scheduled | in-progress | on-hold | completed | cancelled | unknown</w:delText>
              </w:r>
            </w:del>
          </w:p>
          <w:p w14:paraId="4864E762" w14:textId="1EBE4F42" w:rsidR="00D5359D" w:rsidRPr="00276D24" w:rsidDel="00EF36C7" w:rsidRDefault="00D5359D" w:rsidP="000643B3">
            <w:pPr>
              <w:pStyle w:val="TableEntry"/>
              <w:rPr>
                <w:del w:id="4354" w:author="Jones, Emma" w:date="2019-04-26T14:09:00Z"/>
              </w:rPr>
            </w:pPr>
          </w:p>
          <w:p w14:paraId="620D7DBB" w14:textId="05F349A2" w:rsidR="00D5359D" w:rsidRPr="00276D24" w:rsidDel="00EF36C7" w:rsidRDefault="00D5359D" w:rsidP="000643B3">
            <w:pPr>
              <w:pStyle w:val="TableEntry"/>
              <w:rPr>
                <w:del w:id="4355" w:author="Jones, Emma" w:date="2019-04-26T14:09:00Z"/>
              </w:rPr>
            </w:pPr>
            <w:del w:id="4356" w:author="Jones, Emma" w:date="2019-04-26T14:09:00Z">
              <w:r w:rsidRPr="00276D24" w:rsidDel="00EF36C7">
                <w:delText>CarePlanActivityStatus (Required)</w:delText>
              </w:r>
            </w:del>
          </w:p>
        </w:tc>
        <w:tc>
          <w:tcPr>
            <w:tcW w:w="2520" w:type="dxa"/>
          </w:tcPr>
          <w:p w14:paraId="3A9D54B0" w14:textId="615C773C" w:rsidR="00D5359D" w:rsidRPr="00276D24" w:rsidDel="00EF36C7" w:rsidRDefault="00D5359D" w:rsidP="00D251BA">
            <w:pPr>
              <w:pStyle w:val="TableEntry"/>
              <w:rPr>
                <w:del w:id="4357" w:author="Jones, Emma" w:date="2019-04-26T14:09:00Z"/>
              </w:rPr>
            </w:pPr>
            <w:del w:id="4358" w:author="Jones, Emma" w:date="2019-04-26T14:09:00Z">
              <w:r w:rsidRPr="00276D24" w:rsidDel="00EF36C7">
                <w:delText>TaskList/XDWTask/TaskData/TaskDetails/status</w:delText>
              </w:r>
            </w:del>
          </w:p>
        </w:tc>
        <w:tc>
          <w:tcPr>
            <w:tcW w:w="1800" w:type="dxa"/>
          </w:tcPr>
          <w:p w14:paraId="40C6B10A" w14:textId="33571928" w:rsidR="00D5359D" w:rsidRPr="00276D24" w:rsidDel="00EF36C7" w:rsidRDefault="00D5359D" w:rsidP="00D251BA">
            <w:pPr>
              <w:pStyle w:val="TableEntry"/>
              <w:rPr>
                <w:del w:id="4359" w:author="Jones, Emma" w:date="2019-04-26T14:09:00Z"/>
              </w:rPr>
            </w:pPr>
          </w:p>
        </w:tc>
      </w:tr>
      <w:tr w:rsidR="00414FDA" w:rsidRPr="00276D24" w:rsidDel="00EF36C7" w14:paraId="524F3564" w14:textId="603AA1AE" w:rsidTr="00D251BA">
        <w:trPr>
          <w:cantSplit/>
          <w:del w:id="4360" w:author="Jones, Emma" w:date="2019-04-26T14:09:00Z"/>
        </w:trPr>
        <w:tc>
          <w:tcPr>
            <w:tcW w:w="2605" w:type="dxa"/>
          </w:tcPr>
          <w:p w14:paraId="6CAA2604" w14:textId="7E7F8257" w:rsidR="00D5359D" w:rsidRPr="00276D24" w:rsidDel="00EF36C7" w:rsidRDefault="00D5359D" w:rsidP="000643B3">
            <w:pPr>
              <w:pStyle w:val="TableEntry"/>
              <w:rPr>
                <w:del w:id="4361" w:author="Jones, Emma" w:date="2019-04-26T14:09:00Z"/>
              </w:rPr>
            </w:pPr>
            <w:del w:id="4362" w:author="Jones, Emma" w:date="2019-04-26T14:09:00Z">
              <w:r w:rsidRPr="00276D24" w:rsidDel="00EF36C7">
                <w:delText>…. statusReason</w:delText>
              </w:r>
            </w:del>
          </w:p>
        </w:tc>
        <w:tc>
          <w:tcPr>
            <w:tcW w:w="3150" w:type="dxa"/>
          </w:tcPr>
          <w:p w14:paraId="56814A6F" w14:textId="7CB8326C" w:rsidR="00D5359D" w:rsidRPr="00276D24" w:rsidDel="00EF36C7" w:rsidRDefault="00D5359D" w:rsidP="000643B3">
            <w:pPr>
              <w:pStyle w:val="TableEntry"/>
              <w:rPr>
                <w:del w:id="4363" w:author="Jones, Emma" w:date="2019-04-26T14:09:00Z"/>
              </w:rPr>
            </w:pPr>
            <w:del w:id="4364" w:author="Jones, Emma" w:date="2019-04-26T14:09:00Z">
              <w:r w:rsidRPr="00276D24" w:rsidDel="00EF36C7">
                <w:delText>Reason for current status</w:delText>
              </w:r>
            </w:del>
          </w:p>
          <w:p w14:paraId="39115C37" w14:textId="41734BF3" w:rsidR="00D5359D" w:rsidRPr="00276D24" w:rsidDel="00EF36C7" w:rsidRDefault="00D5359D" w:rsidP="000643B3">
            <w:pPr>
              <w:pStyle w:val="TableEntry"/>
              <w:rPr>
                <w:del w:id="4365" w:author="Jones, Emma" w:date="2019-04-26T14:09:00Z"/>
              </w:rPr>
            </w:pPr>
          </w:p>
          <w:p w14:paraId="6A0B864A" w14:textId="437DE15D" w:rsidR="00D5359D" w:rsidRPr="00276D24" w:rsidDel="00EF36C7" w:rsidRDefault="00D5359D" w:rsidP="000643B3">
            <w:pPr>
              <w:pStyle w:val="TableEntry"/>
              <w:rPr>
                <w:del w:id="4366" w:author="Jones, Emma" w:date="2019-04-26T14:09:00Z"/>
              </w:rPr>
            </w:pPr>
            <w:del w:id="4367" w:author="Jones, Emma" w:date="2019-04-26T14:09:00Z">
              <w:r w:rsidRPr="00276D24" w:rsidDel="00EF36C7">
                <w:delText>GoalStatusReason (Example)</w:delText>
              </w:r>
            </w:del>
          </w:p>
        </w:tc>
        <w:tc>
          <w:tcPr>
            <w:tcW w:w="2520" w:type="dxa"/>
          </w:tcPr>
          <w:p w14:paraId="572BBCB1" w14:textId="4F3B8054" w:rsidR="00D5359D" w:rsidRPr="00276D24" w:rsidDel="00EF36C7" w:rsidRDefault="00D5359D" w:rsidP="00D251BA">
            <w:pPr>
              <w:pStyle w:val="TableEntry"/>
              <w:rPr>
                <w:del w:id="4368" w:author="Jones, Emma" w:date="2019-04-26T14:09:00Z"/>
              </w:rPr>
            </w:pPr>
            <w:del w:id="4369" w:author="Jones, Emma" w:date="2019-04-26T14:09:00Z">
              <w:r w:rsidRPr="00276D24" w:rsidDel="00EF36C7">
                <w:delText>no mapping</w:delText>
              </w:r>
            </w:del>
          </w:p>
        </w:tc>
        <w:tc>
          <w:tcPr>
            <w:tcW w:w="1800" w:type="dxa"/>
          </w:tcPr>
          <w:p w14:paraId="43F2BD26" w14:textId="38B704A9" w:rsidR="00D5359D" w:rsidRPr="00276D24" w:rsidDel="00EF36C7" w:rsidRDefault="00D5359D" w:rsidP="00D251BA">
            <w:pPr>
              <w:pStyle w:val="TableEntry"/>
              <w:rPr>
                <w:del w:id="4370" w:author="Jones, Emma" w:date="2019-04-26T14:09:00Z"/>
              </w:rPr>
            </w:pPr>
          </w:p>
        </w:tc>
      </w:tr>
      <w:tr w:rsidR="00414FDA" w:rsidRPr="00276D24" w:rsidDel="00EF36C7" w14:paraId="34DDBDE8" w14:textId="0738DAFE" w:rsidTr="00D251BA">
        <w:trPr>
          <w:cantSplit/>
          <w:del w:id="4371" w:author="Jones, Emma" w:date="2019-04-26T14:09:00Z"/>
        </w:trPr>
        <w:tc>
          <w:tcPr>
            <w:tcW w:w="2605" w:type="dxa"/>
          </w:tcPr>
          <w:p w14:paraId="3EBDD655" w14:textId="44598BB1" w:rsidR="00D5359D" w:rsidRPr="00276D24" w:rsidDel="00EF36C7" w:rsidRDefault="00D5359D" w:rsidP="000643B3">
            <w:pPr>
              <w:pStyle w:val="TableEntry"/>
              <w:rPr>
                <w:del w:id="4372" w:author="Jones, Emma" w:date="2019-04-26T14:09:00Z"/>
              </w:rPr>
            </w:pPr>
            <w:del w:id="4373" w:author="Jones, Emma" w:date="2019-04-26T14:09:00Z">
              <w:r w:rsidRPr="00276D24" w:rsidDel="00EF36C7">
                <w:delText>…. prohibited</w:delText>
              </w:r>
            </w:del>
          </w:p>
        </w:tc>
        <w:tc>
          <w:tcPr>
            <w:tcW w:w="3150" w:type="dxa"/>
          </w:tcPr>
          <w:p w14:paraId="13D44CDA" w14:textId="3A50EC54" w:rsidR="00D5359D" w:rsidRPr="00276D24" w:rsidDel="00EF36C7" w:rsidRDefault="00D5359D" w:rsidP="000643B3">
            <w:pPr>
              <w:pStyle w:val="TableEntry"/>
              <w:rPr>
                <w:del w:id="4374" w:author="Jones, Emma" w:date="2019-04-26T14:09:00Z"/>
              </w:rPr>
            </w:pPr>
            <w:del w:id="4375" w:author="Jones, Emma" w:date="2019-04-26T14:09:00Z">
              <w:r w:rsidRPr="00276D24" w:rsidDel="00EF36C7">
                <w:delText>Do NOT do</w:delText>
              </w:r>
            </w:del>
          </w:p>
        </w:tc>
        <w:tc>
          <w:tcPr>
            <w:tcW w:w="2520" w:type="dxa"/>
          </w:tcPr>
          <w:p w14:paraId="52951618" w14:textId="4D8722FD" w:rsidR="00D5359D" w:rsidRPr="00276D24" w:rsidDel="00EF36C7" w:rsidRDefault="00D5359D" w:rsidP="00D251BA">
            <w:pPr>
              <w:pStyle w:val="TableEntry"/>
              <w:rPr>
                <w:del w:id="4376" w:author="Jones, Emma" w:date="2019-04-26T14:09:00Z"/>
              </w:rPr>
            </w:pPr>
            <w:del w:id="4377" w:author="Jones, Emma" w:date="2019-04-26T14:09:00Z">
              <w:r w:rsidRPr="00276D24" w:rsidDel="00EF36C7">
                <w:delText>no mapping</w:delText>
              </w:r>
            </w:del>
          </w:p>
        </w:tc>
        <w:tc>
          <w:tcPr>
            <w:tcW w:w="1800" w:type="dxa"/>
          </w:tcPr>
          <w:p w14:paraId="3C7D7AD3" w14:textId="545620E5" w:rsidR="00D5359D" w:rsidRPr="00276D24" w:rsidDel="00EF36C7" w:rsidRDefault="00D5359D" w:rsidP="00D251BA">
            <w:pPr>
              <w:pStyle w:val="TableEntry"/>
              <w:rPr>
                <w:del w:id="4378" w:author="Jones, Emma" w:date="2019-04-26T14:09:00Z"/>
              </w:rPr>
            </w:pPr>
          </w:p>
        </w:tc>
      </w:tr>
      <w:tr w:rsidR="00414FDA" w:rsidRPr="00276D24" w:rsidDel="00EF36C7" w14:paraId="554670A9" w14:textId="068F767D" w:rsidTr="00D251BA">
        <w:trPr>
          <w:cantSplit/>
          <w:del w:id="4379" w:author="Jones, Emma" w:date="2019-04-26T14:09:00Z"/>
        </w:trPr>
        <w:tc>
          <w:tcPr>
            <w:tcW w:w="2605" w:type="dxa"/>
          </w:tcPr>
          <w:p w14:paraId="55444B8E" w14:textId="2B360809" w:rsidR="00D5359D" w:rsidRPr="00276D24" w:rsidDel="00EF36C7" w:rsidRDefault="00D5359D" w:rsidP="000643B3">
            <w:pPr>
              <w:pStyle w:val="TableEntry"/>
              <w:rPr>
                <w:del w:id="4380" w:author="Jones, Emma" w:date="2019-04-26T14:09:00Z"/>
              </w:rPr>
            </w:pPr>
            <w:del w:id="4381" w:author="Jones, Emma" w:date="2019-04-26T14:09:00Z">
              <w:r w:rsidRPr="00276D24" w:rsidDel="00EF36C7">
                <w:delText>…. Scheduled[x]</w:delText>
              </w:r>
            </w:del>
          </w:p>
        </w:tc>
        <w:tc>
          <w:tcPr>
            <w:tcW w:w="3150" w:type="dxa"/>
          </w:tcPr>
          <w:p w14:paraId="38135E8D" w14:textId="52DEF8DE" w:rsidR="00D5359D" w:rsidRPr="00276D24" w:rsidDel="00EF36C7" w:rsidRDefault="00D5359D" w:rsidP="00D251BA">
            <w:pPr>
              <w:pStyle w:val="TableEntry"/>
              <w:rPr>
                <w:del w:id="4382" w:author="Jones, Emma" w:date="2019-04-26T14:09:00Z"/>
              </w:rPr>
            </w:pPr>
            <w:del w:id="4383" w:author="Jones, Emma" w:date="2019-04-26T14:09:00Z">
              <w:r w:rsidRPr="00276D24" w:rsidDel="00EF36C7">
                <w:delText>When activity is to occur</w:delText>
              </w:r>
            </w:del>
          </w:p>
        </w:tc>
        <w:tc>
          <w:tcPr>
            <w:tcW w:w="2520" w:type="dxa"/>
          </w:tcPr>
          <w:p w14:paraId="5A1F2A80" w14:textId="4EFE2DF2" w:rsidR="00D5359D" w:rsidRPr="00276D24" w:rsidDel="00EF36C7" w:rsidRDefault="00D5359D" w:rsidP="00D251BA">
            <w:pPr>
              <w:pStyle w:val="TableEntry"/>
              <w:rPr>
                <w:del w:id="4384" w:author="Jones, Emma" w:date="2019-04-26T14:09:00Z"/>
              </w:rPr>
            </w:pPr>
            <w:del w:id="4385" w:author="Jones, Emma" w:date="2019-04-26T14:09:00Z">
              <w:r w:rsidRPr="00276D24" w:rsidDel="00EF36C7">
                <w:delText>no mapping</w:delText>
              </w:r>
            </w:del>
          </w:p>
        </w:tc>
        <w:tc>
          <w:tcPr>
            <w:tcW w:w="1800" w:type="dxa"/>
          </w:tcPr>
          <w:p w14:paraId="78AE6430" w14:textId="083579D4" w:rsidR="00D5359D" w:rsidRPr="00276D24" w:rsidDel="00EF36C7" w:rsidRDefault="00D5359D" w:rsidP="00D251BA">
            <w:pPr>
              <w:pStyle w:val="TableEntry"/>
              <w:rPr>
                <w:del w:id="4386" w:author="Jones, Emma" w:date="2019-04-26T14:09:00Z"/>
              </w:rPr>
            </w:pPr>
          </w:p>
        </w:tc>
      </w:tr>
      <w:tr w:rsidR="00414FDA" w:rsidRPr="00276D24" w:rsidDel="00EF36C7" w14:paraId="5FDA149A" w14:textId="1E20376E" w:rsidTr="00D251BA">
        <w:trPr>
          <w:cantSplit/>
          <w:del w:id="4387" w:author="Jones, Emma" w:date="2019-04-26T14:09:00Z"/>
        </w:trPr>
        <w:tc>
          <w:tcPr>
            <w:tcW w:w="2605" w:type="dxa"/>
          </w:tcPr>
          <w:p w14:paraId="4244122C" w14:textId="48C13CED" w:rsidR="00D5359D" w:rsidRPr="00276D24" w:rsidDel="00EF36C7" w:rsidRDefault="00D5359D" w:rsidP="000643B3">
            <w:pPr>
              <w:pStyle w:val="TableEntry"/>
              <w:rPr>
                <w:del w:id="4388" w:author="Jones, Emma" w:date="2019-04-26T14:09:00Z"/>
              </w:rPr>
            </w:pPr>
            <w:del w:id="4389" w:author="Jones, Emma" w:date="2019-04-26T14:09:00Z">
              <w:r w:rsidRPr="00276D24" w:rsidDel="00EF36C7">
                <w:delText>….. scheduledTiming</w:delText>
              </w:r>
            </w:del>
          </w:p>
        </w:tc>
        <w:tc>
          <w:tcPr>
            <w:tcW w:w="3150" w:type="dxa"/>
          </w:tcPr>
          <w:p w14:paraId="4879FDFF" w14:textId="384B2DAF" w:rsidR="00D5359D" w:rsidRPr="00276D24" w:rsidDel="00EF36C7" w:rsidRDefault="00D5359D" w:rsidP="00D251BA">
            <w:pPr>
              <w:pStyle w:val="TableEntry"/>
              <w:rPr>
                <w:del w:id="4390" w:author="Jones, Emma" w:date="2019-04-26T14:09:00Z"/>
              </w:rPr>
            </w:pPr>
          </w:p>
        </w:tc>
        <w:tc>
          <w:tcPr>
            <w:tcW w:w="2520" w:type="dxa"/>
          </w:tcPr>
          <w:p w14:paraId="0B11FB94" w14:textId="37246765" w:rsidR="00D5359D" w:rsidRPr="00276D24" w:rsidDel="00EF36C7" w:rsidRDefault="00D5359D" w:rsidP="00D251BA">
            <w:pPr>
              <w:pStyle w:val="TableEntry"/>
              <w:rPr>
                <w:del w:id="4391" w:author="Jones, Emma" w:date="2019-04-26T14:09:00Z"/>
              </w:rPr>
            </w:pPr>
            <w:del w:id="4392" w:author="Jones, Emma" w:date="2019-04-26T14:09:00Z">
              <w:r w:rsidRPr="00276D24" w:rsidDel="00EF36C7">
                <w:delText>no mapping</w:delText>
              </w:r>
            </w:del>
          </w:p>
        </w:tc>
        <w:tc>
          <w:tcPr>
            <w:tcW w:w="1800" w:type="dxa"/>
          </w:tcPr>
          <w:p w14:paraId="4BED0B5F" w14:textId="0A9F58D9" w:rsidR="00D5359D" w:rsidRPr="00276D24" w:rsidDel="00EF36C7" w:rsidRDefault="00D5359D" w:rsidP="00D251BA">
            <w:pPr>
              <w:pStyle w:val="TableEntry"/>
              <w:rPr>
                <w:del w:id="4393" w:author="Jones, Emma" w:date="2019-04-26T14:09:00Z"/>
              </w:rPr>
            </w:pPr>
          </w:p>
        </w:tc>
      </w:tr>
      <w:tr w:rsidR="00414FDA" w:rsidRPr="00276D24" w:rsidDel="00EF36C7" w14:paraId="16F79046" w14:textId="27478641" w:rsidTr="00D251BA">
        <w:trPr>
          <w:cantSplit/>
          <w:del w:id="4394" w:author="Jones, Emma" w:date="2019-04-26T14:09:00Z"/>
        </w:trPr>
        <w:tc>
          <w:tcPr>
            <w:tcW w:w="2605" w:type="dxa"/>
          </w:tcPr>
          <w:p w14:paraId="7B389FA1" w14:textId="54FB2C16" w:rsidR="00D5359D" w:rsidRPr="00276D24" w:rsidDel="00EF36C7" w:rsidRDefault="00D5359D" w:rsidP="000643B3">
            <w:pPr>
              <w:pStyle w:val="TableEntry"/>
              <w:rPr>
                <w:del w:id="4395" w:author="Jones, Emma" w:date="2019-04-26T14:09:00Z"/>
              </w:rPr>
            </w:pPr>
            <w:del w:id="4396" w:author="Jones, Emma" w:date="2019-04-26T14:09:00Z">
              <w:r w:rsidRPr="00276D24" w:rsidDel="00EF36C7">
                <w:delText>….. scheduledPeriod</w:delText>
              </w:r>
            </w:del>
          </w:p>
        </w:tc>
        <w:tc>
          <w:tcPr>
            <w:tcW w:w="3150" w:type="dxa"/>
          </w:tcPr>
          <w:p w14:paraId="4650D455" w14:textId="42D71984" w:rsidR="00D5359D" w:rsidRPr="00276D24" w:rsidDel="00EF36C7" w:rsidRDefault="00D5359D" w:rsidP="00D251BA">
            <w:pPr>
              <w:pStyle w:val="TableEntry"/>
              <w:rPr>
                <w:del w:id="4397" w:author="Jones, Emma" w:date="2019-04-26T14:09:00Z"/>
              </w:rPr>
            </w:pPr>
          </w:p>
        </w:tc>
        <w:tc>
          <w:tcPr>
            <w:tcW w:w="2520" w:type="dxa"/>
          </w:tcPr>
          <w:p w14:paraId="25EE89A3" w14:textId="50FAA868" w:rsidR="00D5359D" w:rsidRPr="00276D24" w:rsidDel="00EF36C7" w:rsidRDefault="00D5359D" w:rsidP="00D251BA">
            <w:pPr>
              <w:pStyle w:val="TableEntry"/>
              <w:rPr>
                <w:del w:id="4398" w:author="Jones, Emma" w:date="2019-04-26T14:09:00Z"/>
              </w:rPr>
            </w:pPr>
            <w:del w:id="4399" w:author="Jones, Emma" w:date="2019-04-26T14:09:00Z">
              <w:r w:rsidRPr="00276D24" w:rsidDel="00EF36C7">
                <w:delText>no mapping</w:delText>
              </w:r>
            </w:del>
          </w:p>
        </w:tc>
        <w:tc>
          <w:tcPr>
            <w:tcW w:w="1800" w:type="dxa"/>
          </w:tcPr>
          <w:p w14:paraId="4B22F400" w14:textId="3B1B7440" w:rsidR="00D5359D" w:rsidRPr="00276D24" w:rsidDel="00EF36C7" w:rsidRDefault="00D5359D" w:rsidP="00D251BA">
            <w:pPr>
              <w:pStyle w:val="TableEntry"/>
              <w:rPr>
                <w:del w:id="4400" w:author="Jones, Emma" w:date="2019-04-26T14:09:00Z"/>
              </w:rPr>
            </w:pPr>
          </w:p>
        </w:tc>
      </w:tr>
      <w:tr w:rsidR="00414FDA" w:rsidRPr="00276D24" w:rsidDel="00EF36C7" w14:paraId="7AE0A83C" w14:textId="67F169A8" w:rsidTr="00D251BA">
        <w:trPr>
          <w:cantSplit/>
          <w:del w:id="4401" w:author="Jones, Emma" w:date="2019-04-26T14:09:00Z"/>
        </w:trPr>
        <w:tc>
          <w:tcPr>
            <w:tcW w:w="2605" w:type="dxa"/>
          </w:tcPr>
          <w:p w14:paraId="2420D6CA" w14:textId="7DF63EA1" w:rsidR="00D5359D" w:rsidRPr="00276D24" w:rsidDel="00EF36C7" w:rsidRDefault="00D5359D" w:rsidP="000643B3">
            <w:pPr>
              <w:pStyle w:val="TableEntry"/>
              <w:rPr>
                <w:del w:id="4402" w:author="Jones, Emma" w:date="2019-04-26T14:09:00Z"/>
              </w:rPr>
            </w:pPr>
            <w:del w:id="4403" w:author="Jones, Emma" w:date="2019-04-26T14:09:00Z">
              <w:r w:rsidRPr="00276D24" w:rsidDel="00EF36C7">
                <w:delText>…. scheduledString</w:delText>
              </w:r>
            </w:del>
          </w:p>
        </w:tc>
        <w:tc>
          <w:tcPr>
            <w:tcW w:w="3150" w:type="dxa"/>
          </w:tcPr>
          <w:p w14:paraId="1ADCBAAF" w14:textId="6ACDB094" w:rsidR="00D5359D" w:rsidRPr="00276D24" w:rsidDel="00EF36C7" w:rsidRDefault="00D5359D" w:rsidP="00D251BA">
            <w:pPr>
              <w:pStyle w:val="TableEntry"/>
              <w:rPr>
                <w:del w:id="4404" w:author="Jones, Emma" w:date="2019-04-26T14:09:00Z"/>
              </w:rPr>
            </w:pPr>
          </w:p>
        </w:tc>
        <w:tc>
          <w:tcPr>
            <w:tcW w:w="2520" w:type="dxa"/>
          </w:tcPr>
          <w:p w14:paraId="20F28100" w14:textId="6FFC14F9" w:rsidR="00D5359D" w:rsidRPr="00276D24" w:rsidDel="00EF36C7" w:rsidRDefault="00D5359D" w:rsidP="00D251BA">
            <w:pPr>
              <w:pStyle w:val="TableEntry"/>
              <w:rPr>
                <w:del w:id="4405" w:author="Jones, Emma" w:date="2019-04-26T14:09:00Z"/>
              </w:rPr>
            </w:pPr>
            <w:del w:id="4406" w:author="Jones, Emma" w:date="2019-04-26T14:09:00Z">
              <w:r w:rsidRPr="00276D24" w:rsidDel="00EF36C7">
                <w:delText>no mapping</w:delText>
              </w:r>
            </w:del>
          </w:p>
        </w:tc>
        <w:tc>
          <w:tcPr>
            <w:tcW w:w="1800" w:type="dxa"/>
          </w:tcPr>
          <w:p w14:paraId="124BA409" w14:textId="34BD945C" w:rsidR="00D5359D" w:rsidRPr="00276D24" w:rsidDel="00EF36C7" w:rsidRDefault="00D5359D" w:rsidP="00D251BA">
            <w:pPr>
              <w:pStyle w:val="TableEntry"/>
              <w:rPr>
                <w:del w:id="4407" w:author="Jones, Emma" w:date="2019-04-26T14:09:00Z"/>
              </w:rPr>
            </w:pPr>
          </w:p>
        </w:tc>
      </w:tr>
      <w:tr w:rsidR="00414FDA" w:rsidRPr="00276D24" w:rsidDel="00EF36C7" w14:paraId="06F888F5" w14:textId="62B392BB" w:rsidTr="00D251BA">
        <w:trPr>
          <w:cantSplit/>
          <w:del w:id="4408" w:author="Jones, Emma" w:date="2019-04-26T14:09:00Z"/>
        </w:trPr>
        <w:tc>
          <w:tcPr>
            <w:tcW w:w="2605" w:type="dxa"/>
          </w:tcPr>
          <w:p w14:paraId="63E2230E" w14:textId="336F42E0" w:rsidR="00D5359D" w:rsidRPr="00276D24" w:rsidDel="00EF36C7" w:rsidRDefault="00D5359D" w:rsidP="000643B3">
            <w:pPr>
              <w:pStyle w:val="TableEntry"/>
              <w:rPr>
                <w:del w:id="4409" w:author="Jones, Emma" w:date="2019-04-26T14:09:00Z"/>
              </w:rPr>
            </w:pPr>
            <w:del w:id="4410" w:author="Jones, Emma" w:date="2019-04-26T14:09:00Z">
              <w:r w:rsidRPr="00276D24" w:rsidDel="00EF36C7">
                <w:delText>…. location</w:delText>
              </w:r>
            </w:del>
          </w:p>
        </w:tc>
        <w:tc>
          <w:tcPr>
            <w:tcW w:w="3150" w:type="dxa"/>
          </w:tcPr>
          <w:p w14:paraId="7567AB58" w14:textId="20539E66" w:rsidR="00D5359D" w:rsidRPr="00276D24" w:rsidDel="00EF36C7" w:rsidRDefault="00D5359D" w:rsidP="000643B3">
            <w:pPr>
              <w:pStyle w:val="TableEntry"/>
              <w:rPr>
                <w:del w:id="4411" w:author="Jones, Emma" w:date="2019-04-26T14:09:00Z"/>
              </w:rPr>
            </w:pPr>
            <w:del w:id="4412" w:author="Jones, Emma" w:date="2019-04-26T14:09:00Z">
              <w:r w:rsidRPr="00276D24" w:rsidDel="00EF36C7">
                <w:delText>Where it should happen</w:delText>
              </w:r>
            </w:del>
          </w:p>
        </w:tc>
        <w:tc>
          <w:tcPr>
            <w:tcW w:w="2520" w:type="dxa"/>
          </w:tcPr>
          <w:p w14:paraId="25255850" w14:textId="42F07D34" w:rsidR="00D5359D" w:rsidRPr="00276D24" w:rsidDel="00EF36C7" w:rsidRDefault="00D5359D" w:rsidP="00D251BA">
            <w:pPr>
              <w:pStyle w:val="TableEntry"/>
              <w:rPr>
                <w:del w:id="4413" w:author="Jones, Emma" w:date="2019-04-26T14:09:00Z"/>
              </w:rPr>
            </w:pPr>
            <w:del w:id="4414" w:author="Jones, Emma" w:date="2019-04-26T14:09:00Z">
              <w:r w:rsidRPr="00276D24" w:rsidDel="00EF36C7">
                <w:delText>no mapping</w:delText>
              </w:r>
            </w:del>
          </w:p>
        </w:tc>
        <w:tc>
          <w:tcPr>
            <w:tcW w:w="1800" w:type="dxa"/>
          </w:tcPr>
          <w:p w14:paraId="24B9CCF5" w14:textId="1F001F0A" w:rsidR="00D5359D" w:rsidRPr="00276D24" w:rsidDel="00EF36C7" w:rsidRDefault="00D5359D" w:rsidP="00D251BA">
            <w:pPr>
              <w:pStyle w:val="TableEntry"/>
              <w:rPr>
                <w:del w:id="4415" w:author="Jones, Emma" w:date="2019-04-26T14:09:00Z"/>
              </w:rPr>
            </w:pPr>
          </w:p>
        </w:tc>
      </w:tr>
      <w:tr w:rsidR="00414FDA" w:rsidRPr="00276D24" w:rsidDel="00EF36C7" w14:paraId="06EFDF5C" w14:textId="73DCB32F" w:rsidTr="00D251BA">
        <w:trPr>
          <w:cantSplit/>
          <w:del w:id="4416" w:author="Jones, Emma" w:date="2019-04-26T14:09:00Z"/>
        </w:trPr>
        <w:tc>
          <w:tcPr>
            <w:tcW w:w="2605" w:type="dxa"/>
          </w:tcPr>
          <w:p w14:paraId="3E1798D7" w14:textId="1E10F072" w:rsidR="00D5359D" w:rsidRPr="00276D24" w:rsidDel="00EF36C7" w:rsidRDefault="00D5359D" w:rsidP="000643B3">
            <w:pPr>
              <w:pStyle w:val="TableEntry"/>
              <w:rPr>
                <w:del w:id="4417" w:author="Jones, Emma" w:date="2019-04-26T14:09:00Z"/>
              </w:rPr>
            </w:pPr>
            <w:del w:id="4418" w:author="Jones, Emma" w:date="2019-04-26T14:09:00Z">
              <w:r w:rsidRPr="00276D24" w:rsidDel="00EF36C7">
                <w:delText>…. performer</w:delText>
              </w:r>
            </w:del>
          </w:p>
        </w:tc>
        <w:tc>
          <w:tcPr>
            <w:tcW w:w="3150" w:type="dxa"/>
          </w:tcPr>
          <w:p w14:paraId="2A4F4AB2" w14:textId="0AE4F718" w:rsidR="00D5359D" w:rsidRPr="00276D24" w:rsidDel="00EF36C7" w:rsidRDefault="00D5359D" w:rsidP="000643B3">
            <w:pPr>
              <w:pStyle w:val="TableEntry"/>
              <w:rPr>
                <w:del w:id="4419" w:author="Jones, Emma" w:date="2019-04-26T14:09:00Z"/>
              </w:rPr>
            </w:pPr>
            <w:del w:id="4420" w:author="Jones, Emma" w:date="2019-04-26T14:09:00Z">
              <w:r w:rsidRPr="00276D24" w:rsidDel="00EF36C7">
                <w:delText>Who will be responsible?</w:delText>
              </w:r>
            </w:del>
          </w:p>
        </w:tc>
        <w:tc>
          <w:tcPr>
            <w:tcW w:w="2520" w:type="dxa"/>
          </w:tcPr>
          <w:p w14:paraId="3EF1594B" w14:textId="0CE8179B" w:rsidR="00D5359D" w:rsidRPr="00276D24" w:rsidDel="00EF36C7" w:rsidRDefault="00D5359D" w:rsidP="00D251BA">
            <w:pPr>
              <w:pStyle w:val="TableEntry"/>
              <w:rPr>
                <w:del w:id="4421" w:author="Jones, Emma" w:date="2019-04-26T14:09:00Z"/>
              </w:rPr>
            </w:pPr>
            <w:del w:id="4422" w:author="Jones, Emma" w:date="2019-04-26T14:09:00Z">
              <w:r w:rsidRPr="00276D24" w:rsidDel="00EF36C7">
                <w:delText>TaskList/XDWTask/TaskData/TaskDetails/actualOwner</w:delText>
              </w:r>
            </w:del>
          </w:p>
        </w:tc>
        <w:tc>
          <w:tcPr>
            <w:tcW w:w="1800" w:type="dxa"/>
          </w:tcPr>
          <w:p w14:paraId="4BFB68CA" w14:textId="3EDE5E84" w:rsidR="00D5359D" w:rsidRPr="00276D24" w:rsidDel="00EF36C7" w:rsidRDefault="00D5359D" w:rsidP="00D251BA">
            <w:pPr>
              <w:pStyle w:val="TableEntry"/>
              <w:rPr>
                <w:del w:id="4423" w:author="Jones, Emma" w:date="2019-04-26T14:09:00Z"/>
              </w:rPr>
            </w:pPr>
          </w:p>
        </w:tc>
      </w:tr>
      <w:tr w:rsidR="00414FDA" w:rsidRPr="00276D24" w:rsidDel="00EF36C7" w14:paraId="392FDE56" w14:textId="60C44781" w:rsidTr="00D251BA">
        <w:trPr>
          <w:cantSplit/>
          <w:del w:id="4424" w:author="Jones, Emma" w:date="2019-04-26T14:09:00Z"/>
        </w:trPr>
        <w:tc>
          <w:tcPr>
            <w:tcW w:w="2605" w:type="dxa"/>
          </w:tcPr>
          <w:p w14:paraId="551F59E3" w14:textId="41D1382B" w:rsidR="00D5359D" w:rsidRPr="00276D24" w:rsidDel="00EF36C7" w:rsidRDefault="00744FFC" w:rsidP="000643B3">
            <w:pPr>
              <w:pStyle w:val="TableEntry"/>
              <w:rPr>
                <w:del w:id="4425" w:author="Jones, Emma" w:date="2019-04-26T14:09:00Z"/>
              </w:rPr>
            </w:pPr>
            <w:del w:id="4426" w:author="Jones, Emma" w:date="2019-04-26T14:09:00Z">
              <w:r w:rsidRPr="00276D24" w:rsidDel="00EF36C7">
                <w:delText>….</w:delText>
              </w:r>
              <w:r w:rsidR="008F3DC8" w:rsidRPr="00276D24" w:rsidDel="00EF36C7">
                <w:delText xml:space="preserve"> </w:delText>
              </w:r>
              <w:r w:rsidRPr="00276D24" w:rsidDel="00EF36C7">
                <w:delText>pr</w:delText>
              </w:r>
              <w:r w:rsidR="008F3DC8" w:rsidRPr="00276D24" w:rsidDel="00EF36C7">
                <w:delText>oduct[x]</w:delText>
              </w:r>
              <w:r w:rsidRPr="00276D24" w:rsidDel="00EF36C7">
                <w:delText xml:space="preserve"> </w:delText>
              </w:r>
            </w:del>
          </w:p>
        </w:tc>
        <w:tc>
          <w:tcPr>
            <w:tcW w:w="3150" w:type="dxa"/>
          </w:tcPr>
          <w:p w14:paraId="1BCC6111" w14:textId="12648E7C" w:rsidR="008F3DC8" w:rsidRPr="00276D24" w:rsidDel="00EF36C7" w:rsidRDefault="008F3DC8" w:rsidP="000643B3">
            <w:pPr>
              <w:pStyle w:val="TableEntry"/>
              <w:rPr>
                <w:del w:id="4427" w:author="Jones, Emma" w:date="2019-04-26T14:09:00Z"/>
              </w:rPr>
            </w:pPr>
            <w:del w:id="4428" w:author="Jones, Emma" w:date="2019-04-26T14:09:00Z">
              <w:r w:rsidRPr="00276D24" w:rsidDel="00EF36C7">
                <w:delText>What is to be administered/supplied</w:delText>
              </w:r>
            </w:del>
          </w:p>
          <w:p w14:paraId="0AB48EA3" w14:textId="36BADBC0" w:rsidR="008F3DC8" w:rsidRPr="00276D24" w:rsidDel="00EF36C7" w:rsidRDefault="008F3DC8" w:rsidP="000643B3">
            <w:pPr>
              <w:pStyle w:val="TableEntry"/>
              <w:rPr>
                <w:del w:id="4429" w:author="Jones, Emma" w:date="2019-04-26T14:09:00Z"/>
              </w:rPr>
            </w:pPr>
          </w:p>
          <w:p w14:paraId="2EC82E36" w14:textId="78A2E421" w:rsidR="00D5359D" w:rsidRPr="00276D24" w:rsidDel="00EF36C7" w:rsidRDefault="008F3DC8" w:rsidP="000643B3">
            <w:pPr>
              <w:pStyle w:val="TableEntry"/>
              <w:rPr>
                <w:del w:id="4430" w:author="Jones, Emma" w:date="2019-04-26T14:09:00Z"/>
              </w:rPr>
            </w:pPr>
            <w:del w:id="4431" w:author="Jones, Emma" w:date="2019-04-26T14:09:00Z">
              <w:r w:rsidRPr="00276D24" w:rsidDel="00EF36C7">
                <w:delText>SNOMED CT Medication Codes (Example)</w:delText>
              </w:r>
            </w:del>
          </w:p>
        </w:tc>
        <w:tc>
          <w:tcPr>
            <w:tcW w:w="2520" w:type="dxa"/>
          </w:tcPr>
          <w:p w14:paraId="50A191CD" w14:textId="2CECC385" w:rsidR="00D5359D" w:rsidRPr="00276D24" w:rsidDel="00EF36C7" w:rsidRDefault="008F3DC8" w:rsidP="00D251BA">
            <w:pPr>
              <w:pStyle w:val="TableEntry"/>
              <w:rPr>
                <w:del w:id="4432" w:author="Jones, Emma" w:date="2019-04-26T14:09:00Z"/>
              </w:rPr>
            </w:pPr>
            <w:del w:id="4433" w:author="Jones, Emma" w:date="2019-04-26T14:09:00Z">
              <w:r w:rsidRPr="00276D24" w:rsidDel="00EF36C7">
                <w:delText>no mapping</w:delText>
              </w:r>
            </w:del>
          </w:p>
        </w:tc>
        <w:tc>
          <w:tcPr>
            <w:tcW w:w="1800" w:type="dxa"/>
          </w:tcPr>
          <w:p w14:paraId="61634A8D" w14:textId="12159365" w:rsidR="00D5359D" w:rsidRPr="00276D24" w:rsidDel="00EF36C7" w:rsidRDefault="00D5359D" w:rsidP="00D251BA">
            <w:pPr>
              <w:pStyle w:val="TableEntry"/>
              <w:rPr>
                <w:del w:id="4434" w:author="Jones, Emma" w:date="2019-04-26T14:09:00Z"/>
              </w:rPr>
            </w:pPr>
          </w:p>
        </w:tc>
      </w:tr>
      <w:tr w:rsidR="00414FDA" w:rsidRPr="00276D24" w:rsidDel="00EF36C7" w14:paraId="70007063" w14:textId="781864B7" w:rsidTr="00D251BA">
        <w:trPr>
          <w:cantSplit/>
          <w:del w:id="4435" w:author="Jones, Emma" w:date="2019-04-26T14:09:00Z"/>
        </w:trPr>
        <w:tc>
          <w:tcPr>
            <w:tcW w:w="2605" w:type="dxa"/>
          </w:tcPr>
          <w:p w14:paraId="4B8BBF1C" w14:textId="1D1B678D" w:rsidR="00D5359D" w:rsidRPr="00276D24" w:rsidDel="00EF36C7" w:rsidRDefault="008F3DC8" w:rsidP="000643B3">
            <w:pPr>
              <w:pStyle w:val="TableEntry"/>
              <w:rPr>
                <w:del w:id="4436" w:author="Jones, Emma" w:date="2019-04-26T14:09:00Z"/>
              </w:rPr>
            </w:pPr>
            <w:del w:id="4437" w:author="Jones, Emma" w:date="2019-04-26T14:09:00Z">
              <w:r w:rsidRPr="00276D24" w:rsidDel="00EF36C7">
                <w:delText xml:space="preserve">….. </w:delText>
              </w:r>
              <w:r w:rsidR="00D5359D" w:rsidRPr="00276D24" w:rsidDel="00EF36C7">
                <w:delText>productCodeableConcept</w:delText>
              </w:r>
            </w:del>
          </w:p>
        </w:tc>
        <w:tc>
          <w:tcPr>
            <w:tcW w:w="3150" w:type="dxa"/>
          </w:tcPr>
          <w:p w14:paraId="670F6F99" w14:textId="154E3AE8" w:rsidR="00D5359D" w:rsidRPr="00276D24" w:rsidDel="00EF36C7" w:rsidRDefault="008F3DC8" w:rsidP="000643B3">
            <w:pPr>
              <w:pStyle w:val="TableEntry"/>
              <w:rPr>
                <w:del w:id="4438" w:author="Jones, Emma" w:date="2019-04-26T14:09:00Z"/>
              </w:rPr>
            </w:pPr>
            <w:del w:id="4439" w:author="Jones, Emma" w:date="2019-04-26T14:09:00Z">
              <w:r w:rsidRPr="00276D24" w:rsidDel="00EF36C7">
                <w:delText>CodeableConcept</w:delText>
              </w:r>
            </w:del>
          </w:p>
        </w:tc>
        <w:tc>
          <w:tcPr>
            <w:tcW w:w="2520" w:type="dxa"/>
          </w:tcPr>
          <w:p w14:paraId="56391CAB" w14:textId="753686C2" w:rsidR="00D5359D" w:rsidRPr="00276D24" w:rsidDel="00EF36C7" w:rsidRDefault="00D5359D" w:rsidP="00D251BA">
            <w:pPr>
              <w:pStyle w:val="TableEntry"/>
              <w:rPr>
                <w:del w:id="4440" w:author="Jones, Emma" w:date="2019-04-26T14:09:00Z"/>
              </w:rPr>
            </w:pPr>
            <w:del w:id="4441" w:author="Jones, Emma" w:date="2019-04-26T14:09:00Z">
              <w:r w:rsidRPr="00276D24" w:rsidDel="00EF36C7">
                <w:delText>no mapping</w:delText>
              </w:r>
            </w:del>
          </w:p>
        </w:tc>
        <w:tc>
          <w:tcPr>
            <w:tcW w:w="1800" w:type="dxa"/>
          </w:tcPr>
          <w:p w14:paraId="680DAF06" w14:textId="47DCAE52" w:rsidR="00D5359D" w:rsidRPr="00276D24" w:rsidDel="00EF36C7" w:rsidRDefault="00D5359D" w:rsidP="00D251BA">
            <w:pPr>
              <w:pStyle w:val="TableEntry"/>
              <w:rPr>
                <w:del w:id="4442" w:author="Jones, Emma" w:date="2019-04-26T14:09:00Z"/>
              </w:rPr>
            </w:pPr>
          </w:p>
        </w:tc>
      </w:tr>
      <w:tr w:rsidR="00414FDA" w:rsidRPr="00276D24" w:rsidDel="00EF36C7" w14:paraId="63BDE3D4" w14:textId="46F4B50C" w:rsidTr="00D251BA">
        <w:trPr>
          <w:cantSplit/>
          <w:del w:id="4443" w:author="Jones, Emma" w:date="2019-04-26T14:09:00Z"/>
        </w:trPr>
        <w:tc>
          <w:tcPr>
            <w:tcW w:w="2605" w:type="dxa"/>
          </w:tcPr>
          <w:p w14:paraId="68ED9216" w14:textId="5FF30140" w:rsidR="00D5359D" w:rsidRPr="00276D24" w:rsidDel="00EF36C7" w:rsidRDefault="008F3DC8" w:rsidP="000643B3">
            <w:pPr>
              <w:pStyle w:val="TableEntry"/>
              <w:rPr>
                <w:del w:id="4444" w:author="Jones, Emma" w:date="2019-04-26T14:09:00Z"/>
              </w:rPr>
            </w:pPr>
            <w:del w:id="4445" w:author="Jones, Emma" w:date="2019-04-26T14:09:00Z">
              <w:r w:rsidRPr="00276D24" w:rsidDel="00EF36C7">
                <w:delText xml:space="preserve">….. </w:delText>
              </w:r>
              <w:r w:rsidR="00D5359D" w:rsidRPr="00276D24" w:rsidDel="00EF36C7">
                <w:delText>productReference</w:delText>
              </w:r>
            </w:del>
          </w:p>
        </w:tc>
        <w:tc>
          <w:tcPr>
            <w:tcW w:w="3150" w:type="dxa"/>
          </w:tcPr>
          <w:p w14:paraId="60359070" w14:textId="466E9888" w:rsidR="00D5359D" w:rsidRPr="00276D24" w:rsidDel="00EF36C7" w:rsidRDefault="008F3DC8" w:rsidP="000643B3">
            <w:pPr>
              <w:pStyle w:val="TableEntry"/>
              <w:rPr>
                <w:del w:id="4446" w:author="Jones, Emma" w:date="2019-04-26T14:09:00Z"/>
              </w:rPr>
            </w:pPr>
            <w:del w:id="4447" w:author="Jones, Emma" w:date="2019-04-26T14:09:00Z">
              <w:r w:rsidRPr="00276D24" w:rsidDel="00EF36C7">
                <w:delText>Reference (Medication  | Substance)</w:delText>
              </w:r>
            </w:del>
          </w:p>
        </w:tc>
        <w:tc>
          <w:tcPr>
            <w:tcW w:w="2520" w:type="dxa"/>
          </w:tcPr>
          <w:p w14:paraId="01F2FEE5" w14:textId="1BDE799E" w:rsidR="00D5359D" w:rsidRPr="00276D24" w:rsidDel="00EF36C7" w:rsidRDefault="00D5359D" w:rsidP="00D251BA">
            <w:pPr>
              <w:pStyle w:val="TableEntry"/>
              <w:rPr>
                <w:del w:id="4448" w:author="Jones, Emma" w:date="2019-04-26T14:09:00Z"/>
              </w:rPr>
            </w:pPr>
            <w:del w:id="4449" w:author="Jones, Emma" w:date="2019-04-26T14:09:00Z">
              <w:r w:rsidRPr="00276D24" w:rsidDel="00EF36C7">
                <w:delText>no mapping</w:delText>
              </w:r>
            </w:del>
          </w:p>
        </w:tc>
        <w:tc>
          <w:tcPr>
            <w:tcW w:w="1800" w:type="dxa"/>
          </w:tcPr>
          <w:p w14:paraId="62294160" w14:textId="40EC5E91" w:rsidR="00D5359D" w:rsidRPr="00276D24" w:rsidDel="00EF36C7" w:rsidRDefault="00D5359D" w:rsidP="00D251BA">
            <w:pPr>
              <w:pStyle w:val="TableEntry"/>
              <w:rPr>
                <w:del w:id="4450" w:author="Jones, Emma" w:date="2019-04-26T14:09:00Z"/>
              </w:rPr>
            </w:pPr>
          </w:p>
        </w:tc>
      </w:tr>
      <w:tr w:rsidR="00414FDA" w:rsidRPr="00276D24" w:rsidDel="00EF36C7" w14:paraId="31756007" w14:textId="6EEDB3DC" w:rsidTr="00D251BA">
        <w:trPr>
          <w:cantSplit/>
          <w:del w:id="4451" w:author="Jones, Emma" w:date="2019-04-26T14:09:00Z"/>
        </w:trPr>
        <w:tc>
          <w:tcPr>
            <w:tcW w:w="2605" w:type="dxa"/>
          </w:tcPr>
          <w:p w14:paraId="7CBDE817" w14:textId="04164080" w:rsidR="00D5359D" w:rsidRPr="00276D24" w:rsidDel="00EF36C7" w:rsidRDefault="008F3DC8" w:rsidP="000643B3">
            <w:pPr>
              <w:pStyle w:val="TableEntry"/>
              <w:rPr>
                <w:del w:id="4452" w:author="Jones, Emma" w:date="2019-04-26T14:09:00Z"/>
              </w:rPr>
            </w:pPr>
            <w:del w:id="4453" w:author="Jones, Emma" w:date="2019-04-26T14:09:00Z">
              <w:r w:rsidRPr="00276D24" w:rsidDel="00EF36C7">
                <w:delText xml:space="preserve">…. </w:delText>
              </w:r>
              <w:r w:rsidR="00D5359D" w:rsidRPr="00276D24" w:rsidDel="00EF36C7">
                <w:delText>dailyAmount</w:delText>
              </w:r>
            </w:del>
          </w:p>
        </w:tc>
        <w:tc>
          <w:tcPr>
            <w:tcW w:w="3150" w:type="dxa"/>
          </w:tcPr>
          <w:p w14:paraId="1C7DBBFC" w14:textId="64B52160" w:rsidR="00D5359D" w:rsidRPr="00276D24" w:rsidDel="00EF36C7" w:rsidRDefault="00D5359D" w:rsidP="000643B3">
            <w:pPr>
              <w:pStyle w:val="TableEntry"/>
              <w:rPr>
                <w:del w:id="4454" w:author="Jones, Emma" w:date="2019-04-26T14:09:00Z"/>
              </w:rPr>
            </w:pPr>
            <w:del w:id="4455" w:author="Jones, Emma" w:date="2019-04-26T14:09:00Z">
              <w:r w:rsidRPr="00276D24" w:rsidDel="00EF36C7">
                <w:delText>How to consume/day?</w:delText>
              </w:r>
            </w:del>
          </w:p>
        </w:tc>
        <w:tc>
          <w:tcPr>
            <w:tcW w:w="2520" w:type="dxa"/>
          </w:tcPr>
          <w:p w14:paraId="1EA16F51" w14:textId="13CE4688" w:rsidR="00D5359D" w:rsidRPr="00276D24" w:rsidDel="00EF36C7" w:rsidRDefault="00D5359D" w:rsidP="00D251BA">
            <w:pPr>
              <w:pStyle w:val="TableEntry"/>
              <w:rPr>
                <w:del w:id="4456" w:author="Jones, Emma" w:date="2019-04-26T14:09:00Z"/>
              </w:rPr>
            </w:pPr>
            <w:del w:id="4457" w:author="Jones, Emma" w:date="2019-04-26T14:09:00Z">
              <w:r w:rsidRPr="00276D24" w:rsidDel="00EF36C7">
                <w:delText>no mapping</w:delText>
              </w:r>
            </w:del>
          </w:p>
        </w:tc>
        <w:tc>
          <w:tcPr>
            <w:tcW w:w="1800" w:type="dxa"/>
          </w:tcPr>
          <w:p w14:paraId="323835D1" w14:textId="6B747D09" w:rsidR="00D5359D" w:rsidRPr="00276D24" w:rsidDel="00EF36C7" w:rsidRDefault="00D5359D" w:rsidP="00D251BA">
            <w:pPr>
              <w:pStyle w:val="TableEntry"/>
              <w:rPr>
                <w:del w:id="4458" w:author="Jones, Emma" w:date="2019-04-26T14:09:00Z"/>
              </w:rPr>
            </w:pPr>
          </w:p>
        </w:tc>
      </w:tr>
      <w:tr w:rsidR="00414FDA" w:rsidRPr="00276D24" w:rsidDel="00EF36C7" w14:paraId="62029D54" w14:textId="4649A318" w:rsidTr="00D251BA">
        <w:trPr>
          <w:cantSplit/>
          <w:del w:id="4459" w:author="Jones, Emma" w:date="2019-04-26T14:09:00Z"/>
        </w:trPr>
        <w:tc>
          <w:tcPr>
            <w:tcW w:w="2605" w:type="dxa"/>
          </w:tcPr>
          <w:p w14:paraId="1BCD555B" w14:textId="6CB9EA45" w:rsidR="00D5359D" w:rsidRPr="00276D24" w:rsidDel="00EF36C7" w:rsidRDefault="008F3DC8" w:rsidP="000643B3">
            <w:pPr>
              <w:pStyle w:val="TableEntry"/>
              <w:rPr>
                <w:del w:id="4460" w:author="Jones, Emma" w:date="2019-04-26T14:09:00Z"/>
              </w:rPr>
            </w:pPr>
            <w:del w:id="4461" w:author="Jones, Emma" w:date="2019-04-26T14:09:00Z">
              <w:r w:rsidRPr="00276D24" w:rsidDel="00EF36C7">
                <w:delText xml:space="preserve">…. </w:delText>
              </w:r>
              <w:r w:rsidR="00D5359D" w:rsidRPr="00276D24" w:rsidDel="00EF36C7">
                <w:delText>quantity</w:delText>
              </w:r>
            </w:del>
          </w:p>
        </w:tc>
        <w:tc>
          <w:tcPr>
            <w:tcW w:w="3150" w:type="dxa"/>
          </w:tcPr>
          <w:p w14:paraId="2F503909" w14:textId="335D584C" w:rsidR="00D5359D" w:rsidRPr="00276D24" w:rsidDel="00EF36C7" w:rsidRDefault="00D5359D" w:rsidP="000643B3">
            <w:pPr>
              <w:pStyle w:val="TableEntry"/>
              <w:rPr>
                <w:del w:id="4462" w:author="Jones, Emma" w:date="2019-04-26T14:09:00Z"/>
              </w:rPr>
            </w:pPr>
            <w:del w:id="4463" w:author="Jones, Emma" w:date="2019-04-26T14:09:00Z">
              <w:r w:rsidRPr="00276D24" w:rsidDel="00EF36C7">
                <w:delText>How much to administer/supply/consume</w:delText>
              </w:r>
            </w:del>
          </w:p>
        </w:tc>
        <w:tc>
          <w:tcPr>
            <w:tcW w:w="2520" w:type="dxa"/>
          </w:tcPr>
          <w:p w14:paraId="33A8D1DB" w14:textId="1F111F92" w:rsidR="00D5359D" w:rsidRPr="00276D24" w:rsidDel="00EF36C7" w:rsidRDefault="00D5359D" w:rsidP="00D251BA">
            <w:pPr>
              <w:pStyle w:val="TableEntry"/>
              <w:rPr>
                <w:del w:id="4464" w:author="Jones, Emma" w:date="2019-04-26T14:09:00Z"/>
              </w:rPr>
            </w:pPr>
            <w:del w:id="4465" w:author="Jones, Emma" w:date="2019-04-26T14:09:00Z">
              <w:r w:rsidRPr="00276D24" w:rsidDel="00EF36C7">
                <w:delText>no mapping</w:delText>
              </w:r>
            </w:del>
          </w:p>
        </w:tc>
        <w:tc>
          <w:tcPr>
            <w:tcW w:w="1800" w:type="dxa"/>
          </w:tcPr>
          <w:p w14:paraId="6E879240" w14:textId="6EF4F436" w:rsidR="00D5359D" w:rsidRPr="00276D24" w:rsidDel="00EF36C7" w:rsidRDefault="00D5359D" w:rsidP="00D251BA">
            <w:pPr>
              <w:pStyle w:val="TableEntry"/>
              <w:rPr>
                <w:del w:id="4466" w:author="Jones, Emma" w:date="2019-04-26T14:09:00Z"/>
              </w:rPr>
            </w:pPr>
          </w:p>
        </w:tc>
      </w:tr>
      <w:tr w:rsidR="00414FDA" w:rsidRPr="00276D24" w:rsidDel="00EF36C7" w14:paraId="4111C414" w14:textId="22D23B2A" w:rsidTr="00D251BA">
        <w:trPr>
          <w:cantSplit/>
          <w:del w:id="4467" w:author="Jones, Emma" w:date="2019-04-26T14:09:00Z"/>
        </w:trPr>
        <w:tc>
          <w:tcPr>
            <w:tcW w:w="2605" w:type="dxa"/>
          </w:tcPr>
          <w:p w14:paraId="438334F7" w14:textId="0A4F6EB6" w:rsidR="00D5359D" w:rsidRPr="00276D24" w:rsidDel="00EF36C7" w:rsidRDefault="008F3DC8" w:rsidP="000643B3">
            <w:pPr>
              <w:pStyle w:val="TableEntry"/>
              <w:rPr>
                <w:del w:id="4468" w:author="Jones, Emma" w:date="2019-04-26T14:09:00Z"/>
              </w:rPr>
            </w:pPr>
            <w:del w:id="4469" w:author="Jones, Emma" w:date="2019-04-26T14:09:00Z">
              <w:r w:rsidRPr="00276D24" w:rsidDel="00EF36C7">
                <w:delText xml:space="preserve">…. </w:delText>
              </w:r>
              <w:r w:rsidR="00D5359D" w:rsidRPr="00276D24" w:rsidDel="00EF36C7">
                <w:delText>description</w:delText>
              </w:r>
            </w:del>
          </w:p>
        </w:tc>
        <w:tc>
          <w:tcPr>
            <w:tcW w:w="3150" w:type="dxa"/>
          </w:tcPr>
          <w:p w14:paraId="1B93C7B7" w14:textId="2456FDAE" w:rsidR="00D5359D" w:rsidRPr="00276D24" w:rsidDel="00EF36C7" w:rsidRDefault="00D5359D" w:rsidP="000643B3">
            <w:pPr>
              <w:pStyle w:val="TableEntry"/>
              <w:rPr>
                <w:del w:id="4470" w:author="Jones, Emma" w:date="2019-04-26T14:09:00Z"/>
              </w:rPr>
            </w:pPr>
            <w:del w:id="4471" w:author="Jones, Emma" w:date="2019-04-26T14:09:00Z">
              <w:r w:rsidRPr="00276D24" w:rsidDel="00EF36C7">
                <w:delText>Extra info describing activity to perform</w:delText>
              </w:r>
            </w:del>
          </w:p>
        </w:tc>
        <w:tc>
          <w:tcPr>
            <w:tcW w:w="2520" w:type="dxa"/>
          </w:tcPr>
          <w:p w14:paraId="0F61851C" w14:textId="4317A6AA" w:rsidR="00D5359D" w:rsidRPr="00276D24" w:rsidDel="00EF36C7" w:rsidRDefault="00D5359D" w:rsidP="00D251BA">
            <w:pPr>
              <w:pStyle w:val="TableEntry"/>
              <w:rPr>
                <w:del w:id="4472" w:author="Jones, Emma" w:date="2019-04-26T14:09:00Z"/>
              </w:rPr>
            </w:pPr>
            <w:del w:id="4473" w:author="Jones, Emma" w:date="2019-04-26T14:09:00Z">
              <w:r w:rsidRPr="00276D24" w:rsidDel="00EF36C7">
                <w:delText>no mapping</w:delText>
              </w:r>
            </w:del>
          </w:p>
        </w:tc>
        <w:tc>
          <w:tcPr>
            <w:tcW w:w="1800" w:type="dxa"/>
          </w:tcPr>
          <w:p w14:paraId="2B3C3D8B" w14:textId="7D618FB0" w:rsidR="00D5359D" w:rsidRPr="00276D24" w:rsidDel="00EF36C7" w:rsidRDefault="00D5359D" w:rsidP="00D251BA">
            <w:pPr>
              <w:pStyle w:val="TableEntry"/>
              <w:rPr>
                <w:del w:id="4474" w:author="Jones, Emma" w:date="2019-04-26T14:09:00Z"/>
              </w:rPr>
            </w:pPr>
          </w:p>
        </w:tc>
      </w:tr>
      <w:tr w:rsidR="00414FDA" w:rsidRPr="00276D24" w:rsidDel="00EF36C7" w14:paraId="5D600806" w14:textId="18F3666D" w:rsidTr="00D251BA">
        <w:trPr>
          <w:cantSplit/>
          <w:del w:id="4475" w:author="Jones, Emma" w:date="2019-04-26T14:09:00Z"/>
        </w:trPr>
        <w:tc>
          <w:tcPr>
            <w:tcW w:w="2605" w:type="dxa"/>
          </w:tcPr>
          <w:p w14:paraId="3B4ACF7F" w14:textId="76348735" w:rsidR="008F3DC8" w:rsidRPr="00276D24" w:rsidDel="00EF36C7" w:rsidRDefault="008F3DC8" w:rsidP="000643B3">
            <w:pPr>
              <w:pStyle w:val="TableEntry"/>
              <w:rPr>
                <w:del w:id="4476" w:author="Jones, Emma" w:date="2019-04-26T14:09:00Z"/>
              </w:rPr>
            </w:pPr>
            <w:del w:id="4477" w:author="Jones, Emma" w:date="2019-04-26T14:09:00Z">
              <w:r w:rsidRPr="00276D24" w:rsidDel="00EF36C7">
                <w:delText>note</w:delText>
              </w:r>
            </w:del>
          </w:p>
        </w:tc>
        <w:tc>
          <w:tcPr>
            <w:tcW w:w="3150" w:type="dxa"/>
          </w:tcPr>
          <w:p w14:paraId="40071C2B" w14:textId="5833EAFF" w:rsidR="008F3DC8" w:rsidRPr="00276D24" w:rsidDel="00EF36C7" w:rsidRDefault="008F3DC8" w:rsidP="000643B3">
            <w:pPr>
              <w:pStyle w:val="TableEntry"/>
              <w:rPr>
                <w:del w:id="4478" w:author="Jones, Emma" w:date="2019-04-26T14:09:00Z"/>
              </w:rPr>
            </w:pPr>
            <w:del w:id="4479" w:author="Jones, Emma" w:date="2019-04-26T14:09:00Z">
              <w:r w:rsidRPr="00276D24" w:rsidDel="00EF36C7">
                <w:delText>Annotation Comments about the plan</w:delText>
              </w:r>
            </w:del>
          </w:p>
        </w:tc>
        <w:tc>
          <w:tcPr>
            <w:tcW w:w="2520" w:type="dxa"/>
          </w:tcPr>
          <w:p w14:paraId="6BD08013" w14:textId="5ACB2475" w:rsidR="008F3DC8" w:rsidRPr="00276D24" w:rsidDel="00EF36C7" w:rsidRDefault="008F3DC8" w:rsidP="00D251BA">
            <w:pPr>
              <w:pStyle w:val="TableEntry"/>
              <w:rPr>
                <w:del w:id="4480" w:author="Jones, Emma" w:date="2019-04-26T14:09:00Z"/>
              </w:rPr>
            </w:pPr>
            <w:del w:id="4481" w:author="Jones, Emma" w:date="2019-04-26T14:09:00Z">
              <w:r w:rsidRPr="00276D24" w:rsidDel="00EF36C7">
                <w:delText>no mapping</w:delText>
              </w:r>
            </w:del>
          </w:p>
        </w:tc>
        <w:tc>
          <w:tcPr>
            <w:tcW w:w="1800" w:type="dxa"/>
          </w:tcPr>
          <w:p w14:paraId="38CE4CAB" w14:textId="3E4284F4" w:rsidR="008F3DC8" w:rsidRPr="00276D24" w:rsidDel="00EF36C7" w:rsidRDefault="008F3DC8" w:rsidP="00D251BA">
            <w:pPr>
              <w:pStyle w:val="TableEntry"/>
              <w:rPr>
                <w:del w:id="4482" w:author="Jones, Emma" w:date="2019-04-26T14:09:00Z"/>
              </w:rPr>
            </w:pPr>
          </w:p>
        </w:tc>
      </w:tr>
    </w:tbl>
    <w:p w14:paraId="467A06B4" w14:textId="4CAD18A5" w:rsidR="00E3228F" w:rsidRPr="00276D24" w:rsidDel="00EF36C7" w:rsidRDefault="00E3228F" w:rsidP="00D251BA">
      <w:pPr>
        <w:pStyle w:val="BodyText"/>
        <w:rPr>
          <w:del w:id="4483" w:author="Jones, Emma" w:date="2019-04-26T14:09:00Z"/>
        </w:rPr>
      </w:pPr>
    </w:p>
    <w:p w14:paraId="27DD795C" w14:textId="4E576E8D" w:rsidR="00216647" w:rsidRPr="00276D24" w:rsidDel="00EF36C7" w:rsidRDefault="00DC3EF2" w:rsidP="00D251BA">
      <w:pPr>
        <w:pStyle w:val="Heading3"/>
        <w:rPr>
          <w:del w:id="4484" w:author="Jones, Emma" w:date="2019-04-26T14:09:00Z"/>
          <w:noProof w:val="0"/>
        </w:rPr>
      </w:pPr>
      <w:bookmarkStart w:id="4485" w:name="_Toc524533586"/>
      <w:del w:id="4486" w:author="Jones, Emma" w:date="2019-04-26T14:09:00Z">
        <w:r w:rsidRPr="00276D24" w:rsidDel="00EF36C7">
          <w:rPr>
            <w:noProof w:val="0"/>
          </w:rPr>
          <w:delText>D.2</w:delText>
        </w:r>
        <w:r w:rsidR="002510A3" w:rsidRPr="00276D24" w:rsidDel="00EF36C7">
          <w:rPr>
            <w:noProof w:val="0"/>
          </w:rPr>
          <w:delText>.2 Mapping XDW Workflow Document History to CarePlan and Task Resource Ancestor Elements</w:delText>
        </w:r>
        <w:bookmarkEnd w:id="4485"/>
      </w:del>
    </w:p>
    <w:p w14:paraId="7D7FBBE6" w14:textId="24DAA996" w:rsidR="00216647" w:rsidRPr="00276D24" w:rsidDel="00EF36C7" w:rsidRDefault="00216647" w:rsidP="00D251BA">
      <w:pPr>
        <w:pStyle w:val="BodyText"/>
        <w:rPr>
          <w:del w:id="4487" w:author="Jones, Emma" w:date="2019-04-26T14:09:00Z"/>
        </w:rPr>
      </w:pPr>
      <w:del w:id="4488" w:author="Jones, Emma" w:date="2019-04-26T14:09:00Z">
        <w:r w:rsidRPr="00276D24" w:rsidDel="00EF36C7">
          <w:delText>The table below contains XDW Workflow Document history elements. Consideration should be given for use of Provenance resource versus use of the CarePlan resource ancestor elements.</w:delText>
        </w:r>
      </w:del>
    </w:p>
    <w:p w14:paraId="2858553A" w14:textId="6F0B8B8B" w:rsidR="00216647" w:rsidRPr="00276D24" w:rsidDel="00EF36C7" w:rsidRDefault="002510A3" w:rsidP="003079F5">
      <w:pPr>
        <w:pStyle w:val="TableTitle"/>
        <w:rPr>
          <w:del w:id="4489" w:author="Jones, Emma" w:date="2019-04-26T14:09:00Z"/>
        </w:rPr>
      </w:pPr>
      <w:del w:id="4490" w:author="Jones, Emma" w:date="2019-04-26T14:09:00Z">
        <w:r w:rsidRPr="00276D24" w:rsidDel="00EF36C7">
          <w:delText xml:space="preserve">Table </w:delText>
        </w:r>
        <w:r w:rsidR="00DC3EF2" w:rsidRPr="00276D24" w:rsidDel="00EF36C7">
          <w:delText>D.2</w:delText>
        </w:r>
        <w:r w:rsidRPr="00276D24" w:rsidDel="00EF36C7">
          <w:delText>.2-1: XDW Workflow Document History</w:delText>
        </w:r>
        <w:r w:rsidR="00E10ABA" w:rsidRPr="00276D24" w:rsidDel="00EF36C7">
          <w:delText xml:space="preserve"> to CarePlan and </w:delText>
        </w:r>
        <w:r w:rsidR="00566C43" w:rsidRPr="00276D24" w:rsidDel="00EF36C7">
          <w:delText>Task R</w:delText>
        </w:r>
        <w:r w:rsidR="00E10ABA" w:rsidRPr="00276D24" w:rsidDel="00EF36C7">
          <w:delText>esource</w:delText>
        </w:r>
        <w:r w:rsidR="00566C43" w:rsidRPr="00276D24" w:rsidDel="00EF36C7">
          <w:delText xml:space="preserve"> Mapping</w:delText>
        </w:r>
        <w:r w:rsidRPr="00276D24" w:rsidDel="00EF36C7">
          <w:delText xml:space="preserve"> </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15B01DBE" w14:textId="5C56F122" w:rsidTr="00D251BA">
        <w:trPr>
          <w:cantSplit/>
          <w:tblHeader/>
          <w:del w:id="4491" w:author="Jones, Emma" w:date="2019-04-26T14:09:00Z"/>
        </w:trPr>
        <w:tc>
          <w:tcPr>
            <w:tcW w:w="2605" w:type="dxa"/>
            <w:gridSpan w:val="2"/>
            <w:shd w:val="clear" w:color="auto" w:fill="D9D9D9" w:themeFill="background1" w:themeFillShade="D9"/>
          </w:tcPr>
          <w:p w14:paraId="5FCA507C" w14:textId="28F5568C" w:rsidR="00216647" w:rsidRPr="00276D24" w:rsidDel="00EF36C7" w:rsidRDefault="00216647" w:rsidP="00D251BA">
            <w:pPr>
              <w:pStyle w:val="TableEntryHeader"/>
              <w:rPr>
                <w:del w:id="4492" w:author="Jones, Emma" w:date="2019-04-26T14:09:00Z"/>
              </w:rPr>
            </w:pPr>
            <w:del w:id="4493" w:author="Jones, Emma" w:date="2019-04-26T14:09:00Z">
              <w:r w:rsidRPr="00276D24" w:rsidDel="00EF36C7">
                <w:delText>XDW Workflow Document history</w:delText>
              </w:r>
            </w:del>
          </w:p>
        </w:tc>
        <w:tc>
          <w:tcPr>
            <w:tcW w:w="3150" w:type="dxa"/>
            <w:shd w:val="clear" w:color="auto" w:fill="D9D9D9" w:themeFill="background1" w:themeFillShade="D9"/>
          </w:tcPr>
          <w:p w14:paraId="6F7E8AA6" w14:textId="670606DC" w:rsidR="00216647" w:rsidRPr="00276D24" w:rsidDel="00EF36C7" w:rsidRDefault="00216647" w:rsidP="00D251BA">
            <w:pPr>
              <w:pStyle w:val="TableEntryHeader"/>
              <w:rPr>
                <w:del w:id="4494" w:author="Jones, Emma" w:date="2019-04-26T14:09:00Z"/>
              </w:rPr>
            </w:pPr>
            <w:del w:id="4495" w:author="Jones, Emma" w:date="2019-04-26T14:09:00Z">
              <w:r w:rsidRPr="00276D24" w:rsidDel="00EF36C7">
                <w:delText>Description</w:delText>
              </w:r>
            </w:del>
          </w:p>
        </w:tc>
        <w:tc>
          <w:tcPr>
            <w:tcW w:w="2520" w:type="dxa"/>
            <w:shd w:val="clear" w:color="auto" w:fill="D9D9D9" w:themeFill="background1" w:themeFillShade="D9"/>
          </w:tcPr>
          <w:p w14:paraId="6499E7D5" w14:textId="6D420321" w:rsidR="00216647" w:rsidRPr="00276D24" w:rsidDel="00EF36C7" w:rsidRDefault="00216647" w:rsidP="00D251BA">
            <w:pPr>
              <w:pStyle w:val="TableEntryHeader"/>
              <w:rPr>
                <w:del w:id="4496" w:author="Jones, Emma" w:date="2019-04-26T14:09:00Z"/>
              </w:rPr>
            </w:pPr>
            <w:del w:id="4497" w:author="Jones, Emma" w:date="2019-04-26T14:09:00Z">
              <w:r w:rsidRPr="00276D24" w:rsidDel="00EF36C7">
                <w:delText>CarePlan or Task resource</w:delText>
              </w:r>
            </w:del>
          </w:p>
        </w:tc>
        <w:tc>
          <w:tcPr>
            <w:tcW w:w="1710" w:type="dxa"/>
            <w:shd w:val="clear" w:color="auto" w:fill="D9D9D9" w:themeFill="background1" w:themeFillShade="D9"/>
          </w:tcPr>
          <w:p w14:paraId="7F5FB503" w14:textId="187F07B2" w:rsidR="00216647" w:rsidRPr="00276D24" w:rsidDel="00EF36C7" w:rsidRDefault="00216647" w:rsidP="00D251BA">
            <w:pPr>
              <w:pStyle w:val="TableEntryHeader"/>
              <w:rPr>
                <w:del w:id="4498" w:author="Jones, Emma" w:date="2019-04-26T14:09:00Z"/>
              </w:rPr>
            </w:pPr>
            <w:del w:id="4499" w:author="Jones, Emma" w:date="2019-04-26T14:09:00Z">
              <w:r w:rsidRPr="00276D24" w:rsidDel="00EF36C7">
                <w:delText>Notes</w:delText>
              </w:r>
            </w:del>
          </w:p>
        </w:tc>
      </w:tr>
      <w:tr w:rsidR="00216647" w:rsidRPr="00276D24" w:rsidDel="00EF36C7" w14:paraId="5AE27656" w14:textId="0A879D36" w:rsidTr="00D251BA">
        <w:trPr>
          <w:del w:id="4500" w:author="Jones, Emma" w:date="2019-04-26T14:09:00Z"/>
        </w:trPr>
        <w:tc>
          <w:tcPr>
            <w:tcW w:w="2605" w:type="dxa"/>
            <w:gridSpan w:val="2"/>
          </w:tcPr>
          <w:p w14:paraId="2071B9FF" w14:textId="1B89D765" w:rsidR="00216647" w:rsidRPr="00276D24" w:rsidDel="00EF36C7" w:rsidRDefault="00216647" w:rsidP="00D251BA">
            <w:pPr>
              <w:pStyle w:val="TableEntry"/>
              <w:rPr>
                <w:del w:id="4501" w:author="Jones, Emma" w:date="2019-04-26T14:09:00Z"/>
              </w:rPr>
            </w:pPr>
            <w:del w:id="4502" w:author="Jones, Emma" w:date="2019-04-26T14:09:00Z">
              <w:r w:rsidRPr="00276D24" w:rsidDel="00EF36C7">
                <w:delText>workflowStatusHistory/documentEvent</w:delText>
              </w:r>
            </w:del>
          </w:p>
        </w:tc>
        <w:tc>
          <w:tcPr>
            <w:tcW w:w="3150" w:type="dxa"/>
          </w:tcPr>
          <w:p w14:paraId="45F9396A" w14:textId="64A9109B" w:rsidR="00216647" w:rsidRPr="00276D24" w:rsidDel="00EF36C7" w:rsidRDefault="00216647" w:rsidP="00D251BA">
            <w:pPr>
              <w:pStyle w:val="TableEntry"/>
              <w:rPr>
                <w:del w:id="4503" w:author="Jones, Emma" w:date="2019-04-26T14:09:00Z"/>
              </w:rPr>
            </w:pPr>
            <w:del w:id="4504" w:author="Jones, Emma" w:date="2019-04-26T14:09:00Z">
              <w:r w:rsidRPr="00276D24" w:rsidDel="00EF36C7">
                <w:delText>A detailed event that represents a change of the workflowStatus. The first documentEvent element is added when the workflow document is created. A documentEvent element is then added whenever the workflowStatus of the workflow document changes.</w:delText>
              </w:r>
            </w:del>
          </w:p>
        </w:tc>
        <w:tc>
          <w:tcPr>
            <w:tcW w:w="2520" w:type="dxa"/>
          </w:tcPr>
          <w:p w14:paraId="051C5FD1" w14:textId="44EEFDD9" w:rsidR="00216647" w:rsidRPr="00276D24" w:rsidDel="00EF36C7" w:rsidRDefault="00216647" w:rsidP="00D251BA">
            <w:pPr>
              <w:pStyle w:val="TableEntry"/>
              <w:rPr>
                <w:del w:id="4505" w:author="Jones, Emma" w:date="2019-04-26T14:09:00Z"/>
              </w:rPr>
            </w:pPr>
            <w:del w:id="4506" w:author="Jones, Emma" w:date="2019-04-26T14:09:00Z">
              <w:r w:rsidRPr="00276D24" w:rsidDel="00EF36C7">
                <w:delText>Mapping defined on children elements</w:delText>
              </w:r>
            </w:del>
          </w:p>
        </w:tc>
        <w:tc>
          <w:tcPr>
            <w:tcW w:w="1710" w:type="dxa"/>
          </w:tcPr>
          <w:p w14:paraId="2C949345" w14:textId="1F8D4B1F" w:rsidR="00216647" w:rsidRPr="00276D24" w:rsidDel="00EF36C7" w:rsidRDefault="00216647" w:rsidP="00D251BA">
            <w:pPr>
              <w:pStyle w:val="TableEntry"/>
              <w:rPr>
                <w:del w:id="4507" w:author="Jones, Emma" w:date="2019-04-26T14:09:00Z"/>
              </w:rPr>
            </w:pPr>
          </w:p>
        </w:tc>
      </w:tr>
      <w:tr w:rsidR="00216647" w:rsidRPr="00276D24" w:rsidDel="00EF36C7" w14:paraId="0E9AF894" w14:textId="687634FA" w:rsidTr="00D251BA">
        <w:trPr>
          <w:del w:id="4508" w:author="Jones, Emma" w:date="2019-04-26T14:09:00Z"/>
        </w:trPr>
        <w:tc>
          <w:tcPr>
            <w:tcW w:w="817" w:type="dxa"/>
          </w:tcPr>
          <w:p w14:paraId="3CE2AAE4" w14:textId="0FA6D5E5" w:rsidR="00216647" w:rsidRPr="00276D24" w:rsidDel="00EF36C7" w:rsidRDefault="00216647" w:rsidP="00D251BA">
            <w:pPr>
              <w:pStyle w:val="TableEntry"/>
              <w:rPr>
                <w:del w:id="4509" w:author="Jones, Emma" w:date="2019-04-26T14:09:00Z"/>
              </w:rPr>
            </w:pPr>
          </w:p>
        </w:tc>
        <w:tc>
          <w:tcPr>
            <w:tcW w:w="1788" w:type="dxa"/>
          </w:tcPr>
          <w:p w14:paraId="5EC2CB03" w14:textId="0E686B4A" w:rsidR="00216647" w:rsidRPr="00276D24" w:rsidDel="00EF36C7" w:rsidRDefault="00216647" w:rsidP="00D251BA">
            <w:pPr>
              <w:pStyle w:val="TableEntry"/>
              <w:rPr>
                <w:del w:id="4510" w:author="Jones, Emma" w:date="2019-04-26T14:09:00Z"/>
              </w:rPr>
            </w:pPr>
            <w:del w:id="4511" w:author="Jones, Emma" w:date="2019-04-26T14:09:00Z">
              <w:r w:rsidRPr="00276D24" w:rsidDel="00EF36C7">
                <w:delText>eventTime</w:delText>
              </w:r>
            </w:del>
          </w:p>
        </w:tc>
        <w:tc>
          <w:tcPr>
            <w:tcW w:w="3150" w:type="dxa"/>
          </w:tcPr>
          <w:p w14:paraId="71F3184A" w14:textId="56E8B918" w:rsidR="00216647" w:rsidRPr="00276D24" w:rsidDel="00EF36C7" w:rsidRDefault="00216647" w:rsidP="00D251BA">
            <w:pPr>
              <w:pStyle w:val="TableEntry"/>
              <w:rPr>
                <w:del w:id="4512" w:author="Jones, Emma" w:date="2019-04-26T14:09:00Z"/>
              </w:rPr>
            </w:pPr>
            <w:del w:id="4513" w:author="Jones, Emma" w:date="2019-04-26T14:09:00Z">
              <w:r w:rsidRPr="00276D24" w:rsidDel="00EF36C7">
                <w:delText>Time when the specific documentEvent element is added to the workflow document</w:delText>
              </w:r>
            </w:del>
          </w:p>
        </w:tc>
        <w:tc>
          <w:tcPr>
            <w:tcW w:w="2520" w:type="dxa"/>
          </w:tcPr>
          <w:p w14:paraId="15F7C5CC" w14:textId="3911A4F0" w:rsidR="00216647" w:rsidRPr="00276D24" w:rsidDel="00EF36C7" w:rsidRDefault="00216647" w:rsidP="00D251BA">
            <w:pPr>
              <w:pStyle w:val="TableEntry"/>
              <w:rPr>
                <w:del w:id="4514" w:author="Jones, Emma" w:date="2019-04-26T14:09:00Z"/>
              </w:rPr>
            </w:pPr>
            <w:del w:id="4515" w:author="Jones, Emma" w:date="2019-04-26T14:09:00Z">
              <w:r w:rsidRPr="00276D24" w:rsidDel="00EF36C7">
                <w:delText>Time of the transaction for a CarePlan/status change</w:delText>
              </w:r>
            </w:del>
          </w:p>
        </w:tc>
        <w:tc>
          <w:tcPr>
            <w:tcW w:w="1710" w:type="dxa"/>
          </w:tcPr>
          <w:p w14:paraId="5D6BE0C6" w14:textId="74F14F25" w:rsidR="00216647" w:rsidRPr="00276D24" w:rsidDel="00EF36C7" w:rsidRDefault="00216647" w:rsidP="00D251BA">
            <w:pPr>
              <w:pStyle w:val="TableEntry"/>
              <w:rPr>
                <w:del w:id="4516" w:author="Jones, Emma" w:date="2019-04-26T14:09:00Z"/>
              </w:rPr>
            </w:pPr>
          </w:p>
        </w:tc>
      </w:tr>
      <w:tr w:rsidR="00216647" w:rsidRPr="00276D24" w:rsidDel="00EF36C7" w14:paraId="7C5AAF11" w14:textId="4BBB9952" w:rsidTr="00D251BA">
        <w:trPr>
          <w:del w:id="4517" w:author="Jones, Emma" w:date="2019-04-26T14:09:00Z"/>
        </w:trPr>
        <w:tc>
          <w:tcPr>
            <w:tcW w:w="817" w:type="dxa"/>
          </w:tcPr>
          <w:p w14:paraId="6A3F07C6" w14:textId="19DB4273" w:rsidR="00216647" w:rsidRPr="00276D24" w:rsidDel="00EF36C7" w:rsidRDefault="00216647" w:rsidP="00D251BA">
            <w:pPr>
              <w:pStyle w:val="TableEntry"/>
              <w:rPr>
                <w:del w:id="4518" w:author="Jones, Emma" w:date="2019-04-26T14:09:00Z"/>
              </w:rPr>
            </w:pPr>
          </w:p>
        </w:tc>
        <w:tc>
          <w:tcPr>
            <w:tcW w:w="1788" w:type="dxa"/>
          </w:tcPr>
          <w:p w14:paraId="0F1A381C" w14:textId="0B90F146" w:rsidR="00216647" w:rsidRPr="00276D24" w:rsidDel="00EF36C7" w:rsidRDefault="00216647" w:rsidP="00D251BA">
            <w:pPr>
              <w:pStyle w:val="TableEntry"/>
              <w:rPr>
                <w:del w:id="4519" w:author="Jones, Emma" w:date="2019-04-26T14:09:00Z"/>
              </w:rPr>
            </w:pPr>
            <w:del w:id="4520" w:author="Jones, Emma" w:date="2019-04-26T14:09:00Z">
              <w:r w:rsidRPr="00276D24" w:rsidDel="00EF36C7">
                <w:delText>eventType</w:delText>
              </w:r>
            </w:del>
          </w:p>
        </w:tc>
        <w:tc>
          <w:tcPr>
            <w:tcW w:w="3150" w:type="dxa"/>
          </w:tcPr>
          <w:p w14:paraId="7BE74357" w14:textId="4ABDF036" w:rsidR="00216647" w:rsidRPr="00276D24" w:rsidDel="00EF36C7" w:rsidRDefault="00216647" w:rsidP="00D251BA">
            <w:pPr>
              <w:pStyle w:val="TableEntry"/>
              <w:rPr>
                <w:del w:id="4521" w:author="Jones, Emma" w:date="2019-04-26T14:09:00Z"/>
              </w:rPr>
            </w:pPr>
            <w:del w:id="4522" w:author="Jones, Emma" w:date="2019-04-26T14:09:00Z">
              <w:r w:rsidRPr="00276D24" w:rsidDel="00EF36C7">
                <w:delText>The type of event that happens that solicits the modification of the workflowStatus. It should be valorized with one of these types: create, stop, suspend, resume, fail, complete</w:delText>
              </w:r>
            </w:del>
          </w:p>
        </w:tc>
        <w:tc>
          <w:tcPr>
            <w:tcW w:w="2520" w:type="dxa"/>
          </w:tcPr>
          <w:p w14:paraId="720F5125" w14:textId="73B51790" w:rsidR="00216647" w:rsidRPr="00276D24" w:rsidDel="00EF36C7" w:rsidRDefault="00216647" w:rsidP="00D251BA">
            <w:pPr>
              <w:pStyle w:val="TableEntry"/>
              <w:rPr>
                <w:del w:id="4523" w:author="Jones, Emma" w:date="2019-04-26T14:09:00Z"/>
              </w:rPr>
            </w:pPr>
            <w:del w:id="4524" w:author="Jones, Emma" w:date="2019-04-26T14:09:00Z">
              <w:r w:rsidRPr="00276D24" w:rsidDel="00EF36C7">
                <w:delText>no mapping</w:delText>
              </w:r>
            </w:del>
          </w:p>
        </w:tc>
        <w:tc>
          <w:tcPr>
            <w:tcW w:w="1710" w:type="dxa"/>
          </w:tcPr>
          <w:p w14:paraId="50A8F20D" w14:textId="0555E840" w:rsidR="00216647" w:rsidRPr="00276D24" w:rsidDel="00EF36C7" w:rsidRDefault="00216647" w:rsidP="00D251BA">
            <w:pPr>
              <w:pStyle w:val="TableEntry"/>
              <w:rPr>
                <w:del w:id="4525" w:author="Jones, Emma" w:date="2019-04-26T14:09:00Z"/>
              </w:rPr>
            </w:pPr>
          </w:p>
        </w:tc>
      </w:tr>
      <w:tr w:rsidR="00216647" w:rsidRPr="00276D24" w:rsidDel="00EF36C7" w14:paraId="16FA7B9A" w14:textId="7681476A" w:rsidTr="00D251BA">
        <w:trPr>
          <w:del w:id="4526" w:author="Jones, Emma" w:date="2019-04-26T14:09:00Z"/>
        </w:trPr>
        <w:tc>
          <w:tcPr>
            <w:tcW w:w="817" w:type="dxa"/>
          </w:tcPr>
          <w:p w14:paraId="3DFB10EB" w14:textId="76F5AFDC" w:rsidR="00216647" w:rsidRPr="00276D24" w:rsidDel="00EF36C7" w:rsidRDefault="00216647" w:rsidP="00D251BA">
            <w:pPr>
              <w:pStyle w:val="TableEntry"/>
              <w:rPr>
                <w:del w:id="4527" w:author="Jones, Emma" w:date="2019-04-26T14:09:00Z"/>
              </w:rPr>
            </w:pPr>
          </w:p>
        </w:tc>
        <w:tc>
          <w:tcPr>
            <w:tcW w:w="1788" w:type="dxa"/>
          </w:tcPr>
          <w:p w14:paraId="63C4D705" w14:textId="4A68794A" w:rsidR="00216647" w:rsidRPr="00276D24" w:rsidDel="00EF36C7" w:rsidRDefault="00216647" w:rsidP="00D251BA">
            <w:pPr>
              <w:pStyle w:val="TableEntry"/>
              <w:rPr>
                <w:del w:id="4528" w:author="Jones, Emma" w:date="2019-04-26T14:09:00Z"/>
              </w:rPr>
            </w:pPr>
            <w:del w:id="4529" w:author="Jones, Emma" w:date="2019-04-26T14:09:00Z">
              <w:r w:rsidRPr="00276D24" w:rsidDel="00EF36C7">
                <w:delText>taskEventIdentifier</w:delText>
              </w:r>
            </w:del>
          </w:p>
        </w:tc>
        <w:tc>
          <w:tcPr>
            <w:tcW w:w="3150" w:type="dxa"/>
          </w:tcPr>
          <w:p w14:paraId="1179B7E1" w14:textId="580CD6E4" w:rsidR="00216647" w:rsidRPr="00276D24" w:rsidDel="00EF36C7" w:rsidRDefault="00216647" w:rsidP="00D251BA">
            <w:pPr>
              <w:pStyle w:val="TableEntry"/>
              <w:rPr>
                <w:del w:id="4530" w:author="Jones, Emma" w:date="2019-04-26T14:09:00Z"/>
              </w:rPr>
            </w:pPr>
            <w:del w:id="4531" w:author="Jones, Emma" w:date="2019-04-26T14:09:00Z">
              <w:r w:rsidRPr="00276D24" w:rsidDel="00EF36C7">
                <w:delText>Element that permits to track the reference to the taskEvent that solicits the modification of the workflowStatus. It stores the same value of the element taskEvent/identifier of the taskEvent of reference</w:delText>
              </w:r>
            </w:del>
          </w:p>
        </w:tc>
        <w:tc>
          <w:tcPr>
            <w:tcW w:w="2520" w:type="dxa"/>
          </w:tcPr>
          <w:p w14:paraId="058FFD25" w14:textId="6D9EE56A" w:rsidR="00216647" w:rsidRPr="00276D24" w:rsidDel="00EF36C7" w:rsidRDefault="00216647" w:rsidP="00D251BA">
            <w:pPr>
              <w:pStyle w:val="TableEntry"/>
              <w:rPr>
                <w:del w:id="4532" w:author="Jones, Emma" w:date="2019-04-26T14:09:00Z"/>
              </w:rPr>
            </w:pPr>
            <w:del w:id="4533" w:author="Jones, Emma" w:date="2019-04-26T14:09:00Z">
              <w:r w:rsidRPr="00276D24" w:rsidDel="00EF36C7">
                <w:delText xml:space="preserve">Task/identifier of the Task resource that has </w:delText>
              </w:r>
              <w:r w:rsidR="000643B3" w:rsidRPr="00276D24" w:rsidDel="00EF36C7">
                <w:delText>led</w:delText>
              </w:r>
              <w:r w:rsidRPr="00276D24" w:rsidDel="00EF36C7">
                <w:delText xml:space="preserve"> to the CarePlan/status change</w:delText>
              </w:r>
            </w:del>
          </w:p>
        </w:tc>
        <w:tc>
          <w:tcPr>
            <w:tcW w:w="1710" w:type="dxa"/>
          </w:tcPr>
          <w:p w14:paraId="7FEF3613" w14:textId="03D3FC43" w:rsidR="00216647" w:rsidRPr="00276D24" w:rsidDel="00EF36C7" w:rsidRDefault="00216647" w:rsidP="00D251BA">
            <w:pPr>
              <w:pStyle w:val="TableEntry"/>
              <w:rPr>
                <w:del w:id="4534" w:author="Jones, Emma" w:date="2019-04-26T14:09:00Z"/>
              </w:rPr>
            </w:pPr>
          </w:p>
        </w:tc>
      </w:tr>
      <w:tr w:rsidR="00216647" w:rsidRPr="00276D24" w:rsidDel="00EF36C7" w14:paraId="7158E60E" w14:textId="7B74425B" w:rsidTr="00D251BA">
        <w:trPr>
          <w:del w:id="4535" w:author="Jones, Emma" w:date="2019-04-26T14:09:00Z"/>
        </w:trPr>
        <w:tc>
          <w:tcPr>
            <w:tcW w:w="817" w:type="dxa"/>
          </w:tcPr>
          <w:p w14:paraId="226490CC" w14:textId="589DACBC" w:rsidR="00216647" w:rsidRPr="00276D24" w:rsidDel="00EF36C7" w:rsidRDefault="00216647" w:rsidP="00D251BA">
            <w:pPr>
              <w:pStyle w:val="TableEntry"/>
              <w:rPr>
                <w:del w:id="4536" w:author="Jones, Emma" w:date="2019-04-26T14:09:00Z"/>
              </w:rPr>
            </w:pPr>
          </w:p>
        </w:tc>
        <w:tc>
          <w:tcPr>
            <w:tcW w:w="1788" w:type="dxa"/>
          </w:tcPr>
          <w:p w14:paraId="0713B163" w14:textId="33F8929F" w:rsidR="00216647" w:rsidRPr="00276D24" w:rsidDel="00EF36C7" w:rsidRDefault="00216647" w:rsidP="00D251BA">
            <w:pPr>
              <w:pStyle w:val="TableEntry"/>
              <w:rPr>
                <w:del w:id="4537" w:author="Jones, Emma" w:date="2019-04-26T14:09:00Z"/>
              </w:rPr>
            </w:pPr>
            <w:del w:id="4538" w:author="Jones, Emma" w:date="2019-04-26T14:09:00Z">
              <w:r w:rsidRPr="00276D24" w:rsidDel="00EF36C7">
                <w:delText>author</w:delText>
              </w:r>
            </w:del>
          </w:p>
        </w:tc>
        <w:tc>
          <w:tcPr>
            <w:tcW w:w="3150" w:type="dxa"/>
          </w:tcPr>
          <w:p w14:paraId="1988DD30" w14:textId="621DADEF" w:rsidR="00216647" w:rsidRPr="00276D24" w:rsidDel="00EF36C7" w:rsidRDefault="00216647" w:rsidP="00D251BA">
            <w:pPr>
              <w:pStyle w:val="TableEntry"/>
              <w:rPr>
                <w:del w:id="4539" w:author="Jones, Emma" w:date="2019-04-26T14:09:00Z"/>
              </w:rPr>
            </w:pPr>
            <w:del w:id="4540" w:author="Jones, Emma" w:date="2019-04-26T14:09:00Z">
              <w:r w:rsidRPr="00276D24" w:rsidDel="00EF36C7">
                <w:delText>Actual owner of the workflow after the event</w:delText>
              </w:r>
            </w:del>
          </w:p>
        </w:tc>
        <w:tc>
          <w:tcPr>
            <w:tcW w:w="2520" w:type="dxa"/>
          </w:tcPr>
          <w:p w14:paraId="329A3316" w14:textId="08A9A2D4" w:rsidR="00216647" w:rsidRPr="00276D24" w:rsidDel="00EF36C7" w:rsidRDefault="00216647" w:rsidP="00D251BA">
            <w:pPr>
              <w:pStyle w:val="TableEntry"/>
              <w:rPr>
                <w:del w:id="4541" w:author="Jones, Emma" w:date="2019-04-26T14:09:00Z"/>
              </w:rPr>
            </w:pPr>
            <w:del w:id="4542" w:author="Jones, Emma" w:date="2019-04-26T14:09:00Z">
              <w:r w:rsidRPr="00276D24" w:rsidDel="00EF36C7">
                <w:delText xml:space="preserve">Task/owner of the task that has </w:delText>
              </w:r>
              <w:r w:rsidR="00085A70" w:rsidRPr="00276D24" w:rsidDel="00EF36C7">
                <w:delText>led</w:delText>
              </w:r>
              <w:r w:rsidRPr="00276D24" w:rsidDel="00EF36C7">
                <w:delText xml:space="preserve"> to the CarePlan/status change</w:delText>
              </w:r>
            </w:del>
          </w:p>
        </w:tc>
        <w:tc>
          <w:tcPr>
            <w:tcW w:w="1710" w:type="dxa"/>
          </w:tcPr>
          <w:p w14:paraId="60A692C1" w14:textId="6ED84FA4" w:rsidR="00216647" w:rsidRPr="00276D24" w:rsidDel="00EF36C7" w:rsidRDefault="00216647" w:rsidP="00D251BA">
            <w:pPr>
              <w:pStyle w:val="TableEntry"/>
              <w:rPr>
                <w:del w:id="4543" w:author="Jones, Emma" w:date="2019-04-26T14:09:00Z"/>
              </w:rPr>
            </w:pPr>
          </w:p>
        </w:tc>
      </w:tr>
      <w:tr w:rsidR="00216647" w:rsidRPr="00276D24" w:rsidDel="00EF36C7" w14:paraId="3F102C36" w14:textId="441B1C41" w:rsidTr="00D251BA">
        <w:trPr>
          <w:del w:id="4544" w:author="Jones, Emma" w:date="2019-04-26T14:09:00Z"/>
        </w:trPr>
        <w:tc>
          <w:tcPr>
            <w:tcW w:w="817" w:type="dxa"/>
          </w:tcPr>
          <w:p w14:paraId="7A7E8F28" w14:textId="36229FF6" w:rsidR="00216647" w:rsidRPr="00276D24" w:rsidDel="00EF36C7" w:rsidRDefault="00216647" w:rsidP="00D251BA">
            <w:pPr>
              <w:pStyle w:val="TableEntry"/>
              <w:rPr>
                <w:del w:id="4545" w:author="Jones, Emma" w:date="2019-04-26T14:09:00Z"/>
              </w:rPr>
            </w:pPr>
          </w:p>
        </w:tc>
        <w:tc>
          <w:tcPr>
            <w:tcW w:w="1788" w:type="dxa"/>
          </w:tcPr>
          <w:p w14:paraId="6446FD45" w14:textId="695F606E" w:rsidR="00216647" w:rsidRPr="00276D24" w:rsidDel="00EF36C7" w:rsidRDefault="00216647" w:rsidP="00D251BA">
            <w:pPr>
              <w:pStyle w:val="TableEntry"/>
              <w:rPr>
                <w:del w:id="4546" w:author="Jones, Emma" w:date="2019-04-26T14:09:00Z"/>
              </w:rPr>
            </w:pPr>
            <w:del w:id="4547" w:author="Jones, Emma" w:date="2019-04-26T14:09:00Z">
              <w:r w:rsidRPr="00276D24" w:rsidDel="00EF36C7">
                <w:delText>previousStatus</w:delText>
              </w:r>
            </w:del>
          </w:p>
        </w:tc>
        <w:tc>
          <w:tcPr>
            <w:tcW w:w="3150" w:type="dxa"/>
          </w:tcPr>
          <w:p w14:paraId="126F3721" w14:textId="0B03416B" w:rsidR="00216647" w:rsidRPr="00276D24" w:rsidDel="00EF36C7" w:rsidRDefault="00216647" w:rsidP="00D251BA">
            <w:pPr>
              <w:pStyle w:val="TableEntry"/>
              <w:rPr>
                <w:del w:id="4548" w:author="Jones, Emma" w:date="2019-04-26T14:09:00Z"/>
              </w:rPr>
            </w:pPr>
            <w:del w:id="4549" w:author="Jones, Emma" w:date="2019-04-26T14:09:00Z">
              <w:r w:rsidRPr="00276D24" w:rsidDel="00EF36C7">
                <w:delText>The previous value of workflowStatus. Either “OPEN” or “CLOSED”. In case of a Workflow Document just created this element shall be valorized with “”</w:delText>
              </w:r>
            </w:del>
          </w:p>
        </w:tc>
        <w:tc>
          <w:tcPr>
            <w:tcW w:w="2520" w:type="dxa"/>
          </w:tcPr>
          <w:p w14:paraId="4FA2B884" w14:textId="43A740E2" w:rsidR="00216647" w:rsidRPr="00276D24" w:rsidDel="00EF36C7" w:rsidRDefault="00216647" w:rsidP="00D251BA">
            <w:pPr>
              <w:pStyle w:val="TableEntry"/>
              <w:rPr>
                <w:del w:id="4550" w:author="Jones, Emma" w:date="2019-04-26T14:09:00Z"/>
              </w:rPr>
            </w:pPr>
            <w:del w:id="4551" w:author="Jones, Emma" w:date="2019-04-26T14:09:00Z">
              <w:r w:rsidRPr="00276D24" w:rsidDel="00EF36C7">
                <w:delText>CarePlan/status from the previous versions of CarePlan</w:delText>
              </w:r>
            </w:del>
          </w:p>
        </w:tc>
        <w:tc>
          <w:tcPr>
            <w:tcW w:w="1710" w:type="dxa"/>
          </w:tcPr>
          <w:p w14:paraId="308D7D64" w14:textId="02710009" w:rsidR="00216647" w:rsidRPr="00276D24" w:rsidDel="00EF36C7" w:rsidRDefault="00216647" w:rsidP="00D251BA">
            <w:pPr>
              <w:pStyle w:val="TableEntry"/>
              <w:rPr>
                <w:del w:id="4552" w:author="Jones, Emma" w:date="2019-04-26T14:09:00Z"/>
              </w:rPr>
            </w:pPr>
          </w:p>
        </w:tc>
      </w:tr>
      <w:tr w:rsidR="00216647" w:rsidRPr="00276D24" w:rsidDel="00EF36C7" w14:paraId="79913C5D" w14:textId="18B9FD07" w:rsidTr="00D251BA">
        <w:trPr>
          <w:del w:id="4553" w:author="Jones, Emma" w:date="2019-04-26T14:09:00Z"/>
        </w:trPr>
        <w:tc>
          <w:tcPr>
            <w:tcW w:w="817" w:type="dxa"/>
          </w:tcPr>
          <w:p w14:paraId="6A7CE703" w14:textId="5F17D24A" w:rsidR="00216647" w:rsidRPr="00276D24" w:rsidDel="00EF36C7" w:rsidRDefault="00216647" w:rsidP="00D251BA">
            <w:pPr>
              <w:pStyle w:val="TableEntry"/>
              <w:rPr>
                <w:del w:id="4554" w:author="Jones, Emma" w:date="2019-04-26T14:09:00Z"/>
              </w:rPr>
            </w:pPr>
          </w:p>
        </w:tc>
        <w:tc>
          <w:tcPr>
            <w:tcW w:w="1788" w:type="dxa"/>
          </w:tcPr>
          <w:p w14:paraId="54B73E4C" w14:textId="2FEB4836" w:rsidR="00216647" w:rsidRPr="00276D24" w:rsidDel="00EF36C7" w:rsidRDefault="00216647" w:rsidP="00D251BA">
            <w:pPr>
              <w:pStyle w:val="TableEntry"/>
              <w:rPr>
                <w:del w:id="4555" w:author="Jones, Emma" w:date="2019-04-26T14:09:00Z"/>
              </w:rPr>
            </w:pPr>
            <w:del w:id="4556" w:author="Jones, Emma" w:date="2019-04-26T14:09:00Z">
              <w:r w:rsidRPr="00276D24" w:rsidDel="00EF36C7">
                <w:delText>actualStatus</w:delText>
              </w:r>
            </w:del>
          </w:p>
        </w:tc>
        <w:tc>
          <w:tcPr>
            <w:tcW w:w="3150" w:type="dxa"/>
          </w:tcPr>
          <w:p w14:paraId="14DDCC25" w14:textId="703E0599" w:rsidR="00216647" w:rsidRPr="00276D24" w:rsidDel="00EF36C7" w:rsidRDefault="00216647" w:rsidP="00D251BA">
            <w:pPr>
              <w:pStyle w:val="TableEntry"/>
              <w:rPr>
                <w:del w:id="4557" w:author="Jones, Emma" w:date="2019-04-26T14:09:00Z"/>
              </w:rPr>
            </w:pPr>
            <w:del w:id="4558" w:author="Jones, Emma" w:date="2019-04-26T14:09:00Z">
              <w:r w:rsidRPr="00276D24" w:rsidDel="00EF36C7">
                <w:delText>Equal to the current value of the workflowStatus element. Either “OPEN” or “CLOSED”.</w:delText>
              </w:r>
            </w:del>
          </w:p>
        </w:tc>
        <w:tc>
          <w:tcPr>
            <w:tcW w:w="2520" w:type="dxa"/>
          </w:tcPr>
          <w:p w14:paraId="1BED5573" w14:textId="1669B173" w:rsidR="00216647" w:rsidRPr="00276D24" w:rsidDel="00EF36C7" w:rsidRDefault="00216647" w:rsidP="00D251BA">
            <w:pPr>
              <w:pStyle w:val="TableEntry"/>
              <w:rPr>
                <w:del w:id="4559" w:author="Jones, Emma" w:date="2019-04-26T14:09:00Z"/>
              </w:rPr>
            </w:pPr>
            <w:del w:id="4560" w:author="Jones, Emma" w:date="2019-04-26T14:09:00Z">
              <w:r w:rsidRPr="00276D24" w:rsidDel="00EF36C7">
                <w:delText>CarePlan/status</w:delText>
              </w:r>
            </w:del>
          </w:p>
        </w:tc>
        <w:tc>
          <w:tcPr>
            <w:tcW w:w="1710" w:type="dxa"/>
          </w:tcPr>
          <w:p w14:paraId="7AF3E47B" w14:textId="6FC94DC9" w:rsidR="00216647" w:rsidRPr="00276D24" w:rsidDel="00EF36C7" w:rsidRDefault="00216647" w:rsidP="00D251BA">
            <w:pPr>
              <w:pStyle w:val="TableEntry"/>
              <w:rPr>
                <w:del w:id="4561" w:author="Jones, Emma" w:date="2019-04-26T14:09:00Z"/>
              </w:rPr>
            </w:pPr>
          </w:p>
        </w:tc>
      </w:tr>
    </w:tbl>
    <w:p w14:paraId="53C5BB63" w14:textId="322CA353" w:rsidR="00216647" w:rsidRPr="00276D24" w:rsidDel="00EF36C7" w:rsidRDefault="00216647" w:rsidP="00D251BA">
      <w:pPr>
        <w:pStyle w:val="BodyText"/>
        <w:rPr>
          <w:del w:id="4562" w:author="Jones, Emma" w:date="2019-04-26T14:09:00Z"/>
        </w:rPr>
      </w:pPr>
    </w:p>
    <w:p w14:paraId="66C0721B" w14:textId="203FDE33" w:rsidR="00566C43" w:rsidRPr="00276D24" w:rsidDel="00EF36C7" w:rsidRDefault="00DC3EF2" w:rsidP="00D251BA">
      <w:pPr>
        <w:pStyle w:val="Heading3"/>
        <w:numPr>
          <w:ilvl w:val="0"/>
          <w:numId w:val="0"/>
        </w:numPr>
        <w:rPr>
          <w:del w:id="4563" w:author="Jones, Emma" w:date="2019-04-26T14:09:00Z"/>
          <w:noProof w:val="0"/>
        </w:rPr>
      </w:pPr>
      <w:bookmarkStart w:id="4564" w:name="_Toc524533587"/>
      <w:del w:id="4565" w:author="Jones, Emma" w:date="2019-04-26T14:09:00Z">
        <w:r w:rsidRPr="00276D24" w:rsidDel="00EF36C7">
          <w:rPr>
            <w:noProof w:val="0"/>
          </w:rPr>
          <w:delText>D.2</w:delText>
        </w:r>
        <w:r w:rsidR="00566C43" w:rsidRPr="00276D24" w:rsidDel="00EF36C7">
          <w:rPr>
            <w:noProof w:val="0"/>
          </w:rPr>
          <w:delText>.3 Mapping Task Resource to XDW Workflow Document Elements</w:delText>
        </w:r>
        <w:bookmarkEnd w:id="4564"/>
      </w:del>
    </w:p>
    <w:p w14:paraId="63B2ABB1" w14:textId="154C52D8" w:rsidR="00216647" w:rsidRPr="00276D24" w:rsidDel="00EF36C7" w:rsidRDefault="00216647" w:rsidP="00D251BA">
      <w:pPr>
        <w:pStyle w:val="BodyText"/>
        <w:rPr>
          <w:del w:id="4566" w:author="Jones, Emma" w:date="2019-04-26T14:09:00Z"/>
        </w:rPr>
      </w:pPr>
      <w:del w:id="4567" w:author="Jones, Emma" w:date="2019-04-26T14:09:00Z">
        <w:r w:rsidRPr="00276D24" w:rsidDel="00EF36C7">
          <w:delText>The following table contains mapping between the Task resource and XDW Workflow Document elements.</w:delText>
        </w:r>
      </w:del>
    </w:p>
    <w:p w14:paraId="58718043" w14:textId="478822C2" w:rsidR="00216647" w:rsidRPr="00276D24" w:rsidDel="00EF36C7" w:rsidRDefault="00566C43" w:rsidP="00D251BA">
      <w:pPr>
        <w:pStyle w:val="TableTitle"/>
        <w:rPr>
          <w:del w:id="4568" w:author="Jones, Emma" w:date="2019-04-26T14:09:00Z"/>
          <w:szCs w:val="22"/>
        </w:rPr>
      </w:pPr>
      <w:del w:id="4569" w:author="Jones, Emma" w:date="2019-04-26T14:09:00Z">
        <w:r w:rsidRPr="00276D24" w:rsidDel="00EF36C7">
          <w:delText xml:space="preserve">Table </w:delText>
        </w:r>
        <w:r w:rsidR="00DC3EF2" w:rsidRPr="00276D24" w:rsidDel="00EF36C7">
          <w:delText>D.2</w:delText>
        </w:r>
        <w:r w:rsidRPr="00276D24" w:rsidDel="00EF36C7">
          <w:delText>.3-1: Task Resource to XDW Workflow Document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644304ED" w14:textId="7155CF34" w:rsidTr="00D251BA">
        <w:trPr>
          <w:cantSplit/>
          <w:tblHeader/>
          <w:del w:id="4570" w:author="Jones, Emma" w:date="2019-04-26T14:09:00Z"/>
        </w:trPr>
        <w:tc>
          <w:tcPr>
            <w:tcW w:w="2605" w:type="dxa"/>
            <w:gridSpan w:val="2"/>
            <w:shd w:val="clear" w:color="auto" w:fill="D9D9D9" w:themeFill="background1" w:themeFillShade="D9"/>
          </w:tcPr>
          <w:p w14:paraId="155277D0" w14:textId="4CAA39CD" w:rsidR="00216647" w:rsidRPr="00276D24" w:rsidDel="00EF36C7" w:rsidRDefault="00216647" w:rsidP="00D251BA">
            <w:pPr>
              <w:pStyle w:val="TableEntryHeader"/>
              <w:rPr>
                <w:del w:id="4571" w:author="Jones, Emma" w:date="2019-04-26T14:09:00Z"/>
              </w:rPr>
            </w:pPr>
            <w:del w:id="4572" w:author="Jones, Emma" w:date="2019-04-26T14:09:00Z">
              <w:r w:rsidRPr="00276D24" w:rsidDel="00EF36C7">
                <w:delText>Task resource elements</w:delText>
              </w:r>
            </w:del>
          </w:p>
        </w:tc>
        <w:tc>
          <w:tcPr>
            <w:tcW w:w="3150" w:type="dxa"/>
            <w:shd w:val="clear" w:color="auto" w:fill="D9D9D9" w:themeFill="background1" w:themeFillShade="D9"/>
          </w:tcPr>
          <w:p w14:paraId="17CB2881" w14:textId="397858B2" w:rsidR="00216647" w:rsidRPr="00276D24" w:rsidDel="00EF36C7" w:rsidRDefault="00216647" w:rsidP="00D251BA">
            <w:pPr>
              <w:pStyle w:val="TableEntryHeader"/>
              <w:rPr>
                <w:del w:id="4573" w:author="Jones, Emma" w:date="2019-04-26T14:09:00Z"/>
              </w:rPr>
            </w:pPr>
            <w:del w:id="4574" w:author="Jones, Emma" w:date="2019-04-26T14:09:00Z">
              <w:r w:rsidRPr="00276D24" w:rsidDel="00EF36C7">
                <w:delText>Description</w:delText>
              </w:r>
            </w:del>
          </w:p>
        </w:tc>
        <w:tc>
          <w:tcPr>
            <w:tcW w:w="2520" w:type="dxa"/>
            <w:shd w:val="clear" w:color="auto" w:fill="D9D9D9" w:themeFill="background1" w:themeFillShade="D9"/>
          </w:tcPr>
          <w:p w14:paraId="67DD8A58" w14:textId="58EF7BBB" w:rsidR="00216647" w:rsidRPr="00276D24" w:rsidDel="00EF36C7" w:rsidRDefault="00216647" w:rsidP="00D251BA">
            <w:pPr>
              <w:pStyle w:val="TableEntryHeader"/>
              <w:rPr>
                <w:del w:id="4575" w:author="Jones, Emma" w:date="2019-04-26T14:09:00Z"/>
              </w:rPr>
            </w:pPr>
            <w:del w:id="4576" w:author="Jones, Emma" w:date="2019-04-26T14:09:00Z">
              <w:r w:rsidRPr="00276D24" w:rsidDel="00EF36C7">
                <w:delText>XDW Workflow Document elements</w:delText>
              </w:r>
            </w:del>
          </w:p>
        </w:tc>
        <w:tc>
          <w:tcPr>
            <w:tcW w:w="1710" w:type="dxa"/>
            <w:shd w:val="clear" w:color="auto" w:fill="D9D9D9" w:themeFill="background1" w:themeFillShade="D9"/>
          </w:tcPr>
          <w:p w14:paraId="391135A0" w14:textId="766A9151" w:rsidR="00216647" w:rsidRPr="00276D24" w:rsidDel="00EF36C7" w:rsidRDefault="00216647" w:rsidP="00D251BA">
            <w:pPr>
              <w:pStyle w:val="TableEntryHeader"/>
              <w:rPr>
                <w:del w:id="4577" w:author="Jones, Emma" w:date="2019-04-26T14:09:00Z"/>
              </w:rPr>
            </w:pPr>
            <w:del w:id="4578" w:author="Jones, Emma" w:date="2019-04-26T14:09:00Z">
              <w:r w:rsidRPr="00276D24" w:rsidDel="00EF36C7">
                <w:delText>Notes</w:delText>
              </w:r>
            </w:del>
          </w:p>
        </w:tc>
      </w:tr>
      <w:tr w:rsidR="00216647" w:rsidRPr="00276D24" w:rsidDel="00EF36C7" w14:paraId="52883D96" w14:textId="503383AC" w:rsidTr="00D251BA">
        <w:trPr>
          <w:del w:id="4579" w:author="Jones, Emma" w:date="2019-04-26T14:09:00Z"/>
        </w:trPr>
        <w:tc>
          <w:tcPr>
            <w:tcW w:w="2605" w:type="dxa"/>
            <w:gridSpan w:val="2"/>
          </w:tcPr>
          <w:p w14:paraId="7A20F513" w14:textId="03FAE49F" w:rsidR="00216647" w:rsidRPr="00276D24" w:rsidDel="00EF36C7" w:rsidRDefault="00216647" w:rsidP="000643B3">
            <w:pPr>
              <w:pStyle w:val="TableEntry"/>
              <w:rPr>
                <w:del w:id="4580" w:author="Jones, Emma" w:date="2019-04-26T14:09:00Z"/>
              </w:rPr>
            </w:pPr>
            <w:del w:id="4581" w:author="Jones, Emma" w:date="2019-04-26T14:09:00Z">
              <w:r w:rsidRPr="00276D24" w:rsidDel="00EF36C7">
                <w:delText xml:space="preserve">identifier </w:delText>
              </w:r>
            </w:del>
          </w:p>
        </w:tc>
        <w:tc>
          <w:tcPr>
            <w:tcW w:w="3150" w:type="dxa"/>
          </w:tcPr>
          <w:p w14:paraId="5D66D934" w14:textId="2127AF0A" w:rsidR="00216647" w:rsidRPr="00276D24" w:rsidDel="00EF36C7" w:rsidRDefault="00216647" w:rsidP="000643B3">
            <w:pPr>
              <w:pStyle w:val="TableEntry"/>
              <w:rPr>
                <w:del w:id="4582" w:author="Jones, Emma" w:date="2019-04-26T14:09:00Z"/>
              </w:rPr>
            </w:pPr>
            <w:del w:id="4583" w:author="Jones, Emma" w:date="2019-04-26T14:09:00Z">
              <w:r w:rsidRPr="00276D24" w:rsidDel="00EF36C7">
                <w:delText xml:space="preserve">External Ids for this task. </w:delText>
              </w:r>
              <w:r w:rsidRPr="00276D24" w:rsidDel="00EF36C7">
                <w:rPr>
                  <w:bCs/>
                </w:rPr>
                <w:delText>This version of the profile requires at least one identifier.</w:delText>
              </w:r>
            </w:del>
          </w:p>
        </w:tc>
        <w:tc>
          <w:tcPr>
            <w:tcW w:w="2520" w:type="dxa"/>
          </w:tcPr>
          <w:p w14:paraId="4DA7911B" w14:textId="0A72CC68" w:rsidR="00216647" w:rsidRPr="00276D24" w:rsidDel="00EF36C7" w:rsidRDefault="00216647" w:rsidP="00D251BA">
            <w:pPr>
              <w:pStyle w:val="TableEntry"/>
              <w:rPr>
                <w:del w:id="4584" w:author="Jones, Emma" w:date="2019-04-26T14:09:00Z"/>
              </w:rPr>
            </w:pPr>
            <w:del w:id="4585" w:author="Jones, Emma" w:date="2019-04-26T14:09:00Z">
              <w:r w:rsidRPr="00276D24" w:rsidDel="00EF36C7">
                <w:delText>TaskList/XDWTask/TaskData/TaskDetails/id</w:delText>
              </w:r>
            </w:del>
          </w:p>
        </w:tc>
        <w:tc>
          <w:tcPr>
            <w:tcW w:w="1710" w:type="dxa"/>
          </w:tcPr>
          <w:p w14:paraId="3076A442" w14:textId="711866FA" w:rsidR="00216647" w:rsidRPr="00276D24" w:rsidDel="00EF36C7" w:rsidRDefault="00216647" w:rsidP="00D251BA">
            <w:pPr>
              <w:pStyle w:val="TableEntry"/>
              <w:rPr>
                <w:del w:id="4586" w:author="Jones, Emma" w:date="2019-04-26T14:09:00Z"/>
              </w:rPr>
            </w:pPr>
          </w:p>
        </w:tc>
      </w:tr>
      <w:tr w:rsidR="00216647" w:rsidRPr="00276D24" w:rsidDel="00EF36C7" w14:paraId="32D89EC1" w14:textId="5245867B" w:rsidTr="00D251BA">
        <w:trPr>
          <w:del w:id="4587" w:author="Jones, Emma" w:date="2019-04-26T14:09:00Z"/>
        </w:trPr>
        <w:tc>
          <w:tcPr>
            <w:tcW w:w="2605" w:type="dxa"/>
            <w:gridSpan w:val="2"/>
          </w:tcPr>
          <w:p w14:paraId="4FAF7384" w14:textId="634F4B41" w:rsidR="00216647" w:rsidRPr="00276D24" w:rsidDel="00EF36C7" w:rsidRDefault="00216647" w:rsidP="000643B3">
            <w:pPr>
              <w:pStyle w:val="TableEntry"/>
              <w:rPr>
                <w:del w:id="4588" w:author="Jones, Emma" w:date="2019-04-26T14:09:00Z"/>
              </w:rPr>
            </w:pPr>
            <w:del w:id="4589" w:author="Jones, Emma" w:date="2019-04-26T14:09:00Z">
              <w:r w:rsidRPr="00276D24" w:rsidDel="00EF36C7">
                <w:delText>definitionReference</w:delText>
              </w:r>
            </w:del>
          </w:p>
        </w:tc>
        <w:tc>
          <w:tcPr>
            <w:tcW w:w="3150" w:type="dxa"/>
          </w:tcPr>
          <w:p w14:paraId="18EF687F" w14:textId="7406DA6C" w:rsidR="00216647" w:rsidRPr="00276D24" w:rsidDel="00EF36C7" w:rsidRDefault="00216647" w:rsidP="00085A70">
            <w:pPr>
              <w:pStyle w:val="TableEntry"/>
              <w:rPr>
                <w:del w:id="4590" w:author="Jones, Emma" w:date="2019-04-26T14:09:00Z"/>
              </w:rPr>
            </w:pPr>
            <w:del w:id="4591" w:author="Jones, Emma" w:date="2019-04-26T14:09:00Z">
              <w:r w:rsidRPr="00276D24" w:rsidDel="00EF36C7">
                <w:delText>Formal definition of task. This version of the profile requires at least one definition.</w:delText>
              </w:r>
            </w:del>
          </w:p>
        </w:tc>
        <w:tc>
          <w:tcPr>
            <w:tcW w:w="2520" w:type="dxa"/>
          </w:tcPr>
          <w:p w14:paraId="338885F0" w14:textId="45F64AF5" w:rsidR="00216647" w:rsidRPr="00276D24" w:rsidDel="00EF36C7" w:rsidRDefault="00216647" w:rsidP="00D251BA">
            <w:pPr>
              <w:pStyle w:val="TableEntry"/>
              <w:rPr>
                <w:del w:id="4592" w:author="Jones, Emma" w:date="2019-04-26T14:09:00Z"/>
              </w:rPr>
            </w:pPr>
            <w:del w:id="4593" w:author="Jones, Emma" w:date="2019-04-26T14:09:00Z">
              <w:r w:rsidRPr="00276D24" w:rsidDel="00EF36C7">
                <w:delText>TaskList/XDWTask/TaskData/input</w:delText>
              </w:r>
            </w:del>
          </w:p>
        </w:tc>
        <w:tc>
          <w:tcPr>
            <w:tcW w:w="1710" w:type="dxa"/>
          </w:tcPr>
          <w:p w14:paraId="17870BB3" w14:textId="14A67E3C" w:rsidR="00216647" w:rsidRPr="00276D24" w:rsidDel="00EF36C7" w:rsidRDefault="00216647" w:rsidP="00D251BA">
            <w:pPr>
              <w:pStyle w:val="TableEntry"/>
              <w:rPr>
                <w:del w:id="4594" w:author="Jones, Emma" w:date="2019-04-26T14:09:00Z"/>
              </w:rPr>
            </w:pPr>
          </w:p>
        </w:tc>
      </w:tr>
      <w:tr w:rsidR="00216647" w:rsidRPr="00276D24" w:rsidDel="00EF36C7" w14:paraId="3F265CE7" w14:textId="7E5CAD2D" w:rsidTr="00D251BA">
        <w:trPr>
          <w:del w:id="4595" w:author="Jones, Emma" w:date="2019-04-26T14:09:00Z"/>
        </w:trPr>
        <w:tc>
          <w:tcPr>
            <w:tcW w:w="2605" w:type="dxa"/>
            <w:gridSpan w:val="2"/>
          </w:tcPr>
          <w:p w14:paraId="3B4F2BF4" w14:textId="50450FD9" w:rsidR="00216647" w:rsidRPr="00276D24" w:rsidDel="00EF36C7" w:rsidRDefault="00216647" w:rsidP="000643B3">
            <w:pPr>
              <w:pStyle w:val="TableEntry"/>
              <w:rPr>
                <w:del w:id="4596" w:author="Jones, Emma" w:date="2019-04-26T14:09:00Z"/>
              </w:rPr>
            </w:pPr>
            <w:del w:id="4597" w:author="Jones, Emma" w:date="2019-04-26T14:09:00Z">
              <w:r w:rsidRPr="00276D24" w:rsidDel="00EF36C7">
                <w:delText>basedOn</w:delText>
              </w:r>
            </w:del>
          </w:p>
        </w:tc>
        <w:tc>
          <w:tcPr>
            <w:tcW w:w="3150" w:type="dxa"/>
          </w:tcPr>
          <w:p w14:paraId="6756014F" w14:textId="047DD8A5" w:rsidR="00216647" w:rsidRPr="00276D24" w:rsidDel="00EF36C7" w:rsidRDefault="00216647" w:rsidP="000643B3">
            <w:pPr>
              <w:pStyle w:val="TableEntry"/>
              <w:rPr>
                <w:del w:id="4598" w:author="Jones, Emma" w:date="2019-04-26T14:09:00Z"/>
              </w:rPr>
            </w:pPr>
            <w:del w:id="4599" w:author="Jones, Emma" w:date="2019-04-26T14:09:00Z">
              <w:r w:rsidRPr="00276D24" w:rsidDel="00EF36C7">
                <w:delText>Request fulfilled by this task</w:delText>
              </w:r>
            </w:del>
          </w:p>
        </w:tc>
        <w:tc>
          <w:tcPr>
            <w:tcW w:w="2520" w:type="dxa"/>
          </w:tcPr>
          <w:p w14:paraId="697D3373" w14:textId="1B52A0C1" w:rsidR="00216647" w:rsidRPr="00276D24" w:rsidDel="00EF36C7" w:rsidRDefault="00216647" w:rsidP="00D251BA">
            <w:pPr>
              <w:pStyle w:val="TableEntry"/>
              <w:rPr>
                <w:del w:id="4600" w:author="Jones, Emma" w:date="2019-04-26T14:09:00Z"/>
              </w:rPr>
            </w:pPr>
            <w:del w:id="4601" w:author="Jones, Emma" w:date="2019-04-26T14:09:00Z">
              <w:r w:rsidRPr="00276D24" w:rsidDel="00EF36C7">
                <w:delText>TaskList/XDWTask/TaskData/input containing the reference to a FHIR resource</w:delText>
              </w:r>
            </w:del>
          </w:p>
        </w:tc>
        <w:tc>
          <w:tcPr>
            <w:tcW w:w="1710" w:type="dxa"/>
          </w:tcPr>
          <w:p w14:paraId="032BB75F" w14:textId="4BEDD6F7" w:rsidR="00216647" w:rsidRPr="00276D24" w:rsidDel="00EF36C7" w:rsidRDefault="00216647" w:rsidP="00D251BA">
            <w:pPr>
              <w:pStyle w:val="TableEntry"/>
              <w:rPr>
                <w:del w:id="4602" w:author="Jones, Emma" w:date="2019-04-26T14:09:00Z"/>
              </w:rPr>
            </w:pPr>
          </w:p>
        </w:tc>
      </w:tr>
      <w:tr w:rsidR="00216647" w:rsidRPr="00276D24" w:rsidDel="00EF36C7" w14:paraId="48DFD911" w14:textId="23BEEE63" w:rsidTr="00D251BA">
        <w:trPr>
          <w:del w:id="4603" w:author="Jones, Emma" w:date="2019-04-26T14:09:00Z"/>
        </w:trPr>
        <w:tc>
          <w:tcPr>
            <w:tcW w:w="2605" w:type="dxa"/>
            <w:gridSpan w:val="2"/>
          </w:tcPr>
          <w:p w14:paraId="3DC6D5E6" w14:textId="446C8352" w:rsidR="00216647" w:rsidRPr="00276D24" w:rsidDel="00EF36C7" w:rsidRDefault="00216647" w:rsidP="000643B3">
            <w:pPr>
              <w:pStyle w:val="TableEntry"/>
              <w:rPr>
                <w:del w:id="4604" w:author="Jones, Emma" w:date="2019-04-26T14:09:00Z"/>
              </w:rPr>
            </w:pPr>
            <w:del w:id="4605" w:author="Jones, Emma" w:date="2019-04-26T14:09:00Z">
              <w:r w:rsidRPr="00276D24" w:rsidDel="00EF36C7">
                <w:delText>groupIdentifier</w:delText>
              </w:r>
            </w:del>
          </w:p>
        </w:tc>
        <w:tc>
          <w:tcPr>
            <w:tcW w:w="3150" w:type="dxa"/>
          </w:tcPr>
          <w:p w14:paraId="1008AA14" w14:textId="11F6B0E4" w:rsidR="00216647" w:rsidRPr="00276D24" w:rsidDel="00EF36C7" w:rsidRDefault="00216647" w:rsidP="000643B3">
            <w:pPr>
              <w:pStyle w:val="TableEntry"/>
              <w:rPr>
                <w:del w:id="4606" w:author="Jones, Emma" w:date="2019-04-26T14:09:00Z"/>
              </w:rPr>
            </w:pPr>
            <w:del w:id="4607" w:author="Jones, Emma" w:date="2019-04-26T14:09:00Z">
              <w:r w:rsidRPr="00276D24" w:rsidDel="00EF36C7">
                <w:delText>Requisition or grouper id</w:delText>
              </w:r>
            </w:del>
          </w:p>
        </w:tc>
        <w:tc>
          <w:tcPr>
            <w:tcW w:w="2520" w:type="dxa"/>
          </w:tcPr>
          <w:p w14:paraId="37718CB8" w14:textId="3FECD4F9" w:rsidR="00216647" w:rsidRPr="00276D24" w:rsidDel="00EF36C7" w:rsidRDefault="00216647" w:rsidP="00D251BA">
            <w:pPr>
              <w:pStyle w:val="TableEntry"/>
              <w:rPr>
                <w:del w:id="4608" w:author="Jones, Emma" w:date="2019-04-26T14:09:00Z"/>
              </w:rPr>
            </w:pPr>
            <w:del w:id="4609" w:author="Jones, Emma" w:date="2019-04-26T14:09:00Z">
              <w:r w:rsidRPr="00276D24" w:rsidDel="00EF36C7">
                <w:delText>no mapping</w:delText>
              </w:r>
            </w:del>
          </w:p>
        </w:tc>
        <w:tc>
          <w:tcPr>
            <w:tcW w:w="1710" w:type="dxa"/>
          </w:tcPr>
          <w:p w14:paraId="1A304550" w14:textId="7BB32C7F" w:rsidR="00216647" w:rsidRPr="00276D24" w:rsidDel="00EF36C7" w:rsidRDefault="00216647" w:rsidP="00D251BA">
            <w:pPr>
              <w:pStyle w:val="TableEntry"/>
              <w:rPr>
                <w:del w:id="4610" w:author="Jones, Emma" w:date="2019-04-26T14:09:00Z"/>
              </w:rPr>
            </w:pPr>
          </w:p>
        </w:tc>
      </w:tr>
      <w:tr w:rsidR="00216647" w:rsidRPr="00276D24" w:rsidDel="00EF36C7" w14:paraId="09DD8A63" w14:textId="5348CC7B" w:rsidTr="00D251BA">
        <w:trPr>
          <w:del w:id="4611" w:author="Jones, Emma" w:date="2019-04-26T14:09:00Z"/>
        </w:trPr>
        <w:tc>
          <w:tcPr>
            <w:tcW w:w="2605" w:type="dxa"/>
            <w:gridSpan w:val="2"/>
          </w:tcPr>
          <w:p w14:paraId="4E973432" w14:textId="6ECC1551" w:rsidR="00216647" w:rsidRPr="00276D24" w:rsidDel="00EF36C7" w:rsidRDefault="00216647" w:rsidP="000643B3">
            <w:pPr>
              <w:pStyle w:val="TableEntry"/>
              <w:rPr>
                <w:del w:id="4612" w:author="Jones, Emma" w:date="2019-04-26T14:09:00Z"/>
              </w:rPr>
            </w:pPr>
            <w:del w:id="4613" w:author="Jones, Emma" w:date="2019-04-26T14:09:00Z">
              <w:r w:rsidRPr="00276D24" w:rsidDel="00EF36C7">
                <w:delText>partOf</w:delText>
              </w:r>
            </w:del>
          </w:p>
        </w:tc>
        <w:tc>
          <w:tcPr>
            <w:tcW w:w="3150" w:type="dxa"/>
          </w:tcPr>
          <w:p w14:paraId="19BA45E5" w14:textId="265ABDF6" w:rsidR="00216647" w:rsidRPr="00276D24" w:rsidDel="00EF36C7" w:rsidRDefault="00216647" w:rsidP="000643B3">
            <w:pPr>
              <w:pStyle w:val="TableEntry"/>
              <w:rPr>
                <w:del w:id="4614" w:author="Jones, Emma" w:date="2019-04-26T14:09:00Z"/>
              </w:rPr>
            </w:pPr>
            <w:del w:id="4615" w:author="Jones, Emma" w:date="2019-04-26T14:09:00Z">
              <w:r w:rsidRPr="00276D24" w:rsidDel="00EF36C7">
                <w:delText>Composite task</w:delText>
              </w:r>
            </w:del>
          </w:p>
        </w:tc>
        <w:tc>
          <w:tcPr>
            <w:tcW w:w="2520" w:type="dxa"/>
          </w:tcPr>
          <w:p w14:paraId="1A1832F7" w14:textId="023651D3" w:rsidR="00216647" w:rsidRPr="00276D24" w:rsidDel="00EF36C7" w:rsidRDefault="00216647" w:rsidP="00D251BA">
            <w:pPr>
              <w:pStyle w:val="TableEntry"/>
              <w:rPr>
                <w:del w:id="4616" w:author="Jones, Emma" w:date="2019-04-26T14:09:00Z"/>
              </w:rPr>
            </w:pPr>
            <w:del w:id="4617" w:author="Jones, Emma" w:date="2019-04-26T14:09:00Z">
              <w:r w:rsidRPr="00276D24" w:rsidDel="00EF36C7">
                <w:delText>TaskList/XDWTask/TaskData/input containing the reference to a FHIR resource</w:delText>
              </w:r>
            </w:del>
          </w:p>
        </w:tc>
        <w:tc>
          <w:tcPr>
            <w:tcW w:w="1710" w:type="dxa"/>
          </w:tcPr>
          <w:p w14:paraId="2D68003A" w14:textId="78EDBBC1" w:rsidR="00216647" w:rsidRPr="00276D24" w:rsidDel="00EF36C7" w:rsidRDefault="00216647" w:rsidP="00D251BA">
            <w:pPr>
              <w:pStyle w:val="TableEntry"/>
              <w:rPr>
                <w:del w:id="4618" w:author="Jones, Emma" w:date="2019-04-26T14:09:00Z"/>
              </w:rPr>
            </w:pPr>
          </w:p>
        </w:tc>
      </w:tr>
      <w:tr w:rsidR="00216647" w:rsidRPr="00276D24" w:rsidDel="00EF36C7" w14:paraId="4A0AD65E" w14:textId="0C134ABF" w:rsidTr="00D251BA">
        <w:trPr>
          <w:del w:id="4619" w:author="Jones, Emma" w:date="2019-04-26T14:09:00Z"/>
        </w:trPr>
        <w:tc>
          <w:tcPr>
            <w:tcW w:w="2605" w:type="dxa"/>
            <w:gridSpan w:val="2"/>
          </w:tcPr>
          <w:p w14:paraId="1312BF3A" w14:textId="2AD974B5" w:rsidR="00216647" w:rsidRPr="00276D24" w:rsidDel="00EF36C7" w:rsidRDefault="00216647" w:rsidP="000643B3">
            <w:pPr>
              <w:pStyle w:val="TableEntry"/>
              <w:rPr>
                <w:del w:id="4620" w:author="Jones, Emma" w:date="2019-04-26T14:09:00Z"/>
              </w:rPr>
            </w:pPr>
            <w:del w:id="4621" w:author="Jones, Emma" w:date="2019-04-26T14:09:00Z">
              <w:r w:rsidRPr="00276D24" w:rsidDel="00EF36C7">
                <w:delText>status</w:delText>
              </w:r>
            </w:del>
          </w:p>
        </w:tc>
        <w:tc>
          <w:tcPr>
            <w:tcW w:w="3150" w:type="dxa"/>
          </w:tcPr>
          <w:p w14:paraId="513EBD94" w14:textId="231EC078" w:rsidR="00216647" w:rsidRPr="00276D24" w:rsidDel="00EF36C7" w:rsidRDefault="00216647" w:rsidP="000643B3">
            <w:pPr>
              <w:pStyle w:val="TableEntry"/>
              <w:rPr>
                <w:del w:id="4622" w:author="Jones, Emma" w:date="2019-04-26T14:09:00Z"/>
              </w:rPr>
            </w:pPr>
            <w:del w:id="4623" w:author="Jones, Emma" w:date="2019-04-26T14:09:00Z">
              <w:r w:rsidRPr="00276D24" w:rsidDel="00EF36C7">
                <w:delText>draft | requested | received | accepted | +</w:delText>
              </w:r>
            </w:del>
          </w:p>
        </w:tc>
        <w:tc>
          <w:tcPr>
            <w:tcW w:w="2520" w:type="dxa"/>
          </w:tcPr>
          <w:p w14:paraId="6EFBC8BB" w14:textId="6DCA8E16" w:rsidR="00216647" w:rsidRPr="00276D24" w:rsidDel="00EF36C7" w:rsidRDefault="00216647" w:rsidP="00D251BA">
            <w:pPr>
              <w:pStyle w:val="TableEntry"/>
              <w:rPr>
                <w:del w:id="4624" w:author="Jones, Emma" w:date="2019-04-26T14:09:00Z"/>
              </w:rPr>
            </w:pPr>
            <w:del w:id="4625" w:author="Jones, Emma" w:date="2019-04-26T14:09:00Z">
              <w:r w:rsidRPr="00276D24" w:rsidDel="00EF36C7">
                <w:delText>TaskList/XDWTask/TaskData/TaskDetails/status</w:delText>
              </w:r>
            </w:del>
          </w:p>
        </w:tc>
        <w:tc>
          <w:tcPr>
            <w:tcW w:w="1710" w:type="dxa"/>
          </w:tcPr>
          <w:p w14:paraId="4C509256" w14:textId="0EB9E1AC" w:rsidR="00216647" w:rsidRPr="00276D24" w:rsidDel="00EF36C7" w:rsidRDefault="00216647" w:rsidP="00D251BA">
            <w:pPr>
              <w:pStyle w:val="TableEntry"/>
              <w:rPr>
                <w:del w:id="4626" w:author="Jones, Emma" w:date="2019-04-26T14:09:00Z"/>
              </w:rPr>
            </w:pPr>
          </w:p>
        </w:tc>
      </w:tr>
      <w:tr w:rsidR="00216647" w:rsidRPr="00276D24" w:rsidDel="00EF36C7" w14:paraId="2A4D005D" w14:textId="222B7E0D" w:rsidTr="00D251BA">
        <w:trPr>
          <w:del w:id="4627" w:author="Jones, Emma" w:date="2019-04-26T14:09:00Z"/>
        </w:trPr>
        <w:tc>
          <w:tcPr>
            <w:tcW w:w="2605" w:type="dxa"/>
            <w:gridSpan w:val="2"/>
          </w:tcPr>
          <w:p w14:paraId="1CCEA7EC" w14:textId="5B272AE5" w:rsidR="00216647" w:rsidRPr="00276D24" w:rsidDel="00EF36C7" w:rsidRDefault="00216647" w:rsidP="000643B3">
            <w:pPr>
              <w:pStyle w:val="TableEntry"/>
              <w:rPr>
                <w:del w:id="4628" w:author="Jones, Emma" w:date="2019-04-26T14:09:00Z"/>
              </w:rPr>
            </w:pPr>
            <w:del w:id="4629" w:author="Jones, Emma" w:date="2019-04-26T14:09:00Z">
              <w:r w:rsidRPr="00276D24" w:rsidDel="00EF36C7">
                <w:delText>statusReason</w:delText>
              </w:r>
            </w:del>
          </w:p>
        </w:tc>
        <w:tc>
          <w:tcPr>
            <w:tcW w:w="3150" w:type="dxa"/>
          </w:tcPr>
          <w:p w14:paraId="3F0CBF0F" w14:textId="08A58529" w:rsidR="00216647" w:rsidRPr="00276D24" w:rsidDel="00EF36C7" w:rsidRDefault="00216647" w:rsidP="000643B3">
            <w:pPr>
              <w:pStyle w:val="TableEntry"/>
              <w:rPr>
                <w:del w:id="4630" w:author="Jones, Emma" w:date="2019-04-26T14:09:00Z"/>
              </w:rPr>
            </w:pPr>
            <w:del w:id="4631" w:author="Jones, Emma" w:date="2019-04-26T14:09:00Z">
              <w:r w:rsidRPr="00276D24" w:rsidDel="00EF36C7">
                <w:delText>Reason for current status</w:delText>
              </w:r>
            </w:del>
          </w:p>
        </w:tc>
        <w:tc>
          <w:tcPr>
            <w:tcW w:w="2520" w:type="dxa"/>
          </w:tcPr>
          <w:p w14:paraId="670A705F" w14:textId="50F233EF" w:rsidR="00216647" w:rsidRPr="00276D24" w:rsidDel="00EF36C7" w:rsidRDefault="00216647" w:rsidP="00D251BA">
            <w:pPr>
              <w:pStyle w:val="TableEntry"/>
              <w:rPr>
                <w:del w:id="4632" w:author="Jones, Emma" w:date="2019-04-26T14:09:00Z"/>
              </w:rPr>
            </w:pPr>
            <w:del w:id="4633" w:author="Jones, Emma" w:date="2019-04-26T14:09:00Z">
              <w:r w:rsidRPr="00276D24" w:rsidDel="00EF36C7">
                <w:delText>no mapping</w:delText>
              </w:r>
            </w:del>
          </w:p>
        </w:tc>
        <w:tc>
          <w:tcPr>
            <w:tcW w:w="1710" w:type="dxa"/>
          </w:tcPr>
          <w:p w14:paraId="1685E91F" w14:textId="76BF40F2" w:rsidR="00216647" w:rsidRPr="00276D24" w:rsidDel="00EF36C7" w:rsidRDefault="00216647" w:rsidP="00D251BA">
            <w:pPr>
              <w:pStyle w:val="TableEntry"/>
              <w:rPr>
                <w:del w:id="4634" w:author="Jones, Emma" w:date="2019-04-26T14:09:00Z"/>
              </w:rPr>
            </w:pPr>
          </w:p>
        </w:tc>
      </w:tr>
      <w:tr w:rsidR="00216647" w:rsidRPr="00276D24" w:rsidDel="00EF36C7" w14:paraId="6A6DAE92" w14:textId="0ED5A8E3" w:rsidTr="00D251BA">
        <w:trPr>
          <w:del w:id="4635" w:author="Jones, Emma" w:date="2019-04-26T14:09:00Z"/>
        </w:trPr>
        <w:tc>
          <w:tcPr>
            <w:tcW w:w="2605" w:type="dxa"/>
            <w:gridSpan w:val="2"/>
          </w:tcPr>
          <w:p w14:paraId="6713A8CE" w14:textId="798F6F31" w:rsidR="00216647" w:rsidRPr="00276D24" w:rsidDel="00EF36C7" w:rsidRDefault="00216647" w:rsidP="000643B3">
            <w:pPr>
              <w:pStyle w:val="TableEntry"/>
              <w:rPr>
                <w:del w:id="4636" w:author="Jones, Emma" w:date="2019-04-26T14:09:00Z"/>
              </w:rPr>
            </w:pPr>
            <w:del w:id="4637" w:author="Jones, Emma" w:date="2019-04-26T14:09:00Z">
              <w:r w:rsidRPr="00276D24" w:rsidDel="00EF36C7">
                <w:delText>businessStatus</w:delText>
              </w:r>
              <w:r w:rsidRPr="00276D24" w:rsidDel="00EF36C7">
                <w:tab/>
              </w:r>
            </w:del>
          </w:p>
        </w:tc>
        <w:tc>
          <w:tcPr>
            <w:tcW w:w="3150" w:type="dxa"/>
          </w:tcPr>
          <w:p w14:paraId="783FC970" w14:textId="1E5FB3B2" w:rsidR="00216647" w:rsidRPr="00276D24" w:rsidDel="00EF36C7" w:rsidRDefault="00E87EE8" w:rsidP="000643B3">
            <w:pPr>
              <w:pStyle w:val="TableEntry"/>
              <w:rPr>
                <w:del w:id="4638" w:author="Jones, Emma" w:date="2019-04-26T14:09:00Z"/>
              </w:rPr>
            </w:pPr>
            <w:del w:id="4639" w:author="Jones, Emma" w:date="2019-04-26T14:09:00Z">
              <w:r w:rsidRPr="00276D24" w:rsidDel="00EF36C7">
                <w:delText xml:space="preserve">E.g., </w:delText>
              </w:r>
              <w:r w:rsidR="00216647" w:rsidRPr="00276D24" w:rsidDel="00EF36C7">
                <w:delText>"Specimen collected", "IV prepped"</w:delText>
              </w:r>
            </w:del>
          </w:p>
        </w:tc>
        <w:tc>
          <w:tcPr>
            <w:tcW w:w="2520" w:type="dxa"/>
          </w:tcPr>
          <w:p w14:paraId="421FCF63" w14:textId="587D7872" w:rsidR="00216647" w:rsidRPr="00276D24" w:rsidDel="00EF36C7" w:rsidRDefault="00216647" w:rsidP="00D251BA">
            <w:pPr>
              <w:pStyle w:val="TableEntry"/>
              <w:rPr>
                <w:del w:id="4640" w:author="Jones, Emma" w:date="2019-04-26T14:09:00Z"/>
              </w:rPr>
            </w:pPr>
            <w:del w:id="4641" w:author="Jones, Emma" w:date="2019-04-26T14:09:00Z">
              <w:r w:rsidRPr="00276D24" w:rsidDel="00EF36C7">
                <w:delText>no mapping</w:delText>
              </w:r>
            </w:del>
          </w:p>
        </w:tc>
        <w:tc>
          <w:tcPr>
            <w:tcW w:w="1710" w:type="dxa"/>
          </w:tcPr>
          <w:p w14:paraId="5963F2FD" w14:textId="6082A3E0" w:rsidR="00216647" w:rsidRPr="00276D24" w:rsidDel="00EF36C7" w:rsidRDefault="00216647" w:rsidP="00D251BA">
            <w:pPr>
              <w:pStyle w:val="TableEntry"/>
              <w:rPr>
                <w:del w:id="4642" w:author="Jones, Emma" w:date="2019-04-26T14:09:00Z"/>
              </w:rPr>
            </w:pPr>
          </w:p>
        </w:tc>
      </w:tr>
      <w:tr w:rsidR="00216647" w:rsidRPr="00276D24" w:rsidDel="00EF36C7" w14:paraId="65668FAB" w14:textId="6032C898" w:rsidTr="00D251BA">
        <w:trPr>
          <w:del w:id="4643" w:author="Jones, Emma" w:date="2019-04-26T14:09:00Z"/>
        </w:trPr>
        <w:tc>
          <w:tcPr>
            <w:tcW w:w="2605" w:type="dxa"/>
            <w:gridSpan w:val="2"/>
          </w:tcPr>
          <w:p w14:paraId="0CCF0F01" w14:textId="35BCBE25" w:rsidR="00216647" w:rsidRPr="00276D24" w:rsidDel="00EF36C7" w:rsidRDefault="00216647" w:rsidP="000643B3">
            <w:pPr>
              <w:pStyle w:val="TableEntry"/>
              <w:rPr>
                <w:del w:id="4644" w:author="Jones, Emma" w:date="2019-04-26T14:09:00Z"/>
              </w:rPr>
            </w:pPr>
            <w:del w:id="4645" w:author="Jones, Emma" w:date="2019-04-26T14:09:00Z">
              <w:r w:rsidRPr="00276D24" w:rsidDel="00EF36C7">
                <w:delText>intent</w:delText>
              </w:r>
            </w:del>
          </w:p>
        </w:tc>
        <w:tc>
          <w:tcPr>
            <w:tcW w:w="3150" w:type="dxa"/>
          </w:tcPr>
          <w:p w14:paraId="7E7F456B" w14:textId="24D75554" w:rsidR="00216647" w:rsidRPr="00276D24" w:rsidDel="00EF36C7" w:rsidRDefault="00216647" w:rsidP="000643B3">
            <w:pPr>
              <w:pStyle w:val="TableEntry"/>
              <w:rPr>
                <w:del w:id="4646" w:author="Jones, Emma" w:date="2019-04-26T14:09:00Z"/>
              </w:rPr>
            </w:pPr>
            <w:del w:id="4647" w:author="Jones, Emma" w:date="2019-04-26T14:09:00Z">
              <w:r w:rsidRPr="00276D24" w:rsidDel="00EF36C7">
                <w:delText>proposal | plan | order +</w:delText>
              </w:r>
            </w:del>
          </w:p>
        </w:tc>
        <w:tc>
          <w:tcPr>
            <w:tcW w:w="2520" w:type="dxa"/>
          </w:tcPr>
          <w:p w14:paraId="73971294" w14:textId="73F140B8" w:rsidR="00216647" w:rsidRPr="00276D24" w:rsidDel="00EF36C7" w:rsidRDefault="00216647" w:rsidP="00D251BA">
            <w:pPr>
              <w:pStyle w:val="TableEntry"/>
              <w:rPr>
                <w:del w:id="4648" w:author="Jones, Emma" w:date="2019-04-26T14:09:00Z"/>
              </w:rPr>
            </w:pPr>
            <w:del w:id="4649" w:author="Jones, Emma" w:date="2019-04-26T14:09:00Z">
              <w:r w:rsidRPr="00276D24" w:rsidDel="00EF36C7">
                <w:delText>no mapping</w:delText>
              </w:r>
            </w:del>
          </w:p>
        </w:tc>
        <w:tc>
          <w:tcPr>
            <w:tcW w:w="1710" w:type="dxa"/>
          </w:tcPr>
          <w:p w14:paraId="05B0A996" w14:textId="094CBE72" w:rsidR="00216647" w:rsidRPr="00276D24" w:rsidDel="00EF36C7" w:rsidRDefault="00216647" w:rsidP="00D251BA">
            <w:pPr>
              <w:pStyle w:val="TableEntry"/>
              <w:rPr>
                <w:del w:id="4650" w:author="Jones, Emma" w:date="2019-04-26T14:09:00Z"/>
              </w:rPr>
            </w:pPr>
          </w:p>
        </w:tc>
      </w:tr>
      <w:tr w:rsidR="00216647" w:rsidRPr="00276D24" w:rsidDel="00EF36C7" w14:paraId="7C3CA4B6" w14:textId="2440ABB0" w:rsidTr="00D251BA">
        <w:trPr>
          <w:del w:id="4651" w:author="Jones, Emma" w:date="2019-04-26T14:09:00Z"/>
        </w:trPr>
        <w:tc>
          <w:tcPr>
            <w:tcW w:w="2605" w:type="dxa"/>
            <w:gridSpan w:val="2"/>
          </w:tcPr>
          <w:p w14:paraId="2AA28B75" w14:textId="17465D5E" w:rsidR="00216647" w:rsidRPr="00276D24" w:rsidDel="00EF36C7" w:rsidRDefault="00216647" w:rsidP="000643B3">
            <w:pPr>
              <w:pStyle w:val="TableEntry"/>
              <w:rPr>
                <w:del w:id="4652" w:author="Jones, Emma" w:date="2019-04-26T14:09:00Z"/>
              </w:rPr>
            </w:pPr>
            <w:del w:id="4653" w:author="Jones, Emma" w:date="2019-04-26T14:09:00Z">
              <w:r w:rsidRPr="00276D24" w:rsidDel="00EF36C7">
                <w:delText>priority</w:delText>
              </w:r>
            </w:del>
          </w:p>
        </w:tc>
        <w:tc>
          <w:tcPr>
            <w:tcW w:w="3150" w:type="dxa"/>
          </w:tcPr>
          <w:p w14:paraId="38CCD667" w14:textId="09AF1506" w:rsidR="00216647" w:rsidRPr="00276D24" w:rsidDel="00EF36C7" w:rsidRDefault="00216647" w:rsidP="000643B3">
            <w:pPr>
              <w:pStyle w:val="TableEntry"/>
              <w:rPr>
                <w:del w:id="4654" w:author="Jones, Emma" w:date="2019-04-26T14:09:00Z"/>
              </w:rPr>
            </w:pPr>
            <w:del w:id="4655" w:author="Jones, Emma" w:date="2019-04-26T14:09:00Z">
              <w:r w:rsidRPr="00276D24" w:rsidDel="00EF36C7">
                <w:delText>normal | urgent | asap | stat</w:delText>
              </w:r>
            </w:del>
          </w:p>
        </w:tc>
        <w:tc>
          <w:tcPr>
            <w:tcW w:w="2520" w:type="dxa"/>
          </w:tcPr>
          <w:p w14:paraId="254A1186" w14:textId="1CC647D9" w:rsidR="00216647" w:rsidRPr="00276D24" w:rsidDel="00EF36C7" w:rsidRDefault="00216647" w:rsidP="00D251BA">
            <w:pPr>
              <w:pStyle w:val="TableEntry"/>
              <w:rPr>
                <w:del w:id="4656" w:author="Jones, Emma" w:date="2019-04-26T14:09:00Z"/>
              </w:rPr>
            </w:pPr>
            <w:del w:id="4657" w:author="Jones, Emma" w:date="2019-04-26T14:09:00Z">
              <w:r w:rsidRPr="00276D24" w:rsidDel="00EF36C7">
                <w:delText>TaskList/XDWTask/TaskData/TaskDetails/priority</w:delText>
              </w:r>
            </w:del>
          </w:p>
        </w:tc>
        <w:tc>
          <w:tcPr>
            <w:tcW w:w="1710" w:type="dxa"/>
          </w:tcPr>
          <w:p w14:paraId="258F0EEF" w14:textId="7DBF0571" w:rsidR="00216647" w:rsidRPr="00276D24" w:rsidDel="00EF36C7" w:rsidRDefault="00216647" w:rsidP="00D251BA">
            <w:pPr>
              <w:pStyle w:val="TableEntry"/>
              <w:rPr>
                <w:del w:id="4658" w:author="Jones, Emma" w:date="2019-04-26T14:09:00Z"/>
              </w:rPr>
            </w:pPr>
          </w:p>
        </w:tc>
      </w:tr>
      <w:tr w:rsidR="00216647" w:rsidRPr="00276D24" w:rsidDel="00EF36C7" w14:paraId="22EFFE7D" w14:textId="54643694" w:rsidTr="00D251BA">
        <w:trPr>
          <w:del w:id="4659" w:author="Jones, Emma" w:date="2019-04-26T14:09:00Z"/>
        </w:trPr>
        <w:tc>
          <w:tcPr>
            <w:tcW w:w="2605" w:type="dxa"/>
            <w:gridSpan w:val="2"/>
          </w:tcPr>
          <w:p w14:paraId="3D87DBAB" w14:textId="600742E5" w:rsidR="00216647" w:rsidRPr="00276D24" w:rsidDel="00EF36C7" w:rsidRDefault="00216647" w:rsidP="000643B3">
            <w:pPr>
              <w:pStyle w:val="TableEntry"/>
              <w:rPr>
                <w:del w:id="4660" w:author="Jones, Emma" w:date="2019-04-26T14:09:00Z"/>
              </w:rPr>
            </w:pPr>
            <w:del w:id="4661" w:author="Jones, Emma" w:date="2019-04-26T14:09:00Z">
              <w:r w:rsidRPr="00276D24" w:rsidDel="00EF36C7">
                <w:delText>code</w:delText>
              </w:r>
            </w:del>
          </w:p>
        </w:tc>
        <w:tc>
          <w:tcPr>
            <w:tcW w:w="3150" w:type="dxa"/>
          </w:tcPr>
          <w:p w14:paraId="20030B36" w14:textId="30A6F448" w:rsidR="00216647" w:rsidRPr="00276D24" w:rsidDel="00EF36C7" w:rsidRDefault="00216647" w:rsidP="000643B3">
            <w:pPr>
              <w:pStyle w:val="TableEntry"/>
              <w:rPr>
                <w:del w:id="4662" w:author="Jones, Emma" w:date="2019-04-26T14:09:00Z"/>
              </w:rPr>
            </w:pPr>
            <w:del w:id="4663" w:author="Jones, Emma" w:date="2019-04-26T14:09:00Z">
              <w:r w:rsidRPr="00276D24" w:rsidDel="00EF36C7">
                <w:delText xml:space="preserve">Task Type. </w:delText>
              </w:r>
              <w:r w:rsidRPr="00276D24" w:rsidDel="00EF36C7">
                <w:rPr>
                  <w:bCs/>
                </w:rPr>
                <w:delText>This version of the profile requires a code.</w:delText>
              </w:r>
            </w:del>
          </w:p>
        </w:tc>
        <w:tc>
          <w:tcPr>
            <w:tcW w:w="2520" w:type="dxa"/>
          </w:tcPr>
          <w:p w14:paraId="2FD1D329" w14:textId="0FF6326B" w:rsidR="00216647" w:rsidRPr="00276D24" w:rsidDel="00EF36C7" w:rsidRDefault="00216647" w:rsidP="00D251BA">
            <w:pPr>
              <w:pStyle w:val="TableEntry"/>
              <w:rPr>
                <w:del w:id="4664" w:author="Jones, Emma" w:date="2019-04-26T14:09:00Z"/>
              </w:rPr>
            </w:pPr>
            <w:del w:id="4665" w:author="Jones, Emma" w:date="2019-04-26T14:09:00Z">
              <w:r w:rsidRPr="00276D24" w:rsidDel="00EF36C7">
                <w:delText>TaskList/XDWTask/TaskData/TaskDetails/taskType</w:delText>
              </w:r>
            </w:del>
          </w:p>
        </w:tc>
        <w:tc>
          <w:tcPr>
            <w:tcW w:w="1710" w:type="dxa"/>
          </w:tcPr>
          <w:p w14:paraId="1F9E9CBF" w14:textId="72F8F88D" w:rsidR="00216647" w:rsidRPr="00276D24" w:rsidDel="00EF36C7" w:rsidRDefault="00216647" w:rsidP="00D251BA">
            <w:pPr>
              <w:pStyle w:val="TableEntry"/>
              <w:rPr>
                <w:del w:id="4666" w:author="Jones, Emma" w:date="2019-04-26T14:09:00Z"/>
              </w:rPr>
            </w:pPr>
          </w:p>
        </w:tc>
      </w:tr>
      <w:tr w:rsidR="00216647" w:rsidRPr="00276D24" w:rsidDel="00EF36C7" w14:paraId="61EBE511" w14:textId="56F7D478" w:rsidTr="00D251BA">
        <w:trPr>
          <w:del w:id="4667" w:author="Jones, Emma" w:date="2019-04-26T14:09:00Z"/>
        </w:trPr>
        <w:tc>
          <w:tcPr>
            <w:tcW w:w="2605" w:type="dxa"/>
            <w:gridSpan w:val="2"/>
          </w:tcPr>
          <w:p w14:paraId="6C02D69A" w14:textId="238EA143" w:rsidR="00216647" w:rsidRPr="00276D24" w:rsidDel="00EF36C7" w:rsidRDefault="00216647" w:rsidP="000643B3">
            <w:pPr>
              <w:pStyle w:val="TableEntry"/>
              <w:rPr>
                <w:del w:id="4668" w:author="Jones, Emma" w:date="2019-04-26T14:09:00Z"/>
              </w:rPr>
            </w:pPr>
            <w:del w:id="4669" w:author="Jones, Emma" w:date="2019-04-26T14:09:00Z">
              <w:r w:rsidRPr="00276D24" w:rsidDel="00EF36C7">
                <w:delText>description</w:delText>
              </w:r>
            </w:del>
          </w:p>
        </w:tc>
        <w:tc>
          <w:tcPr>
            <w:tcW w:w="3150" w:type="dxa"/>
          </w:tcPr>
          <w:p w14:paraId="43EFBFF1" w14:textId="14DA13D8" w:rsidR="00216647" w:rsidRPr="00276D24" w:rsidDel="00EF36C7" w:rsidRDefault="00216647" w:rsidP="000643B3">
            <w:pPr>
              <w:pStyle w:val="TableEntry"/>
              <w:rPr>
                <w:del w:id="4670" w:author="Jones, Emma" w:date="2019-04-26T14:09:00Z"/>
                <w:b/>
              </w:rPr>
            </w:pPr>
            <w:del w:id="4671" w:author="Jones, Emma" w:date="2019-04-26T14:09:00Z">
              <w:r w:rsidRPr="00276D24" w:rsidDel="00EF36C7">
                <w:delText xml:space="preserve">Human-readable explanation of task. </w:delText>
              </w:r>
              <w:r w:rsidRPr="00276D24" w:rsidDel="00EF36C7">
                <w:rPr>
                  <w:bCs/>
                </w:rPr>
                <w:delText>This version of the profile requires a description.</w:delText>
              </w:r>
            </w:del>
          </w:p>
        </w:tc>
        <w:tc>
          <w:tcPr>
            <w:tcW w:w="2520" w:type="dxa"/>
          </w:tcPr>
          <w:p w14:paraId="5FA34CE7" w14:textId="0D37F101" w:rsidR="00216647" w:rsidRPr="00276D24" w:rsidDel="00EF36C7" w:rsidRDefault="00216647" w:rsidP="00D251BA">
            <w:pPr>
              <w:pStyle w:val="TableEntry"/>
              <w:rPr>
                <w:del w:id="4672" w:author="Jones, Emma" w:date="2019-04-26T14:09:00Z"/>
              </w:rPr>
            </w:pPr>
            <w:del w:id="4673" w:author="Jones, Emma" w:date="2019-04-26T14:09:00Z">
              <w:r w:rsidRPr="00276D24" w:rsidDel="00EF36C7">
                <w:delText>TaskList/XDWTask/TaskData/TaskDetails/name</w:delText>
              </w:r>
            </w:del>
          </w:p>
        </w:tc>
        <w:tc>
          <w:tcPr>
            <w:tcW w:w="1710" w:type="dxa"/>
          </w:tcPr>
          <w:p w14:paraId="16CA1748" w14:textId="36257B4C" w:rsidR="00216647" w:rsidRPr="00276D24" w:rsidDel="00EF36C7" w:rsidRDefault="00216647" w:rsidP="00D251BA">
            <w:pPr>
              <w:pStyle w:val="TableEntry"/>
              <w:rPr>
                <w:del w:id="4674" w:author="Jones, Emma" w:date="2019-04-26T14:09:00Z"/>
              </w:rPr>
            </w:pPr>
          </w:p>
        </w:tc>
      </w:tr>
      <w:tr w:rsidR="00216647" w:rsidRPr="00276D24" w:rsidDel="00EF36C7" w14:paraId="0A35DD74" w14:textId="4A25F72B" w:rsidTr="00D251BA">
        <w:trPr>
          <w:del w:id="4675" w:author="Jones, Emma" w:date="2019-04-26T14:09:00Z"/>
        </w:trPr>
        <w:tc>
          <w:tcPr>
            <w:tcW w:w="2605" w:type="dxa"/>
            <w:gridSpan w:val="2"/>
          </w:tcPr>
          <w:p w14:paraId="31BFBB0E" w14:textId="7C9EF2D5" w:rsidR="00216647" w:rsidRPr="00276D24" w:rsidDel="00EF36C7" w:rsidRDefault="00216647" w:rsidP="000643B3">
            <w:pPr>
              <w:pStyle w:val="TableEntry"/>
              <w:rPr>
                <w:del w:id="4676" w:author="Jones, Emma" w:date="2019-04-26T14:09:00Z"/>
              </w:rPr>
            </w:pPr>
            <w:del w:id="4677" w:author="Jones, Emma" w:date="2019-04-26T14:09:00Z">
              <w:r w:rsidRPr="00276D24" w:rsidDel="00EF36C7">
                <w:delText>focus</w:delText>
              </w:r>
            </w:del>
          </w:p>
        </w:tc>
        <w:tc>
          <w:tcPr>
            <w:tcW w:w="3150" w:type="dxa"/>
          </w:tcPr>
          <w:p w14:paraId="2377E7EC" w14:textId="78D6BD27" w:rsidR="00216647" w:rsidRPr="00276D24" w:rsidDel="00EF36C7" w:rsidRDefault="00216647" w:rsidP="000643B3">
            <w:pPr>
              <w:pStyle w:val="TableEntry"/>
              <w:rPr>
                <w:del w:id="4678" w:author="Jones, Emma" w:date="2019-04-26T14:09:00Z"/>
              </w:rPr>
            </w:pPr>
            <w:del w:id="4679" w:author="Jones, Emma" w:date="2019-04-26T14:09:00Z">
              <w:r w:rsidRPr="00276D24" w:rsidDel="00EF36C7">
                <w:delText>What task is acting on</w:delText>
              </w:r>
            </w:del>
          </w:p>
        </w:tc>
        <w:tc>
          <w:tcPr>
            <w:tcW w:w="2520" w:type="dxa"/>
          </w:tcPr>
          <w:p w14:paraId="4A09086C" w14:textId="61237109" w:rsidR="00216647" w:rsidRPr="00276D24" w:rsidDel="00EF36C7" w:rsidRDefault="00216647" w:rsidP="00D251BA">
            <w:pPr>
              <w:pStyle w:val="TableEntry"/>
              <w:rPr>
                <w:del w:id="4680" w:author="Jones, Emma" w:date="2019-04-26T14:09:00Z"/>
              </w:rPr>
            </w:pPr>
            <w:del w:id="4681" w:author="Jones, Emma" w:date="2019-04-26T14:09:00Z">
              <w:r w:rsidRPr="00276D24" w:rsidDel="00EF36C7">
                <w:delText>no mapping</w:delText>
              </w:r>
            </w:del>
          </w:p>
        </w:tc>
        <w:tc>
          <w:tcPr>
            <w:tcW w:w="1710" w:type="dxa"/>
          </w:tcPr>
          <w:p w14:paraId="57950035" w14:textId="27B44774" w:rsidR="00216647" w:rsidRPr="00276D24" w:rsidDel="00EF36C7" w:rsidRDefault="00216647" w:rsidP="00D251BA">
            <w:pPr>
              <w:pStyle w:val="TableEntry"/>
              <w:rPr>
                <w:del w:id="4682" w:author="Jones, Emma" w:date="2019-04-26T14:09:00Z"/>
              </w:rPr>
            </w:pPr>
          </w:p>
        </w:tc>
      </w:tr>
      <w:tr w:rsidR="00216647" w:rsidRPr="00276D24" w:rsidDel="00EF36C7" w14:paraId="3E7CA24D" w14:textId="3D019A1E" w:rsidTr="00D251BA">
        <w:trPr>
          <w:del w:id="4683" w:author="Jones, Emma" w:date="2019-04-26T14:09:00Z"/>
        </w:trPr>
        <w:tc>
          <w:tcPr>
            <w:tcW w:w="2605" w:type="dxa"/>
            <w:gridSpan w:val="2"/>
          </w:tcPr>
          <w:p w14:paraId="4F7D69B5" w14:textId="2D881825" w:rsidR="00216647" w:rsidRPr="00276D24" w:rsidDel="00EF36C7" w:rsidRDefault="00216647" w:rsidP="000643B3">
            <w:pPr>
              <w:pStyle w:val="TableEntry"/>
              <w:rPr>
                <w:del w:id="4684" w:author="Jones, Emma" w:date="2019-04-26T14:09:00Z"/>
              </w:rPr>
            </w:pPr>
            <w:del w:id="4685" w:author="Jones, Emma" w:date="2019-04-26T14:09:00Z">
              <w:r w:rsidRPr="00276D24" w:rsidDel="00EF36C7">
                <w:delText>for</w:delText>
              </w:r>
            </w:del>
          </w:p>
        </w:tc>
        <w:tc>
          <w:tcPr>
            <w:tcW w:w="3150" w:type="dxa"/>
          </w:tcPr>
          <w:p w14:paraId="194D11EF" w14:textId="59131004" w:rsidR="00216647" w:rsidRPr="00276D24" w:rsidDel="00EF36C7" w:rsidRDefault="00216647" w:rsidP="000643B3">
            <w:pPr>
              <w:pStyle w:val="TableEntry"/>
              <w:rPr>
                <w:del w:id="4686" w:author="Jones, Emma" w:date="2019-04-26T14:09:00Z"/>
              </w:rPr>
            </w:pPr>
            <w:del w:id="4687" w:author="Jones, Emma" w:date="2019-04-26T14:09:00Z">
              <w:r w:rsidRPr="00276D24" w:rsidDel="00EF36C7">
                <w:delText>Beneficiary of the Task</w:delText>
              </w:r>
            </w:del>
          </w:p>
        </w:tc>
        <w:tc>
          <w:tcPr>
            <w:tcW w:w="2520" w:type="dxa"/>
          </w:tcPr>
          <w:p w14:paraId="3CB5B4BF" w14:textId="4B5A5BB8" w:rsidR="00216647" w:rsidRPr="00276D24" w:rsidDel="00EF36C7" w:rsidRDefault="00216647" w:rsidP="00D251BA">
            <w:pPr>
              <w:pStyle w:val="TableEntry"/>
              <w:rPr>
                <w:del w:id="4688" w:author="Jones, Emma" w:date="2019-04-26T14:09:00Z"/>
              </w:rPr>
            </w:pPr>
            <w:del w:id="4689" w:author="Jones, Emma" w:date="2019-04-26T14:09:00Z">
              <w:r w:rsidRPr="00276D24" w:rsidDel="00EF36C7">
                <w:delText>no mapping</w:delText>
              </w:r>
            </w:del>
          </w:p>
        </w:tc>
        <w:tc>
          <w:tcPr>
            <w:tcW w:w="1710" w:type="dxa"/>
          </w:tcPr>
          <w:p w14:paraId="21E3E2B3" w14:textId="647D7BC1" w:rsidR="00216647" w:rsidRPr="00276D24" w:rsidDel="00EF36C7" w:rsidRDefault="00216647" w:rsidP="00D251BA">
            <w:pPr>
              <w:pStyle w:val="TableEntry"/>
              <w:rPr>
                <w:del w:id="4690" w:author="Jones, Emma" w:date="2019-04-26T14:09:00Z"/>
              </w:rPr>
            </w:pPr>
          </w:p>
        </w:tc>
      </w:tr>
      <w:tr w:rsidR="00216647" w:rsidRPr="00276D24" w:rsidDel="00EF36C7" w14:paraId="5EDF8E2F" w14:textId="234CB893" w:rsidTr="00D251BA">
        <w:trPr>
          <w:del w:id="4691" w:author="Jones, Emma" w:date="2019-04-26T14:09:00Z"/>
        </w:trPr>
        <w:tc>
          <w:tcPr>
            <w:tcW w:w="2605" w:type="dxa"/>
            <w:gridSpan w:val="2"/>
          </w:tcPr>
          <w:p w14:paraId="4E6B436E" w14:textId="0182462C" w:rsidR="00216647" w:rsidRPr="00276D24" w:rsidDel="00EF36C7" w:rsidRDefault="00216647" w:rsidP="000643B3">
            <w:pPr>
              <w:pStyle w:val="TableEntry"/>
              <w:rPr>
                <w:del w:id="4692" w:author="Jones, Emma" w:date="2019-04-26T14:09:00Z"/>
              </w:rPr>
            </w:pPr>
            <w:del w:id="4693" w:author="Jones, Emma" w:date="2019-04-26T14:09:00Z">
              <w:r w:rsidRPr="00276D24" w:rsidDel="00EF36C7">
                <w:delText>context</w:delText>
              </w:r>
              <w:r w:rsidRPr="00276D24" w:rsidDel="00EF36C7">
                <w:tab/>
              </w:r>
            </w:del>
          </w:p>
        </w:tc>
        <w:tc>
          <w:tcPr>
            <w:tcW w:w="3150" w:type="dxa"/>
          </w:tcPr>
          <w:p w14:paraId="0406BC8A" w14:textId="7DCAAE38" w:rsidR="00216647" w:rsidRPr="00276D24" w:rsidDel="00EF36C7" w:rsidRDefault="00216647" w:rsidP="000643B3">
            <w:pPr>
              <w:pStyle w:val="TableEntry"/>
              <w:rPr>
                <w:del w:id="4694" w:author="Jones, Emma" w:date="2019-04-26T14:09:00Z"/>
              </w:rPr>
            </w:pPr>
            <w:del w:id="4695" w:author="Jones, Emma" w:date="2019-04-26T14:09:00Z">
              <w:r w:rsidRPr="00276D24" w:rsidDel="00EF36C7">
                <w:delText>Healthcare event during which this task originated</w:delText>
              </w:r>
            </w:del>
          </w:p>
        </w:tc>
        <w:tc>
          <w:tcPr>
            <w:tcW w:w="2520" w:type="dxa"/>
          </w:tcPr>
          <w:p w14:paraId="117BAAFD" w14:textId="638A88F0" w:rsidR="00216647" w:rsidRPr="00276D24" w:rsidDel="00EF36C7" w:rsidRDefault="00216647" w:rsidP="00D251BA">
            <w:pPr>
              <w:pStyle w:val="TableEntry"/>
              <w:rPr>
                <w:del w:id="4696" w:author="Jones, Emma" w:date="2019-04-26T14:09:00Z"/>
              </w:rPr>
            </w:pPr>
            <w:del w:id="4697" w:author="Jones, Emma" w:date="2019-04-26T14:09:00Z">
              <w:r w:rsidRPr="00276D24" w:rsidDel="00EF36C7">
                <w:delText>no mapping</w:delText>
              </w:r>
            </w:del>
          </w:p>
        </w:tc>
        <w:tc>
          <w:tcPr>
            <w:tcW w:w="1710" w:type="dxa"/>
          </w:tcPr>
          <w:p w14:paraId="505B6FDF" w14:textId="54B44876" w:rsidR="00216647" w:rsidRPr="00276D24" w:rsidDel="00EF36C7" w:rsidRDefault="00216647" w:rsidP="00D251BA">
            <w:pPr>
              <w:pStyle w:val="TableEntry"/>
              <w:rPr>
                <w:del w:id="4698" w:author="Jones, Emma" w:date="2019-04-26T14:09:00Z"/>
              </w:rPr>
            </w:pPr>
          </w:p>
        </w:tc>
      </w:tr>
      <w:tr w:rsidR="00216647" w:rsidRPr="00276D24" w:rsidDel="00EF36C7" w14:paraId="7A83EAE4" w14:textId="736F2A36" w:rsidTr="00D251BA">
        <w:trPr>
          <w:del w:id="4699" w:author="Jones, Emma" w:date="2019-04-26T14:09:00Z"/>
        </w:trPr>
        <w:tc>
          <w:tcPr>
            <w:tcW w:w="2605" w:type="dxa"/>
            <w:gridSpan w:val="2"/>
          </w:tcPr>
          <w:p w14:paraId="415E888D" w14:textId="5151B3D9" w:rsidR="00216647" w:rsidRPr="00276D24" w:rsidDel="00EF36C7" w:rsidRDefault="00216647" w:rsidP="000643B3">
            <w:pPr>
              <w:pStyle w:val="TableEntry"/>
              <w:rPr>
                <w:del w:id="4700" w:author="Jones, Emma" w:date="2019-04-26T14:09:00Z"/>
              </w:rPr>
            </w:pPr>
            <w:del w:id="4701" w:author="Jones, Emma" w:date="2019-04-26T14:09:00Z">
              <w:r w:rsidRPr="00276D24" w:rsidDel="00EF36C7">
                <w:delText>executionPeriod</w:delText>
              </w:r>
            </w:del>
          </w:p>
        </w:tc>
        <w:tc>
          <w:tcPr>
            <w:tcW w:w="3150" w:type="dxa"/>
          </w:tcPr>
          <w:p w14:paraId="62A95D24" w14:textId="6C35FC6C" w:rsidR="00216647" w:rsidRPr="00276D24" w:rsidDel="00EF36C7" w:rsidRDefault="00216647" w:rsidP="000643B3">
            <w:pPr>
              <w:pStyle w:val="TableEntry"/>
              <w:rPr>
                <w:del w:id="4702" w:author="Jones, Emma" w:date="2019-04-26T14:09:00Z"/>
              </w:rPr>
            </w:pPr>
            <w:del w:id="4703" w:author="Jones, Emma" w:date="2019-04-26T14:09:00Z">
              <w:r w:rsidRPr="00276D24" w:rsidDel="00EF36C7">
                <w:delText>Start and end time of execution</w:delText>
              </w:r>
            </w:del>
          </w:p>
        </w:tc>
        <w:tc>
          <w:tcPr>
            <w:tcW w:w="2520" w:type="dxa"/>
          </w:tcPr>
          <w:p w14:paraId="166718B4" w14:textId="6E21BB36" w:rsidR="00216647" w:rsidRPr="00276D24" w:rsidDel="00EF36C7" w:rsidRDefault="00216647" w:rsidP="00D251BA">
            <w:pPr>
              <w:pStyle w:val="TableEntry"/>
              <w:rPr>
                <w:del w:id="4704" w:author="Jones, Emma" w:date="2019-04-26T14:09:00Z"/>
              </w:rPr>
            </w:pPr>
            <w:del w:id="4705" w:author="Jones, Emma" w:date="2019-04-26T14:09:00Z">
              <w:r w:rsidRPr="00276D24" w:rsidDel="00EF36C7">
                <w:delText>no mapping</w:delText>
              </w:r>
            </w:del>
          </w:p>
        </w:tc>
        <w:tc>
          <w:tcPr>
            <w:tcW w:w="1710" w:type="dxa"/>
          </w:tcPr>
          <w:p w14:paraId="0C2B7714" w14:textId="1F17E9C0" w:rsidR="00216647" w:rsidRPr="00276D24" w:rsidDel="00EF36C7" w:rsidRDefault="00216647" w:rsidP="00D251BA">
            <w:pPr>
              <w:pStyle w:val="TableEntry"/>
              <w:rPr>
                <w:del w:id="4706" w:author="Jones, Emma" w:date="2019-04-26T14:09:00Z"/>
              </w:rPr>
            </w:pPr>
          </w:p>
        </w:tc>
      </w:tr>
      <w:tr w:rsidR="00216647" w:rsidRPr="00276D24" w:rsidDel="00EF36C7" w14:paraId="420CA775" w14:textId="615BFA22" w:rsidTr="00D251BA">
        <w:trPr>
          <w:del w:id="4707" w:author="Jones, Emma" w:date="2019-04-26T14:09:00Z"/>
        </w:trPr>
        <w:tc>
          <w:tcPr>
            <w:tcW w:w="2605" w:type="dxa"/>
            <w:gridSpan w:val="2"/>
          </w:tcPr>
          <w:p w14:paraId="31D7289C" w14:textId="0AB3540E" w:rsidR="00216647" w:rsidRPr="00276D24" w:rsidDel="00EF36C7" w:rsidRDefault="00216647" w:rsidP="000643B3">
            <w:pPr>
              <w:pStyle w:val="TableEntry"/>
              <w:rPr>
                <w:del w:id="4708" w:author="Jones, Emma" w:date="2019-04-26T14:09:00Z"/>
              </w:rPr>
            </w:pPr>
            <w:del w:id="4709" w:author="Jones, Emma" w:date="2019-04-26T14:09:00Z">
              <w:r w:rsidRPr="00276D24" w:rsidDel="00EF36C7">
                <w:delText>authoredOn</w:delText>
              </w:r>
            </w:del>
          </w:p>
        </w:tc>
        <w:tc>
          <w:tcPr>
            <w:tcW w:w="3150" w:type="dxa"/>
          </w:tcPr>
          <w:p w14:paraId="263DC536" w14:textId="1CAC4912" w:rsidR="00216647" w:rsidRPr="00276D24" w:rsidDel="00EF36C7" w:rsidRDefault="00216647" w:rsidP="000643B3">
            <w:pPr>
              <w:pStyle w:val="TableEntry"/>
              <w:rPr>
                <w:del w:id="4710" w:author="Jones, Emma" w:date="2019-04-26T14:09:00Z"/>
              </w:rPr>
            </w:pPr>
            <w:del w:id="4711" w:author="Jones, Emma" w:date="2019-04-26T14:09:00Z">
              <w:r w:rsidRPr="00276D24" w:rsidDel="00EF36C7">
                <w:delText>Task Creation Date</w:delText>
              </w:r>
            </w:del>
          </w:p>
        </w:tc>
        <w:tc>
          <w:tcPr>
            <w:tcW w:w="2520" w:type="dxa"/>
          </w:tcPr>
          <w:p w14:paraId="2AC3689C" w14:textId="187C02EB" w:rsidR="00216647" w:rsidRPr="00276D24" w:rsidDel="00EF36C7" w:rsidRDefault="00216647" w:rsidP="00D251BA">
            <w:pPr>
              <w:pStyle w:val="TableEntry"/>
              <w:rPr>
                <w:del w:id="4712" w:author="Jones, Emma" w:date="2019-04-26T14:09:00Z"/>
              </w:rPr>
            </w:pPr>
            <w:del w:id="4713" w:author="Jones, Emma" w:date="2019-04-26T14:09:00Z">
              <w:r w:rsidRPr="00276D24" w:rsidDel="00EF36C7">
                <w:delText>taskDetails/createdTime</w:delText>
              </w:r>
            </w:del>
          </w:p>
        </w:tc>
        <w:tc>
          <w:tcPr>
            <w:tcW w:w="1710" w:type="dxa"/>
          </w:tcPr>
          <w:p w14:paraId="2590E0CC" w14:textId="6888C0DE" w:rsidR="00216647" w:rsidRPr="00276D24" w:rsidDel="00EF36C7" w:rsidRDefault="00216647" w:rsidP="00D251BA">
            <w:pPr>
              <w:pStyle w:val="TableEntry"/>
              <w:rPr>
                <w:del w:id="4714" w:author="Jones, Emma" w:date="2019-04-26T14:09:00Z"/>
              </w:rPr>
            </w:pPr>
          </w:p>
        </w:tc>
      </w:tr>
      <w:tr w:rsidR="00216647" w:rsidRPr="00276D24" w:rsidDel="00EF36C7" w14:paraId="5D28C550" w14:textId="482C0B13" w:rsidTr="00D251BA">
        <w:trPr>
          <w:del w:id="4715" w:author="Jones, Emma" w:date="2019-04-26T14:09:00Z"/>
        </w:trPr>
        <w:tc>
          <w:tcPr>
            <w:tcW w:w="2605" w:type="dxa"/>
            <w:gridSpan w:val="2"/>
          </w:tcPr>
          <w:p w14:paraId="7A8119ED" w14:textId="2097E35D" w:rsidR="00216647" w:rsidRPr="00276D24" w:rsidDel="00EF36C7" w:rsidRDefault="00216647" w:rsidP="000643B3">
            <w:pPr>
              <w:pStyle w:val="TableEntry"/>
              <w:rPr>
                <w:del w:id="4716" w:author="Jones, Emma" w:date="2019-04-26T14:09:00Z"/>
              </w:rPr>
            </w:pPr>
            <w:del w:id="4717" w:author="Jones, Emma" w:date="2019-04-26T14:09:00Z">
              <w:r w:rsidRPr="00276D24" w:rsidDel="00EF36C7">
                <w:delText>lastModified</w:delText>
              </w:r>
            </w:del>
          </w:p>
        </w:tc>
        <w:tc>
          <w:tcPr>
            <w:tcW w:w="3150" w:type="dxa"/>
          </w:tcPr>
          <w:p w14:paraId="45CCA4EA" w14:textId="7DFA27AB" w:rsidR="00216647" w:rsidRPr="00276D24" w:rsidDel="00EF36C7" w:rsidRDefault="00216647" w:rsidP="000643B3">
            <w:pPr>
              <w:pStyle w:val="TableEntry"/>
              <w:rPr>
                <w:del w:id="4718" w:author="Jones, Emma" w:date="2019-04-26T14:09:00Z"/>
              </w:rPr>
            </w:pPr>
            <w:del w:id="4719" w:author="Jones, Emma" w:date="2019-04-26T14:09:00Z">
              <w:r w:rsidRPr="00276D24" w:rsidDel="00EF36C7">
                <w:delText>Task Last Modified Date</w:delText>
              </w:r>
            </w:del>
          </w:p>
        </w:tc>
        <w:tc>
          <w:tcPr>
            <w:tcW w:w="2520" w:type="dxa"/>
          </w:tcPr>
          <w:p w14:paraId="56DF7CBF" w14:textId="00D0D6DE" w:rsidR="00216647" w:rsidRPr="00276D24" w:rsidDel="00EF36C7" w:rsidRDefault="00216647" w:rsidP="00D251BA">
            <w:pPr>
              <w:pStyle w:val="TableEntry"/>
              <w:rPr>
                <w:del w:id="4720" w:author="Jones, Emma" w:date="2019-04-26T14:09:00Z"/>
              </w:rPr>
            </w:pPr>
            <w:del w:id="4721" w:author="Jones, Emma" w:date="2019-04-26T14:09:00Z">
              <w:r w:rsidRPr="00276D24" w:rsidDel="00EF36C7">
                <w:delText>taskDetails/lastModifiedTime</w:delText>
              </w:r>
            </w:del>
          </w:p>
        </w:tc>
        <w:tc>
          <w:tcPr>
            <w:tcW w:w="1710" w:type="dxa"/>
          </w:tcPr>
          <w:p w14:paraId="56C1A020" w14:textId="66CFACFB" w:rsidR="00216647" w:rsidRPr="00276D24" w:rsidDel="00EF36C7" w:rsidRDefault="00216647" w:rsidP="00D251BA">
            <w:pPr>
              <w:pStyle w:val="TableEntry"/>
              <w:rPr>
                <w:del w:id="4722" w:author="Jones, Emma" w:date="2019-04-26T14:09:00Z"/>
              </w:rPr>
            </w:pPr>
          </w:p>
        </w:tc>
      </w:tr>
      <w:tr w:rsidR="00216647" w:rsidRPr="00276D24" w:rsidDel="00EF36C7" w14:paraId="6C5B8987" w14:textId="66F2F5FB" w:rsidTr="00D251BA">
        <w:trPr>
          <w:del w:id="4723" w:author="Jones, Emma" w:date="2019-04-26T14:09:00Z"/>
        </w:trPr>
        <w:tc>
          <w:tcPr>
            <w:tcW w:w="2605" w:type="dxa"/>
            <w:gridSpan w:val="2"/>
          </w:tcPr>
          <w:p w14:paraId="0026782A" w14:textId="5CB1C0CD" w:rsidR="00216647" w:rsidRPr="00276D24" w:rsidDel="00EF36C7" w:rsidRDefault="00216647" w:rsidP="000643B3">
            <w:pPr>
              <w:pStyle w:val="TableEntry"/>
              <w:rPr>
                <w:del w:id="4724" w:author="Jones, Emma" w:date="2019-04-26T14:09:00Z"/>
              </w:rPr>
            </w:pPr>
            <w:del w:id="4725" w:author="Jones, Emma" w:date="2019-04-26T14:09:00Z">
              <w:r w:rsidRPr="00276D24" w:rsidDel="00EF36C7">
                <w:delText>requester</w:delText>
              </w:r>
            </w:del>
          </w:p>
        </w:tc>
        <w:tc>
          <w:tcPr>
            <w:tcW w:w="3150" w:type="dxa"/>
          </w:tcPr>
          <w:p w14:paraId="5EDC9E86" w14:textId="2A3E5DB4" w:rsidR="00216647" w:rsidRPr="00276D24" w:rsidDel="00EF36C7" w:rsidRDefault="00216647" w:rsidP="000643B3">
            <w:pPr>
              <w:pStyle w:val="TableEntry"/>
              <w:rPr>
                <w:del w:id="4726" w:author="Jones, Emma" w:date="2019-04-26T14:09:00Z"/>
              </w:rPr>
            </w:pPr>
            <w:del w:id="4727" w:author="Jones, Emma" w:date="2019-04-26T14:09:00Z">
              <w:r w:rsidRPr="00276D24" w:rsidDel="00EF36C7">
                <w:delText>Who is asking for task to be done</w:delText>
              </w:r>
            </w:del>
          </w:p>
        </w:tc>
        <w:tc>
          <w:tcPr>
            <w:tcW w:w="2520" w:type="dxa"/>
          </w:tcPr>
          <w:p w14:paraId="50BA6E85" w14:textId="359D8514" w:rsidR="00216647" w:rsidRPr="00276D24" w:rsidDel="00EF36C7" w:rsidRDefault="00216647" w:rsidP="00D251BA">
            <w:pPr>
              <w:pStyle w:val="TableEntry"/>
              <w:rPr>
                <w:del w:id="4728" w:author="Jones, Emma" w:date="2019-04-26T14:09:00Z"/>
              </w:rPr>
            </w:pPr>
            <w:del w:id="4729" w:author="Jones, Emma" w:date="2019-04-26T14:09:00Z">
              <w:r w:rsidRPr="00276D24" w:rsidDel="00EF36C7">
                <w:delText>taskDetails/createdBy</w:delText>
              </w:r>
            </w:del>
          </w:p>
        </w:tc>
        <w:tc>
          <w:tcPr>
            <w:tcW w:w="1710" w:type="dxa"/>
          </w:tcPr>
          <w:p w14:paraId="1B2EC580" w14:textId="77071D10" w:rsidR="00216647" w:rsidRPr="00276D24" w:rsidDel="00EF36C7" w:rsidRDefault="00216647" w:rsidP="00D251BA">
            <w:pPr>
              <w:pStyle w:val="TableEntry"/>
              <w:rPr>
                <w:del w:id="4730" w:author="Jones, Emma" w:date="2019-04-26T14:09:00Z"/>
              </w:rPr>
            </w:pPr>
          </w:p>
        </w:tc>
      </w:tr>
      <w:tr w:rsidR="00216647" w:rsidRPr="00276D24" w:rsidDel="00EF36C7" w14:paraId="40152885" w14:textId="319E26C9" w:rsidTr="00D251BA">
        <w:trPr>
          <w:del w:id="4731" w:author="Jones, Emma" w:date="2019-04-26T14:09:00Z"/>
        </w:trPr>
        <w:tc>
          <w:tcPr>
            <w:tcW w:w="817" w:type="dxa"/>
          </w:tcPr>
          <w:p w14:paraId="0EB7EB92" w14:textId="11D3921A" w:rsidR="00216647" w:rsidRPr="00276D24" w:rsidDel="00EF36C7" w:rsidRDefault="00216647" w:rsidP="000643B3">
            <w:pPr>
              <w:pStyle w:val="TableEntry"/>
              <w:rPr>
                <w:del w:id="4732" w:author="Jones, Emma" w:date="2019-04-26T14:09:00Z"/>
              </w:rPr>
            </w:pPr>
          </w:p>
        </w:tc>
        <w:tc>
          <w:tcPr>
            <w:tcW w:w="1788" w:type="dxa"/>
          </w:tcPr>
          <w:p w14:paraId="40D4E654" w14:textId="7C98A2D8" w:rsidR="00216647" w:rsidRPr="00276D24" w:rsidDel="00EF36C7" w:rsidRDefault="00216647" w:rsidP="000643B3">
            <w:pPr>
              <w:pStyle w:val="TableEntry"/>
              <w:rPr>
                <w:del w:id="4733" w:author="Jones, Emma" w:date="2019-04-26T14:09:00Z"/>
              </w:rPr>
            </w:pPr>
            <w:del w:id="4734" w:author="Jones, Emma" w:date="2019-04-26T14:09:00Z">
              <w:r w:rsidRPr="00276D24" w:rsidDel="00EF36C7">
                <w:delText>agent</w:delText>
              </w:r>
            </w:del>
          </w:p>
        </w:tc>
        <w:tc>
          <w:tcPr>
            <w:tcW w:w="3150" w:type="dxa"/>
          </w:tcPr>
          <w:p w14:paraId="4294F763" w14:textId="15C24A5C" w:rsidR="00216647" w:rsidRPr="00276D24" w:rsidDel="00EF36C7" w:rsidRDefault="00216647" w:rsidP="000643B3">
            <w:pPr>
              <w:pStyle w:val="TableEntry"/>
              <w:rPr>
                <w:del w:id="4735" w:author="Jones, Emma" w:date="2019-04-26T14:09:00Z"/>
              </w:rPr>
            </w:pPr>
            <w:del w:id="4736" w:author="Jones, Emma" w:date="2019-04-26T14:09:00Z">
              <w:r w:rsidRPr="00276D24" w:rsidDel="00EF36C7">
                <w:delText>Individual asking for task</w:delText>
              </w:r>
            </w:del>
          </w:p>
        </w:tc>
        <w:tc>
          <w:tcPr>
            <w:tcW w:w="2520" w:type="dxa"/>
          </w:tcPr>
          <w:p w14:paraId="67E366C1" w14:textId="59AB59E0" w:rsidR="00216647" w:rsidRPr="00276D24" w:rsidDel="00EF36C7" w:rsidRDefault="00216647" w:rsidP="00D251BA">
            <w:pPr>
              <w:pStyle w:val="TableEntry"/>
              <w:rPr>
                <w:del w:id="4737" w:author="Jones, Emma" w:date="2019-04-26T14:09:00Z"/>
              </w:rPr>
            </w:pPr>
            <w:del w:id="4738" w:author="Jones, Emma" w:date="2019-04-26T14:09:00Z">
              <w:r w:rsidRPr="00276D24" w:rsidDel="00EF36C7">
                <w:delText>taskDetails/taskInitiator</w:delText>
              </w:r>
            </w:del>
          </w:p>
        </w:tc>
        <w:tc>
          <w:tcPr>
            <w:tcW w:w="1710" w:type="dxa"/>
          </w:tcPr>
          <w:p w14:paraId="19E9F97E" w14:textId="1DA3D7E5" w:rsidR="00216647" w:rsidRPr="00276D24" w:rsidDel="00EF36C7" w:rsidRDefault="00216647" w:rsidP="00D251BA">
            <w:pPr>
              <w:pStyle w:val="TableEntry"/>
              <w:rPr>
                <w:del w:id="4739" w:author="Jones, Emma" w:date="2019-04-26T14:09:00Z"/>
              </w:rPr>
            </w:pPr>
          </w:p>
        </w:tc>
      </w:tr>
      <w:tr w:rsidR="00216647" w:rsidRPr="00276D24" w:rsidDel="00EF36C7" w14:paraId="163446E6" w14:textId="50CFC882" w:rsidTr="00D251BA">
        <w:trPr>
          <w:del w:id="4740" w:author="Jones, Emma" w:date="2019-04-26T14:09:00Z"/>
        </w:trPr>
        <w:tc>
          <w:tcPr>
            <w:tcW w:w="817" w:type="dxa"/>
          </w:tcPr>
          <w:p w14:paraId="06C056AE" w14:textId="1B42C882" w:rsidR="00216647" w:rsidRPr="00276D24" w:rsidDel="00EF36C7" w:rsidRDefault="00216647" w:rsidP="000643B3">
            <w:pPr>
              <w:pStyle w:val="TableEntry"/>
              <w:rPr>
                <w:del w:id="4741" w:author="Jones, Emma" w:date="2019-04-26T14:09:00Z"/>
              </w:rPr>
            </w:pPr>
          </w:p>
        </w:tc>
        <w:tc>
          <w:tcPr>
            <w:tcW w:w="1788" w:type="dxa"/>
          </w:tcPr>
          <w:p w14:paraId="1BC9F4F4" w14:textId="6C12F4BF" w:rsidR="00216647" w:rsidRPr="00276D24" w:rsidDel="00EF36C7" w:rsidRDefault="00216647" w:rsidP="000643B3">
            <w:pPr>
              <w:pStyle w:val="TableEntry"/>
              <w:rPr>
                <w:del w:id="4742" w:author="Jones, Emma" w:date="2019-04-26T14:09:00Z"/>
              </w:rPr>
            </w:pPr>
            <w:del w:id="4743" w:author="Jones, Emma" w:date="2019-04-26T14:09:00Z">
              <w:r w:rsidRPr="00276D24" w:rsidDel="00EF36C7">
                <w:delText>onBehalfOf</w:delText>
              </w:r>
            </w:del>
          </w:p>
        </w:tc>
        <w:tc>
          <w:tcPr>
            <w:tcW w:w="3150" w:type="dxa"/>
          </w:tcPr>
          <w:p w14:paraId="2DC700C5" w14:textId="2E443534" w:rsidR="00216647" w:rsidRPr="00276D24" w:rsidDel="00EF36C7" w:rsidRDefault="00216647" w:rsidP="000643B3">
            <w:pPr>
              <w:pStyle w:val="TableEntry"/>
              <w:rPr>
                <w:del w:id="4744" w:author="Jones, Emma" w:date="2019-04-26T14:09:00Z"/>
              </w:rPr>
            </w:pPr>
            <w:del w:id="4745" w:author="Jones, Emma" w:date="2019-04-26T14:09:00Z">
              <w:r w:rsidRPr="00276D24" w:rsidDel="00EF36C7">
                <w:delText>Organization individual is acting for</w:delText>
              </w:r>
            </w:del>
          </w:p>
        </w:tc>
        <w:tc>
          <w:tcPr>
            <w:tcW w:w="2520" w:type="dxa"/>
          </w:tcPr>
          <w:p w14:paraId="46754E06" w14:textId="09B9E270" w:rsidR="00216647" w:rsidRPr="00276D24" w:rsidDel="00EF36C7" w:rsidRDefault="00216647" w:rsidP="00D251BA">
            <w:pPr>
              <w:pStyle w:val="TableEntry"/>
              <w:rPr>
                <w:del w:id="4746" w:author="Jones, Emma" w:date="2019-04-26T14:09:00Z"/>
              </w:rPr>
            </w:pPr>
            <w:del w:id="4747" w:author="Jones, Emma" w:date="2019-04-26T14:09:00Z">
              <w:r w:rsidRPr="00276D24" w:rsidDel="00EF36C7">
                <w:delText>no mapping</w:delText>
              </w:r>
            </w:del>
          </w:p>
        </w:tc>
        <w:tc>
          <w:tcPr>
            <w:tcW w:w="1710" w:type="dxa"/>
          </w:tcPr>
          <w:p w14:paraId="1D3F0876" w14:textId="3B308E4C" w:rsidR="00216647" w:rsidRPr="00276D24" w:rsidDel="00EF36C7" w:rsidRDefault="00216647" w:rsidP="00D251BA">
            <w:pPr>
              <w:pStyle w:val="TableEntry"/>
              <w:rPr>
                <w:del w:id="4748" w:author="Jones, Emma" w:date="2019-04-26T14:09:00Z"/>
              </w:rPr>
            </w:pPr>
          </w:p>
        </w:tc>
      </w:tr>
      <w:tr w:rsidR="00216647" w:rsidRPr="00276D24" w:rsidDel="00EF36C7" w14:paraId="1E13CCD2" w14:textId="6DE30220" w:rsidTr="00D251BA">
        <w:trPr>
          <w:del w:id="4749" w:author="Jones, Emma" w:date="2019-04-26T14:09:00Z"/>
        </w:trPr>
        <w:tc>
          <w:tcPr>
            <w:tcW w:w="2605" w:type="dxa"/>
            <w:gridSpan w:val="2"/>
          </w:tcPr>
          <w:p w14:paraId="6E90A996" w14:textId="4E4C0755" w:rsidR="00216647" w:rsidRPr="00276D24" w:rsidDel="00EF36C7" w:rsidRDefault="00216647" w:rsidP="000643B3">
            <w:pPr>
              <w:pStyle w:val="TableEntry"/>
              <w:rPr>
                <w:del w:id="4750" w:author="Jones, Emma" w:date="2019-04-26T14:09:00Z"/>
              </w:rPr>
            </w:pPr>
            <w:del w:id="4751" w:author="Jones, Emma" w:date="2019-04-26T14:09:00Z">
              <w:r w:rsidRPr="00276D24" w:rsidDel="00EF36C7">
                <w:delText>performerType</w:delText>
              </w:r>
            </w:del>
          </w:p>
        </w:tc>
        <w:tc>
          <w:tcPr>
            <w:tcW w:w="3150" w:type="dxa"/>
          </w:tcPr>
          <w:p w14:paraId="3EC6DCFF" w14:textId="55C21521" w:rsidR="00216647" w:rsidRPr="00276D24" w:rsidDel="00EF36C7" w:rsidRDefault="00216647" w:rsidP="000643B3">
            <w:pPr>
              <w:pStyle w:val="TableEntry"/>
              <w:rPr>
                <w:del w:id="4752" w:author="Jones, Emma" w:date="2019-04-26T14:09:00Z"/>
              </w:rPr>
            </w:pPr>
            <w:del w:id="4753" w:author="Jones, Emma" w:date="2019-04-26T14:09:00Z">
              <w:r w:rsidRPr="00276D24" w:rsidDel="00EF36C7">
                <w:delText>requester | dispatcher | scheduler | performer | monitor | manager | acquirer | reviewer</w:delText>
              </w:r>
            </w:del>
          </w:p>
        </w:tc>
        <w:tc>
          <w:tcPr>
            <w:tcW w:w="2520" w:type="dxa"/>
          </w:tcPr>
          <w:p w14:paraId="6E190610" w14:textId="11B1773F" w:rsidR="00216647" w:rsidRPr="00276D24" w:rsidDel="00EF36C7" w:rsidRDefault="00216647" w:rsidP="00D251BA">
            <w:pPr>
              <w:pStyle w:val="TableEntry"/>
              <w:rPr>
                <w:del w:id="4754" w:author="Jones, Emma" w:date="2019-04-26T14:09:00Z"/>
              </w:rPr>
            </w:pPr>
            <w:del w:id="4755" w:author="Jones, Emma" w:date="2019-04-26T14:09:00Z">
              <w:r w:rsidRPr="00276D24" w:rsidDel="00EF36C7">
                <w:delText>no mapping</w:delText>
              </w:r>
            </w:del>
          </w:p>
        </w:tc>
        <w:tc>
          <w:tcPr>
            <w:tcW w:w="1710" w:type="dxa"/>
          </w:tcPr>
          <w:p w14:paraId="510A9570" w14:textId="603860B6" w:rsidR="00216647" w:rsidRPr="00276D24" w:rsidDel="00EF36C7" w:rsidRDefault="00216647" w:rsidP="00D251BA">
            <w:pPr>
              <w:pStyle w:val="TableEntry"/>
              <w:rPr>
                <w:del w:id="4756" w:author="Jones, Emma" w:date="2019-04-26T14:09:00Z"/>
              </w:rPr>
            </w:pPr>
          </w:p>
        </w:tc>
      </w:tr>
      <w:tr w:rsidR="00216647" w:rsidRPr="00276D24" w:rsidDel="00EF36C7" w14:paraId="65D2CF38" w14:textId="61C586CD" w:rsidTr="00D251BA">
        <w:trPr>
          <w:del w:id="4757" w:author="Jones, Emma" w:date="2019-04-26T14:09:00Z"/>
        </w:trPr>
        <w:tc>
          <w:tcPr>
            <w:tcW w:w="2605" w:type="dxa"/>
            <w:gridSpan w:val="2"/>
          </w:tcPr>
          <w:p w14:paraId="78A553AD" w14:textId="38D587ED" w:rsidR="00216647" w:rsidRPr="00276D24" w:rsidDel="00EF36C7" w:rsidRDefault="00216647" w:rsidP="000643B3">
            <w:pPr>
              <w:pStyle w:val="TableEntry"/>
              <w:rPr>
                <w:del w:id="4758" w:author="Jones, Emma" w:date="2019-04-26T14:09:00Z"/>
              </w:rPr>
            </w:pPr>
            <w:del w:id="4759" w:author="Jones, Emma" w:date="2019-04-26T14:09:00Z">
              <w:r w:rsidRPr="00276D24" w:rsidDel="00EF36C7">
                <w:delText>owner</w:delText>
              </w:r>
            </w:del>
          </w:p>
        </w:tc>
        <w:tc>
          <w:tcPr>
            <w:tcW w:w="3150" w:type="dxa"/>
          </w:tcPr>
          <w:p w14:paraId="7988074F" w14:textId="72CC6423" w:rsidR="00216647" w:rsidRPr="00276D24" w:rsidDel="00EF36C7" w:rsidRDefault="00216647" w:rsidP="000643B3">
            <w:pPr>
              <w:pStyle w:val="TableEntry"/>
              <w:rPr>
                <w:del w:id="4760" w:author="Jones, Emma" w:date="2019-04-26T14:09:00Z"/>
              </w:rPr>
            </w:pPr>
            <w:del w:id="4761" w:author="Jones, Emma" w:date="2019-04-26T14:09:00Z">
              <w:r w:rsidRPr="00276D24" w:rsidDel="00EF36C7">
                <w:delText>Responsible individual</w:delText>
              </w:r>
            </w:del>
          </w:p>
        </w:tc>
        <w:tc>
          <w:tcPr>
            <w:tcW w:w="2520" w:type="dxa"/>
          </w:tcPr>
          <w:p w14:paraId="728D5E74" w14:textId="4B41A875" w:rsidR="00216647" w:rsidRPr="00276D24" w:rsidDel="00EF36C7" w:rsidRDefault="00216647" w:rsidP="00D251BA">
            <w:pPr>
              <w:pStyle w:val="TableEntry"/>
              <w:rPr>
                <w:del w:id="4762" w:author="Jones, Emma" w:date="2019-04-26T14:09:00Z"/>
              </w:rPr>
            </w:pPr>
            <w:del w:id="4763" w:author="Jones, Emma" w:date="2019-04-26T14:09:00Z">
              <w:r w:rsidRPr="00276D24" w:rsidDel="00EF36C7">
                <w:delText>TaskList/XDWTask/TaskData/TaskDetails/actualOwner</w:delText>
              </w:r>
            </w:del>
          </w:p>
        </w:tc>
        <w:tc>
          <w:tcPr>
            <w:tcW w:w="1710" w:type="dxa"/>
          </w:tcPr>
          <w:p w14:paraId="346D729D" w14:textId="30E87B0E" w:rsidR="00216647" w:rsidRPr="00276D24" w:rsidDel="00EF36C7" w:rsidRDefault="00216647" w:rsidP="00D251BA">
            <w:pPr>
              <w:pStyle w:val="TableEntry"/>
              <w:rPr>
                <w:del w:id="4764" w:author="Jones, Emma" w:date="2019-04-26T14:09:00Z"/>
              </w:rPr>
            </w:pPr>
          </w:p>
        </w:tc>
      </w:tr>
      <w:tr w:rsidR="00216647" w:rsidRPr="00276D24" w:rsidDel="00EF36C7" w14:paraId="19E96F08" w14:textId="4DFEB72C" w:rsidTr="00D251BA">
        <w:trPr>
          <w:del w:id="4765" w:author="Jones, Emma" w:date="2019-04-26T14:09:00Z"/>
        </w:trPr>
        <w:tc>
          <w:tcPr>
            <w:tcW w:w="2605" w:type="dxa"/>
            <w:gridSpan w:val="2"/>
          </w:tcPr>
          <w:p w14:paraId="63647D8B" w14:textId="71D14195" w:rsidR="00216647" w:rsidRPr="00276D24" w:rsidDel="00EF36C7" w:rsidRDefault="00216647" w:rsidP="000643B3">
            <w:pPr>
              <w:pStyle w:val="TableEntry"/>
              <w:rPr>
                <w:del w:id="4766" w:author="Jones, Emma" w:date="2019-04-26T14:09:00Z"/>
              </w:rPr>
            </w:pPr>
            <w:del w:id="4767" w:author="Jones, Emma" w:date="2019-04-26T14:09:00Z">
              <w:r w:rsidRPr="00276D24" w:rsidDel="00EF36C7">
                <w:delText>reason</w:delText>
              </w:r>
            </w:del>
          </w:p>
        </w:tc>
        <w:tc>
          <w:tcPr>
            <w:tcW w:w="3150" w:type="dxa"/>
          </w:tcPr>
          <w:p w14:paraId="21313469" w14:textId="03CDEC8A" w:rsidR="00216647" w:rsidRPr="00276D24" w:rsidDel="00EF36C7" w:rsidRDefault="00216647" w:rsidP="000643B3">
            <w:pPr>
              <w:pStyle w:val="TableEntry"/>
              <w:rPr>
                <w:del w:id="4768" w:author="Jones, Emma" w:date="2019-04-26T14:09:00Z"/>
              </w:rPr>
            </w:pPr>
            <w:del w:id="4769" w:author="Jones, Emma" w:date="2019-04-26T14:09:00Z">
              <w:r w:rsidRPr="00276D24" w:rsidDel="00EF36C7">
                <w:delText>Why task is needed</w:delText>
              </w:r>
            </w:del>
          </w:p>
        </w:tc>
        <w:tc>
          <w:tcPr>
            <w:tcW w:w="2520" w:type="dxa"/>
          </w:tcPr>
          <w:p w14:paraId="77B45DBC" w14:textId="0DF823E8" w:rsidR="00216647" w:rsidRPr="00276D24" w:rsidDel="00EF36C7" w:rsidRDefault="00216647" w:rsidP="00D251BA">
            <w:pPr>
              <w:pStyle w:val="TableEntry"/>
              <w:rPr>
                <w:del w:id="4770" w:author="Jones, Emma" w:date="2019-04-26T14:09:00Z"/>
              </w:rPr>
            </w:pPr>
            <w:del w:id="4771" w:author="Jones, Emma" w:date="2019-04-26T14:09:00Z">
              <w:r w:rsidRPr="00276D24" w:rsidDel="00EF36C7">
                <w:delText>no mapping</w:delText>
              </w:r>
            </w:del>
          </w:p>
        </w:tc>
        <w:tc>
          <w:tcPr>
            <w:tcW w:w="1710" w:type="dxa"/>
          </w:tcPr>
          <w:p w14:paraId="5D7CDAF9" w14:textId="0386307C" w:rsidR="00216647" w:rsidRPr="00276D24" w:rsidDel="00EF36C7" w:rsidRDefault="00216647" w:rsidP="00D251BA">
            <w:pPr>
              <w:pStyle w:val="TableEntry"/>
              <w:rPr>
                <w:del w:id="4772" w:author="Jones, Emma" w:date="2019-04-26T14:09:00Z"/>
              </w:rPr>
            </w:pPr>
          </w:p>
        </w:tc>
      </w:tr>
      <w:tr w:rsidR="00216647" w:rsidRPr="00276D24" w:rsidDel="00EF36C7" w14:paraId="75B39978" w14:textId="7B927CD1" w:rsidTr="00D251BA">
        <w:trPr>
          <w:del w:id="4773" w:author="Jones, Emma" w:date="2019-04-26T14:09:00Z"/>
        </w:trPr>
        <w:tc>
          <w:tcPr>
            <w:tcW w:w="2605" w:type="dxa"/>
            <w:gridSpan w:val="2"/>
          </w:tcPr>
          <w:p w14:paraId="2B5540F4" w14:textId="3FC600AE" w:rsidR="00216647" w:rsidRPr="00276D24" w:rsidDel="00EF36C7" w:rsidRDefault="00216647" w:rsidP="000643B3">
            <w:pPr>
              <w:pStyle w:val="TableEntry"/>
              <w:rPr>
                <w:del w:id="4774" w:author="Jones, Emma" w:date="2019-04-26T14:09:00Z"/>
              </w:rPr>
            </w:pPr>
            <w:del w:id="4775" w:author="Jones, Emma" w:date="2019-04-26T14:09:00Z">
              <w:r w:rsidRPr="00276D24" w:rsidDel="00EF36C7">
                <w:delText>note</w:delText>
              </w:r>
            </w:del>
          </w:p>
        </w:tc>
        <w:tc>
          <w:tcPr>
            <w:tcW w:w="3150" w:type="dxa"/>
          </w:tcPr>
          <w:p w14:paraId="00A98937" w14:textId="2A14EA0E" w:rsidR="00216647" w:rsidRPr="00276D24" w:rsidDel="00EF36C7" w:rsidRDefault="00216647" w:rsidP="000643B3">
            <w:pPr>
              <w:pStyle w:val="TableEntry"/>
              <w:rPr>
                <w:del w:id="4776" w:author="Jones, Emma" w:date="2019-04-26T14:09:00Z"/>
              </w:rPr>
            </w:pPr>
            <w:del w:id="4777" w:author="Jones, Emma" w:date="2019-04-26T14:09:00Z">
              <w:r w:rsidRPr="00276D24" w:rsidDel="00EF36C7">
                <w:delText>Comments made about the task</w:delText>
              </w:r>
            </w:del>
          </w:p>
        </w:tc>
        <w:tc>
          <w:tcPr>
            <w:tcW w:w="2520" w:type="dxa"/>
          </w:tcPr>
          <w:p w14:paraId="0301BBC8" w14:textId="7F63E290" w:rsidR="00216647" w:rsidRPr="00276D24" w:rsidDel="00EF36C7" w:rsidRDefault="00216647" w:rsidP="00D251BA">
            <w:pPr>
              <w:pStyle w:val="TableEntry"/>
              <w:rPr>
                <w:del w:id="4778" w:author="Jones, Emma" w:date="2019-04-26T14:09:00Z"/>
              </w:rPr>
            </w:pPr>
            <w:del w:id="4779" w:author="Jones, Emma" w:date="2019-04-26T14:09:00Z">
              <w:r w:rsidRPr="00276D24" w:rsidDel="00EF36C7">
                <w:delText>taskData/comments</w:delText>
              </w:r>
            </w:del>
          </w:p>
        </w:tc>
        <w:tc>
          <w:tcPr>
            <w:tcW w:w="1710" w:type="dxa"/>
          </w:tcPr>
          <w:p w14:paraId="748D8EFE" w14:textId="35F7B975" w:rsidR="00216647" w:rsidRPr="00276D24" w:rsidDel="00EF36C7" w:rsidRDefault="00216647" w:rsidP="00D251BA">
            <w:pPr>
              <w:pStyle w:val="TableEntry"/>
              <w:rPr>
                <w:del w:id="4780" w:author="Jones, Emma" w:date="2019-04-26T14:09:00Z"/>
              </w:rPr>
            </w:pPr>
          </w:p>
        </w:tc>
      </w:tr>
      <w:tr w:rsidR="00216647" w:rsidRPr="00276D24" w:rsidDel="00EF36C7" w14:paraId="6CE7A0A8" w14:textId="039E2C99" w:rsidTr="00D251BA">
        <w:trPr>
          <w:del w:id="4781" w:author="Jones, Emma" w:date="2019-04-26T14:09:00Z"/>
        </w:trPr>
        <w:tc>
          <w:tcPr>
            <w:tcW w:w="2605" w:type="dxa"/>
            <w:gridSpan w:val="2"/>
          </w:tcPr>
          <w:p w14:paraId="0613978B" w14:textId="3DCB4A6C" w:rsidR="00216647" w:rsidRPr="00276D24" w:rsidDel="00EF36C7" w:rsidRDefault="00216647" w:rsidP="000643B3">
            <w:pPr>
              <w:pStyle w:val="TableEntry"/>
              <w:rPr>
                <w:del w:id="4782" w:author="Jones, Emma" w:date="2019-04-26T14:09:00Z"/>
              </w:rPr>
            </w:pPr>
            <w:del w:id="4783" w:author="Jones, Emma" w:date="2019-04-26T14:09:00Z">
              <w:r w:rsidRPr="00276D24" w:rsidDel="00EF36C7">
                <w:delText>relevantHistory</w:delText>
              </w:r>
              <w:r w:rsidRPr="00276D24" w:rsidDel="00EF36C7">
                <w:tab/>
              </w:r>
            </w:del>
          </w:p>
        </w:tc>
        <w:tc>
          <w:tcPr>
            <w:tcW w:w="3150" w:type="dxa"/>
          </w:tcPr>
          <w:p w14:paraId="38A96838" w14:textId="3AF2EBAC" w:rsidR="00216647" w:rsidRPr="00276D24" w:rsidDel="00EF36C7" w:rsidRDefault="00216647" w:rsidP="000643B3">
            <w:pPr>
              <w:pStyle w:val="TableEntry"/>
              <w:rPr>
                <w:del w:id="4784" w:author="Jones, Emma" w:date="2019-04-26T14:09:00Z"/>
              </w:rPr>
            </w:pPr>
            <w:del w:id="4785" w:author="Jones, Emma" w:date="2019-04-26T14:09:00Z">
              <w:r w:rsidRPr="00276D24" w:rsidDel="00EF36C7">
                <w:delText>Key events in history of the Task</w:delText>
              </w:r>
            </w:del>
          </w:p>
        </w:tc>
        <w:tc>
          <w:tcPr>
            <w:tcW w:w="2520" w:type="dxa"/>
          </w:tcPr>
          <w:p w14:paraId="560FF313" w14:textId="1448088B" w:rsidR="00216647" w:rsidRPr="00276D24" w:rsidDel="00EF36C7" w:rsidRDefault="00216647" w:rsidP="00D251BA">
            <w:pPr>
              <w:pStyle w:val="TableEntry"/>
              <w:rPr>
                <w:del w:id="4786" w:author="Jones, Emma" w:date="2019-04-26T14:09:00Z"/>
              </w:rPr>
            </w:pPr>
            <w:del w:id="4787" w:author="Jones, Emma" w:date="2019-04-26T14:09:00Z">
              <w:r w:rsidRPr="00276D24" w:rsidDel="00EF36C7">
                <w:delText>no mapping</w:delText>
              </w:r>
            </w:del>
          </w:p>
        </w:tc>
        <w:tc>
          <w:tcPr>
            <w:tcW w:w="1710" w:type="dxa"/>
          </w:tcPr>
          <w:p w14:paraId="3CED0BBA" w14:textId="2A7C74EB" w:rsidR="00216647" w:rsidRPr="00276D24" w:rsidDel="00EF36C7" w:rsidRDefault="00216647" w:rsidP="00D251BA">
            <w:pPr>
              <w:pStyle w:val="TableEntry"/>
              <w:rPr>
                <w:del w:id="4788" w:author="Jones, Emma" w:date="2019-04-26T14:09:00Z"/>
              </w:rPr>
            </w:pPr>
          </w:p>
        </w:tc>
      </w:tr>
      <w:tr w:rsidR="00216647" w:rsidRPr="00276D24" w:rsidDel="00EF36C7" w14:paraId="38584C8A" w14:textId="40AAD1C2" w:rsidTr="00D251BA">
        <w:trPr>
          <w:del w:id="4789" w:author="Jones, Emma" w:date="2019-04-26T14:09:00Z"/>
        </w:trPr>
        <w:tc>
          <w:tcPr>
            <w:tcW w:w="2605" w:type="dxa"/>
            <w:gridSpan w:val="2"/>
          </w:tcPr>
          <w:p w14:paraId="0D0B2ED1" w14:textId="66219929" w:rsidR="00216647" w:rsidRPr="00276D24" w:rsidDel="00EF36C7" w:rsidRDefault="00216647" w:rsidP="000643B3">
            <w:pPr>
              <w:pStyle w:val="TableEntry"/>
              <w:rPr>
                <w:del w:id="4790" w:author="Jones, Emma" w:date="2019-04-26T14:09:00Z"/>
              </w:rPr>
            </w:pPr>
            <w:del w:id="4791" w:author="Jones, Emma" w:date="2019-04-26T14:09:00Z">
              <w:r w:rsidRPr="00276D24" w:rsidDel="00EF36C7">
                <w:delText>restrictions</w:delText>
              </w:r>
              <w:r w:rsidRPr="00276D24" w:rsidDel="00EF36C7">
                <w:tab/>
              </w:r>
            </w:del>
          </w:p>
        </w:tc>
        <w:tc>
          <w:tcPr>
            <w:tcW w:w="3150" w:type="dxa"/>
          </w:tcPr>
          <w:p w14:paraId="010FBD0E" w14:textId="31FDA0D9" w:rsidR="00216647" w:rsidRPr="00276D24" w:rsidDel="00EF36C7" w:rsidRDefault="00216647" w:rsidP="000643B3">
            <w:pPr>
              <w:pStyle w:val="TableEntry"/>
              <w:rPr>
                <w:del w:id="4792" w:author="Jones, Emma" w:date="2019-04-26T14:09:00Z"/>
              </w:rPr>
            </w:pPr>
            <w:del w:id="4793" w:author="Jones, Emma" w:date="2019-04-26T14:09:00Z">
              <w:r w:rsidRPr="00276D24" w:rsidDel="00EF36C7">
                <w:delText>Constraints on fulfillment tasks</w:delText>
              </w:r>
            </w:del>
          </w:p>
        </w:tc>
        <w:tc>
          <w:tcPr>
            <w:tcW w:w="2520" w:type="dxa"/>
          </w:tcPr>
          <w:p w14:paraId="53D46D3E" w14:textId="6A106E56" w:rsidR="00216647" w:rsidRPr="00276D24" w:rsidDel="00EF36C7" w:rsidRDefault="00216647" w:rsidP="00D251BA">
            <w:pPr>
              <w:pStyle w:val="TableEntry"/>
              <w:rPr>
                <w:del w:id="4794" w:author="Jones, Emma" w:date="2019-04-26T14:09:00Z"/>
              </w:rPr>
            </w:pPr>
            <w:del w:id="4795" w:author="Jones, Emma" w:date="2019-04-26T14:09:00Z">
              <w:r w:rsidRPr="00276D24" w:rsidDel="00EF36C7">
                <w:delText>no mapping</w:delText>
              </w:r>
            </w:del>
          </w:p>
        </w:tc>
        <w:tc>
          <w:tcPr>
            <w:tcW w:w="1710" w:type="dxa"/>
          </w:tcPr>
          <w:p w14:paraId="176FD558" w14:textId="1365BA5A" w:rsidR="00216647" w:rsidRPr="00276D24" w:rsidDel="00EF36C7" w:rsidRDefault="00216647" w:rsidP="00D251BA">
            <w:pPr>
              <w:pStyle w:val="TableEntry"/>
              <w:rPr>
                <w:del w:id="4796" w:author="Jones, Emma" w:date="2019-04-26T14:09:00Z"/>
              </w:rPr>
            </w:pPr>
          </w:p>
        </w:tc>
      </w:tr>
      <w:tr w:rsidR="00216647" w:rsidRPr="00276D24" w:rsidDel="00EF36C7" w14:paraId="38096810" w14:textId="67504FA9" w:rsidTr="00D251BA">
        <w:trPr>
          <w:del w:id="4797" w:author="Jones, Emma" w:date="2019-04-26T14:09:00Z"/>
        </w:trPr>
        <w:tc>
          <w:tcPr>
            <w:tcW w:w="817" w:type="dxa"/>
          </w:tcPr>
          <w:p w14:paraId="2E7D0D1F" w14:textId="743DC8C1" w:rsidR="00216647" w:rsidRPr="00276D24" w:rsidDel="00EF36C7" w:rsidRDefault="00216647" w:rsidP="000643B3">
            <w:pPr>
              <w:pStyle w:val="TableEntry"/>
              <w:rPr>
                <w:del w:id="4798" w:author="Jones, Emma" w:date="2019-04-26T14:09:00Z"/>
              </w:rPr>
            </w:pPr>
          </w:p>
        </w:tc>
        <w:tc>
          <w:tcPr>
            <w:tcW w:w="1788" w:type="dxa"/>
          </w:tcPr>
          <w:p w14:paraId="0E6D2094" w14:textId="497A90B6" w:rsidR="00216647" w:rsidRPr="00276D24" w:rsidDel="00EF36C7" w:rsidRDefault="00216647" w:rsidP="000643B3">
            <w:pPr>
              <w:pStyle w:val="TableEntry"/>
              <w:rPr>
                <w:del w:id="4799" w:author="Jones, Emma" w:date="2019-04-26T14:09:00Z"/>
              </w:rPr>
            </w:pPr>
            <w:del w:id="4800" w:author="Jones, Emma" w:date="2019-04-26T14:09:00Z">
              <w:r w:rsidRPr="00276D24" w:rsidDel="00EF36C7">
                <w:delText>repetitions</w:delText>
              </w:r>
            </w:del>
          </w:p>
        </w:tc>
        <w:tc>
          <w:tcPr>
            <w:tcW w:w="3150" w:type="dxa"/>
          </w:tcPr>
          <w:p w14:paraId="0B8777BB" w14:textId="7E0E653D" w:rsidR="00216647" w:rsidRPr="00276D24" w:rsidDel="00EF36C7" w:rsidRDefault="00216647" w:rsidP="000643B3">
            <w:pPr>
              <w:pStyle w:val="TableEntry"/>
              <w:rPr>
                <w:del w:id="4801" w:author="Jones, Emma" w:date="2019-04-26T14:09:00Z"/>
              </w:rPr>
            </w:pPr>
            <w:del w:id="4802" w:author="Jones, Emma" w:date="2019-04-26T14:09:00Z">
              <w:r w:rsidRPr="00276D24" w:rsidDel="00EF36C7">
                <w:delText>How many times to repeat</w:delText>
              </w:r>
            </w:del>
          </w:p>
        </w:tc>
        <w:tc>
          <w:tcPr>
            <w:tcW w:w="2520" w:type="dxa"/>
          </w:tcPr>
          <w:p w14:paraId="6708E99E" w14:textId="094ED9A3" w:rsidR="00216647" w:rsidRPr="00276D24" w:rsidDel="00EF36C7" w:rsidRDefault="00216647" w:rsidP="00D251BA">
            <w:pPr>
              <w:pStyle w:val="TableEntry"/>
              <w:rPr>
                <w:del w:id="4803" w:author="Jones, Emma" w:date="2019-04-26T14:09:00Z"/>
              </w:rPr>
            </w:pPr>
            <w:del w:id="4804" w:author="Jones, Emma" w:date="2019-04-26T14:09:00Z">
              <w:r w:rsidRPr="00276D24" w:rsidDel="00EF36C7">
                <w:delText>no mapping</w:delText>
              </w:r>
            </w:del>
          </w:p>
        </w:tc>
        <w:tc>
          <w:tcPr>
            <w:tcW w:w="1710" w:type="dxa"/>
          </w:tcPr>
          <w:p w14:paraId="5BF74470" w14:textId="30FFFB16" w:rsidR="00216647" w:rsidRPr="00276D24" w:rsidDel="00EF36C7" w:rsidRDefault="00216647" w:rsidP="00D251BA">
            <w:pPr>
              <w:pStyle w:val="TableEntry"/>
              <w:rPr>
                <w:del w:id="4805" w:author="Jones, Emma" w:date="2019-04-26T14:09:00Z"/>
              </w:rPr>
            </w:pPr>
          </w:p>
        </w:tc>
      </w:tr>
      <w:tr w:rsidR="00216647" w:rsidRPr="00276D24" w:rsidDel="00EF36C7" w14:paraId="4424CF92" w14:textId="17F0006F" w:rsidTr="00D251BA">
        <w:trPr>
          <w:del w:id="4806" w:author="Jones, Emma" w:date="2019-04-26T14:09:00Z"/>
        </w:trPr>
        <w:tc>
          <w:tcPr>
            <w:tcW w:w="817" w:type="dxa"/>
          </w:tcPr>
          <w:p w14:paraId="5BE9EC74" w14:textId="0F0CE9FA" w:rsidR="00216647" w:rsidRPr="00276D24" w:rsidDel="00EF36C7" w:rsidRDefault="00216647" w:rsidP="000643B3">
            <w:pPr>
              <w:pStyle w:val="TableEntry"/>
              <w:rPr>
                <w:del w:id="4807" w:author="Jones, Emma" w:date="2019-04-26T14:09:00Z"/>
              </w:rPr>
            </w:pPr>
          </w:p>
        </w:tc>
        <w:tc>
          <w:tcPr>
            <w:tcW w:w="1788" w:type="dxa"/>
          </w:tcPr>
          <w:p w14:paraId="3820F249" w14:textId="7D78DEA7" w:rsidR="00216647" w:rsidRPr="00276D24" w:rsidDel="00EF36C7" w:rsidRDefault="00216647" w:rsidP="000643B3">
            <w:pPr>
              <w:pStyle w:val="TableEntry"/>
              <w:rPr>
                <w:del w:id="4808" w:author="Jones, Emma" w:date="2019-04-26T14:09:00Z"/>
              </w:rPr>
            </w:pPr>
            <w:del w:id="4809" w:author="Jones, Emma" w:date="2019-04-26T14:09:00Z">
              <w:r w:rsidRPr="00276D24" w:rsidDel="00EF36C7">
                <w:delText>period</w:delText>
              </w:r>
            </w:del>
          </w:p>
        </w:tc>
        <w:tc>
          <w:tcPr>
            <w:tcW w:w="3150" w:type="dxa"/>
          </w:tcPr>
          <w:p w14:paraId="62FBB3AF" w14:textId="2102ADC6" w:rsidR="00216647" w:rsidRPr="00276D24" w:rsidDel="00EF36C7" w:rsidRDefault="00216647" w:rsidP="000643B3">
            <w:pPr>
              <w:pStyle w:val="TableEntry"/>
              <w:rPr>
                <w:del w:id="4810" w:author="Jones, Emma" w:date="2019-04-26T14:09:00Z"/>
              </w:rPr>
            </w:pPr>
            <w:del w:id="4811" w:author="Jones, Emma" w:date="2019-04-26T14:09:00Z">
              <w:r w:rsidRPr="00276D24" w:rsidDel="00EF36C7">
                <w:delText>When fulfillment sought</w:delText>
              </w:r>
            </w:del>
          </w:p>
        </w:tc>
        <w:tc>
          <w:tcPr>
            <w:tcW w:w="2520" w:type="dxa"/>
          </w:tcPr>
          <w:p w14:paraId="6D292041" w14:textId="7ED13734" w:rsidR="00216647" w:rsidRPr="00276D24" w:rsidDel="00EF36C7" w:rsidRDefault="00216647" w:rsidP="00D251BA">
            <w:pPr>
              <w:pStyle w:val="TableEntry"/>
              <w:rPr>
                <w:del w:id="4812" w:author="Jones, Emma" w:date="2019-04-26T14:09:00Z"/>
              </w:rPr>
            </w:pPr>
            <w:del w:id="4813" w:author="Jones, Emma" w:date="2019-04-26T14:09:00Z">
              <w:r w:rsidRPr="00276D24" w:rsidDel="00EF36C7">
                <w:delText>no mapping</w:delText>
              </w:r>
            </w:del>
          </w:p>
        </w:tc>
        <w:tc>
          <w:tcPr>
            <w:tcW w:w="1710" w:type="dxa"/>
          </w:tcPr>
          <w:p w14:paraId="5DC75C17" w14:textId="3B3FC186" w:rsidR="00216647" w:rsidRPr="00276D24" w:rsidDel="00EF36C7" w:rsidRDefault="00216647" w:rsidP="00D251BA">
            <w:pPr>
              <w:pStyle w:val="TableEntry"/>
              <w:rPr>
                <w:del w:id="4814" w:author="Jones, Emma" w:date="2019-04-26T14:09:00Z"/>
              </w:rPr>
            </w:pPr>
          </w:p>
        </w:tc>
      </w:tr>
      <w:tr w:rsidR="00216647" w:rsidRPr="00276D24" w:rsidDel="00EF36C7" w14:paraId="3455D578" w14:textId="5F067193" w:rsidTr="00D251BA">
        <w:trPr>
          <w:del w:id="4815" w:author="Jones, Emma" w:date="2019-04-26T14:09:00Z"/>
        </w:trPr>
        <w:tc>
          <w:tcPr>
            <w:tcW w:w="817" w:type="dxa"/>
          </w:tcPr>
          <w:p w14:paraId="533BFF7C" w14:textId="6D4D5220" w:rsidR="00216647" w:rsidRPr="00276D24" w:rsidDel="00EF36C7" w:rsidRDefault="00216647" w:rsidP="000643B3">
            <w:pPr>
              <w:pStyle w:val="TableEntry"/>
              <w:rPr>
                <w:del w:id="4816" w:author="Jones, Emma" w:date="2019-04-26T14:09:00Z"/>
              </w:rPr>
            </w:pPr>
          </w:p>
        </w:tc>
        <w:tc>
          <w:tcPr>
            <w:tcW w:w="1788" w:type="dxa"/>
          </w:tcPr>
          <w:p w14:paraId="3FC52405" w14:textId="4A54917B" w:rsidR="00216647" w:rsidRPr="00276D24" w:rsidDel="00EF36C7" w:rsidRDefault="00216647" w:rsidP="000643B3">
            <w:pPr>
              <w:pStyle w:val="TableEntry"/>
              <w:rPr>
                <w:del w:id="4817" w:author="Jones, Emma" w:date="2019-04-26T14:09:00Z"/>
              </w:rPr>
            </w:pPr>
            <w:del w:id="4818" w:author="Jones, Emma" w:date="2019-04-26T14:09:00Z">
              <w:r w:rsidRPr="00276D24" w:rsidDel="00EF36C7">
                <w:delText>recipient</w:delText>
              </w:r>
            </w:del>
          </w:p>
        </w:tc>
        <w:tc>
          <w:tcPr>
            <w:tcW w:w="3150" w:type="dxa"/>
          </w:tcPr>
          <w:p w14:paraId="0903A3D8" w14:textId="295DFF44" w:rsidR="00216647" w:rsidRPr="00276D24" w:rsidDel="00EF36C7" w:rsidRDefault="00216647" w:rsidP="000643B3">
            <w:pPr>
              <w:pStyle w:val="TableEntry"/>
              <w:rPr>
                <w:del w:id="4819" w:author="Jones, Emma" w:date="2019-04-26T14:09:00Z"/>
              </w:rPr>
            </w:pPr>
            <w:del w:id="4820" w:author="Jones, Emma" w:date="2019-04-26T14:09:00Z">
              <w:r w:rsidRPr="00276D24" w:rsidDel="00EF36C7">
                <w:delText>For whom is fulfillment sought?</w:delText>
              </w:r>
            </w:del>
          </w:p>
        </w:tc>
        <w:tc>
          <w:tcPr>
            <w:tcW w:w="2520" w:type="dxa"/>
          </w:tcPr>
          <w:p w14:paraId="6BB148A4" w14:textId="1616968B" w:rsidR="00216647" w:rsidRPr="00276D24" w:rsidDel="00EF36C7" w:rsidRDefault="00216647" w:rsidP="00D251BA">
            <w:pPr>
              <w:pStyle w:val="TableEntry"/>
              <w:rPr>
                <w:del w:id="4821" w:author="Jones, Emma" w:date="2019-04-26T14:09:00Z"/>
              </w:rPr>
            </w:pPr>
            <w:del w:id="4822" w:author="Jones, Emma" w:date="2019-04-26T14:09:00Z">
              <w:r w:rsidRPr="00276D24" w:rsidDel="00EF36C7">
                <w:delText>no mapping</w:delText>
              </w:r>
            </w:del>
          </w:p>
        </w:tc>
        <w:tc>
          <w:tcPr>
            <w:tcW w:w="1710" w:type="dxa"/>
          </w:tcPr>
          <w:p w14:paraId="0B3CBE1B" w14:textId="7B9A06DE" w:rsidR="00216647" w:rsidRPr="00276D24" w:rsidDel="00EF36C7" w:rsidRDefault="00216647" w:rsidP="00D251BA">
            <w:pPr>
              <w:pStyle w:val="TableEntry"/>
              <w:rPr>
                <w:del w:id="4823" w:author="Jones, Emma" w:date="2019-04-26T14:09:00Z"/>
              </w:rPr>
            </w:pPr>
          </w:p>
        </w:tc>
      </w:tr>
      <w:tr w:rsidR="00216647" w:rsidRPr="00276D24" w:rsidDel="00EF36C7" w14:paraId="048BA962" w14:textId="3B4F9E27" w:rsidTr="00D251BA">
        <w:trPr>
          <w:del w:id="4824" w:author="Jones, Emma" w:date="2019-04-26T14:09:00Z"/>
        </w:trPr>
        <w:tc>
          <w:tcPr>
            <w:tcW w:w="2605" w:type="dxa"/>
            <w:gridSpan w:val="2"/>
          </w:tcPr>
          <w:p w14:paraId="5BEB3741" w14:textId="15400938" w:rsidR="00216647" w:rsidRPr="00276D24" w:rsidDel="00EF36C7" w:rsidRDefault="00216647" w:rsidP="000643B3">
            <w:pPr>
              <w:pStyle w:val="TableEntry"/>
              <w:rPr>
                <w:del w:id="4825" w:author="Jones, Emma" w:date="2019-04-26T14:09:00Z"/>
              </w:rPr>
            </w:pPr>
            <w:del w:id="4826" w:author="Jones, Emma" w:date="2019-04-26T14:09:00Z">
              <w:r w:rsidRPr="00276D24" w:rsidDel="00EF36C7">
                <w:delText>input</w:delText>
              </w:r>
            </w:del>
          </w:p>
        </w:tc>
        <w:tc>
          <w:tcPr>
            <w:tcW w:w="3150" w:type="dxa"/>
          </w:tcPr>
          <w:p w14:paraId="69B3B092" w14:textId="54AE63A3" w:rsidR="00216647" w:rsidRPr="00276D24" w:rsidDel="00EF36C7" w:rsidRDefault="00216647" w:rsidP="000643B3">
            <w:pPr>
              <w:pStyle w:val="TableEntry"/>
              <w:rPr>
                <w:del w:id="4827" w:author="Jones, Emma" w:date="2019-04-26T14:09:00Z"/>
              </w:rPr>
            </w:pPr>
            <w:del w:id="4828" w:author="Jones, Emma" w:date="2019-04-26T14:09:00Z">
              <w:r w:rsidRPr="00276D24" w:rsidDel="00EF36C7">
                <w:delText>Information used to perform task</w:delText>
              </w:r>
            </w:del>
          </w:p>
        </w:tc>
        <w:tc>
          <w:tcPr>
            <w:tcW w:w="2520" w:type="dxa"/>
          </w:tcPr>
          <w:p w14:paraId="2D89C9D3" w14:textId="41314A31" w:rsidR="00216647" w:rsidRPr="00276D24" w:rsidDel="00EF36C7" w:rsidRDefault="00216647" w:rsidP="00D251BA">
            <w:pPr>
              <w:pStyle w:val="TableEntry"/>
              <w:rPr>
                <w:del w:id="4829" w:author="Jones, Emma" w:date="2019-04-26T14:09:00Z"/>
              </w:rPr>
            </w:pPr>
            <w:del w:id="4830" w:author="Jones, Emma" w:date="2019-04-26T14:09:00Z">
              <w:r w:rsidRPr="00276D24" w:rsidDel="00EF36C7">
                <w:delText>TaskList/XDWTask/TaskData/TaskDetails/input</w:delText>
              </w:r>
            </w:del>
          </w:p>
        </w:tc>
        <w:tc>
          <w:tcPr>
            <w:tcW w:w="1710" w:type="dxa"/>
          </w:tcPr>
          <w:p w14:paraId="1A107600" w14:textId="1AF81BCF" w:rsidR="00216647" w:rsidRPr="00276D24" w:rsidDel="00EF36C7" w:rsidRDefault="00216647" w:rsidP="00D251BA">
            <w:pPr>
              <w:pStyle w:val="TableEntry"/>
              <w:rPr>
                <w:del w:id="4831" w:author="Jones, Emma" w:date="2019-04-26T14:09:00Z"/>
              </w:rPr>
            </w:pPr>
          </w:p>
        </w:tc>
      </w:tr>
      <w:tr w:rsidR="00216647" w:rsidRPr="00276D24" w:rsidDel="00EF36C7" w14:paraId="2EE4CE6F" w14:textId="3C66E7FE" w:rsidTr="00D251BA">
        <w:trPr>
          <w:del w:id="4832" w:author="Jones, Emma" w:date="2019-04-26T14:09:00Z"/>
        </w:trPr>
        <w:tc>
          <w:tcPr>
            <w:tcW w:w="817" w:type="dxa"/>
          </w:tcPr>
          <w:p w14:paraId="7CEDBDBC" w14:textId="787322B8" w:rsidR="00216647" w:rsidRPr="00276D24" w:rsidDel="00EF36C7" w:rsidRDefault="00216647" w:rsidP="000643B3">
            <w:pPr>
              <w:pStyle w:val="TableEntry"/>
              <w:rPr>
                <w:del w:id="4833" w:author="Jones, Emma" w:date="2019-04-26T14:09:00Z"/>
              </w:rPr>
            </w:pPr>
          </w:p>
        </w:tc>
        <w:tc>
          <w:tcPr>
            <w:tcW w:w="1788" w:type="dxa"/>
          </w:tcPr>
          <w:p w14:paraId="4794CAC9" w14:textId="7407E3E7" w:rsidR="00216647" w:rsidRPr="00276D24" w:rsidDel="00EF36C7" w:rsidRDefault="00216647" w:rsidP="000643B3">
            <w:pPr>
              <w:pStyle w:val="TableEntry"/>
              <w:rPr>
                <w:del w:id="4834" w:author="Jones, Emma" w:date="2019-04-26T14:09:00Z"/>
              </w:rPr>
            </w:pPr>
            <w:del w:id="4835" w:author="Jones, Emma" w:date="2019-04-26T14:09:00Z">
              <w:r w:rsidRPr="00276D24" w:rsidDel="00EF36C7">
                <w:delText>type</w:delText>
              </w:r>
            </w:del>
          </w:p>
        </w:tc>
        <w:tc>
          <w:tcPr>
            <w:tcW w:w="3150" w:type="dxa"/>
          </w:tcPr>
          <w:p w14:paraId="323453AB" w14:textId="5477F094" w:rsidR="00216647" w:rsidRPr="00276D24" w:rsidDel="00EF36C7" w:rsidRDefault="00216647" w:rsidP="000643B3">
            <w:pPr>
              <w:pStyle w:val="TableEntry"/>
              <w:rPr>
                <w:del w:id="4836" w:author="Jones, Emma" w:date="2019-04-26T14:09:00Z"/>
              </w:rPr>
            </w:pPr>
            <w:del w:id="4837" w:author="Jones, Emma" w:date="2019-04-26T14:09:00Z">
              <w:r w:rsidRPr="00276D24" w:rsidDel="00EF36C7">
                <w:delText>Label for the input</w:delText>
              </w:r>
            </w:del>
          </w:p>
        </w:tc>
        <w:tc>
          <w:tcPr>
            <w:tcW w:w="2520" w:type="dxa"/>
          </w:tcPr>
          <w:p w14:paraId="1C7A8803" w14:textId="18554DF0" w:rsidR="00216647" w:rsidRPr="00276D24" w:rsidDel="00EF36C7" w:rsidRDefault="00216647" w:rsidP="00D251BA">
            <w:pPr>
              <w:pStyle w:val="TableEntry"/>
              <w:rPr>
                <w:del w:id="4838" w:author="Jones, Emma" w:date="2019-04-26T14:09:00Z"/>
              </w:rPr>
            </w:pPr>
            <w:del w:id="4839" w:author="Jones, Emma" w:date="2019-04-26T14:09:00Z">
              <w:r w:rsidRPr="00276D24" w:rsidDel="00EF36C7">
                <w:delText>no mapping</w:delText>
              </w:r>
            </w:del>
          </w:p>
        </w:tc>
        <w:tc>
          <w:tcPr>
            <w:tcW w:w="1710" w:type="dxa"/>
          </w:tcPr>
          <w:p w14:paraId="23C09A1B" w14:textId="1B9BA072" w:rsidR="00216647" w:rsidRPr="00276D24" w:rsidDel="00EF36C7" w:rsidRDefault="00216647" w:rsidP="00D251BA">
            <w:pPr>
              <w:pStyle w:val="TableEntry"/>
              <w:rPr>
                <w:del w:id="4840" w:author="Jones, Emma" w:date="2019-04-26T14:09:00Z"/>
              </w:rPr>
            </w:pPr>
          </w:p>
        </w:tc>
      </w:tr>
      <w:tr w:rsidR="00216647" w:rsidRPr="00276D24" w:rsidDel="00EF36C7" w14:paraId="5DA8A475" w14:textId="189404CF" w:rsidTr="00D251BA">
        <w:trPr>
          <w:del w:id="4841" w:author="Jones, Emma" w:date="2019-04-26T14:09:00Z"/>
        </w:trPr>
        <w:tc>
          <w:tcPr>
            <w:tcW w:w="817" w:type="dxa"/>
          </w:tcPr>
          <w:p w14:paraId="1AD03CE3" w14:textId="52DEC60D" w:rsidR="00216647" w:rsidRPr="00276D24" w:rsidDel="00EF36C7" w:rsidRDefault="00216647" w:rsidP="000643B3">
            <w:pPr>
              <w:pStyle w:val="TableEntry"/>
              <w:rPr>
                <w:del w:id="4842" w:author="Jones, Emma" w:date="2019-04-26T14:09:00Z"/>
              </w:rPr>
            </w:pPr>
          </w:p>
        </w:tc>
        <w:tc>
          <w:tcPr>
            <w:tcW w:w="1788" w:type="dxa"/>
          </w:tcPr>
          <w:p w14:paraId="41BC8BA9" w14:textId="4760C534" w:rsidR="00216647" w:rsidRPr="00276D24" w:rsidDel="00EF36C7" w:rsidRDefault="00216647" w:rsidP="000643B3">
            <w:pPr>
              <w:pStyle w:val="TableEntry"/>
              <w:rPr>
                <w:del w:id="4843" w:author="Jones, Emma" w:date="2019-04-26T14:09:00Z"/>
              </w:rPr>
            </w:pPr>
            <w:del w:id="4844" w:author="Jones, Emma" w:date="2019-04-26T14:09:00Z">
              <w:r w:rsidRPr="00276D24" w:rsidDel="00EF36C7">
                <w:delText>value[x]</w:delText>
              </w:r>
            </w:del>
          </w:p>
        </w:tc>
        <w:tc>
          <w:tcPr>
            <w:tcW w:w="3150" w:type="dxa"/>
          </w:tcPr>
          <w:p w14:paraId="794698E6" w14:textId="667A259E" w:rsidR="00216647" w:rsidRPr="00276D24" w:rsidDel="00EF36C7" w:rsidRDefault="00216647" w:rsidP="000643B3">
            <w:pPr>
              <w:pStyle w:val="TableEntry"/>
              <w:rPr>
                <w:del w:id="4845" w:author="Jones, Emma" w:date="2019-04-26T14:09:00Z"/>
              </w:rPr>
            </w:pPr>
            <w:del w:id="4846" w:author="Jones, Emma" w:date="2019-04-26T14:09:00Z">
              <w:r w:rsidRPr="00276D24" w:rsidDel="00EF36C7">
                <w:delText>Content to use in performing the task</w:delText>
              </w:r>
            </w:del>
          </w:p>
        </w:tc>
        <w:tc>
          <w:tcPr>
            <w:tcW w:w="2520" w:type="dxa"/>
          </w:tcPr>
          <w:p w14:paraId="2464ACD6" w14:textId="77021468" w:rsidR="00216647" w:rsidRPr="00276D24" w:rsidDel="00EF36C7" w:rsidRDefault="00216647" w:rsidP="00D251BA">
            <w:pPr>
              <w:pStyle w:val="TableEntry"/>
              <w:rPr>
                <w:del w:id="4847" w:author="Jones, Emma" w:date="2019-04-26T14:09:00Z"/>
              </w:rPr>
            </w:pPr>
            <w:del w:id="4848" w:author="Jones, Emma" w:date="2019-04-26T14:09:00Z">
              <w:r w:rsidRPr="00276D24" w:rsidDel="00EF36C7">
                <w:delText>Elements of input/part/attachmentInfo</w:delText>
              </w:r>
            </w:del>
          </w:p>
        </w:tc>
        <w:tc>
          <w:tcPr>
            <w:tcW w:w="1710" w:type="dxa"/>
          </w:tcPr>
          <w:p w14:paraId="45475C31" w14:textId="25D5DD35" w:rsidR="00216647" w:rsidRPr="00276D24" w:rsidDel="00EF36C7" w:rsidRDefault="00216647" w:rsidP="00D251BA">
            <w:pPr>
              <w:pStyle w:val="TableEntry"/>
              <w:rPr>
                <w:del w:id="4849" w:author="Jones, Emma" w:date="2019-04-26T14:09:00Z"/>
              </w:rPr>
            </w:pPr>
          </w:p>
        </w:tc>
      </w:tr>
      <w:tr w:rsidR="00216647" w:rsidRPr="00276D24" w:rsidDel="00EF36C7" w14:paraId="6C0C1E51" w14:textId="6DC01A75" w:rsidTr="00D251BA">
        <w:trPr>
          <w:del w:id="4850" w:author="Jones, Emma" w:date="2019-04-26T14:09:00Z"/>
        </w:trPr>
        <w:tc>
          <w:tcPr>
            <w:tcW w:w="2605" w:type="dxa"/>
            <w:gridSpan w:val="2"/>
          </w:tcPr>
          <w:p w14:paraId="29BA027C" w14:textId="018948C7" w:rsidR="00216647" w:rsidRPr="00276D24" w:rsidDel="00EF36C7" w:rsidRDefault="00216647" w:rsidP="000643B3">
            <w:pPr>
              <w:pStyle w:val="TableEntry"/>
              <w:rPr>
                <w:del w:id="4851" w:author="Jones, Emma" w:date="2019-04-26T14:09:00Z"/>
              </w:rPr>
            </w:pPr>
            <w:del w:id="4852" w:author="Jones, Emma" w:date="2019-04-26T14:09:00Z">
              <w:r w:rsidRPr="00276D24" w:rsidDel="00EF36C7">
                <w:delText>output</w:delText>
              </w:r>
            </w:del>
          </w:p>
        </w:tc>
        <w:tc>
          <w:tcPr>
            <w:tcW w:w="3150" w:type="dxa"/>
          </w:tcPr>
          <w:p w14:paraId="5FFE0AB0" w14:textId="0AB9AA07" w:rsidR="00216647" w:rsidRPr="00276D24" w:rsidDel="00EF36C7" w:rsidRDefault="00216647" w:rsidP="000643B3">
            <w:pPr>
              <w:pStyle w:val="TableEntry"/>
              <w:rPr>
                <w:del w:id="4853" w:author="Jones, Emma" w:date="2019-04-26T14:09:00Z"/>
              </w:rPr>
            </w:pPr>
            <w:del w:id="4854" w:author="Jones, Emma" w:date="2019-04-26T14:09:00Z">
              <w:r w:rsidRPr="00276D24" w:rsidDel="00EF36C7">
                <w:delText>Information produced as part of task</w:delText>
              </w:r>
            </w:del>
          </w:p>
        </w:tc>
        <w:tc>
          <w:tcPr>
            <w:tcW w:w="2520" w:type="dxa"/>
          </w:tcPr>
          <w:p w14:paraId="2FECF242" w14:textId="0FBC76B5" w:rsidR="00216647" w:rsidRPr="00276D24" w:rsidDel="00EF36C7" w:rsidRDefault="00216647" w:rsidP="00D251BA">
            <w:pPr>
              <w:pStyle w:val="TableEntry"/>
              <w:rPr>
                <w:del w:id="4855" w:author="Jones, Emma" w:date="2019-04-26T14:09:00Z"/>
              </w:rPr>
            </w:pPr>
            <w:del w:id="4856" w:author="Jones, Emma" w:date="2019-04-26T14:09:00Z">
              <w:r w:rsidRPr="00276D24" w:rsidDel="00EF36C7">
                <w:delText>TaskList/XDWTask/TaskData/TaskDetails/output</w:delText>
              </w:r>
            </w:del>
          </w:p>
        </w:tc>
        <w:tc>
          <w:tcPr>
            <w:tcW w:w="1710" w:type="dxa"/>
          </w:tcPr>
          <w:p w14:paraId="30168C2B" w14:textId="4C22CA84" w:rsidR="00216647" w:rsidRPr="00276D24" w:rsidDel="00EF36C7" w:rsidRDefault="00216647" w:rsidP="00D251BA">
            <w:pPr>
              <w:pStyle w:val="TableEntry"/>
              <w:rPr>
                <w:del w:id="4857" w:author="Jones, Emma" w:date="2019-04-26T14:09:00Z"/>
              </w:rPr>
            </w:pPr>
          </w:p>
        </w:tc>
      </w:tr>
      <w:tr w:rsidR="00216647" w:rsidRPr="00276D24" w:rsidDel="00EF36C7" w14:paraId="79800FCB" w14:textId="7F7F4347" w:rsidTr="00D251BA">
        <w:trPr>
          <w:del w:id="4858" w:author="Jones, Emma" w:date="2019-04-26T14:09:00Z"/>
        </w:trPr>
        <w:tc>
          <w:tcPr>
            <w:tcW w:w="817" w:type="dxa"/>
          </w:tcPr>
          <w:p w14:paraId="27F3FB52" w14:textId="7DC3DD42" w:rsidR="00216647" w:rsidRPr="00276D24" w:rsidDel="00EF36C7" w:rsidRDefault="00216647" w:rsidP="000643B3">
            <w:pPr>
              <w:pStyle w:val="TableEntry"/>
              <w:rPr>
                <w:del w:id="4859" w:author="Jones, Emma" w:date="2019-04-26T14:09:00Z"/>
              </w:rPr>
            </w:pPr>
          </w:p>
        </w:tc>
        <w:tc>
          <w:tcPr>
            <w:tcW w:w="1788" w:type="dxa"/>
          </w:tcPr>
          <w:p w14:paraId="55FD2FDC" w14:textId="5E0C1666" w:rsidR="00216647" w:rsidRPr="00276D24" w:rsidDel="00EF36C7" w:rsidRDefault="00216647" w:rsidP="000643B3">
            <w:pPr>
              <w:pStyle w:val="TableEntry"/>
              <w:rPr>
                <w:del w:id="4860" w:author="Jones, Emma" w:date="2019-04-26T14:09:00Z"/>
              </w:rPr>
            </w:pPr>
            <w:del w:id="4861" w:author="Jones, Emma" w:date="2019-04-26T14:09:00Z">
              <w:r w:rsidRPr="00276D24" w:rsidDel="00EF36C7">
                <w:delText>type</w:delText>
              </w:r>
            </w:del>
          </w:p>
        </w:tc>
        <w:tc>
          <w:tcPr>
            <w:tcW w:w="3150" w:type="dxa"/>
          </w:tcPr>
          <w:p w14:paraId="6D21F82A" w14:textId="10C436C7" w:rsidR="00216647" w:rsidRPr="00276D24" w:rsidDel="00EF36C7" w:rsidRDefault="00216647" w:rsidP="000643B3">
            <w:pPr>
              <w:pStyle w:val="TableEntry"/>
              <w:rPr>
                <w:del w:id="4862" w:author="Jones, Emma" w:date="2019-04-26T14:09:00Z"/>
              </w:rPr>
            </w:pPr>
            <w:del w:id="4863" w:author="Jones, Emma" w:date="2019-04-26T14:09:00Z">
              <w:r w:rsidRPr="00276D24" w:rsidDel="00EF36C7">
                <w:delText>Label for output</w:delText>
              </w:r>
            </w:del>
          </w:p>
        </w:tc>
        <w:tc>
          <w:tcPr>
            <w:tcW w:w="2520" w:type="dxa"/>
          </w:tcPr>
          <w:p w14:paraId="4B3A5D04" w14:textId="52761D19" w:rsidR="00216647" w:rsidRPr="00276D24" w:rsidDel="00EF36C7" w:rsidRDefault="00216647" w:rsidP="00D251BA">
            <w:pPr>
              <w:pStyle w:val="TableEntry"/>
              <w:rPr>
                <w:del w:id="4864" w:author="Jones, Emma" w:date="2019-04-26T14:09:00Z"/>
              </w:rPr>
            </w:pPr>
            <w:del w:id="4865" w:author="Jones, Emma" w:date="2019-04-26T14:09:00Z">
              <w:r w:rsidRPr="00276D24" w:rsidDel="00EF36C7">
                <w:delText>no mapping</w:delText>
              </w:r>
            </w:del>
          </w:p>
        </w:tc>
        <w:tc>
          <w:tcPr>
            <w:tcW w:w="1710" w:type="dxa"/>
          </w:tcPr>
          <w:p w14:paraId="190F42BD" w14:textId="184739C0" w:rsidR="00216647" w:rsidRPr="00276D24" w:rsidDel="00EF36C7" w:rsidRDefault="00216647" w:rsidP="00D251BA">
            <w:pPr>
              <w:pStyle w:val="TableEntry"/>
              <w:rPr>
                <w:del w:id="4866" w:author="Jones, Emma" w:date="2019-04-26T14:09:00Z"/>
              </w:rPr>
            </w:pPr>
          </w:p>
        </w:tc>
      </w:tr>
      <w:tr w:rsidR="00216647" w:rsidRPr="00276D24" w:rsidDel="00EF36C7" w14:paraId="02303351" w14:textId="570D5B8B" w:rsidTr="00D251BA">
        <w:trPr>
          <w:del w:id="4867" w:author="Jones, Emma" w:date="2019-04-26T14:09:00Z"/>
        </w:trPr>
        <w:tc>
          <w:tcPr>
            <w:tcW w:w="817" w:type="dxa"/>
          </w:tcPr>
          <w:p w14:paraId="40EAD55C" w14:textId="5044F467" w:rsidR="00216647" w:rsidRPr="00276D24" w:rsidDel="00EF36C7" w:rsidRDefault="00216647" w:rsidP="000643B3">
            <w:pPr>
              <w:pStyle w:val="TableEntry"/>
              <w:rPr>
                <w:del w:id="4868" w:author="Jones, Emma" w:date="2019-04-26T14:09:00Z"/>
              </w:rPr>
            </w:pPr>
          </w:p>
        </w:tc>
        <w:tc>
          <w:tcPr>
            <w:tcW w:w="1788" w:type="dxa"/>
          </w:tcPr>
          <w:p w14:paraId="0C07F295" w14:textId="0060E5C5" w:rsidR="00216647" w:rsidRPr="00276D24" w:rsidDel="00EF36C7" w:rsidRDefault="00216647" w:rsidP="000643B3">
            <w:pPr>
              <w:pStyle w:val="TableEntry"/>
              <w:rPr>
                <w:del w:id="4869" w:author="Jones, Emma" w:date="2019-04-26T14:09:00Z"/>
              </w:rPr>
            </w:pPr>
            <w:del w:id="4870" w:author="Jones, Emma" w:date="2019-04-26T14:09:00Z">
              <w:r w:rsidRPr="00276D24" w:rsidDel="00EF36C7">
                <w:delText>value[x]</w:delText>
              </w:r>
            </w:del>
          </w:p>
        </w:tc>
        <w:tc>
          <w:tcPr>
            <w:tcW w:w="3150" w:type="dxa"/>
          </w:tcPr>
          <w:p w14:paraId="27F1EE89" w14:textId="6BD532A0" w:rsidR="00216647" w:rsidRPr="00276D24" w:rsidDel="00EF36C7" w:rsidRDefault="00216647" w:rsidP="000643B3">
            <w:pPr>
              <w:pStyle w:val="TableEntry"/>
              <w:rPr>
                <w:del w:id="4871" w:author="Jones, Emma" w:date="2019-04-26T14:09:00Z"/>
              </w:rPr>
            </w:pPr>
            <w:del w:id="4872" w:author="Jones, Emma" w:date="2019-04-26T14:09:00Z">
              <w:r w:rsidRPr="00276D24" w:rsidDel="00EF36C7">
                <w:delText>Result of output</w:delText>
              </w:r>
            </w:del>
          </w:p>
        </w:tc>
        <w:tc>
          <w:tcPr>
            <w:tcW w:w="2520" w:type="dxa"/>
          </w:tcPr>
          <w:p w14:paraId="0758BE49" w14:textId="6D0427FF" w:rsidR="00216647" w:rsidRPr="00276D24" w:rsidDel="00EF36C7" w:rsidRDefault="00216647" w:rsidP="00D251BA">
            <w:pPr>
              <w:pStyle w:val="TableEntry"/>
              <w:rPr>
                <w:del w:id="4873" w:author="Jones, Emma" w:date="2019-04-26T14:09:00Z"/>
              </w:rPr>
            </w:pPr>
            <w:del w:id="4874" w:author="Jones, Emma" w:date="2019-04-26T14:09:00Z">
              <w:r w:rsidRPr="00276D24" w:rsidDel="00EF36C7">
                <w:delText>Elements of output/part/attachmentInfo</w:delText>
              </w:r>
            </w:del>
          </w:p>
        </w:tc>
        <w:tc>
          <w:tcPr>
            <w:tcW w:w="1710" w:type="dxa"/>
          </w:tcPr>
          <w:p w14:paraId="7288B90E" w14:textId="537F55DA" w:rsidR="00216647" w:rsidRPr="00276D24" w:rsidDel="00EF36C7" w:rsidRDefault="00216647" w:rsidP="00D251BA">
            <w:pPr>
              <w:pStyle w:val="TableEntry"/>
              <w:rPr>
                <w:del w:id="4875" w:author="Jones, Emma" w:date="2019-04-26T14:09:00Z"/>
              </w:rPr>
            </w:pPr>
          </w:p>
        </w:tc>
      </w:tr>
    </w:tbl>
    <w:p w14:paraId="0E2D6D31" w14:textId="367DCB0C" w:rsidR="00216647" w:rsidRPr="00276D24" w:rsidDel="00EF36C7" w:rsidRDefault="00216647" w:rsidP="00D251BA">
      <w:pPr>
        <w:pStyle w:val="BodyText"/>
        <w:rPr>
          <w:del w:id="4876" w:author="Jones, Emma" w:date="2019-04-26T14:09:00Z"/>
        </w:rPr>
      </w:pPr>
    </w:p>
    <w:p w14:paraId="02EB5F6B" w14:textId="722DAC83" w:rsidR="00566C43" w:rsidRPr="00276D24" w:rsidDel="00EF36C7" w:rsidRDefault="00DC3EF2" w:rsidP="00D251BA">
      <w:pPr>
        <w:pStyle w:val="Heading3"/>
        <w:rPr>
          <w:del w:id="4877" w:author="Jones, Emma" w:date="2019-04-26T14:09:00Z"/>
          <w:noProof w:val="0"/>
        </w:rPr>
      </w:pPr>
      <w:bookmarkStart w:id="4878" w:name="_Toc524533588"/>
      <w:del w:id="4879" w:author="Jones, Emma" w:date="2019-04-26T14:09:00Z">
        <w:r w:rsidRPr="00276D24" w:rsidDel="00EF36C7">
          <w:rPr>
            <w:noProof w:val="0"/>
          </w:rPr>
          <w:delText>D.2</w:delText>
        </w:r>
        <w:r w:rsidR="00566C43" w:rsidRPr="00276D24" w:rsidDel="00EF36C7">
          <w:rPr>
            <w:noProof w:val="0"/>
          </w:rPr>
          <w:delText>.4 Mapping XDW Task History Required Elements</w:delText>
        </w:r>
        <w:r w:rsidR="00E00BDC" w:rsidRPr="00276D24" w:rsidDel="00EF36C7">
          <w:rPr>
            <w:noProof w:val="0"/>
          </w:rPr>
          <w:delText xml:space="preserve"> to CarePlan and Task Resource</w:delText>
        </w:r>
        <w:bookmarkEnd w:id="4878"/>
      </w:del>
    </w:p>
    <w:p w14:paraId="7FC29E35" w14:textId="2510F3B7" w:rsidR="00216647" w:rsidRPr="00276D24" w:rsidDel="00EF36C7" w:rsidRDefault="00216647" w:rsidP="00216647">
      <w:pPr>
        <w:rPr>
          <w:del w:id="4880" w:author="Jones, Emma" w:date="2019-04-26T14:09:00Z"/>
          <w:szCs w:val="24"/>
        </w:rPr>
      </w:pPr>
      <w:del w:id="4881" w:author="Jones, Emma" w:date="2019-04-26T14:09:00Z">
        <w:r w:rsidRPr="00276D24" w:rsidDel="00EF36C7">
          <w:rPr>
            <w:szCs w:val="24"/>
          </w:rPr>
          <w:delText>The following table contains mapping of the XDW Task History required elements</w:delText>
        </w:r>
        <w:r w:rsidR="00E00BDC" w:rsidRPr="00276D24" w:rsidDel="00EF36C7">
          <w:rPr>
            <w:szCs w:val="24"/>
          </w:rPr>
          <w:delText xml:space="preserve"> to CarePlan and Task Resource</w:delText>
        </w:r>
        <w:r w:rsidRPr="00276D24" w:rsidDel="00EF36C7">
          <w:rPr>
            <w:szCs w:val="24"/>
          </w:rPr>
          <w:delText xml:space="preserve">. </w:delText>
        </w:r>
      </w:del>
    </w:p>
    <w:p w14:paraId="683C4AF1" w14:textId="7EA42A7E" w:rsidR="00216647" w:rsidRPr="00276D24" w:rsidDel="00EF36C7" w:rsidRDefault="00566C43" w:rsidP="00D251BA">
      <w:pPr>
        <w:pStyle w:val="TableTitle"/>
        <w:rPr>
          <w:del w:id="4882" w:author="Jones, Emma" w:date="2019-04-26T14:09:00Z"/>
          <w:szCs w:val="22"/>
        </w:rPr>
      </w:pPr>
      <w:del w:id="4883" w:author="Jones, Emma" w:date="2019-04-26T14:09:00Z">
        <w:r w:rsidRPr="00276D24" w:rsidDel="00EF36C7">
          <w:delText xml:space="preserve">Table </w:delText>
        </w:r>
        <w:r w:rsidR="00DC3EF2" w:rsidRPr="00276D24" w:rsidDel="00EF36C7">
          <w:delText>D.2</w:delText>
        </w:r>
        <w:r w:rsidRPr="00276D24" w:rsidDel="00EF36C7">
          <w:delText>.4-1: XDW Task History Required Elements</w:delText>
        </w:r>
        <w:r w:rsidR="00E00BDC" w:rsidRPr="00276D24" w:rsidDel="00EF36C7">
          <w:delText xml:space="preserve"> to CarePlan and Task Resource</w:delText>
        </w:r>
        <w:r w:rsidRPr="00276D24" w:rsidDel="00EF36C7">
          <w:delText xml:space="preserve">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75D006E0" w14:textId="37B20A1C" w:rsidTr="00D251BA">
        <w:trPr>
          <w:cantSplit/>
          <w:tblHeader/>
          <w:del w:id="4884" w:author="Jones, Emma" w:date="2019-04-26T14:09:00Z"/>
        </w:trPr>
        <w:tc>
          <w:tcPr>
            <w:tcW w:w="2605" w:type="dxa"/>
            <w:gridSpan w:val="2"/>
            <w:shd w:val="clear" w:color="auto" w:fill="D9D9D9" w:themeFill="background1" w:themeFillShade="D9"/>
          </w:tcPr>
          <w:p w14:paraId="6C13EAC5" w14:textId="7AFF246C" w:rsidR="00216647" w:rsidRPr="00276D24" w:rsidDel="00EF36C7" w:rsidRDefault="00216647" w:rsidP="00D251BA">
            <w:pPr>
              <w:pStyle w:val="TableEntryHeader"/>
              <w:rPr>
                <w:del w:id="4885" w:author="Jones, Emma" w:date="2019-04-26T14:09:00Z"/>
              </w:rPr>
            </w:pPr>
            <w:del w:id="4886" w:author="Jones, Emma" w:date="2019-04-26T14:09:00Z">
              <w:r w:rsidRPr="00276D24" w:rsidDel="00EF36C7">
                <w:delText>XDW Task history</w:delText>
              </w:r>
            </w:del>
          </w:p>
        </w:tc>
        <w:tc>
          <w:tcPr>
            <w:tcW w:w="3150" w:type="dxa"/>
            <w:shd w:val="clear" w:color="auto" w:fill="D9D9D9" w:themeFill="background1" w:themeFillShade="D9"/>
          </w:tcPr>
          <w:p w14:paraId="532284FF" w14:textId="29253ECB" w:rsidR="00216647" w:rsidRPr="00276D24" w:rsidDel="00EF36C7" w:rsidRDefault="00216647" w:rsidP="00D251BA">
            <w:pPr>
              <w:pStyle w:val="TableEntryHeader"/>
              <w:rPr>
                <w:del w:id="4887" w:author="Jones, Emma" w:date="2019-04-26T14:09:00Z"/>
              </w:rPr>
            </w:pPr>
            <w:del w:id="4888" w:author="Jones, Emma" w:date="2019-04-26T14:09:00Z">
              <w:r w:rsidRPr="00276D24" w:rsidDel="00EF36C7">
                <w:delText>Description</w:delText>
              </w:r>
            </w:del>
          </w:p>
        </w:tc>
        <w:tc>
          <w:tcPr>
            <w:tcW w:w="2520" w:type="dxa"/>
            <w:shd w:val="clear" w:color="auto" w:fill="D9D9D9" w:themeFill="background1" w:themeFillShade="D9"/>
          </w:tcPr>
          <w:p w14:paraId="6E55072C" w14:textId="14E6B975" w:rsidR="00216647" w:rsidRPr="00276D24" w:rsidDel="00EF36C7" w:rsidRDefault="00216647" w:rsidP="00D251BA">
            <w:pPr>
              <w:pStyle w:val="TableEntryHeader"/>
              <w:rPr>
                <w:del w:id="4889" w:author="Jones, Emma" w:date="2019-04-26T14:09:00Z"/>
              </w:rPr>
            </w:pPr>
            <w:del w:id="4890" w:author="Jones, Emma" w:date="2019-04-26T14:09:00Z">
              <w:r w:rsidRPr="00276D24" w:rsidDel="00EF36C7">
                <w:delText>CarePlan or Task resource</w:delText>
              </w:r>
            </w:del>
          </w:p>
        </w:tc>
        <w:tc>
          <w:tcPr>
            <w:tcW w:w="1710" w:type="dxa"/>
            <w:shd w:val="clear" w:color="auto" w:fill="D9D9D9" w:themeFill="background1" w:themeFillShade="D9"/>
          </w:tcPr>
          <w:p w14:paraId="4F010956" w14:textId="72656A75" w:rsidR="00216647" w:rsidRPr="00276D24" w:rsidDel="00EF36C7" w:rsidRDefault="00216647" w:rsidP="00D251BA">
            <w:pPr>
              <w:pStyle w:val="TableEntryHeader"/>
              <w:rPr>
                <w:del w:id="4891" w:author="Jones, Emma" w:date="2019-04-26T14:09:00Z"/>
              </w:rPr>
            </w:pPr>
            <w:del w:id="4892" w:author="Jones, Emma" w:date="2019-04-26T14:09:00Z">
              <w:r w:rsidRPr="00276D24" w:rsidDel="00EF36C7">
                <w:delText>Notes</w:delText>
              </w:r>
            </w:del>
          </w:p>
        </w:tc>
      </w:tr>
      <w:tr w:rsidR="00216647" w:rsidRPr="00276D24" w:rsidDel="00EF36C7" w14:paraId="0FEA689C" w14:textId="00B26599" w:rsidTr="00D251BA">
        <w:trPr>
          <w:del w:id="4893" w:author="Jones, Emma" w:date="2019-04-26T14:09:00Z"/>
        </w:trPr>
        <w:tc>
          <w:tcPr>
            <w:tcW w:w="2605" w:type="dxa"/>
            <w:gridSpan w:val="2"/>
          </w:tcPr>
          <w:p w14:paraId="48A4A906" w14:textId="443A9489" w:rsidR="00216647" w:rsidRPr="00276D24" w:rsidDel="00EF36C7" w:rsidRDefault="00216647" w:rsidP="00D251BA">
            <w:pPr>
              <w:pStyle w:val="TableEntry"/>
              <w:rPr>
                <w:del w:id="4894" w:author="Jones, Emma" w:date="2019-04-26T14:09:00Z"/>
              </w:rPr>
            </w:pPr>
            <w:del w:id="4895" w:author="Jones, Emma" w:date="2019-04-26T14:09:00Z">
              <w:r w:rsidRPr="00276D24" w:rsidDel="00EF36C7">
                <w:delText>taskEventHistory/taskEvent</w:delText>
              </w:r>
            </w:del>
          </w:p>
        </w:tc>
        <w:tc>
          <w:tcPr>
            <w:tcW w:w="3150" w:type="dxa"/>
          </w:tcPr>
          <w:p w14:paraId="6FF52983" w14:textId="166126BC" w:rsidR="00216647" w:rsidRPr="00276D24" w:rsidDel="00EF36C7" w:rsidRDefault="00216647" w:rsidP="00D251BA">
            <w:pPr>
              <w:pStyle w:val="TableEntry"/>
              <w:rPr>
                <w:del w:id="4896" w:author="Jones, Emma" w:date="2019-04-26T14:09:00Z"/>
              </w:rPr>
            </w:pPr>
            <w:del w:id="4897" w:author="Jones, Emma" w:date="2019-04-26T14:09:00Z">
              <w:r w:rsidRPr="00276D24" w:rsidDel="00EF36C7">
                <w:delText>A detailed event that represents a change of the task status</w:delText>
              </w:r>
            </w:del>
          </w:p>
        </w:tc>
        <w:tc>
          <w:tcPr>
            <w:tcW w:w="2520" w:type="dxa"/>
          </w:tcPr>
          <w:p w14:paraId="2B467ABB" w14:textId="326374B8" w:rsidR="00216647" w:rsidRPr="00276D24" w:rsidDel="00EF36C7" w:rsidRDefault="00216647" w:rsidP="00D251BA">
            <w:pPr>
              <w:pStyle w:val="TableEntry"/>
              <w:rPr>
                <w:del w:id="4898" w:author="Jones, Emma" w:date="2019-04-26T14:09:00Z"/>
              </w:rPr>
            </w:pPr>
            <w:del w:id="4899" w:author="Jones, Emma" w:date="2019-04-26T14:09:00Z">
              <w:r w:rsidRPr="00276D24" w:rsidDel="00EF36C7">
                <w:delText>Mapping is performed on children elements</w:delText>
              </w:r>
            </w:del>
          </w:p>
        </w:tc>
        <w:tc>
          <w:tcPr>
            <w:tcW w:w="1710" w:type="dxa"/>
          </w:tcPr>
          <w:p w14:paraId="49DF2064" w14:textId="2C818AB1" w:rsidR="00216647" w:rsidRPr="00276D24" w:rsidDel="00EF36C7" w:rsidRDefault="00216647" w:rsidP="00D251BA">
            <w:pPr>
              <w:pStyle w:val="TableEntry"/>
              <w:rPr>
                <w:del w:id="4900" w:author="Jones, Emma" w:date="2019-04-26T14:09:00Z"/>
              </w:rPr>
            </w:pPr>
          </w:p>
        </w:tc>
      </w:tr>
      <w:tr w:rsidR="00216647" w:rsidRPr="00276D24" w:rsidDel="00EF36C7" w14:paraId="4AAD1061" w14:textId="5E6CF1EF" w:rsidTr="00D251BA">
        <w:trPr>
          <w:del w:id="4901" w:author="Jones, Emma" w:date="2019-04-26T14:09:00Z"/>
        </w:trPr>
        <w:tc>
          <w:tcPr>
            <w:tcW w:w="817" w:type="dxa"/>
          </w:tcPr>
          <w:p w14:paraId="2EBBD8B4" w14:textId="56F04206" w:rsidR="00216647" w:rsidRPr="00276D24" w:rsidDel="00EF36C7" w:rsidRDefault="00216647" w:rsidP="00D251BA">
            <w:pPr>
              <w:pStyle w:val="TableEntry"/>
              <w:rPr>
                <w:del w:id="4902" w:author="Jones, Emma" w:date="2019-04-26T14:09:00Z"/>
              </w:rPr>
            </w:pPr>
          </w:p>
        </w:tc>
        <w:tc>
          <w:tcPr>
            <w:tcW w:w="1788" w:type="dxa"/>
          </w:tcPr>
          <w:p w14:paraId="7775356C" w14:textId="5A21B6CC" w:rsidR="00216647" w:rsidRPr="00276D24" w:rsidDel="00EF36C7" w:rsidRDefault="00216647" w:rsidP="00D251BA">
            <w:pPr>
              <w:pStyle w:val="TableEntry"/>
              <w:rPr>
                <w:del w:id="4903" w:author="Jones, Emma" w:date="2019-04-26T14:09:00Z"/>
              </w:rPr>
            </w:pPr>
            <w:del w:id="4904" w:author="Jones, Emma" w:date="2019-04-26T14:09:00Z">
              <w:r w:rsidRPr="00276D24" w:rsidDel="00EF36C7">
                <w:delText>id</w:delText>
              </w:r>
            </w:del>
          </w:p>
        </w:tc>
        <w:tc>
          <w:tcPr>
            <w:tcW w:w="3150" w:type="dxa"/>
          </w:tcPr>
          <w:p w14:paraId="668F6DBD" w14:textId="5A6E9483" w:rsidR="00216647" w:rsidRPr="00276D24" w:rsidDel="00EF36C7" w:rsidRDefault="00216647" w:rsidP="00D251BA">
            <w:pPr>
              <w:pStyle w:val="TableEntry"/>
              <w:rPr>
                <w:del w:id="4905" w:author="Jones, Emma" w:date="2019-04-26T14:09:00Z"/>
              </w:rPr>
            </w:pPr>
          </w:p>
        </w:tc>
        <w:tc>
          <w:tcPr>
            <w:tcW w:w="2520" w:type="dxa"/>
          </w:tcPr>
          <w:p w14:paraId="2771CF18" w14:textId="5F444EB6" w:rsidR="00216647" w:rsidRPr="00276D24" w:rsidDel="00EF36C7" w:rsidRDefault="00216647" w:rsidP="00D251BA">
            <w:pPr>
              <w:pStyle w:val="TableEntry"/>
              <w:rPr>
                <w:del w:id="4906" w:author="Jones, Emma" w:date="2019-04-26T14:09:00Z"/>
              </w:rPr>
            </w:pPr>
            <w:del w:id="4907" w:author="Jones, Emma" w:date="2019-04-26T14:09:00Z">
              <w:r w:rsidRPr="00276D24" w:rsidDel="00EF36C7">
                <w:delText>no mapping</w:delText>
              </w:r>
            </w:del>
          </w:p>
        </w:tc>
        <w:tc>
          <w:tcPr>
            <w:tcW w:w="1710" w:type="dxa"/>
          </w:tcPr>
          <w:p w14:paraId="5422809E" w14:textId="5A8C9640" w:rsidR="00216647" w:rsidRPr="00276D24" w:rsidDel="00EF36C7" w:rsidRDefault="00216647" w:rsidP="00D251BA">
            <w:pPr>
              <w:pStyle w:val="TableEntry"/>
              <w:rPr>
                <w:del w:id="4908" w:author="Jones, Emma" w:date="2019-04-26T14:09:00Z"/>
              </w:rPr>
            </w:pPr>
            <w:del w:id="4909" w:author="Jones, Emma" w:date="2019-04-26T14:09:00Z">
              <w:r w:rsidRPr="00276D24" w:rsidDel="00EF36C7">
                <w:delText>Shall be defined or can be set when element is created?</w:delText>
              </w:r>
            </w:del>
          </w:p>
        </w:tc>
      </w:tr>
      <w:tr w:rsidR="00216647" w:rsidRPr="00276D24" w:rsidDel="00EF36C7" w14:paraId="167B3041" w14:textId="36C0975D" w:rsidTr="00D251BA">
        <w:trPr>
          <w:del w:id="4910" w:author="Jones, Emma" w:date="2019-04-26T14:09:00Z"/>
        </w:trPr>
        <w:tc>
          <w:tcPr>
            <w:tcW w:w="817" w:type="dxa"/>
          </w:tcPr>
          <w:p w14:paraId="6C5A310D" w14:textId="148A521E" w:rsidR="00216647" w:rsidRPr="00276D24" w:rsidDel="00EF36C7" w:rsidRDefault="00216647" w:rsidP="00D251BA">
            <w:pPr>
              <w:pStyle w:val="TableEntry"/>
              <w:rPr>
                <w:del w:id="4911" w:author="Jones, Emma" w:date="2019-04-26T14:09:00Z"/>
              </w:rPr>
            </w:pPr>
          </w:p>
        </w:tc>
        <w:tc>
          <w:tcPr>
            <w:tcW w:w="1788" w:type="dxa"/>
          </w:tcPr>
          <w:p w14:paraId="5B18BB6E" w14:textId="197CF8C8" w:rsidR="00216647" w:rsidRPr="00276D24" w:rsidDel="00EF36C7" w:rsidRDefault="00216647" w:rsidP="00D251BA">
            <w:pPr>
              <w:pStyle w:val="TableEntry"/>
              <w:rPr>
                <w:del w:id="4912" w:author="Jones, Emma" w:date="2019-04-26T14:09:00Z"/>
              </w:rPr>
            </w:pPr>
            <w:del w:id="4913" w:author="Jones, Emma" w:date="2019-04-26T14:09:00Z">
              <w:r w:rsidRPr="00276D24" w:rsidDel="00EF36C7">
                <w:delText>eventTime</w:delText>
              </w:r>
            </w:del>
          </w:p>
        </w:tc>
        <w:tc>
          <w:tcPr>
            <w:tcW w:w="3150" w:type="dxa"/>
          </w:tcPr>
          <w:p w14:paraId="5EDB409A" w14:textId="6A60C6C1" w:rsidR="00216647" w:rsidRPr="00276D24" w:rsidDel="00EF36C7" w:rsidRDefault="00216647" w:rsidP="00D251BA">
            <w:pPr>
              <w:pStyle w:val="TableEntry"/>
              <w:rPr>
                <w:del w:id="4914" w:author="Jones, Emma" w:date="2019-04-26T14:09:00Z"/>
              </w:rPr>
            </w:pPr>
            <w:del w:id="4915" w:author="Jones, Emma" w:date="2019-04-26T14:09:00Z">
              <w:r w:rsidRPr="00276D24" w:rsidDel="00EF36C7">
                <w:delText>Time when the specific taskEvent element is added to the workflow document</w:delText>
              </w:r>
            </w:del>
          </w:p>
        </w:tc>
        <w:tc>
          <w:tcPr>
            <w:tcW w:w="2520" w:type="dxa"/>
          </w:tcPr>
          <w:p w14:paraId="1C4A4564" w14:textId="1DB5B980" w:rsidR="00216647" w:rsidRPr="00276D24" w:rsidDel="00EF36C7" w:rsidRDefault="00216647" w:rsidP="00D251BA">
            <w:pPr>
              <w:pStyle w:val="TableEntry"/>
              <w:rPr>
                <w:del w:id="4916" w:author="Jones, Emma" w:date="2019-04-26T14:09:00Z"/>
              </w:rPr>
            </w:pPr>
            <w:del w:id="4917" w:author="Jones, Emma" w:date="2019-04-26T14:09:00Z">
              <w:r w:rsidRPr="00276D24" w:rsidDel="00EF36C7">
                <w:delText>Time of the transaction for Task/status change</w:delText>
              </w:r>
            </w:del>
          </w:p>
        </w:tc>
        <w:tc>
          <w:tcPr>
            <w:tcW w:w="1710" w:type="dxa"/>
          </w:tcPr>
          <w:p w14:paraId="6854C0F4" w14:textId="5F9A1FBE" w:rsidR="00216647" w:rsidRPr="00276D24" w:rsidDel="00EF36C7" w:rsidRDefault="00216647" w:rsidP="00D251BA">
            <w:pPr>
              <w:pStyle w:val="TableEntry"/>
              <w:rPr>
                <w:del w:id="4918" w:author="Jones, Emma" w:date="2019-04-26T14:09:00Z"/>
              </w:rPr>
            </w:pPr>
          </w:p>
        </w:tc>
      </w:tr>
      <w:tr w:rsidR="00216647" w:rsidRPr="00276D24" w:rsidDel="00EF36C7" w14:paraId="0B82EA27" w14:textId="78DD152A" w:rsidTr="00D251BA">
        <w:trPr>
          <w:del w:id="4919" w:author="Jones, Emma" w:date="2019-04-26T14:09:00Z"/>
        </w:trPr>
        <w:tc>
          <w:tcPr>
            <w:tcW w:w="817" w:type="dxa"/>
          </w:tcPr>
          <w:p w14:paraId="0EF6D867" w14:textId="157B8E60" w:rsidR="00216647" w:rsidRPr="00276D24" w:rsidDel="00EF36C7" w:rsidRDefault="00216647" w:rsidP="00D251BA">
            <w:pPr>
              <w:pStyle w:val="TableEntry"/>
              <w:rPr>
                <w:del w:id="4920" w:author="Jones, Emma" w:date="2019-04-26T14:09:00Z"/>
              </w:rPr>
            </w:pPr>
          </w:p>
        </w:tc>
        <w:tc>
          <w:tcPr>
            <w:tcW w:w="1788" w:type="dxa"/>
          </w:tcPr>
          <w:p w14:paraId="2ED89008" w14:textId="4011A635" w:rsidR="00216647" w:rsidRPr="00276D24" w:rsidDel="00EF36C7" w:rsidRDefault="00216647" w:rsidP="00D251BA">
            <w:pPr>
              <w:pStyle w:val="TableEntry"/>
              <w:rPr>
                <w:del w:id="4921" w:author="Jones, Emma" w:date="2019-04-26T14:09:00Z"/>
              </w:rPr>
            </w:pPr>
            <w:del w:id="4922" w:author="Jones, Emma" w:date="2019-04-26T14:09:00Z">
              <w:r w:rsidRPr="00276D24" w:rsidDel="00EF36C7">
                <w:delText>identifier</w:delText>
              </w:r>
            </w:del>
          </w:p>
        </w:tc>
        <w:tc>
          <w:tcPr>
            <w:tcW w:w="3150" w:type="dxa"/>
          </w:tcPr>
          <w:p w14:paraId="451A479E" w14:textId="002214FA" w:rsidR="00216647" w:rsidRPr="00276D24" w:rsidDel="00EF36C7" w:rsidRDefault="00216647" w:rsidP="00D251BA">
            <w:pPr>
              <w:pStyle w:val="TableEntry"/>
              <w:rPr>
                <w:del w:id="4923" w:author="Jones, Emma" w:date="2019-04-26T14:09:00Z"/>
              </w:rPr>
            </w:pPr>
            <w:del w:id="4924" w:author="Jones, Emma" w:date="2019-04-26T14:09:00Z">
              <w:r w:rsidRPr="00276D24" w:rsidDel="00EF36C7">
                <w:delText>Identifier for the task</w:delText>
              </w:r>
            </w:del>
          </w:p>
        </w:tc>
        <w:tc>
          <w:tcPr>
            <w:tcW w:w="2520" w:type="dxa"/>
          </w:tcPr>
          <w:p w14:paraId="1C3A4188" w14:textId="1CE838BC" w:rsidR="00216647" w:rsidRPr="00276D24" w:rsidDel="00EF36C7" w:rsidRDefault="00216647" w:rsidP="00D251BA">
            <w:pPr>
              <w:pStyle w:val="TableEntry"/>
              <w:rPr>
                <w:del w:id="4925" w:author="Jones, Emma" w:date="2019-04-26T14:09:00Z"/>
              </w:rPr>
            </w:pPr>
            <w:del w:id="4926" w:author="Jones, Emma" w:date="2019-04-26T14:09:00Z">
              <w:r w:rsidRPr="00276D24" w:rsidDel="00EF36C7">
                <w:delText>Task/identifier</w:delText>
              </w:r>
            </w:del>
          </w:p>
        </w:tc>
        <w:tc>
          <w:tcPr>
            <w:tcW w:w="1710" w:type="dxa"/>
          </w:tcPr>
          <w:p w14:paraId="01F0BCAD" w14:textId="13D54C4E" w:rsidR="00216647" w:rsidRPr="00276D24" w:rsidDel="00EF36C7" w:rsidRDefault="00216647" w:rsidP="00D251BA">
            <w:pPr>
              <w:pStyle w:val="TableEntry"/>
              <w:rPr>
                <w:del w:id="4927" w:author="Jones, Emma" w:date="2019-04-26T14:09:00Z"/>
              </w:rPr>
            </w:pPr>
          </w:p>
        </w:tc>
      </w:tr>
      <w:tr w:rsidR="00216647" w:rsidRPr="00276D24" w:rsidDel="00EF36C7" w14:paraId="22C328F1" w14:textId="3D0BC6F3" w:rsidTr="00D251BA">
        <w:trPr>
          <w:del w:id="4928" w:author="Jones, Emma" w:date="2019-04-26T14:09:00Z"/>
        </w:trPr>
        <w:tc>
          <w:tcPr>
            <w:tcW w:w="817" w:type="dxa"/>
          </w:tcPr>
          <w:p w14:paraId="385DA194" w14:textId="5481DB60" w:rsidR="00216647" w:rsidRPr="00276D24" w:rsidDel="00EF36C7" w:rsidRDefault="00216647" w:rsidP="00D251BA">
            <w:pPr>
              <w:pStyle w:val="TableEntry"/>
              <w:rPr>
                <w:del w:id="4929" w:author="Jones, Emma" w:date="2019-04-26T14:09:00Z"/>
              </w:rPr>
            </w:pPr>
          </w:p>
        </w:tc>
        <w:tc>
          <w:tcPr>
            <w:tcW w:w="1788" w:type="dxa"/>
          </w:tcPr>
          <w:p w14:paraId="7B0C7934" w14:textId="14C9DA1A" w:rsidR="00216647" w:rsidRPr="00276D24" w:rsidDel="00EF36C7" w:rsidRDefault="00216647" w:rsidP="00D251BA">
            <w:pPr>
              <w:pStyle w:val="TableEntry"/>
              <w:rPr>
                <w:del w:id="4930" w:author="Jones, Emma" w:date="2019-04-26T14:09:00Z"/>
              </w:rPr>
            </w:pPr>
            <w:del w:id="4931" w:author="Jones, Emma" w:date="2019-04-26T14:09:00Z">
              <w:r w:rsidRPr="00276D24" w:rsidDel="00EF36C7">
                <w:delText>eventType</w:delText>
              </w:r>
            </w:del>
          </w:p>
        </w:tc>
        <w:tc>
          <w:tcPr>
            <w:tcW w:w="3150" w:type="dxa"/>
          </w:tcPr>
          <w:p w14:paraId="2892B7A1" w14:textId="1EC0E453" w:rsidR="00216647" w:rsidRPr="00276D24" w:rsidDel="00EF36C7" w:rsidRDefault="00216647" w:rsidP="00D251BA">
            <w:pPr>
              <w:pStyle w:val="TableEntry"/>
              <w:rPr>
                <w:del w:id="4932" w:author="Jones, Emma" w:date="2019-04-26T14:09:00Z"/>
              </w:rPr>
            </w:pPr>
            <w:del w:id="4933" w:author="Jones, Emma" w:date="2019-04-26T14:09:00Z">
              <w:r w:rsidRPr="00276D24" w:rsidDel="00EF36C7">
                <w:delText>The type of event that happens that solicits the modification of the status of the task (adding a new taskEvent). It should be valorized with one of these types: create, stop, suspend, resume, fail, complete.</w:delText>
              </w:r>
            </w:del>
          </w:p>
        </w:tc>
        <w:tc>
          <w:tcPr>
            <w:tcW w:w="2520" w:type="dxa"/>
          </w:tcPr>
          <w:p w14:paraId="1F9B5928" w14:textId="69040590" w:rsidR="00216647" w:rsidRPr="00276D24" w:rsidDel="00EF36C7" w:rsidRDefault="00216647" w:rsidP="00D251BA">
            <w:pPr>
              <w:pStyle w:val="TableEntry"/>
              <w:rPr>
                <w:del w:id="4934" w:author="Jones, Emma" w:date="2019-04-26T14:09:00Z"/>
              </w:rPr>
            </w:pPr>
            <w:del w:id="4935" w:author="Jones, Emma" w:date="2019-04-26T14:09:00Z">
              <w:r w:rsidRPr="00276D24" w:rsidDel="00EF36C7">
                <w:delText>no mapping</w:delText>
              </w:r>
            </w:del>
          </w:p>
        </w:tc>
        <w:tc>
          <w:tcPr>
            <w:tcW w:w="1710" w:type="dxa"/>
          </w:tcPr>
          <w:p w14:paraId="25B819D1" w14:textId="5A56551B" w:rsidR="00216647" w:rsidRPr="00276D24" w:rsidDel="00EF36C7" w:rsidRDefault="00216647" w:rsidP="00D251BA">
            <w:pPr>
              <w:pStyle w:val="TableEntry"/>
              <w:rPr>
                <w:del w:id="4936" w:author="Jones, Emma" w:date="2019-04-26T14:09:00Z"/>
              </w:rPr>
            </w:pPr>
          </w:p>
        </w:tc>
      </w:tr>
      <w:tr w:rsidR="00216647" w:rsidRPr="00276D24" w:rsidDel="00EF36C7" w14:paraId="041DBE0E" w14:textId="137366B8" w:rsidTr="00D251BA">
        <w:trPr>
          <w:del w:id="4937" w:author="Jones, Emma" w:date="2019-04-26T14:09:00Z"/>
        </w:trPr>
        <w:tc>
          <w:tcPr>
            <w:tcW w:w="817" w:type="dxa"/>
          </w:tcPr>
          <w:p w14:paraId="34065A00" w14:textId="07DC1F77" w:rsidR="00216647" w:rsidRPr="00276D24" w:rsidDel="00EF36C7" w:rsidRDefault="00216647" w:rsidP="00D251BA">
            <w:pPr>
              <w:pStyle w:val="TableEntry"/>
              <w:rPr>
                <w:del w:id="4938" w:author="Jones, Emma" w:date="2019-04-26T14:09:00Z"/>
              </w:rPr>
            </w:pPr>
          </w:p>
        </w:tc>
        <w:tc>
          <w:tcPr>
            <w:tcW w:w="1788" w:type="dxa"/>
          </w:tcPr>
          <w:p w14:paraId="72B79188" w14:textId="22AFBAC6" w:rsidR="00216647" w:rsidRPr="00276D24" w:rsidDel="00EF36C7" w:rsidRDefault="00216647" w:rsidP="00D251BA">
            <w:pPr>
              <w:pStyle w:val="TableEntry"/>
              <w:rPr>
                <w:del w:id="4939" w:author="Jones, Emma" w:date="2019-04-26T14:09:00Z"/>
              </w:rPr>
            </w:pPr>
            <w:del w:id="4940" w:author="Jones, Emma" w:date="2019-04-26T14:09:00Z">
              <w:r w:rsidRPr="00276D24" w:rsidDel="00EF36C7">
                <w:delText>status</w:delText>
              </w:r>
            </w:del>
          </w:p>
        </w:tc>
        <w:tc>
          <w:tcPr>
            <w:tcW w:w="3150" w:type="dxa"/>
          </w:tcPr>
          <w:p w14:paraId="0756FEF4" w14:textId="0621A3B3" w:rsidR="00216647" w:rsidRPr="00276D24" w:rsidDel="00EF36C7" w:rsidRDefault="00216647" w:rsidP="00D251BA">
            <w:pPr>
              <w:pStyle w:val="TableEntry"/>
              <w:rPr>
                <w:del w:id="4941" w:author="Jones, Emma" w:date="2019-04-26T14:09:00Z"/>
              </w:rPr>
            </w:pPr>
            <w:del w:id="4942" w:author="Jones, Emma" w:date="2019-04-26T14:09:00Z">
              <w:r w:rsidRPr="00276D24" w:rsidDel="00EF36C7">
                <w:delText>Status of the task</w:delText>
              </w:r>
            </w:del>
          </w:p>
        </w:tc>
        <w:tc>
          <w:tcPr>
            <w:tcW w:w="2520" w:type="dxa"/>
          </w:tcPr>
          <w:p w14:paraId="2F7F8386" w14:textId="5391D04F" w:rsidR="00216647" w:rsidRPr="00276D24" w:rsidDel="00EF36C7" w:rsidRDefault="00216647" w:rsidP="00D251BA">
            <w:pPr>
              <w:pStyle w:val="TableEntry"/>
              <w:rPr>
                <w:del w:id="4943" w:author="Jones, Emma" w:date="2019-04-26T14:09:00Z"/>
              </w:rPr>
            </w:pPr>
            <w:del w:id="4944" w:author="Jones, Emma" w:date="2019-04-26T14:09:00Z">
              <w:r w:rsidRPr="00276D24" w:rsidDel="00EF36C7">
                <w:delText>Task/status from the current Task and the previous Task (see history of Task resource)</w:delText>
              </w:r>
            </w:del>
          </w:p>
        </w:tc>
        <w:tc>
          <w:tcPr>
            <w:tcW w:w="1710" w:type="dxa"/>
          </w:tcPr>
          <w:p w14:paraId="49E57DF3" w14:textId="1BF14F14" w:rsidR="00216647" w:rsidRPr="00276D24" w:rsidDel="00EF36C7" w:rsidRDefault="00216647" w:rsidP="00D251BA">
            <w:pPr>
              <w:pStyle w:val="TableEntry"/>
              <w:rPr>
                <w:del w:id="4945" w:author="Jones, Emma" w:date="2019-04-26T14:09:00Z"/>
              </w:rPr>
            </w:pPr>
          </w:p>
        </w:tc>
      </w:tr>
    </w:tbl>
    <w:p w14:paraId="5B6948A9" w14:textId="77777777" w:rsidR="00EF36C7" w:rsidRPr="00276D24" w:rsidRDefault="00EF36C7" w:rsidP="00EF36C7">
      <w:pPr>
        <w:pStyle w:val="Heading2"/>
        <w:numPr>
          <w:ilvl w:val="0"/>
          <w:numId w:val="0"/>
        </w:numPr>
        <w:rPr>
          <w:ins w:id="4946" w:author="Jones, Emma" w:date="2019-04-26T14:09:00Z"/>
          <w:bCs/>
          <w:noProof w:val="0"/>
        </w:rPr>
      </w:pPr>
      <w:ins w:id="4947" w:author="Jones, Emma" w:date="2019-04-26T14:09:00Z">
        <w:r w:rsidRPr="00276D24">
          <w:rPr>
            <w:bCs/>
            <w:noProof w:val="0"/>
          </w:rPr>
          <w:t>D.2 DCP to XDW Concept Mapping</w:t>
        </w:r>
      </w:ins>
    </w:p>
    <w:p w14:paraId="71156EC8" w14:textId="77777777" w:rsidR="00EF36C7" w:rsidRPr="00276D24" w:rsidRDefault="00EF36C7" w:rsidP="00EF36C7">
      <w:pPr>
        <w:pStyle w:val="BodyText"/>
        <w:rPr>
          <w:ins w:id="4948" w:author="Jones, Emma" w:date="2019-04-26T14:09:00Z"/>
        </w:rPr>
      </w:pPr>
      <w:ins w:id="4949" w:author="Jones, Emma" w:date="2019-04-26T14:09:00Z">
        <w:r w:rsidRPr="00276D24">
          <w:t>In an XDW environment, DCP transactions can be mapped to XDW transactions using the following guideline:</w:t>
        </w:r>
      </w:ins>
    </w:p>
    <w:p w14:paraId="5E47E45E" w14:textId="77777777" w:rsidR="00EF36C7" w:rsidRPr="00276D24" w:rsidRDefault="00EF36C7" w:rsidP="00EF36C7">
      <w:pPr>
        <w:pStyle w:val="ListNumber2"/>
        <w:numPr>
          <w:ilvl w:val="0"/>
          <w:numId w:val="28"/>
        </w:numPr>
        <w:rPr>
          <w:ins w:id="4950" w:author="Jones, Emma" w:date="2019-04-26T14:09:00Z"/>
        </w:rPr>
      </w:pPr>
      <w:ins w:id="4951" w:author="Jones, Emma" w:date="2019-04-26T14:09:00Z">
        <w:r w:rsidRPr="00276D24">
          <w:t xml:space="preserve">[PCC-37] Update Care Plan transaction can be mapped to the creation of a Workflow Document. When this transaction is used to update a Care Plan, the mapping lead to the update of the Workflow Document already created. The Workflow Document elements shall be defined per the concept mappings below. </w:t>
        </w:r>
      </w:ins>
    </w:p>
    <w:p w14:paraId="0710D1C7" w14:textId="77777777" w:rsidR="00EF36C7" w:rsidRPr="00276D24" w:rsidRDefault="00EF36C7" w:rsidP="00EF36C7">
      <w:pPr>
        <w:pStyle w:val="ListNumber2"/>
        <w:rPr>
          <w:ins w:id="4952" w:author="Jones, Emma" w:date="2019-04-26T14:09:00Z"/>
        </w:rPr>
      </w:pPr>
      <w:ins w:id="4953" w:author="Jones, Emma" w:date="2019-04-26T14:09:00Z">
        <w:r w:rsidRPr="00276D24">
          <w:t>[PCC-38] Retrieve Care Plan transaction can be mapped to the retrieve of a Workflow Document.</w:t>
        </w:r>
      </w:ins>
    </w:p>
    <w:p w14:paraId="2B4C7ACA" w14:textId="77777777" w:rsidR="00EF36C7" w:rsidRPr="00276D24" w:rsidRDefault="00EF36C7" w:rsidP="00EF36C7">
      <w:pPr>
        <w:pStyle w:val="ListNumber2"/>
        <w:rPr>
          <w:ins w:id="4954" w:author="Jones, Emma" w:date="2019-04-26T14:09:00Z"/>
        </w:rPr>
      </w:pPr>
      <w:ins w:id="4955" w:author="Jones, Emma" w:date="2019-04-26T14:09:00Z">
        <w:r w:rsidRPr="00276D24">
          <w:lastRenderedPageBreak/>
          <w:t>[PCC-41] Search for Care Plan transaction can be mapped to a query for searching Workflow Documents.</w:t>
        </w:r>
      </w:ins>
    </w:p>
    <w:p w14:paraId="300F5367" w14:textId="77777777" w:rsidR="00EF36C7" w:rsidRPr="00276D24" w:rsidRDefault="00EF36C7" w:rsidP="00EF36C7">
      <w:pPr>
        <w:pStyle w:val="BodyText"/>
        <w:rPr>
          <w:ins w:id="4956" w:author="Jones, Emma" w:date="2019-04-26T14:09:00Z"/>
        </w:rPr>
      </w:pPr>
      <w:ins w:id="4957" w:author="Jones, Emma" w:date="2019-04-26T14:09:00Z">
        <w:r w:rsidRPr="00276D24">
          <w:rPr>
            <w:noProof/>
            <w:lang w:eastAsia="it-IT"/>
          </w:rPr>
          <w:drawing>
            <wp:inline distT="0" distB="0" distL="0" distR="0" wp14:anchorId="1BE58607" wp14:editId="4F537FA0">
              <wp:extent cx="5943600" cy="2165985"/>
              <wp:effectExtent l="0" t="0" r="0" b="5715"/>
              <wp:docPr id="79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ins>
    </w:p>
    <w:p w14:paraId="56FF5CD9" w14:textId="77777777" w:rsidR="00EF36C7" w:rsidRPr="00276D24" w:rsidRDefault="00EF36C7" w:rsidP="00EF36C7">
      <w:pPr>
        <w:pStyle w:val="FigureTitle"/>
        <w:rPr>
          <w:ins w:id="4958" w:author="Jones, Emma" w:date="2019-04-26T14:09:00Z"/>
        </w:rPr>
      </w:pPr>
      <w:ins w:id="4959" w:author="Jones, Emma" w:date="2019-04-26T14:09:00Z">
        <w:r w:rsidRPr="00276D24">
          <w:t>Figure D.2-1: DCP to XDW Concept Mapping Diagram</w:t>
        </w:r>
      </w:ins>
    </w:p>
    <w:p w14:paraId="1D99E725" w14:textId="77777777" w:rsidR="00EF36C7" w:rsidRPr="00276D24" w:rsidRDefault="00EF36C7" w:rsidP="00EF36C7">
      <w:pPr>
        <w:pStyle w:val="Heading3"/>
        <w:rPr>
          <w:ins w:id="4960" w:author="Jones, Emma" w:date="2019-04-26T14:09:00Z"/>
          <w:noProof w:val="0"/>
        </w:rPr>
      </w:pPr>
      <w:ins w:id="4961" w:author="Jones, Emma" w:date="2019-04-26T14:09:00Z">
        <w:r w:rsidRPr="00276D24">
          <w:rPr>
            <w:noProof w:val="0"/>
          </w:rPr>
          <w:t>D.2.1 Mapping DCP CarePlan resource to XDW Workflow Document</w:t>
        </w:r>
      </w:ins>
    </w:p>
    <w:p w14:paraId="34454903" w14:textId="77777777" w:rsidR="00EF36C7" w:rsidRPr="00276D24" w:rsidRDefault="00EF36C7" w:rsidP="00EF36C7">
      <w:pPr>
        <w:pStyle w:val="BodyText"/>
        <w:rPr>
          <w:ins w:id="4962" w:author="Jones, Emma" w:date="2019-04-26T14:09:00Z"/>
        </w:rPr>
      </w:pPr>
      <w:ins w:id="4963" w:author="Jones, Emma" w:date="2019-04-26T14:09:00Z">
        <w:r w:rsidRPr="00276D24">
          <w:t xml:space="preserve">The purpose of this mapping exercise is to demonstrate a situation in which the DCP FHIR based profile and XDW Profiles can correlate. In order to support this, mapping between DCP CarePlan resources and XDW Workflow Document is provided below. The purpose for doing this is to support the ability for DCP Care Plan Service that receives a CarePlan with referenced Task resources, will be able to translate this information into an XDW Workflow Document. </w:t>
        </w:r>
      </w:ins>
    </w:p>
    <w:p w14:paraId="610ED85F" w14:textId="77777777" w:rsidR="00EF36C7" w:rsidRPr="00276D24" w:rsidRDefault="00EF36C7" w:rsidP="00EF36C7">
      <w:pPr>
        <w:pStyle w:val="TableTitle"/>
        <w:rPr>
          <w:ins w:id="4964" w:author="Jones, Emma" w:date="2019-04-26T14:09:00Z"/>
          <w:szCs w:val="22"/>
        </w:rPr>
      </w:pPr>
      <w:ins w:id="4965" w:author="Jones, Emma" w:date="2019-04-26T14:09:00Z">
        <w:r w:rsidRPr="00276D24">
          <w:t>Table D.2.1-1: DCP CarePlan resource to XDW Workflow Mapping</w:t>
        </w:r>
      </w:ins>
    </w:p>
    <w:tbl>
      <w:tblPr>
        <w:tblStyle w:val="TableGrid"/>
        <w:tblW w:w="10075" w:type="dxa"/>
        <w:tblLayout w:type="fixed"/>
        <w:tblLook w:val="04A0" w:firstRow="1" w:lastRow="0" w:firstColumn="1" w:lastColumn="0" w:noHBand="0" w:noVBand="1"/>
      </w:tblPr>
      <w:tblGrid>
        <w:gridCol w:w="2605"/>
        <w:gridCol w:w="3150"/>
        <w:gridCol w:w="2520"/>
        <w:gridCol w:w="1800"/>
      </w:tblGrid>
      <w:tr w:rsidR="00EF36C7" w:rsidRPr="00276D24" w14:paraId="0A5D904C" w14:textId="77777777" w:rsidTr="00D5018C">
        <w:trPr>
          <w:cantSplit/>
          <w:tblHeader/>
          <w:ins w:id="4966" w:author="Jones, Emma" w:date="2019-04-26T14:09:00Z"/>
        </w:trPr>
        <w:tc>
          <w:tcPr>
            <w:tcW w:w="2605" w:type="dxa"/>
            <w:shd w:val="clear" w:color="auto" w:fill="D9D9D9" w:themeFill="background1" w:themeFillShade="D9"/>
          </w:tcPr>
          <w:p w14:paraId="118F9E04" w14:textId="77777777" w:rsidR="00EF36C7" w:rsidRPr="00276D24" w:rsidRDefault="00EF36C7" w:rsidP="00D5018C">
            <w:pPr>
              <w:pStyle w:val="TableEntryHeader"/>
              <w:rPr>
                <w:ins w:id="4967" w:author="Jones, Emma" w:date="2019-04-26T14:09:00Z"/>
              </w:rPr>
            </w:pPr>
            <w:ins w:id="4968" w:author="Jones, Emma" w:date="2019-04-26T14:09:00Z">
              <w:r w:rsidRPr="00276D24">
                <w:t>CarePlan resource elements</w:t>
              </w:r>
            </w:ins>
          </w:p>
        </w:tc>
        <w:tc>
          <w:tcPr>
            <w:tcW w:w="3150" w:type="dxa"/>
            <w:shd w:val="clear" w:color="auto" w:fill="D9D9D9" w:themeFill="background1" w:themeFillShade="D9"/>
          </w:tcPr>
          <w:p w14:paraId="4DADA956" w14:textId="77777777" w:rsidR="00EF36C7" w:rsidRPr="00276D24" w:rsidRDefault="00EF36C7" w:rsidP="00D5018C">
            <w:pPr>
              <w:pStyle w:val="TableEntryHeader"/>
              <w:rPr>
                <w:ins w:id="4969" w:author="Jones, Emma" w:date="2019-04-26T14:09:00Z"/>
              </w:rPr>
            </w:pPr>
            <w:ins w:id="4970" w:author="Jones, Emma" w:date="2019-04-26T14:09:00Z">
              <w:r w:rsidRPr="00276D24">
                <w:t>Description</w:t>
              </w:r>
            </w:ins>
          </w:p>
        </w:tc>
        <w:tc>
          <w:tcPr>
            <w:tcW w:w="2520" w:type="dxa"/>
            <w:shd w:val="clear" w:color="auto" w:fill="D9D9D9" w:themeFill="background1" w:themeFillShade="D9"/>
          </w:tcPr>
          <w:p w14:paraId="1A4636B0" w14:textId="77777777" w:rsidR="00EF36C7" w:rsidRPr="00276D24" w:rsidRDefault="00EF36C7" w:rsidP="00D5018C">
            <w:pPr>
              <w:pStyle w:val="TableEntryHeader"/>
              <w:rPr>
                <w:ins w:id="4971" w:author="Jones, Emma" w:date="2019-04-26T14:09:00Z"/>
              </w:rPr>
            </w:pPr>
            <w:proofErr w:type="spellStart"/>
            <w:ins w:id="4972" w:author="Jones, Emma" w:date="2019-04-26T14:09:00Z">
              <w:r w:rsidRPr="00276D24">
                <w:t>XDW</w:t>
              </w:r>
              <w:r>
                <w:t>.</w:t>
              </w:r>
              <w:r w:rsidRPr="00276D24">
                <w:t>Workflow</w:t>
              </w:r>
              <w:proofErr w:type="spellEnd"/>
              <w:r w:rsidRPr="00276D24">
                <w:t xml:space="preserve"> Document elements</w:t>
              </w:r>
            </w:ins>
          </w:p>
        </w:tc>
        <w:tc>
          <w:tcPr>
            <w:tcW w:w="1800" w:type="dxa"/>
            <w:shd w:val="clear" w:color="auto" w:fill="D9D9D9" w:themeFill="background1" w:themeFillShade="D9"/>
          </w:tcPr>
          <w:p w14:paraId="12ACCDBD" w14:textId="77777777" w:rsidR="00EF36C7" w:rsidRPr="00276D24" w:rsidRDefault="00EF36C7" w:rsidP="00D5018C">
            <w:pPr>
              <w:pStyle w:val="TableEntryHeader"/>
              <w:rPr>
                <w:ins w:id="4973" w:author="Jones, Emma" w:date="2019-04-26T14:09:00Z"/>
              </w:rPr>
            </w:pPr>
            <w:ins w:id="4974" w:author="Jones, Emma" w:date="2019-04-26T14:09:00Z">
              <w:r w:rsidRPr="00276D24">
                <w:t>Notes</w:t>
              </w:r>
            </w:ins>
          </w:p>
        </w:tc>
      </w:tr>
      <w:tr w:rsidR="00EF36C7" w:rsidRPr="00276D24" w14:paraId="2F8C35FC" w14:textId="77777777" w:rsidTr="00D5018C">
        <w:trPr>
          <w:cantSplit/>
          <w:ins w:id="4975" w:author="Jones, Emma" w:date="2019-04-26T14:09:00Z"/>
        </w:trPr>
        <w:tc>
          <w:tcPr>
            <w:tcW w:w="2605" w:type="dxa"/>
          </w:tcPr>
          <w:p w14:paraId="427575C5" w14:textId="77777777" w:rsidR="00EF36C7" w:rsidRPr="00276D24" w:rsidRDefault="00EF36C7" w:rsidP="00D5018C">
            <w:pPr>
              <w:pStyle w:val="TableEntry"/>
              <w:rPr>
                <w:ins w:id="4976" w:author="Jones, Emma" w:date="2019-04-26T14:09:00Z"/>
              </w:rPr>
            </w:pPr>
            <w:ins w:id="4977" w:author="Jones, Emma" w:date="2019-04-26T14:09:00Z">
              <w:r w:rsidRPr="00276D24">
                <w:t>id</w:t>
              </w:r>
            </w:ins>
          </w:p>
        </w:tc>
        <w:tc>
          <w:tcPr>
            <w:tcW w:w="3150" w:type="dxa"/>
          </w:tcPr>
          <w:p w14:paraId="2F33EF51" w14:textId="77777777" w:rsidR="00EF36C7" w:rsidRPr="00276D24" w:rsidRDefault="00EF36C7" w:rsidP="00D5018C">
            <w:pPr>
              <w:pStyle w:val="TableEntry"/>
              <w:rPr>
                <w:ins w:id="4978" w:author="Jones, Emma" w:date="2019-04-26T14:09:00Z"/>
              </w:rPr>
            </w:pPr>
            <w:ins w:id="4979" w:author="Jones, Emma" w:date="2019-04-26T14:09:00Z">
              <w:r w:rsidRPr="00276D24">
                <w:t>Document I</w:t>
              </w:r>
              <w:r>
                <w:t>D</w:t>
              </w:r>
            </w:ins>
          </w:p>
        </w:tc>
        <w:tc>
          <w:tcPr>
            <w:tcW w:w="2520" w:type="dxa"/>
          </w:tcPr>
          <w:p w14:paraId="7670CDB7" w14:textId="77777777" w:rsidR="00EF36C7" w:rsidRPr="00276D24" w:rsidRDefault="00EF36C7" w:rsidP="00D5018C">
            <w:pPr>
              <w:pStyle w:val="TableEntry"/>
              <w:rPr>
                <w:ins w:id="4980" w:author="Jones, Emma" w:date="2019-04-26T14:09:00Z"/>
              </w:rPr>
            </w:pPr>
            <w:ins w:id="4981" w:author="Jones, Emma" w:date="2019-04-26T14:09:00Z">
              <w:r w:rsidRPr="00276D24">
                <w:t>id</w:t>
              </w:r>
            </w:ins>
          </w:p>
        </w:tc>
        <w:tc>
          <w:tcPr>
            <w:tcW w:w="1800" w:type="dxa"/>
          </w:tcPr>
          <w:p w14:paraId="6090D6C5" w14:textId="77777777" w:rsidR="00EF36C7" w:rsidRPr="00276D24" w:rsidRDefault="00EF36C7" w:rsidP="00D5018C">
            <w:pPr>
              <w:pStyle w:val="TableEntry"/>
              <w:rPr>
                <w:ins w:id="4982" w:author="Jones, Emma" w:date="2019-04-26T14:09:00Z"/>
              </w:rPr>
            </w:pPr>
          </w:p>
        </w:tc>
      </w:tr>
      <w:tr w:rsidR="00EF36C7" w:rsidRPr="00276D24" w14:paraId="6F614799" w14:textId="77777777" w:rsidTr="00D5018C">
        <w:trPr>
          <w:cantSplit/>
          <w:ins w:id="4983" w:author="Jones, Emma" w:date="2019-04-26T14:09:00Z"/>
        </w:trPr>
        <w:tc>
          <w:tcPr>
            <w:tcW w:w="2605" w:type="dxa"/>
          </w:tcPr>
          <w:p w14:paraId="30FFC609" w14:textId="77777777" w:rsidR="00EF36C7" w:rsidRPr="00276D24" w:rsidRDefault="00EF36C7" w:rsidP="00D5018C">
            <w:pPr>
              <w:pStyle w:val="TableEntry"/>
              <w:rPr>
                <w:ins w:id="4984" w:author="Jones, Emma" w:date="2019-04-26T14:09:00Z"/>
              </w:rPr>
            </w:pPr>
            <w:ins w:id="4985" w:author="Jones, Emma" w:date="2019-04-26T14:09:00Z">
              <w:r w:rsidRPr="00276D24">
                <w:t>meta</w:t>
              </w:r>
            </w:ins>
          </w:p>
        </w:tc>
        <w:tc>
          <w:tcPr>
            <w:tcW w:w="3150" w:type="dxa"/>
          </w:tcPr>
          <w:p w14:paraId="5F5D17AA" w14:textId="77777777" w:rsidR="00EF36C7" w:rsidRPr="00276D24" w:rsidRDefault="00EF36C7" w:rsidP="00D5018C">
            <w:pPr>
              <w:pStyle w:val="TableEntry"/>
              <w:rPr>
                <w:ins w:id="4986" w:author="Jones, Emma" w:date="2019-04-26T14:09:00Z"/>
              </w:rPr>
            </w:pPr>
            <w:ins w:id="4987" w:author="Jones, Emma" w:date="2019-04-26T14:09:00Z">
              <w:r w:rsidRPr="00276D24">
                <w:t>meta elements for resource</w:t>
              </w:r>
            </w:ins>
          </w:p>
        </w:tc>
        <w:tc>
          <w:tcPr>
            <w:tcW w:w="2520" w:type="dxa"/>
          </w:tcPr>
          <w:p w14:paraId="1161D124" w14:textId="77777777" w:rsidR="00EF36C7" w:rsidRPr="00276D24" w:rsidRDefault="00EF36C7" w:rsidP="00D5018C">
            <w:pPr>
              <w:pStyle w:val="TableEntry"/>
              <w:rPr>
                <w:ins w:id="4988" w:author="Jones, Emma" w:date="2019-04-26T14:09:00Z"/>
              </w:rPr>
            </w:pPr>
            <w:ins w:id="4989" w:author="Jones, Emma" w:date="2019-04-26T14:09:00Z">
              <w:r w:rsidRPr="00276D24">
                <w:t>Mapping defined on children elements</w:t>
              </w:r>
            </w:ins>
          </w:p>
        </w:tc>
        <w:tc>
          <w:tcPr>
            <w:tcW w:w="1800" w:type="dxa"/>
          </w:tcPr>
          <w:p w14:paraId="70A119A2" w14:textId="77777777" w:rsidR="00EF36C7" w:rsidRPr="00276D24" w:rsidRDefault="00EF36C7" w:rsidP="00D5018C">
            <w:pPr>
              <w:pStyle w:val="TableEntry"/>
              <w:rPr>
                <w:ins w:id="4990" w:author="Jones, Emma" w:date="2019-04-26T14:09:00Z"/>
              </w:rPr>
            </w:pPr>
          </w:p>
        </w:tc>
      </w:tr>
      <w:tr w:rsidR="00EF36C7" w:rsidRPr="00276D24" w14:paraId="1CA9166C" w14:textId="77777777" w:rsidTr="00D5018C">
        <w:trPr>
          <w:cantSplit/>
          <w:ins w:id="4991" w:author="Jones, Emma" w:date="2019-04-26T14:09:00Z"/>
        </w:trPr>
        <w:tc>
          <w:tcPr>
            <w:tcW w:w="2605" w:type="dxa"/>
          </w:tcPr>
          <w:p w14:paraId="02049A38" w14:textId="77777777" w:rsidR="00EF36C7" w:rsidRPr="00276D24" w:rsidRDefault="00EF36C7" w:rsidP="00D5018C">
            <w:pPr>
              <w:pStyle w:val="TableEntry"/>
              <w:rPr>
                <w:ins w:id="4992" w:author="Jones, Emma" w:date="2019-04-26T14:09:00Z"/>
              </w:rPr>
            </w:pPr>
            <w:ins w:id="4993" w:author="Jones, Emma" w:date="2019-04-26T14:09:00Z">
              <w:r w:rsidRPr="00276D24">
                <w:t xml:space="preserve">… </w:t>
              </w:r>
              <w:proofErr w:type="spellStart"/>
              <w:r w:rsidRPr="00276D24">
                <w:t>versionId</w:t>
              </w:r>
              <w:proofErr w:type="spellEnd"/>
            </w:ins>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EF36C7" w:rsidRPr="00276D24" w14:paraId="295FB3B1" w14:textId="77777777" w:rsidTr="00D5018C">
              <w:trPr>
                <w:ins w:id="4994" w:author="Jones, Emma" w:date="2019-04-26T14:09:00Z"/>
              </w:trPr>
              <w:tc>
                <w:tcPr>
                  <w:tcW w:w="3436" w:type="dxa"/>
                  <w:shd w:val="clear" w:color="auto" w:fill="FFFFFF"/>
                  <w:tcMar>
                    <w:top w:w="45" w:type="dxa"/>
                    <w:left w:w="45" w:type="dxa"/>
                    <w:bottom w:w="45" w:type="dxa"/>
                    <w:right w:w="45" w:type="dxa"/>
                  </w:tcMar>
                  <w:hideMark/>
                </w:tcPr>
                <w:p w14:paraId="059CFD89" w14:textId="77777777" w:rsidR="00EF36C7" w:rsidRPr="00276D24" w:rsidRDefault="00EF36C7" w:rsidP="00D5018C">
                  <w:pPr>
                    <w:pStyle w:val="TableEntry"/>
                    <w:rPr>
                      <w:ins w:id="4995" w:author="Jones, Emma" w:date="2019-04-26T14:09:00Z"/>
                    </w:rPr>
                  </w:pPr>
                  <w:ins w:id="4996" w:author="Jones, Emma" w:date="2019-04-26T14:09:00Z">
                    <w:r w:rsidRPr="00276D24">
                      <w:t xml:space="preserve">The version specific identifier, as it </w:t>
                    </w:r>
                  </w:ins>
                </w:p>
                <w:p w14:paraId="72B7242B" w14:textId="77777777" w:rsidR="00EF36C7" w:rsidRPr="00276D24" w:rsidRDefault="00EF36C7" w:rsidP="00D5018C">
                  <w:pPr>
                    <w:pStyle w:val="TableEntry"/>
                    <w:rPr>
                      <w:ins w:id="4997" w:author="Jones, Emma" w:date="2019-04-26T14:09:00Z"/>
                    </w:rPr>
                  </w:pPr>
                  <w:ins w:id="4998" w:author="Jones, Emma" w:date="2019-04-26T14:09:00Z">
                    <w:r w:rsidRPr="00276D24">
                      <w:t>appears in the version portion of the</w:t>
                    </w:r>
                  </w:ins>
                </w:p>
                <w:p w14:paraId="76F38DAE" w14:textId="77777777" w:rsidR="00EF36C7" w:rsidRDefault="00EF36C7" w:rsidP="00D5018C">
                  <w:pPr>
                    <w:pStyle w:val="TableEntry"/>
                    <w:rPr>
                      <w:ins w:id="4999" w:author="Jones, Emma" w:date="2019-04-26T14:09:00Z"/>
                    </w:rPr>
                  </w:pPr>
                  <w:ins w:id="5000" w:author="Jones, Emma" w:date="2019-04-26T14:09:00Z">
                    <w:r w:rsidRPr="00276D24">
                      <w:t xml:space="preserve">URL. This value changes when the </w:t>
                    </w:r>
                  </w:ins>
                </w:p>
                <w:p w14:paraId="788F37E1" w14:textId="77777777" w:rsidR="00EF36C7" w:rsidRPr="00276D24" w:rsidRDefault="00EF36C7" w:rsidP="00D5018C">
                  <w:pPr>
                    <w:pStyle w:val="TableEntry"/>
                    <w:rPr>
                      <w:ins w:id="5001" w:author="Jones, Emma" w:date="2019-04-26T14:09:00Z"/>
                    </w:rPr>
                  </w:pPr>
                  <w:ins w:id="5002" w:author="Jones, Emma" w:date="2019-04-26T14:09:00Z">
                    <w:r w:rsidRPr="00276D24">
                      <w:t>resource is created, updated, or deleted.</w:t>
                    </w:r>
                  </w:ins>
                </w:p>
              </w:tc>
            </w:tr>
          </w:tbl>
          <w:p w14:paraId="577D5801" w14:textId="77777777" w:rsidR="00EF36C7" w:rsidRPr="00276D24" w:rsidRDefault="00EF36C7" w:rsidP="00D5018C">
            <w:pPr>
              <w:pStyle w:val="TableEntry"/>
              <w:rPr>
                <w:ins w:id="5003" w:author="Jones, Emma" w:date="2019-04-26T14:09:00Z"/>
              </w:rPr>
            </w:pPr>
          </w:p>
        </w:tc>
        <w:tc>
          <w:tcPr>
            <w:tcW w:w="2520" w:type="dxa"/>
          </w:tcPr>
          <w:p w14:paraId="7EA5FBDF" w14:textId="77777777" w:rsidR="00EF36C7" w:rsidRPr="00276D24" w:rsidRDefault="00EF36C7" w:rsidP="00D5018C">
            <w:pPr>
              <w:pStyle w:val="TableEntry"/>
              <w:rPr>
                <w:ins w:id="5004" w:author="Jones, Emma" w:date="2019-04-26T14:09:00Z"/>
              </w:rPr>
            </w:pPr>
            <w:proofErr w:type="spellStart"/>
            <w:ins w:id="5005" w:author="Jones, Emma" w:date="2019-04-26T14:09:00Z">
              <w:r w:rsidRPr="00276D24">
                <w:t>workflowDocumentSequenceNumber</w:t>
              </w:r>
              <w:proofErr w:type="spellEnd"/>
            </w:ins>
          </w:p>
        </w:tc>
        <w:tc>
          <w:tcPr>
            <w:tcW w:w="1800" w:type="dxa"/>
          </w:tcPr>
          <w:p w14:paraId="40BC8E3A" w14:textId="77777777" w:rsidR="00EF36C7" w:rsidRPr="00276D24" w:rsidRDefault="00EF36C7" w:rsidP="00D5018C">
            <w:pPr>
              <w:pStyle w:val="TableEntry"/>
              <w:rPr>
                <w:ins w:id="5006" w:author="Jones, Emma" w:date="2019-04-26T14:09:00Z"/>
              </w:rPr>
            </w:pPr>
          </w:p>
        </w:tc>
      </w:tr>
      <w:tr w:rsidR="00EF36C7" w:rsidRPr="00276D24" w14:paraId="098C0033" w14:textId="77777777" w:rsidTr="00D5018C">
        <w:trPr>
          <w:cantSplit/>
          <w:ins w:id="5007" w:author="Jones, Emma" w:date="2019-04-26T14:09:00Z"/>
        </w:trPr>
        <w:tc>
          <w:tcPr>
            <w:tcW w:w="2605" w:type="dxa"/>
          </w:tcPr>
          <w:p w14:paraId="1DCDEE6D" w14:textId="77777777" w:rsidR="00EF36C7" w:rsidRPr="00276D24" w:rsidRDefault="00EF36C7" w:rsidP="00D5018C">
            <w:pPr>
              <w:pStyle w:val="TableEntry"/>
              <w:rPr>
                <w:ins w:id="5008" w:author="Jones, Emma" w:date="2019-04-26T14:09:00Z"/>
              </w:rPr>
            </w:pPr>
            <w:ins w:id="5009" w:author="Jones, Emma" w:date="2019-04-26T14:09:00Z">
              <w:r w:rsidRPr="00276D24">
                <w:t xml:space="preserve">… </w:t>
              </w:r>
              <w:proofErr w:type="spellStart"/>
              <w:r w:rsidRPr="00276D24">
                <w:t>lastUpdated</w:t>
              </w:r>
              <w:proofErr w:type="spellEnd"/>
            </w:ins>
          </w:p>
        </w:tc>
        <w:tc>
          <w:tcPr>
            <w:tcW w:w="3150" w:type="dxa"/>
          </w:tcPr>
          <w:p w14:paraId="00408020" w14:textId="77777777" w:rsidR="00EF36C7" w:rsidRPr="00276D24" w:rsidRDefault="00EF36C7" w:rsidP="00D5018C">
            <w:pPr>
              <w:pStyle w:val="TableEntry"/>
              <w:rPr>
                <w:ins w:id="5010" w:author="Jones, Emma" w:date="2019-04-26T14:09:00Z"/>
              </w:rPr>
            </w:pPr>
            <w:ins w:id="5011" w:author="Jones, Emma" w:date="2019-04-26T14:09:00Z">
              <w:r w:rsidRPr="00276D24">
                <w:t>When the last update occurred</w:t>
              </w:r>
            </w:ins>
          </w:p>
        </w:tc>
        <w:tc>
          <w:tcPr>
            <w:tcW w:w="2520" w:type="dxa"/>
          </w:tcPr>
          <w:p w14:paraId="45800BC3" w14:textId="77777777" w:rsidR="00EF36C7" w:rsidRPr="00276D24" w:rsidRDefault="00EF36C7" w:rsidP="00D5018C">
            <w:pPr>
              <w:pStyle w:val="TableEntry"/>
              <w:rPr>
                <w:ins w:id="5012" w:author="Jones, Emma" w:date="2019-04-26T14:09:00Z"/>
              </w:rPr>
            </w:pPr>
            <w:proofErr w:type="spellStart"/>
            <w:ins w:id="5013" w:author="Jones, Emma" w:date="2019-04-26T14:09:00Z">
              <w:r w:rsidRPr="00276D24">
                <w:t>effectiveTime</w:t>
              </w:r>
              <w:proofErr w:type="spellEnd"/>
            </w:ins>
          </w:p>
        </w:tc>
        <w:tc>
          <w:tcPr>
            <w:tcW w:w="1800" w:type="dxa"/>
          </w:tcPr>
          <w:p w14:paraId="5C502443" w14:textId="77777777" w:rsidR="00EF36C7" w:rsidRPr="00276D24" w:rsidRDefault="00EF36C7" w:rsidP="00D5018C">
            <w:pPr>
              <w:pStyle w:val="TableEntry"/>
              <w:rPr>
                <w:ins w:id="5014" w:author="Jones, Emma" w:date="2019-04-26T14:09:00Z"/>
              </w:rPr>
            </w:pPr>
          </w:p>
        </w:tc>
      </w:tr>
      <w:tr w:rsidR="00EF36C7" w:rsidRPr="00276D24" w14:paraId="1E3476BB" w14:textId="77777777" w:rsidTr="00D5018C">
        <w:trPr>
          <w:cantSplit/>
          <w:ins w:id="5015" w:author="Jones, Emma" w:date="2019-04-26T14:09:00Z"/>
        </w:trPr>
        <w:tc>
          <w:tcPr>
            <w:tcW w:w="2605" w:type="dxa"/>
          </w:tcPr>
          <w:p w14:paraId="5AF0608B" w14:textId="77777777" w:rsidR="00EF36C7" w:rsidRPr="00276D24" w:rsidRDefault="00EF36C7" w:rsidP="00D5018C">
            <w:pPr>
              <w:pStyle w:val="TableEntry"/>
              <w:rPr>
                <w:ins w:id="5016" w:author="Jones, Emma" w:date="2019-04-26T14:09:00Z"/>
                <w:bCs/>
              </w:rPr>
            </w:pPr>
            <w:ins w:id="5017" w:author="Jones, Emma" w:date="2019-04-26T14:09:00Z">
              <w:r w:rsidRPr="00276D24">
                <w:rPr>
                  <w:bCs/>
                </w:rPr>
                <w:t>… security</w:t>
              </w:r>
            </w:ins>
          </w:p>
        </w:tc>
        <w:tc>
          <w:tcPr>
            <w:tcW w:w="3150" w:type="dxa"/>
          </w:tcPr>
          <w:p w14:paraId="52B4A14B" w14:textId="77777777" w:rsidR="00EF36C7" w:rsidRPr="00276D24" w:rsidRDefault="00EF36C7" w:rsidP="00D5018C">
            <w:pPr>
              <w:pStyle w:val="TableEntry"/>
              <w:rPr>
                <w:ins w:id="5018" w:author="Jones, Emma" w:date="2019-04-26T14:09:00Z"/>
                <w:bCs/>
              </w:rPr>
            </w:pPr>
            <w:ins w:id="5019" w:author="Jones, Emma" w:date="2019-04-26T14:09:00Z">
              <w:r w:rsidRPr="00276D24">
                <w:rPr>
                  <w:bCs/>
                </w:rPr>
                <w:t>Security labels applied to this resource</w:t>
              </w:r>
            </w:ins>
          </w:p>
        </w:tc>
        <w:tc>
          <w:tcPr>
            <w:tcW w:w="2520" w:type="dxa"/>
          </w:tcPr>
          <w:p w14:paraId="769C8A31" w14:textId="77777777" w:rsidR="00EF36C7" w:rsidRPr="00276D24" w:rsidRDefault="00EF36C7" w:rsidP="00D5018C">
            <w:pPr>
              <w:pStyle w:val="TableEntry"/>
              <w:rPr>
                <w:ins w:id="5020" w:author="Jones, Emma" w:date="2019-04-26T14:09:00Z"/>
              </w:rPr>
            </w:pPr>
            <w:proofErr w:type="spellStart"/>
            <w:ins w:id="5021" w:author="Jones, Emma" w:date="2019-04-26T14:09:00Z">
              <w:r w:rsidRPr="00276D24">
                <w:t>confidentialityCode</w:t>
              </w:r>
              <w:proofErr w:type="spellEnd"/>
            </w:ins>
          </w:p>
        </w:tc>
        <w:tc>
          <w:tcPr>
            <w:tcW w:w="1800" w:type="dxa"/>
          </w:tcPr>
          <w:p w14:paraId="6E6E72BC" w14:textId="77777777" w:rsidR="00EF36C7" w:rsidRPr="00276D24" w:rsidRDefault="00EF36C7" w:rsidP="00D5018C">
            <w:pPr>
              <w:pStyle w:val="TableEntry"/>
              <w:rPr>
                <w:ins w:id="5022" w:author="Jones, Emma" w:date="2019-04-26T14:09:00Z"/>
              </w:rPr>
            </w:pPr>
          </w:p>
        </w:tc>
      </w:tr>
      <w:tr w:rsidR="00EF36C7" w:rsidRPr="00276D24" w14:paraId="5AD3508B" w14:textId="77777777" w:rsidTr="00D5018C">
        <w:trPr>
          <w:cantSplit/>
          <w:ins w:id="5023" w:author="Jones, Emma" w:date="2019-04-26T14:09:00Z"/>
        </w:trPr>
        <w:tc>
          <w:tcPr>
            <w:tcW w:w="2605" w:type="dxa"/>
          </w:tcPr>
          <w:p w14:paraId="5DBBB514" w14:textId="77777777" w:rsidR="00EF36C7" w:rsidRPr="00276D24" w:rsidRDefault="00EF36C7" w:rsidP="00D5018C">
            <w:pPr>
              <w:pStyle w:val="TableEntry"/>
              <w:rPr>
                <w:ins w:id="5024" w:author="Jones, Emma" w:date="2019-04-26T14:09:00Z"/>
              </w:rPr>
            </w:pPr>
            <w:proofErr w:type="spellStart"/>
            <w:ins w:id="5025" w:author="Jones, Emma" w:date="2019-04-26T14:09:00Z">
              <w:r w:rsidRPr="00276D24">
                <w:t>implicitRules</w:t>
              </w:r>
              <w:proofErr w:type="spellEnd"/>
            </w:ins>
          </w:p>
        </w:tc>
        <w:tc>
          <w:tcPr>
            <w:tcW w:w="3150" w:type="dxa"/>
          </w:tcPr>
          <w:p w14:paraId="051EB59B" w14:textId="77777777" w:rsidR="00EF36C7" w:rsidRPr="00276D24" w:rsidRDefault="00EF36C7" w:rsidP="00D5018C">
            <w:pPr>
              <w:pStyle w:val="TableEntry"/>
              <w:rPr>
                <w:ins w:id="5026" w:author="Jones, Emma" w:date="2019-04-26T14:09:00Z"/>
              </w:rPr>
            </w:pPr>
            <w:ins w:id="5027" w:author="Jones, Emma" w:date="2019-04-26T14:09:00Z">
              <w:r w:rsidRPr="00276D24">
                <w:t>A reference to a set of rules that were followed when the resource was constructed, and which must be understood when processing the content. (</w:t>
              </w:r>
              <w:proofErr w:type="spellStart"/>
              <w:r w:rsidRPr="00276D24">
                <w:t>uri</w:t>
              </w:r>
              <w:proofErr w:type="spellEnd"/>
              <w:r w:rsidRPr="00276D24">
                <w:t>)</w:t>
              </w:r>
            </w:ins>
          </w:p>
        </w:tc>
        <w:tc>
          <w:tcPr>
            <w:tcW w:w="2520" w:type="dxa"/>
          </w:tcPr>
          <w:p w14:paraId="0629C006" w14:textId="77777777" w:rsidR="00EF36C7" w:rsidRPr="00276D24" w:rsidRDefault="00EF36C7" w:rsidP="00D5018C">
            <w:pPr>
              <w:pStyle w:val="TableEntry"/>
              <w:rPr>
                <w:ins w:id="5028" w:author="Jones, Emma" w:date="2019-04-26T14:09:00Z"/>
              </w:rPr>
            </w:pPr>
            <w:proofErr w:type="spellStart"/>
            <w:ins w:id="5029" w:author="Jones, Emma" w:date="2019-04-26T14:09:00Z">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 that defines the kind of Workflow Document)</w:t>
              </w:r>
            </w:ins>
          </w:p>
        </w:tc>
        <w:tc>
          <w:tcPr>
            <w:tcW w:w="1800" w:type="dxa"/>
          </w:tcPr>
          <w:p w14:paraId="0AB848F3" w14:textId="77777777" w:rsidR="00EF36C7" w:rsidRPr="00276D24" w:rsidRDefault="00EF36C7" w:rsidP="00D5018C">
            <w:pPr>
              <w:pStyle w:val="TableEntry"/>
              <w:rPr>
                <w:ins w:id="5030" w:author="Jones, Emma" w:date="2019-04-26T14:09:00Z"/>
              </w:rPr>
            </w:pPr>
            <w:ins w:id="5031" w:author="Jones, Emma" w:date="2019-04-26T14:09:00Z">
              <w:r w:rsidRPr="00276D24">
                <w:t xml:space="preserve">Could be the solution for FHIR </w:t>
              </w:r>
              <w:proofErr w:type="spellStart"/>
              <w:r w:rsidRPr="00276D24">
                <w:t>typeCode</w:t>
              </w:r>
              <w:proofErr w:type="spellEnd"/>
            </w:ins>
          </w:p>
        </w:tc>
      </w:tr>
      <w:tr w:rsidR="00EF36C7" w:rsidRPr="00276D24" w14:paraId="2C2A30F9" w14:textId="77777777" w:rsidTr="00D5018C">
        <w:trPr>
          <w:cantSplit/>
          <w:ins w:id="5032" w:author="Jones, Emma" w:date="2019-04-26T14:09:00Z"/>
        </w:trPr>
        <w:tc>
          <w:tcPr>
            <w:tcW w:w="2605" w:type="dxa"/>
          </w:tcPr>
          <w:p w14:paraId="77C5BC29" w14:textId="77777777" w:rsidR="00EF36C7" w:rsidRPr="00276D24" w:rsidRDefault="00EF36C7" w:rsidP="00D5018C">
            <w:pPr>
              <w:pStyle w:val="TableEntry"/>
              <w:rPr>
                <w:ins w:id="5033" w:author="Jones, Emma" w:date="2019-04-26T14:09:00Z"/>
              </w:rPr>
            </w:pPr>
            <w:ins w:id="5034" w:author="Jones, Emma" w:date="2019-04-26T14:09:00Z">
              <w:r w:rsidRPr="00276D24">
                <w:lastRenderedPageBreak/>
                <w:t xml:space="preserve">identifier </w:t>
              </w:r>
            </w:ins>
          </w:p>
        </w:tc>
        <w:tc>
          <w:tcPr>
            <w:tcW w:w="3150" w:type="dxa"/>
          </w:tcPr>
          <w:p w14:paraId="77D05EA9" w14:textId="77777777" w:rsidR="00EF36C7" w:rsidRPr="00276D24" w:rsidRDefault="00EF36C7" w:rsidP="00D5018C">
            <w:pPr>
              <w:pStyle w:val="TableEntry"/>
              <w:rPr>
                <w:ins w:id="5035" w:author="Jones, Emma" w:date="2019-04-26T14:09:00Z"/>
              </w:rPr>
            </w:pPr>
            <w:ins w:id="5036" w:author="Jones, Emma" w:date="2019-04-26T14:09:00Z">
              <w:r w:rsidRPr="00276D24">
                <w:t>External Ids for this plan. This version of the profile requires at least one identifier</w:t>
              </w:r>
            </w:ins>
          </w:p>
        </w:tc>
        <w:tc>
          <w:tcPr>
            <w:tcW w:w="2520" w:type="dxa"/>
          </w:tcPr>
          <w:p w14:paraId="0FCC7DA5" w14:textId="77777777" w:rsidR="00EF36C7" w:rsidRPr="00276D24" w:rsidRDefault="00EF36C7" w:rsidP="00D5018C">
            <w:pPr>
              <w:pStyle w:val="TableEntry"/>
              <w:rPr>
                <w:ins w:id="5037" w:author="Jones, Emma" w:date="2019-04-26T14:09:00Z"/>
              </w:rPr>
            </w:pPr>
            <w:proofErr w:type="spellStart"/>
            <w:ins w:id="5038" w:author="Jones, Emma" w:date="2019-04-26T14:09:00Z">
              <w:r w:rsidRPr="00276D24">
                <w:t>workflowInstanceId</w:t>
              </w:r>
              <w:proofErr w:type="spellEnd"/>
            </w:ins>
          </w:p>
        </w:tc>
        <w:tc>
          <w:tcPr>
            <w:tcW w:w="1800" w:type="dxa"/>
          </w:tcPr>
          <w:p w14:paraId="32FCED59" w14:textId="77777777" w:rsidR="00EF36C7" w:rsidRPr="00276D24" w:rsidRDefault="00EF36C7" w:rsidP="00D5018C">
            <w:pPr>
              <w:pStyle w:val="TableEntry"/>
              <w:rPr>
                <w:ins w:id="5039" w:author="Jones, Emma" w:date="2019-04-26T14:09:00Z"/>
              </w:rPr>
            </w:pPr>
          </w:p>
        </w:tc>
      </w:tr>
      <w:tr w:rsidR="00EF36C7" w:rsidRPr="00276D24" w14:paraId="5D1F97F5" w14:textId="77777777" w:rsidTr="00D5018C">
        <w:trPr>
          <w:cantSplit/>
          <w:ins w:id="5040" w:author="Jones, Emma" w:date="2019-04-26T14:09:00Z"/>
        </w:trPr>
        <w:tc>
          <w:tcPr>
            <w:tcW w:w="2605" w:type="dxa"/>
          </w:tcPr>
          <w:p w14:paraId="69A5786D" w14:textId="77777777" w:rsidR="00EF36C7" w:rsidRPr="00276D24" w:rsidRDefault="00EF36C7" w:rsidP="00D5018C">
            <w:pPr>
              <w:pStyle w:val="TableEntry"/>
              <w:rPr>
                <w:ins w:id="5041" w:author="Jones, Emma" w:date="2019-04-26T14:09:00Z"/>
              </w:rPr>
            </w:pPr>
            <w:proofErr w:type="spellStart"/>
            <w:ins w:id="5042" w:author="Jones, Emma" w:date="2019-04-26T14:09:00Z">
              <w:r>
                <w:t>instantiatesCanonical</w:t>
              </w:r>
              <w:proofErr w:type="spellEnd"/>
            </w:ins>
          </w:p>
        </w:tc>
        <w:tc>
          <w:tcPr>
            <w:tcW w:w="3150" w:type="dxa"/>
          </w:tcPr>
          <w:p w14:paraId="0C09E1BD" w14:textId="77777777" w:rsidR="00EF36C7" w:rsidRPr="00276D24" w:rsidRDefault="00EF36C7" w:rsidP="00D5018C">
            <w:pPr>
              <w:pStyle w:val="TableEntry"/>
              <w:rPr>
                <w:ins w:id="5043" w:author="Jones, Emma" w:date="2019-04-26T14:09:00Z"/>
              </w:rPr>
            </w:pPr>
            <w:ins w:id="5044" w:author="Jones, Emma" w:date="2019-04-26T14:09:00Z">
              <w:r w:rsidRPr="00DF157E">
                <w:t>Instantiates FHIR protocol or definition</w:t>
              </w:r>
            </w:ins>
          </w:p>
        </w:tc>
        <w:tc>
          <w:tcPr>
            <w:tcW w:w="2520" w:type="dxa"/>
          </w:tcPr>
          <w:p w14:paraId="7225D7F7" w14:textId="77777777" w:rsidR="00EF36C7" w:rsidRPr="00276D24" w:rsidRDefault="00EF36C7" w:rsidP="00D5018C">
            <w:pPr>
              <w:pStyle w:val="TableEntry"/>
              <w:rPr>
                <w:ins w:id="5045" w:author="Jones, Emma" w:date="2019-04-26T14:09:00Z"/>
              </w:rPr>
            </w:pPr>
            <w:proofErr w:type="spellStart"/>
            <w:ins w:id="5046"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30DB036F" w14:textId="77777777" w:rsidR="00EF36C7" w:rsidRPr="00276D24" w:rsidRDefault="00EF36C7" w:rsidP="00D5018C">
            <w:pPr>
              <w:pStyle w:val="TableEntry"/>
              <w:rPr>
                <w:ins w:id="5047" w:author="Jones, Emma" w:date="2019-04-26T14:09:00Z"/>
              </w:rPr>
            </w:pPr>
            <w:ins w:id="5048" w:author="Jones, Emma" w:date="2019-04-26T14:09:00Z">
              <w:r>
                <w:t>If a FHIR protocol or definition is used</w:t>
              </w:r>
            </w:ins>
          </w:p>
        </w:tc>
      </w:tr>
      <w:tr w:rsidR="00EF36C7" w:rsidRPr="00276D24" w14:paraId="0DC6C4E7" w14:textId="77777777" w:rsidTr="00D5018C">
        <w:trPr>
          <w:cantSplit/>
          <w:ins w:id="5049" w:author="Jones, Emma" w:date="2019-04-26T14:09:00Z"/>
        </w:trPr>
        <w:tc>
          <w:tcPr>
            <w:tcW w:w="2605" w:type="dxa"/>
          </w:tcPr>
          <w:p w14:paraId="20157BA8" w14:textId="77777777" w:rsidR="00EF36C7" w:rsidRPr="00276D24" w:rsidRDefault="00EF36C7" w:rsidP="00D5018C">
            <w:pPr>
              <w:pStyle w:val="TableEntry"/>
              <w:rPr>
                <w:ins w:id="5050" w:author="Jones, Emma" w:date="2019-04-26T14:09:00Z"/>
              </w:rPr>
            </w:pPr>
            <w:proofErr w:type="spellStart"/>
            <w:ins w:id="5051" w:author="Jones, Emma" w:date="2019-04-26T14:09:00Z">
              <w:r>
                <w:t>instantiatesUri</w:t>
              </w:r>
              <w:proofErr w:type="spellEnd"/>
            </w:ins>
          </w:p>
        </w:tc>
        <w:tc>
          <w:tcPr>
            <w:tcW w:w="3150" w:type="dxa"/>
          </w:tcPr>
          <w:p w14:paraId="733593DA" w14:textId="77777777" w:rsidR="00EF36C7" w:rsidRPr="00276D24" w:rsidRDefault="00EF36C7" w:rsidP="00D5018C">
            <w:pPr>
              <w:pStyle w:val="TableEntry"/>
              <w:rPr>
                <w:ins w:id="5052" w:author="Jones, Emma" w:date="2019-04-26T14:09:00Z"/>
              </w:rPr>
            </w:pPr>
            <w:ins w:id="5053" w:author="Jones, Emma" w:date="2019-04-26T14:09:00Z">
              <w:r>
                <w:t>Instantiates external protocol or definition</w:t>
              </w:r>
            </w:ins>
          </w:p>
        </w:tc>
        <w:tc>
          <w:tcPr>
            <w:tcW w:w="2520" w:type="dxa"/>
          </w:tcPr>
          <w:p w14:paraId="6975F865" w14:textId="77777777" w:rsidR="00EF36C7" w:rsidRPr="00276D24" w:rsidRDefault="00EF36C7" w:rsidP="00D5018C">
            <w:pPr>
              <w:pStyle w:val="TableEntry"/>
              <w:rPr>
                <w:ins w:id="5054" w:author="Jones, Emma" w:date="2019-04-26T14:09:00Z"/>
              </w:rPr>
            </w:pPr>
            <w:proofErr w:type="spellStart"/>
            <w:ins w:id="5055"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6DC7319A" w14:textId="77777777" w:rsidR="00EF36C7" w:rsidRPr="00276D24" w:rsidRDefault="00EF36C7" w:rsidP="00D5018C">
            <w:pPr>
              <w:pStyle w:val="TableEntry"/>
              <w:rPr>
                <w:ins w:id="5056" w:author="Jones, Emma" w:date="2019-04-26T14:09:00Z"/>
              </w:rPr>
            </w:pPr>
            <w:ins w:id="5057" w:author="Jones, Emma" w:date="2019-04-26T14:09:00Z">
              <w:r>
                <w:t>If external protocol or definition is used</w:t>
              </w:r>
            </w:ins>
          </w:p>
        </w:tc>
      </w:tr>
      <w:tr w:rsidR="00EF36C7" w:rsidRPr="00276D24" w14:paraId="484F7432" w14:textId="77777777" w:rsidTr="00D5018C">
        <w:trPr>
          <w:cantSplit/>
          <w:ins w:id="5058" w:author="Jones, Emma" w:date="2019-04-26T14:09:00Z"/>
        </w:trPr>
        <w:tc>
          <w:tcPr>
            <w:tcW w:w="2605" w:type="dxa"/>
          </w:tcPr>
          <w:p w14:paraId="1D7C9162" w14:textId="77777777" w:rsidR="00EF36C7" w:rsidRPr="00276D24" w:rsidRDefault="00EF36C7" w:rsidP="00D5018C">
            <w:pPr>
              <w:pStyle w:val="TableEntry"/>
              <w:rPr>
                <w:ins w:id="5059" w:author="Jones, Emma" w:date="2019-04-26T14:09:00Z"/>
              </w:rPr>
            </w:pPr>
            <w:proofErr w:type="spellStart"/>
            <w:ins w:id="5060" w:author="Jones, Emma" w:date="2019-04-26T14:09:00Z">
              <w:r w:rsidRPr="00276D24">
                <w:t>basedOn</w:t>
              </w:r>
              <w:proofErr w:type="spellEnd"/>
            </w:ins>
          </w:p>
        </w:tc>
        <w:tc>
          <w:tcPr>
            <w:tcW w:w="3150" w:type="dxa"/>
          </w:tcPr>
          <w:p w14:paraId="4EE230AC" w14:textId="77777777" w:rsidR="00EF36C7" w:rsidRPr="00276D24" w:rsidRDefault="00EF36C7" w:rsidP="00D5018C">
            <w:pPr>
              <w:pStyle w:val="TableEntry"/>
              <w:rPr>
                <w:ins w:id="5061" w:author="Jones, Emma" w:date="2019-04-26T14:09:00Z"/>
              </w:rPr>
            </w:pPr>
            <w:ins w:id="5062" w:author="Jones, Emma" w:date="2019-04-26T14:09:00Z">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ins>
          </w:p>
        </w:tc>
        <w:tc>
          <w:tcPr>
            <w:tcW w:w="2520" w:type="dxa"/>
          </w:tcPr>
          <w:p w14:paraId="567208AE" w14:textId="77777777" w:rsidR="00EF36C7" w:rsidRPr="00276D24" w:rsidRDefault="00EF36C7" w:rsidP="00D5018C">
            <w:pPr>
              <w:pStyle w:val="TableEntry"/>
              <w:rPr>
                <w:ins w:id="5063" w:author="Jones, Emma" w:date="2019-04-26T14:09:00Z"/>
              </w:rPr>
            </w:pPr>
            <w:proofErr w:type="spellStart"/>
            <w:ins w:id="5064"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FC3DF03" w14:textId="77777777" w:rsidR="00EF36C7" w:rsidRPr="00276D24" w:rsidRDefault="00EF36C7" w:rsidP="00D5018C">
            <w:pPr>
              <w:pStyle w:val="TableEntry"/>
              <w:rPr>
                <w:ins w:id="5065" w:author="Jones, Emma" w:date="2019-04-26T14:09:00Z"/>
              </w:rPr>
            </w:pPr>
          </w:p>
        </w:tc>
      </w:tr>
      <w:tr w:rsidR="00EF36C7" w:rsidRPr="00276D24" w14:paraId="3739F24C" w14:textId="77777777" w:rsidTr="00D5018C">
        <w:trPr>
          <w:cantSplit/>
          <w:ins w:id="5066" w:author="Jones, Emma" w:date="2019-04-26T14:09:00Z"/>
        </w:trPr>
        <w:tc>
          <w:tcPr>
            <w:tcW w:w="2605" w:type="dxa"/>
          </w:tcPr>
          <w:p w14:paraId="2B29709E" w14:textId="77777777" w:rsidR="00EF36C7" w:rsidRPr="00276D24" w:rsidRDefault="00EF36C7" w:rsidP="00D5018C">
            <w:pPr>
              <w:pStyle w:val="TableEntry"/>
              <w:rPr>
                <w:ins w:id="5067" w:author="Jones, Emma" w:date="2019-04-26T14:09:00Z"/>
              </w:rPr>
            </w:pPr>
            <w:ins w:id="5068" w:author="Jones, Emma" w:date="2019-04-26T14:09:00Z">
              <w:r w:rsidRPr="00276D24">
                <w:t>replaces</w:t>
              </w:r>
            </w:ins>
          </w:p>
        </w:tc>
        <w:tc>
          <w:tcPr>
            <w:tcW w:w="3150" w:type="dxa"/>
          </w:tcPr>
          <w:p w14:paraId="6FD217B1" w14:textId="77777777" w:rsidR="00EF36C7" w:rsidRPr="00276D24" w:rsidRDefault="00EF36C7" w:rsidP="00D5018C">
            <w:pPr>
              <w:pStyle w:val="TableEntry"/>
              <w:rPr>
                <w:ins w:id="5069" w:author="Jones, Emma" w:date="2019-04-26T14:09:00Z"/>
              </w:rPr>
            </w:pPr>
            <w:ins w:id="5070" w:author="Jones, Emma" w:date="2019-04-26T14:09:00Z">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ins>
          </w:p>
        </w:tc>
        <w:tc>
          <w:tcPr>
            <w:tcW w:w="2520" w:type="dxa"/>
          </w:tcPr>
          <w:p w14:paraId="69E3C747" w14:textId="77777777" w:rsidR="00EF36C7" w:rsidRPr="00276D24" w:rsidRDefault="00EF36C7" w:rsidP="00D5018C">
            <w:pPr>
              <w:pStyle w:val="TableEntry"/>
              <w:rPr>
                <w:ins w:id="5071" w:author="Jones, Emma" w:date="2019-04-26T14:09:00Z"/>
              </w:rPr>
            </w:pPr>
            <w:proofErr w:type="spellStart"/>
            <w:ins w:id="5072"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260D0DF" w14:textId="77777777" w:rsidR="00EF36C7" w:rsidRPr="00276D24" w:rsidRDefault="00EF36C7" w:rsidP="00D5018C">
            <w:pPr>
              <w:pStyle w:val="TableEntry"/>
              <w:rPr>
                <w:ins w:id="5073" w:author="Jones, Emma" w:date="2019-04-26T14:09:00Z"/>
              </w:rPr>
            </w:pPr>
          </w:p>
        </w:tc>
      </w:tr>
      <w:tr w:rsidR="00EF36C7" w:rsidRPr="00276D24" w14:paraId="215ED10F" w14:textId="77777777" w:rsidTr="00D5018C">
        <w:trPr>
          <w:cantSplit/>
          <w:ins w:id="5074" w:author="Jones, Emma" w:date="2019-04-26T14:09:00Z"/>
        </w:trPr>
        <w:tc>
          <w:tcPr>
            <w:tcW w:w="2605" w:type="dxa"/>
          </w:tcPr>
          <w:p w14:paraId="45112E0B" w14:textId="77777777" w:rsidR="00EF36C7" w:rsidRPr="00276D24" w:rsidRDefault="00EF36C7" w:rsidP="00D5018C">
            <w:pPr>
              <w:pStyle w:val="TableEntry"/>
              <w:rPr>
                <w:ins w:id="5075" w:author="Jones, Emma" w:date="2019-04-26T14:09:00Z"/>
              </w:rPr>
            </w:pPr>
            <w:proofErr w:type="spellStart"/>
            <w:ins w:id="5076" w:author="Jones, Emma" w:date="2019-04-26T14:09:00Z">
              <w:r w:rsidRPr="00276D24">
                <w:t>partOf</w:t>
              </w:r>
              <w:proofErr w:type="spellEnd"/>
            </w:ins>
          </w:p>
        </w:tc>
        <w:tc>
          <w:tcPr>
            <w:tcW w:w="3150" w:type="dxa"/>
          </w:tcPr>
          <w:p w14:paraId="3F202D12" w14:textId="77777777" w:rsidR="00EF36C7" w:rsidRPr="00276D24" w:rsidRDefault="00EF36C7" w:rsidP="00D5018C">
            <w:pPr>
              <w:pStyle w:val="TableEntry"/>
              <w:rPr>
                <w:ins w:id="5077" w:author="Jones, Emma" w:date="2019-04-26T14:09:00Z"/>
              </w:rPr>
            </w:pPr>
            <w:ins w:id="5078" w:author="Jones, Emma" w:date="2019-04-26T14:09:00Z">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ins>
          </w:p>
        </w:tc>
        <w:tc>
          <w:tcPr>
            <w:tcW w:w="2520" w:type="dxa"/>
          </w:tcPr>
          <w:p w14:paraId="506DD38B" w14:textId="77777777" w:rsidR="00EF36C7" w:rsidRPr="00276D24" w:rsidRDefault="00EF36C7" w:rsidP="00D5018C">
            <w:pPr>
              <w:pStyle w:val="TableEntry"/>
              <w:rPr>
                <w:ins w:id="5079" w:author="Jones, Emma" w:date="2019-04-26T14:09:00Z"/>
              </w:rPr>
            </w:pPr>
            <w:proofErr w:type="spellStart"/>
            <w:ins w:id="5080"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r>
                <w:t>/part/</w:t>
              </w:r>
              <w:proofErr w:type="spellStart"/>
              <w:r>
                <w:t>attachmentInfo</w:t>
              </w:r>
              <w:proofErr w:type="spellEnd"/>
              <w:r>
                <w:t>/identifier</w:t>
              </w:r>
              <w:r w:rsidRPr="00276D24">
                <w:t xml:space="preserve"> for the first task with FHIR resource CarePlan</w:t>
              </w:r>
            </w:ins>
          </w:p>
        </w:tc>
        <w:tc>
          <w:tcPr>
            <w:tcW w:w="1800" w:type="dxa"/>
          </w:tcPr>
          <w:p w14:paraId="20596AB1" w14:textId="77777777" w:rsidR="00EF36C7" w:rsidRPr="00276D24" w:rsidRDefault="00EF36C7" w:rsidP="00D5018C">
            <w:pPr>
              <w:pStyle w:val="TableEntry"/>
              <w:rPr>
                <w:ins w:id="5081" w:author="Jones, Emma" w:date="2019-04-26T14:09:00Z"/>
              </w:rPr>
            </w:pPr>
          </w:p>
        </w:tc>
      </w:tr>
      <w:tr w:rsidR="00EF36C7" w:rsidRPr="00276D24" w14:paraId="140D3A8C" w14:textId="77777777" w:rsidTr="00D5018C">
        <w:trPr>
          <w:cantSplit/>
          <w:ins w:id="5082" w:author="Jones, Emma" w:date="2019-04-26T14:09:00Z"/>
        </w:trPr>
        <w:tc>
          <w:tcPr>
            <w:tcW w:w="2605" w:type="dxa"/>
          </w:tcPr>
          <w:p w14:paraId="4D86EE3C" w14:textId="77777777" w:rsidR="00EF36C7" w:rsidRPr="00276D24" w:rsidRDefault="00EF36C7" w:rsidP="00D5018C">
            <w:pPr>
              <w:pStyle w:val="TableEntry"/>
              <w:rPr>
                <w:ins w:id="5083" w:author="Jones, Emma" w:date="2019-04-26T14:09:00Z"/>
              </w:rPr>
            </w:pPr>
            <w:ins w:id="5084" w:author="Jones, Emma" w:date="2019-04-26T14:09:00Z">
              <w:r w:rsidRPr="00276D24">
                <w:t>status</w:t>
              </w:r>
            </w:ins>
          </w:p>
        </w:tc>
        <w:tc>
          <w:tcPr>
            <w:tcW w:w="3150" w:type="dxa"/>
          </w:tcPr>
          <w:p w14:paraId="4C6E6011" w14:textId="77777777" w:rsidR="00EF36C7" w:rsidRPr="00276D24" w:rsidRDefault="00EF36C7" w:rsidP="00D5018C">
            <w:pPr>
              <w:pStyle w:val="TableEntry"/>
              <w:rPr>
                <w:ins w:id="5085" w:author="Jones, Emma" w:date="2019-04-26T14:09:00Z"/>
              </w:rPr>
            </w:pPr>
            <w:ins w:id="5086" w:author="Jones, Emma" w:date="2019-04-26T14:09:00Z">
              <w:r w:rsidRPr="00276D24">
                <w:t>draft | active | suspended | completed | entered-in-error | cancelled | unknown</w:t>
              </w:r>
            </w:ins>
          </w:p>
        </w:tc>
        <w:tc>
          <w:tcPr>
            <w:tcW w:w="2520" w:type="dxa"/>
          </w:tcPr>
          <w:p w14:paraId="41685813" w14:textId="77777777" w:rsidR="00EF36C7" w:rsidRPr="00276D24" w:rsidRDefault="00EF36C7" w:rsidP="00D5018C">
            <w:pPr>
              <w:pStyle w:val="TableEntry"/>
              <w:rPr>
                <w:ins w:id="5087" w:author="Jones, Emma" w:date="2019-04-26T14:09:00Z"/>
              </w:rPr>
            </w:pPr>
            <w:proofErr w:type="spellStart"/>
            <w:ins w:id="5088" w:author="Jones, Emma" w:date="2019-04-26T14:09:00Z">
              <w:r w:rsidRPr="00276D24">
                <w:t>workflowStatus</w:t>
              </w:r>
              <w:proofErr w:type="spellEnd"/>
            </w:ins>
          </w:p>
        </w:tc>
        <w:tc>
          <w:tcPr>
            <w:tcW w:w="1800" w:type="dxa"/>
          </w:tcPr>
          <w:p w14:paraId="5B0799F5" w14:textId="77777777" w:rsidR="00EF36C7" w:rsidRDefault="00EF36C7" w:rsidP="00D5018C">
            <w:pPr>
              <w:pStyle w:val="TableEntry"/>
              <w:rPr>
                <w:ins w:id="5089" w:author="Jones, Emma" w:date="2019-04-26T14:09:00Z"/>
              </w:rPr>
            </w:pPr>
            <w:ins w:id="5090" w:author="Jones, Emma" w:date="2019-04-26T14:09:00Z">
              <w:r>
                <w:t>OPEN in XDW -&gt; active in CarePlan</w:t>
              </w:r>
            </w:ins>
          </w:p>
          <w:p w14:paraId="4DAA29AA" w14:textId="77777777" w:rsidR="00EF36C7" w:rsidRPr="00276D24" w:rsidRDefault="00EF36C7" w:rsidP="00D5018C">
            <w:pPr>
              <w:pStyle w:val="TableEntry"/>
              <w:rPr>
                <w:ins w:id="5091" w:author="Jones, Emma" w:date="2019-04-26T14:09:00Z"/>
              </w:rPr>
            </w:pPr>
            <w:ins w:id="5092" w:author="Jones, Emma" w:date="2019-04-26T14:09:00Z">
              <w:r>
                <w:t>CLOSED in XDW -&gt; completed in CarePlan</w:t>
              </w:r>
            </w:ins>
          </w:p>
        </w:tc>
      </w:tr>
      <w:tr w:rsidR="00EF36C7" w:rsidRPr="00276D24" w14:paraId="4E8A8237" w14:textId="77777777" w:rsidTr="00D5018C">
        <w:trPr>
          <w:cantSplit/>
          <w:ins w:id="5093" w:author="Jones, Emma" w:date="2019-04-26T14:09:00Z"/>
        </w:trPr>
        <w:tc>
          <w:tcPr>
            <w:tcW w:w="2605" w:type="dxa"/>
          </w:tcPr>
          <w:p w14:paraId="5A8BD3E4" w14:textId="77777777" w:rsidR="00EF36C7" w:rsidRPr="00276D24" w:rsidRDefault="00EF36C7" w:rsidP="00D5018C">
            <w:pPr>
              <w:pStyle w:val="TableEntry"/>
              <w:rPr>
                <w:ins w:id="5094" w:author="Jones, Emma" w:date="2019-04-26T14:09:00Z"/>
              </w:rPr>
            </w:pPr>
            <w:ins w:id="5095" w:author="Jones, Emma" w:date="2019-04-26T14:09:00Z">
              <w:r w:rsidRPr="00276D24">
                <w:t>intent</w:t>
              </w:r>
            </w:ins>
          </w:p>
        </w:tc>
        <w:tc>
          <w:tcPr>
            <w:tcW w:w="3150" w:type="dxa"/>
          </w:tcPr>
          <w:p w14:paraId="414CB329" w14:textId="77777777" w:rsidR="00EF36C7" w:rsidRPr="00276D24" w:rsidRDefault="00EF36C7" w:rsidP="00D5018C">
            <w:pPr>
              <w:pStyle w:val="TableEntry"/>
              <w:rPr>
                <w:ins w:id="5096" w:author="Jones, Emma" w:date="2019-04-26T14:09:00Z"/>
              </w:rPr>
            </w:pPr>
            <w:ins w:id="5097" w:author="Jones, Emma" w:date="2019-04-26T14:09:00Z">
              <w:r w:rsidRPr="00276D24">
                <w:t>proposal | plan | order | option</w:t>
              </w:r>
            </w:ins>
          </w:p>
        </w:tc>
        <w:tc>
          <w:tcPr>
            <w:tcW w:w="2520" w:type="dxa"/>
          </w:tcPr>
          <w:p w14:paraId="368203DC" w14:textId="77777777" w:rsidR="00EF36C7" w:rsidRPr="00276D24" w:rsidRDefault="00EF36C7" w:rsidP="00D5018C">
            <w:pPr>
              <w:pStyle w:val="TableEntry"/>
              <w:rPr>
                <w:ins w:id="5098" w:author="Jones, Emma" w:date="2019-04-26T14:09:00Z"/>
              </w:rPr>
            </w:pPr>
            <w:ins w:id="5099" w:author="Jones, Emma" w:date="2019-04-26T14:09:00Z">
              <w:r w:rsidRPr="00276D24">
                <w:t>no mapping</w:t>
              </w:r>
            </w:ins>
          </w:p>
        </w:tc>
        <w:tc>
          <w:tcPr>
            <w:tcW w:w="1800" w:type="dxa"/>
          </w:tcPr>
          <w:p w14:paraId="34DAF234" w14:textId="77777777" w:rsidR="00EF36C7" w:rsidRPr="00276D24" w:rsidRDefault="00EF36C7" w:rsidP="00D5018C">
            <w:pPr>
              <w:pStyle w:val="TableEntry"/>
              <w:rPr>
                <w:ins w:id="5100" w:author="Jones, Emma" w:date="2019-04-26T14:09:00Z"/>
              </w:rPr>
            </w:pPr>
          </w:p>
        </w:tc>
      </w:tr>
      <w:tr w:rsidR="00EF36C7" w:rsidRPr="00276D24" w14:paraId="17D7D238" w14:textId="77777777" w:rsidTr="00D5018C">
        <w:trPr>
          <w:cantSplit/>
          <w:ins w:id="5101" w:author="Jones, Emma" w:date="2019-04-26T14:09:00Z"/>
        </w:trPr>
        <w:tc>
          <w:tcPr>
            <w:tcW w:w="2605" w:type="dxa"/>
          </w:tcPr>
          <w:p w14:paraId="32B26334" w14:textId="77777777" w:rsidR="00EF36C7" w:rsidRPr="00276D24" w:rsidRDefault="00EF36C7" w:rsidP="00D5018C">
            <w:pPr>
              <w:pStyle w:val="TableEntry"/>
              <w:rPr>
                <w:ins w:id="5102" w:author="Jones, Emma" w:date="2019-04-26T14:09:00Z"/>
              </w:rPr>
            </w:pPr>
            <w:ins w:id="5103" w:author="Jones, Emma" w:date="2019-04-26T14:09:00Z">
              <w:r w:rsidRPr="00276D24">
                <w:t>category</w:t>
              </w:r>
            </w:ins>
          </w:p>
        </w:tc>
        <w:tc>
          <w:tcPr>
            <w:tcW w:w="3150" w:type="dxa"/>
          </w:tcPr>
          <w:p w14:paraId="009498F6" w14:textId="77777777" w:rsidR="00EF36C7" w:rsidRPr="00276D24" w:rsidRDefault="00EF36C7" w:rsidP="00D5018C">
            <w:pPr>
              <w:pStyle w:val="TableEntry"/>
              <w:rPr>
                <w:ins w:id="5104" w:author="Jones, Emma" w:date="2019-04-26T14:09:00Z"/>
              </w:rPr>
            </w:pPr>
            <w:ins w:id="5105" w:author="Jones, Emma" w:date="2019-04-26T14:09:00Z">
              <w:r w:rsidRPr="00276D24">
                <w:t xml:space="preserve">Type of plan. </w:t>
              </w:r>
              <w:r w:rsidRPr="00276D24">
                <w:rPr>
                  <w:bCs/>
                </w:rPr>
                <w:t>This version of the profile fixes the code system to SNOMED CT; http://snomed.info/sct</w:t>
              </w:r>
            </w:ins>
          </w:p>
        </w:tc>
        <w:tc>
          <w:tcPr>
            <w:tcW w:w="2520" w:type="dxa"/>
          </w:tcPr>
          <w:p w14:paraId="5FBCCB64" w14:textId="77777777" w:rsidR="00EF36C7" w:rsidRPr="00276D24" w:rsidRDefault="00EF36C7" w:rsidP="00D5018C">
            <w:pPr>
              <w:pStyle w:val="TableEntry"/>
              <w:rPr>
                <w:ins w:id="5106" w:author="Jones, Emma" w:date="2019-04-26T14:09:00Z"/>
              </w:rPr>
            </w:pPr>
            <w:ins w:id="5107" w:author="Jones, Emma" w:date="2019-04-26T14:09:00Z">
              <w:r w:rsidRPr="00276D24">
                <w:t>no mapping</w:t>
              </w:r>
            </w:ins>
          </w:p>
        </w:tc>
        <w:tc>
          <w:tcPr>
            <w:tcW w:w="1800" w:type="dxa"/>
          </w:tcPr>
          <w:p w14:paraId="68D393BE" w14:textId="77777777" w:rsidR="00EF36C7" w:rsidRPr="00276D24" w:rsidRDefault="00EF36C7" w:rsidP="00D5018C">
            <w:pPr>
              <w:pStyle w:val="TableEntry"/>
              <w:rPr>
                <w:ins w:id="5108" w:author="Jones, Emma" w:date="2019-04-26T14:09:00Z"/>
              </w:rPr>
            </w:pPr>
          </w:p>
        </w:tc>
      </w:tr>
      <w:tr w:rsidR="00EF36C7" w:rsidRPr="00276D24" w14:paraId="379A4332" w14:textId="77777777" w:rsidTr="00D5018C">
        <w:trPr>
          <w:cantSplit/>
          <w:ins w:id="5109" w:author="Jones, Emma" w:date="2019-04-26T14:09:00Z"/>
        </w:trPr>
        <w:tc>
          <w:tcPr>
            <w:tcW w:w="2605" w:type="dxa"/>
          </w:tcPr>
          <w:p w14:paraId="4DA85AED" w14:textId="77777777" w:rsidR="00EF36C7" w:rsidRPr="00276D24" w:rsidRDefault="00EF36C7" w:rsidP="00D5018C">
            <w:pPr>
              <w:pStyle w:val="TableEntry"/>
              <w:rPr>
                <w:ins w:id="5110" w:author="Jones, Emma" w:date="2019-04-26T14:09:00Z"/>
              </w:rPr>
            </w:pPr>
            <w:ins w:id="5111" w:author="Jones, Emma" w:date="2019-04-26T14:09:00Z">
              <w:r w:rsidRPr="00276D24">
                <w:t>title</w:t>
              </w:r>
            </w:ins>
          </w:p>
        </w:tc>
        <w:tc>
          <w:tcPr>
            <w:tcW w:w="3150" w:type="dxa"/>
          </w:tcPr>
          <w:p w14:paraId="4EB512DC" w14:textId="77777777" w:rsidR="00EF36C7" w:rsidRPr="00276D24" w:rsidRDefault="00EF36C7" w:rsidP="00D5018C">
            <w:pPr>
              <w:pStyle w:val="TableEntry"/>
              <w:rPr>
                <w:ins w:id="5112" w:author="Jones, Emma" w:date="2019-04-26T14:09:00Z"/>
              </w:rPr>
            </w:pPr>
            <w:ins w:id="5113" w:author="Jones, Emma" w:date="2019-04-26T14:09:00Z">
              <w:r w:rsidRPr="00276D24">
                <w:t>Human-friendly name for the CarePlan</w:t>
              </w:r>
            </w:ins>
          </w:p>
        </w:tc>
        <w:tc>
          <w:tcPr>
            <w:tcW w:w="2520" w:type="dxa"/>
          </w:tcPr>
          <w:p w14:paraId="13A156D2" w14:textId="77777777" w:rsidR="00EF36C7" w:rsidRPr="00276D24" w:rsidRDefault="00EF36C7" w:rsidP="00D5018C">
            <w:pPr>
              <w:pStyle w:val="TableEntry"/>
              <w:rPr>
                <w:ins w:id="5114" w:author="Jones, Emma" w:date="2019-04-26T14:09:00Z"/>
              </w:rPr>
            </w:pPr>
            <w:ins w:id="5115" w:author="Jones, Emma" w:date="2019-04-26T14:09:00Z">
              <w:r w:rsidRPr="00276D24">
                <w:t>title</w:t>
              </w:r>
            </w:ins>
          </w:p>
        </w:tc>
        <w:tc>
          <w:tcPr>
            <w:tcW w:w="1800" w:type="dxa"/>
          </w:tcPr>
          <w:p w14:paraId="2F8C620C" w14:textId="77777777" w:rsidR="00EF36C7" w:rsidRPr="00276D24" w:rsidRDefault="00EF36C7" w:rsidP="00D5018C">
            <w:pPr>
              <w:pStyle w:val="TableEntry"/>
              <w:rPr>
                <w:ins w:id="5116" w:author="Jones, Emma" w:date="2019-04-26T14:09:00Z"/>
              </w:rPr>
            </w:pPr>
          </w:p>
        </w:tc>
      </w:tr>
      <w:tr w:rsidR="00EF36C7" w:rsidRPr="00276D24" w14:paraId="03F34C7B" w14:textId="77777777" w:rsidTr="00D5018C">
        <w:trPr>
          <w:cantSplit/>
          <w:ins w:id="5117" w:author="Jones, Emma" w:date="2019-04-26T14:09:00Z"/>
        </w:trPr>
        <w:tc>
          <w:tcPr>
            <w:tcW w:w="2605" w:type="dxa"/>
          </w:tcPr>
          <w:p w14:paraId="3410B107" w14:textId="77777777" w:rsidR="00EF36C7" w:rsidRPr="00276D24" w:rsidRDefault="00EF36C7" w:rsidP="00D5018C">
            <w:pPr>
              <w:pStyle w:val="TableEntry"/>
              <w:rPr>
                <w:ins w:id="5118" w:author="Jones, Emma" w:date="2019-04-26T14:09:00Z"/>
              </w:rPr>
            </w:pPr>
            <w:ins w:id="5119" w:author="Jones, Emma" w:date="2019-04-26T14:09:00Z">
              <w:r w:rsidRPr="00276D24">
                <w:t>description</w:t>
              </w:r>
            </w:ins>
          </w:p>
        </w:tc>
        <w:tc>
          <w:tcPr>
            <w:tcW w:w="3150" w:type="dxa"/>
          </w:tcPr>
          <w:p w14:paraId="7F64278A" w14:textId="77777777" w:rsidR="00EF36C7" w:rsidRPr="00276D24" w:rsidRDefault="00EF36C7" w:rsidP="00D5018C">
            <w:pPr>
              <w:pStyle w:val="TableEntry"/>
              <w:rPr>
                <w:ins w:id="5120" w:author="Jones, Emma" w:date="2019-04-26T14:09:00Z"/>
              </w:rPr>
            </w:pPr>
            <w:ins w:id="5121" w:author="Jones, Emma" w:date="2019-04-26T14:09:00Z">
              <w:r w:rsidRPr="00276D24">
                <w:t xml:space="preserve">Summary of nature of plan. </w:t>
              </w:r>
              <w:r w:rsidRPr="00276D24">
                <w:rPr>
                  <w:bCs/>
                </w:rPr>
                <w:t>This version of the profile requires a description</w:t>
              </w:r>
            </w:ins>
          </w:p>
        </w:tc>
        <w:tc>
          <w:tcPr>
            <w:tcW w:w="2520" w:type="dxa"/>
          </w:tcPr>
          <w:p w14:paraId="404DDCB5" w14:textId="77777777" w:rsidR="00EF36C7" w:rsidRPr="00276D24" w:rsidRDefault="00EF36C7" w:rsidP="00D5018C">
            <w:pPr>
              <w:pStyle w:val="TableEntry"/>
              <w:rPr>
                <w:ins w:id="5122" w:author="Jones, Emma" w:date="2019-04-26T14:09:00Z"/>
              </w:rPr>
            </w:pPr>
            <w:ins w:id="5123" w:author="Jones, Emma" w:date="2019-04-26T14:09:00Z">
              <w:r w:rsidRPr="00276D24">
                <w:t>no mapping</w:t>
              </w:r>
            </w:ins>
          </w:p>
        </w:tc>
        <w:tc>
          <w:tcPr>
            <w:tcW w:w="1800" w:type="dxa"/>
          </w:tcPr>
          <w:p w14:paraId="0618E419" w14:textId="77777777" w:rsidR="00EF36C7" w:rsidRPr="00276D24" w:rsidRDefault="00EF36C7" w:rsidP="00D5018C">
            <w:pPr>
              <w:pStyle w:val="TableEntry"/>
              <w:rPr>
                <w:ins w:id="5124" w:author="Jones, Emma" w:date="2019-04-26T14:09:00Z"/>
              </w:rPr>
            </w:pPr>
          </w:p>
        </w:tc>
      </w:tr>
      <w:tr w:rsidR="00EF36C7" w:rsidRPr="00276D24" w14:paraId="49260801" w14:textId="77777777" w:rsidTr="00D5018C">
        <w:trPr>
          <w:cantSplit/>
          <w:ins w:id="5125" w:author="Jones, Emma" w:date="2019-04-26T14:09:00Z"/>
        </w:trPr>
        <w:tc>
          <w:tcPr>
            <w:tcW w:w="2605" w:type="dxa"/>
          </w:tcPr>
          <w:p w14:paraId="27C9C368" w14:textId="77777777" w:rsidR="00EF36C7" w:rsidRPr="00276D24" w:rsidRDefault="00EF36C7" w:rsidP="00D5018C">
            <w:pPr>
              <w:pStyle w:val="TableEntry"/>
              <w:rPr>
                <w:ins w:id="5126" w:author="Jones, Emma" w:date="2019-04-26T14:09:00Z"/>
              </w:rPr>
            </w:pPr>
            <w:ins w:id="5127" w:author="Jones, Emma" w:date="2019-04-26T14:09:00Z">
              <w:r w:rsidRPr="00276D24">
                <w:t>subject</w:t>
              </w:r>
              <w:r w:rsidRPr="00276D24">
                <w:tab/>
              </w:r>
            </w:ins>
          </w:p>
        </w:tc>
        <w:tc>
          <w:tcPr>
            <w:tcW w:w="3150" w:type="dxa"/>
          </w:tcPr>
          <w:p w14:paraId="025A3385" w14:textId="77777777" w:rsidR="00EF36C7" w:rsidRPr="00276D24" w:rsidRDefault="00EF36C7" w:rsidP="00D5018C">
            <w:pPr>
              <w:pStyle w:val="TableEntry"/>
              <w:rPr>
                <w:ins w:id="5128" w:author="Jones, Emma" w:date="2019-04-26T14:09:00Z"/>
              </w:rPr>
            </w:pPr>
            <w:ins w:id="5129" w:author="Jones, Emma" w:date="2019-04-26T14:09:00Z">
              <w:r w:rsidRPr="00276D24">
                <w:rPr>
                  <w:bCs/>
                </w:rPr>
                <w:t>Identifies the patient. For this version of the profile, the use of group is not supported.</w:t>
              </w:r>
            </w:ins>
          </w:p>
        </w:tc>
        <w:tc>
          <w:tcPr>
            <w:tcW w:w="2520" w:type="dxa"/>
          </w:tcPr>
          <w:p w14:paraId="59771469" w14:textId="77777777" w:rsidR="00EF36C7" w:rsidRPr="00276D24" w:rsidRDefault="00EF36C7" w:rsidP="00D5018C">
            <w:pPr>
              <w:pStyle w:val="TableEntry"/>
              <w:rPr>
                <w:ins w:id="5130" w:author="Jones, Emma" w:date="2019-04-26T14:09:00Z"/>
              </w:rPr>
            </w:pPr>
            <w:ins w:id="5131" w:author="Jones, Emma" w:date="2019-04-26T14:09:00Z">
              <w:r w:rsidRPr="00276D24">
                <w:t>patie</w:t>
              </w:r>
              <w:r>
                <w:t>n</w:t>
              </w:r>
              <w:r w:rsidRPr="00276D24">
                <w:t xml:space="preserve">t. </w:t>
              </w:r>
              <w:commentRangeStart w:id="5132"/>
              <w:r w:rsidRPr="00276D24">
                <w:t xml:space="preserve">Patient/id </w:t>
              </w:r>
              <w:commentRangeEnd w:id="5132"/>
              <w:r>
                <w:rPr>
                  <w:rStyle w:val="CommentReference"/>
                </w:rPr>
                <w:commentReference w:id="5132"/>
              </w:r>
              <w:r w:rsidRPr="00276D24">
                <w:t>element can be found in the Patient resource referenced in CarePlan/subject element</w:t>
              </w:r>
            </w:ins>
          </w:p>
        </w:tc>
        <w:tc>
          <w:tcPr>
            <w:tcW w:w="1800" w:type="dxa"/>
          </w:tcPr>
          <w:p w14:paraId="4856E899" w14:textId="77777777" w:rsidR="00EF36C7" w:rsidRPr="00276D24" w:rsidRDefault="00EF36C7" w:rsidP="00D5018C">
            <w:pPr>
              <w:pStyle w:val="TableEntry"/>
              <w:rPr>
                <w:ins w:id="5133" w:author="Jones, Emma" w:date="2019-04-26T14:09:00Z"/>
              </w:rPr>
            </w:pPr>
          </w:p>
        </w:tc>
      </w:tr>
      <w:tr w:rsidR="00EF36C7" w:rsidRPr="00276D24" w14:paraId="70C7AC40" w14:textId="77777777" w:rsidTr="00D5018C">
        <w:trPr>
          <w:cantSplit/>
          <w:ins w:id="5134" w:author="Jones, Emma" w:date="2019-04-26T14:09:00Z"/>
        </w:trPr>
        <w:tc>
          <w:tcPr>
            <w:tcW w:w="2605" w:type="dxa"/>
          </w:tcPr>
          <w:p w14:paraId="530DE0B5" w14:textId="77777777" w:rsidR="00EF36C7" w:rsidRPr="00276D24" w:rsidRDefault="00EF36C7" w:rsidP="00D5018C">
            <w:pPr>
              <w:pStyle w:val="TableEntry"/>
              <w:rPr>
                <w:ins w:id="5135" w:author="Jones, Emma" w:date="2019-04-26T14:09:00Z"/>
              </w:rPr>
            </w:pPr>
            <w:commentRangeStart w:id="5136"/>
            <w:ins w:id="5137" w:author="Jones, Emma" w:date="2019-04-26T14:09:00Z">
              <w:r>
                <w:t>encounter</w:t>
              </w:r>
              <w:commentRangeEnd w:id="5136"/>
              <w:r>
                <w:rPr>
                  <w:rStyle w:val="CommentReference"/>
                </w:rPr>
                <w:commentReference w:id="5136"/>
              </w:r>
            </w:ins>
          </w:p>
        </w:tc>
        <w:tc>
          <w:tcPr>
            <w:tcW w:w="3150" w:type="dxa"/>
          </w:tcPr>
          <w:p w14:paraId="5672717E" w14:textId="77777777" w:rsidR="00EF36C7" w:rsidRPr="00276D24" w:rsidRDefault="00EF36C7" w:rsidP="00D5018C">
            <w:pPr>
              <w:pStyle w:val="TableEntry"/>
              <w:rPr>
                <w:ins w:id="5138" w:author="Jones, Emma" w:date="2019-04-26T14:09:00Z"/>
              </w:rPr>
            </w:pPr>
            <w:ins w:id="5139" w:author="Jones, Emma" w:date="2019-04-26T14:09:00Z">
              <w:r>
                <w:t>Encounter created as part of.</w:t>
              </w:r>
            </w:ins>
          </w:p>
        </w:tc>
        <w:tc>
          <w:tcPr>
            <w:tcW w:w="2520" w:type="dxa"/>
          </w:tcPr>
          <w:p w14:paraId="7F78E4A2" w14:textId="77777777" w:rsidR="00EF36C7" w:rsidRPr="00276D24" w:rsidRDefault="00EF36C7" w:rsidP="00D5018C">
            <w:pPr>
              <w:pStyle w:val="TableEntry"/>
              <w:rPr>
                <w:ins w:id="5140" w:author="Jones, Emma" w:date="2019-04-26T14:09:00Z"/>
              </w:rPr>
            </w:pPr>
            <w:ins w:id="5141" w:author="Jones, Emma" w:date="2019-04-26T14:09:00Z">
              <w:r>
                <w:t>no mapping</w:t>
              </w:r>
            </w:ins>
          </w:p>
        </w:tc>
        <w:tc>
          <w:tcPr>
            <w:tcW w:w="1800" w:type="dxa"/>
          </w:tcPr>
          <w:p w14:paraId="5BE81056" w14:textId="77777777" w:rsidR="00EF36C7" w:rsidRPr="00276D24" w:rsidRDefault="00EF36C7" w:rsidP="00D5018C">
            <w:pPr>
              <w:pStyle w:val="TableEntry"/>
              <w:rPr>
                <w:ins w:id="5142" w:author="Jones, Emma" w:date="2019-04-26T14:09:00Z"/>
              </w:rPr>
            </w:pPr>
          </w:p>
        </w:tc>
      </w:tr>
      <w:tr w:rsidR="00EF36C7" w:rsidRPr="00276D24" w14:paraId="37C056EF" w14:textId="77777777" w:rsidTr="00D5018C">
        <w:trPr>
          <w:cantSplit/>
          <w:ins w:id="5143" w:author="Jones, Emma" w:date="2019-04-26T14:09:00Z"/>
        </w:trPr>
        <w:tc>
          <w:tcPr>
            <w:tcW w:w="2605" w:type="dxa"/>
          </w:tcPr>
          <w:p w14:paraId="3727FA81" w14:textId="77777777" w:rsidR="00EF36C7" w:rsidRPr="00276D24" w:rsidRDefault="00EF36C7" w:rsidP="00D5018C">
            <w:pPr>
              <w:pStyle w:val="TableEntry"/>
              <w:rPr>
                <w:ins w:id="5144" w:author="Jones, Emma" w:date="2019-04-26T14:09:00Z"/>
              </w:rPr>
            </w:pPr>
            <w:ins w:id="5145" w:author="Jones, Emma" w:date="2019-04-26T14:09:00Z">
              <w:r w:rsidRPr="00276D24">
                <w:lastRenderedPageBreak/>
                <w:t>period</w:t>
              </w:r>
            </w:ins>
          </w:p>
        </w:tc>
        <w:tc>
          <w:tcPr>
            <w:tcW w:w="3150" w:type="dxa"/>
          </w:tcPr>
          <w:p w14:paraId="13C1E608" w14:textId="77777777" w:rsidR="00EF36C7" w:rsidRPr="00276D24" w:rsidRDefault="00EF36C7" w:rsidP="00D5018C">
            <w:pPr>
              <w:pStyle w:val="TableEntry"/>
              <w:rPr>
                <w:ins w:id="5146" w:author="Jones, Emma" w:date="2019-04-26T14:09:00Z"/>
              </w:rPr>
            </w:pPr>
            <w:ins w:id="5147" w:author="Jones, Emma" w:date="2019-04-26T14:09:00Z">
              <w:r w:rsidRPr="00276D24">
                <w:t xml:space="preserve">Time period plan covers. </w:t>
              </w:r>
              <w:r w:rsidRPr="00276D24">
                <w:rPr>
                  <w:bCs/>
                </w:rPr>
                <w:t>This version of the profile requires at least a start time for the CarePlan</w:t>
              </w:r>
            </w:ins>
          </w:p>
        </w:tc>
        <w:tc>
          <w:tcPr>
            <w:tcW w:w="2520" w:type="dxa"/>
          </w:tcPr>
          <w:p w14:paraId="10A2791B" w14:textId="77777777" w:rsidR="00EF36C7" w:rsidRPr="00276D24" w:rsidRDefault="00EF36C7" w:rsidP="00D5018C">
            <w:pPr>
              <w:pStyle w:val="TableEntry"/>
              <w:rPr>
                <w:ins w:id="5148" w:author="Jones, Emma" w:date="2019-04-26T14:09:00Z"/>
              </w:rPr>
            </w:pPr>
            <w:ins w:id="5149" w:author="Jones, Emma" w:date="2019-04-26T14:09:00Z">
              <w:r w:rsidRPr="00276D24">
                <w:t>no mapping</w:t>
              </w:r>
            </w:ins>
          </w:p>
        </w:tc>
        <w:tc>
          <w:tcPr>
            <w:tcW w:w="1800" w:type="dxa"/>
          </w:tcPr>
          <w:p w14:paraId="440CBD20" w14:textId="77777777" w:rsidR="00EF36C7" w:rsidRPr="00276D24" w:rsidRDefault="00EF36C7" w:rsidP="00D5018C">
            <w:pPr>
              <w:pStyle w:val="TableEntry"/>
              <w:rPr>
                <w:ins w:id="5150" w:author="Jones, Emma" w:date="2019-04-26T14:09:00Z"/>
              </w:rPr>
            </w:pPr>
          </w:p>
        </w:tc>
      </w:tr>
      <w:tr w:rsidR="00EF36C7" w:rsidRPr="00276D24" w14:paraId="3509859A" w14:textId="77777777" w:rsidTr="00D5018C">
        <w:trPr>
          <w:cantSplit/>
          <w:ins w:id="5151" w:author="Jones, Emma" w:date="2019-04-26T14:09:00Z"/>
        </w:trPr>
        <w:tc>
          <w:tcPr>
            <w:tcW w:w="2605" w:type="dxa"/>
          </w:tcPr>
          <w:p w14:paraId="68D3CE49" w14:textId="77777777" w:rsidR="00EF36C7" w:rsidRPr="00276D24" w:rsidRDefault="00EF36C7" w:rsidP="00D5018C">
            <w:pPr>
              <w:pStyle w:val="TableEntry"/>
              <w:rPr>
                <w:ins w:id="5152" w:author="Jones, Emma" w:date="2019-04-26T14:09:00Z"/>
              </w:rPr>
            </w:pPr>
            <w:commentRangeStart w:id="5153"/>
            <w:ins w:id="5154" w:author="Jones, Emma" w:date="2019-04-26T14:09:00Z">
              <w:r>
                <w:t>created</w:t>
              </w:r>
              <w:commentRangeEnd w:id="5153"/>
              <w:r>
                <w:rPr>
                  <w:rStyle w:val="CommentReference"/>
                </w:rPr>
                <w:commentReference w:id="5153"/>
              </w:r>
            </w:ins>
          </w:p>
        </w:tc>
        <w:tc>
          <w:tcPr>
            <w:tcW w:w="3150" w:type="dxa"/>
          </w:tcPr>
          <w:p w14:paraId="209DC0F4" w14:textId="77777777" w:rsidR="00EF36C7" w:rsidRPr="00276D24" w:rsidRDefault="00EF36C7" w:rsidP="00D5018C">
            <w:pPr>
              <w:pStyle w:val="TableEntry"/>
              <w:rPr>
                <w:ins w:id="5155" w:author="Jones, Emma" w:date="2019-04-26T14:09:00Z"/>
              </w:rPr>
            </w:pPr>
            <w:ins w:id="5156" w:author="Jones, Emma" w:date="2019-04-26T14:09:00Z">
              <w:r>
                <w:t>Date record was first recorded</w:t>
              </w:r>
            </w:ins>
          </w:p>
        </w:tc>
        <w:tc>
          <w:tcPr>
            <w:tcW w:w="2520" w:type="dxa"/>
          </w:tcPr>
          <w:p w14:paraId="5F0022D6" w14:textId="77777777" w:rsidR="00EF36C7" w:rsidRPr="00276D24" w:rsidRDefault="00EF36C7" w:rsidP="00D5018C">
            <w:pPr>
              <w:pStyle w:val="TableEntry"/>
              <w:rPr>
                <w:ins w:id="5157" w:author="Jones, Emma" w:date="2019-04-26T14:09:00Z"/>
              </w:rPr>
            </w:pPr>
            <w:proofErr w:type="spellStart"/>
            <w:ins w:id="5158" w:author="Jones, Emma" w:date="2019-04-26T14:09:00Z">
              <w:r w:rsidRPr="001E390B">
                <w:t>workflowStatusHistory</w:t>
              </w:r>
              <w:proofErr w:type="spellEnd"/>
              <w:r w:rsidRPr="001E390B">
                <w:t>/</w:t>
              </w:r>
              <w:proofErr w:type="spellStart"/>
              <w:r w:rsidRPr="001E390B">
                <w:t>documentEvent</w:t>
              </w:r>
              <w:proofErr w:type="spellEnd"/>
              <w:r w:rsidRPr="001E390B">
                <w:t>/</w:t>
              </w:r>
              <w:proofErr w:type="spellStart"/>
              <w:r w:rsidRPr="001E390B">
                <w:t>eventTime</w:t>
              </w:r>
              <w:proofErr w:type="spellEnd"/>
              <w:r>
                <w:t xml:space="preserve"> of the event that led to the opening of the Workflow Document. </w:t>
              </w:r>
            </w:ins>
          </w:p>
        </w:tc>
        <w:tc>
          <w:tcPr>
            <w:tcW w:w="1800" w:type="dxa"/>
          </w:tcPr>
          <w:p w14:paraId="23454F8C" w14:textId="77777777" w:rsidR="00EF36C7" w:rsidRPr="00276D24" w:rsidRDefault="00EF36C7" w:rsidP="00D5018C">
            <w:pPr>
              <w:pStyle w:val="TableEntry"/>
              <w:rPr>
                <w:ins w:id="5159" w:author="Jones, Emma" w:date="2019-04-26T14:09:00Z"/>
              </w:rPr>
            </w:pPr>
          </w:p>
        </w:tc>
      </w:tr>
      <w:tr w:rsidR="00EF36C7" w:rsidRPr="00276D24" w14:paraId="3A50B857" w14:textId="77777777" w:rsidTr="00D5018C">
        <w:trPr>
          <w:cantSplit/>
          <w:ins w:id="5160" w:author="Jones, Emma" w:date="2019-04-26T14:09:00Z"/>
        </w:trPr>
        <w:tc>
          <w:tcPr>
            <w:tcW w:w="2605" w:type="dxa"/>
          </w:tcPr>
          <w:p w14:paraId="49573352" w14:textId="77777777" w:rsidR="00EF36C7" w:rsidRPr="00276D24" w:rsidRDefault="00EF36C7" w:rsidP="00D5018C">
            <w:pPr>
              <w:pStyle w:val="TableEntry"/>
              <w:rPr>
                <w:ins w:id="5161" w:author="Jones, Emma" w:date="2019-04-26T14:09:00Z"/>
              </w:rPr>
            </w:pPr>
            <w:ins w:id="5162" w:author="Jones, Emma" w:date="2019-04-26T14:09:00Z">
              <w:r w:rsidRPr="00276D24">
                <w:t>author</w:t>
              </w:r>
            </w:ins>
          </w:p>
        </w:tc>
        <w:tc>
          <w:tcPr>
            <w:tcW w:w="3150" w:type="dxa"/>
          </w:tcPr>
          <w:p w14:paraId="3158AA7B" w14:textId="77777777" w:rsidR="00EF36C7" w:rsidRPr="00276D24" w:rsidRDefault="00EF36C7" w:rsidP="00D5018C">
            <w:pPr>
              <w:pStyle w:val="TableEntry"/>
              <w:rPr>
                <w:ins w:id="5163" w:author="Jones, Emma" w:date="2019-04-26T14:09:00Z"/>
              </w:rPr>
            </w:pPr>
            <w:ins w:id="5164" w:author="Jones, Emma" w:date="2019-04-26T14:09:00Z">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ins>
          </w:p>
        </w:tc>
        <w:tc>
          <w:tcPr>
            <w:tcW w:w="2520" w:type="dxa"/>
          </w:tcPr>
          <w:p w14:paraId="3190F46C" w14:textId="77777777" w:rsidR="00EF36C7" w:rsidRPr="00276D24" w:rsidRDefault="00EF36C7" w:rsidP="00D5018C">
            <w:pPr>
              <w:pStyle w:val="TableEntry"/>
              <w:rPr>
                <w:ins w:id="5165" w:author="Jones, Emma" w:date="2019-04-26T14:09:00Z"/>
              </w:rPr>
            </w:pPr>
            <w:ins w:id="5166"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ins>
          </w:p>
        </w:tc>
        <w:tc>
          <w:tcPr>
            <w:tcW w:w="1800" w:type="dxa"/>
          </w:tcPr>
          <w:p w14:paraId="20FD8E81" w14:textId="77777777" w:rsidR="00EF36C7" w:rsidRPr="00276D24" w:rsidRDefault="00EF36C7" w:rsidP="00D5018C">
            <w:pPr>
              <w:pStyle w:val="TableEntry"/>
              <w:rPr>
                <w:ins w:id="5167" w:author="Jones, Emma" w:date="2019-04-26T14:09:00Z"/>
              </w:rPr>
            </w:pPr>
          </w:p>
        </w:tc>
      </w:tr>
      <w:tr w:rsidR="00EF36C7" w:rsidRPr="00276D24" w14:paraId="6707FFF3" w14:textId="77777777" w:rsidTr="00D5018C">
        <w:trPr>
          <w:cantSplit/>
          <w:ins w:id="5168" w:author="Jones, Emma" w:date="2019-04-26T14:09:00Z"/>
        </w:trPr>
        <w:tc>
          <w:tcPr>
            <w:tcW w:w="2605" w:type="dxa"/>
          </w:tcPr>
          <w:p w14:paraId="45BCB467" w14:textId="77777777" w:rsidR="00EF36C7" w:rsidRPr="00276D24" w:rsidRDefault="00EF36C7" w:rsidP="00D5018C">
            <w:pPr>
              <w:pStyle w:val="TableEntry"/>
              <w:rPr>
                <w:ins w:id="5169" w:author="Jones, Emma" w:date="2019-04-26T14:09:00Z"/>
              </w:rPr>
            </w:pPr>
            <w:commentRangeStart w:id="5170"/>
            <w:ins w:id="5171" w:author="Jones, Emma" w:date="2019-04-26T14:09:00Z">
              <w:r>
                <w:t>contributor</w:t>
              </w:r>
            </w:ins>
          </w:p>
        </w:tc>
        <w:tc>
          <w:tcPr>
            <w:tcW w:w="3150" w:type="dxa"/>
          </w:tcPr>
          <w:p w14:paraId="7361A23D" w14:textId="77777777" w:rsidR="00EF36C7" w:rsidRPr="00276D24" w:rsidRDefault="00EF36C7" w:rsidP="00D5018C">
            <w:pPr>
              <w:pStyle w:val="TableEntry"/>
              <w:rPr>
                <w:ins w:id="5172" w:author="Jones, Emma" w:date="2019-04-26T14:09:00Z"/>
              </w:rPr>
            </w:pPr>
            <w:ins w:id="5173" w:author="Jones, Emma" w:date="2019-04-26T14:09:00Z">
              <w:r>
                <w:t>Who provided the content of the care plan</w:t>
              </w:r>
            </w:ins>
          </w:p>
        </w:tc>
        <w:tc>
          <w:tcPr>
            <w:tcW w:w="2520" w:type="dxa"/>
          </w:tcPr>
          <w:p w14:paraId="039A01AA" w14:textId="77777777" w:rsidR="00EF36C7" w:rsidRPr="00276D24" w:rsidRDefault="00EF36C7" w:rsidP="00D5018C">
            <w:pPr>
              <w:pStyle w:val="TableEntry"/>
              <w:rPr>
                <w:ins w:id="5174" w:author="Jones, Emma" w:date="2019-04-26T14:09:00Z"/>
              </w:rPr>
            </w:pPr>
            <w:ins w:id="5175"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commentRangeEnd w:id="5170"/>
              <w:r>
                <w:rPr>
                  <w:rStyle w:val="CommentReference"/>
                </w:rPr>
                <w:commentReference w:id="5170"/>
              </w:r>
            </w:ins>
          </w:p>
        </w:tc>
        <w:tc>
          <w:tcPr>
            <w:tcW w:w="1800" w:type="dxa"/>
          </w:tcPr>
          <w:p w14:paraId="463E81D7" w14:textId="77777777" w:rsidR="00EF36C7" w:rsidRPr="00276D24" w:rsidRDefault="00EF36C7" w:rsidP="00D5018C">
            <w:pPr>
              <w:pStyle w:val="TableEntry"/>
              <w:rPr>
                <w:ins w:id="5176" w:author="Jones, Emma" w:date="2019-04-26T14:09:00Z"/>
              </w:rPr>
            </w:pPr>
          </w:p>
        </w:tc>
      </w:tr>
      <w:tr w:rsidR="00EF36C7" w:rsidRPr="00276D24" w14:paraId="205736CF" w14:textId="77777777" w:rsidTr="00D5018C">
        <w:trPr>
          <w:cantSplit/>
          <w:ins w:id="5177" w:author="Jones, Emma" w:date="2019-04-26T14:09:00Z"/>
        </w:trPr>
        <w:tc>
          <w:tcPr>
            <w:tcW w:w="2605" w:type="dxa"/>
          </w:tcPr>
          <w:p w14:paraId="38F30E3B" w14:textId="77777777" w:rsidR="00EF36C7" w:rsidRPr="00276D24" w:rsidRDefault="00EF36C7" w:rsidP="00D5018C">
            <w:pPr>
              <w:pStyle w:val="TableEntry"/>
              <w:rPr>
                <w:ins w:id="5178" w:author="Jones, Emma" w:date="2019-04-26T14:09:00Z"/>
              </w:rPr>
            </w:pPr>
            <w:proofErr w:type="spellStart"/>
            <w:ins w:id="5179" w:author="Jones, Emma" w:date="2019-04-26T14:09:00Z">
              <w:r w:rsidRPr="00276D24">
                <w:t>careTeam</w:t>
              </w:r>
              <w:proofErr w:type="spellEnd"/>
            </w:ins>
          </w:p>
        </w:tc>
        <w:tc>
          <w:tcPr>
            <w:tcW w:w="3150" w:type="dxa"/>
          </w:tcPr>
          <w:p w14:paraId="5F75B810" w14:textId="77777777" w:rsidR="00EF36C7" w:rsidRPr="00276D24" w:rsidRDefault="00EF36C7" w:rsidP="00D5018C">
            <w:pPr>
              <w:pStyle w:val="TableEntry"/>
              <w:rPr>
                <w:ins w:id="5180" w:author="Jones, Emma" w:date="2019-04-26T14:09:00Z"/>
              </w:rPr>
            </w:pPr>
            <w:ins w:id="5181" w:author="Jones, Emma" w:date="2019-04-26T14:09:00Z">
              <w:r w:rsidRPr="00276D24">
                <w:t>Who's involved in plan?</w:t>
              </w:r>
            </w:ins>
          </w:p>
        </w:tc>
        <w:tc>
          <w:tcPr>
            <w:tcW w:w="2520" w:type="dxa"/>
          </w:tcPr>
          <w:p w14:paraId="4223145B" w14:textId="77777777" w:rsidR="00EF36C7" w:rsidRPr="00276D24" w:rsidRDefault="00EF36C7" w:rsidP="00D5018C">
            <w:pPr>
              <w:pStyle w:val="TableEntry"/>
              <w:rPr>
                <w:ins w:id="5182" w:author="Jones, Emma" w:date="2019-04-26T14:09:00Z"/>
              </w:rPr>
            </w:pPr>
            <w:ins w:id="5183" w:author="Jones, Emma" w:date="2019-04-26T14:09:00Z">
              <w:r w:rsidRPr="00276D24">
                <w:t>no mapping</w:t>
              </w:r>
            </w:ins>
          </w:p>
        </w:tc>
        <w:tc>
          <w:tcPr>
            <w:tcW w:w="1800" w:type="dxa"/>
          </w:tcPr>
          <w:p w14:paraId="56D0B907" w14:textId="77777777" w:rsidR="00EF36C7" w:rsidRPr="00276D24" w:rsidRDefault="00EF36C7" w:rsidP="00D5018C">
            <w:pPr>
              <w:pStyle w:val="TableEntry"/>
              <w:rPr>
                <w:ins w:id="5184" w:author="Jones, Emma" w:date="2019-04-26T14:09:00Z"/>
              </w:rPr>
            </w:pPr>
          </w:p>
        </w:tc>
      </w:tr>
      <w:tr w:rsidR="00EF36C7" w:rsidRPr="00276D24" w14:paraId="46EBEE7D" w14:textId="77777777" w:rsidTr="00D5018C">
        <w:trPr>
          <w:cantSplit/>
          <w:ins w:id="5185" w:author="Jones, Emma" w:date="2019-04-26T14:09:00Z"/>
        </w:trPr>
        <w:tc>
          <w:tcPr>
            <w:tcW w:w="2605" w:type="dxa"/>
          </w:tcPr>
          <w:p w14:paraId="4CDE60F1" w14:textId="77777777" w:rsidR="00EF36C7" w:rsidRPr="00276D24" w:rsidRDefault="00EF36C7" w:rsidP="00D5018C">
            <w:pPr>
              <w:pStyle w:val="TableEntry"/>
              <w:rPr>
                <w:ins w:id="5186" w:author="Jones, Emma" w:date="2019-04-26T14:09:00Z"/>
              </w:rPr>
            </w:pPr>
            <w:ins w:id="5187" w:author="Jones, Emma" w:date="2019-04-26T14:09:00Z">
              <w:r w:rsidRPr="00276D24">
                <w:t>addresses</w:t>
              </w:r>
            </w:ins>
          </w:p>
        </w:tc>
        <w:tc>
          <w:tcPr>
            <w:tcW w:w="3150" w:type="dxa"/>
          </w:tcPr>
          <w:p w14:paraId="0A39CACE" w14:textId="77777777" w:rsidR="00EF36C7" w:rsidRPr="00276D24" w:rsidRDefault="00EF36C7" w:rsidP="00D5018C">
            <w:pPr>
              <w:pStyle w:val="TableEntry"/>
              <w:rPr>
                <w:ins w:id="5188" w:author="Jones, Emma" w:date="2019-04-26T14:09:00Z"/>
              </w:rPr>
            </w:pPr>
            <w:ins w:id="5189" w:author="Jones, Emma" w:date="2019-04-26T14:09:00Z">
              <w:r w:rsidRPr="00276D24">
                <w:t xml:space="preserve">Health issues this plan addresses. </w:t>
              </w:r>
              <w:r w:rsidRPr="00276D24">
                <w:rPr>
                  <w:bCs/>
                </w:rPr>
                <w:t>This version of the profile requires one of more addressed conditions/problems/concerns/diagnoses</w:t>
              </w:r>
            </w:ins>
          </w:p>
        </w:tc>
        <w:tc>
          <w:tcPr>
            <w:tcW w:w="2520" w:type="dxa"/>
          </w:tcPr>
          <w:p w14:paraId="6625FEBA" w14:textId="77777777" w:rsidR="00EF36C7" w:rsidRPr="00276D24" w:rsidRDefault="00EF36C7" w:rsidP="00D5018C">
            <w:pPr>
              <w:pStyle w:val="TableEntry"/>
              <w:rPr>
                <w:ins w:id="5190" w:author="Jones, Emma" w:date="2019-04-26T14:09:00Z"/>
              </w:rPr>
            </w:pPr>
            <w:ins w:id="5191" w:author="Jones, Emma" w:date="2019-04-26T14:09:00Z">
              <w:r w:rsidRPr="00276D24">
                <w:t>no mapping</w:t>
              </w:r>
            </w:ins>
          </w:p>
        </w:tc>
        <w:tc>
          <w:tcPr>
            <w:tcW w:w="1800" w:type="dxa"/>
          </w:tcPr>
          <w:p w14:paraId="5AAA00C2" w14:textId="77777777" w:rsidR="00EF36C7" w:rsidRPr="00276D24" w:rsidRDefault="00EF36C7" w:rsidP="00D5018C">
            <w:pPr>
              <w:pStyle w:val="TableEntry"/>
              <w:rPr>
                <w:ins w:id="5192" w:author="Jones, Emma" w:date="2019-04-26T14:09:00Z"/>
              </w:rPr>
            </w:pPr>
          </w:p>
        </w:tc>
      </w:tr>
      <w:tr w:rsidR="00EF36C7" w:rsidRPr="00276D24" w14:paraId="2AF4CC48" w14:textId="77777777" w:rsidTr="00D5018C">
        <w:trPr>
          <w:cantSplit/>
          <w:ins w:id="5193" w:author="Jones, Emma" w:date="2019-04-26T14:09:00Z"/>
        </w:trPr>
        <w:tc>
          <w:tcPr>
            <w:tcW w:w="2605" w:type="dxa"/>
          </w:tcPr>
          <w:p w14:paraId="64290D58" w14:textId="77777777" w:rsidR="00EF36C7" w:rsidRPr="00276D24" w:rsidRDefault="00EF36C7" w:rsidP="00D5018C">
            <w:pPr>
              <w:pStyle w:val="TableEntry"/>
              <w:rPr>
                <w:ins w:id="5194" w:author="Jones, Emma" w:date="2019-04-26T14:09:00Z"/>
              </w:rPr>
            </w:pPr>
            <w:proofErr w:type="spellStart"/>
            <w:ins w:id="5195" w:author="Jones, Emma" w:date="2019-04-26T14:09:00Z">
              <w:r w:rsidRPr="00276D24">
                <w:t>supportingInfo</w:t>
              </w:r>
              <w:proofErr w:type="spellEnd"/>
            </w:ins>
          </w:p>
        </w:tc>
        <w:tc>
          <w:tcPr>
            <w:tcW w:w="3150" w:type="dxa"/>
          </w:tcPr>
          <w:p w14:paraId="15F1E44E" w14:textId="77777777" w:rsidR="00EF36C7" w:rsidRPr="00276D24" w:rsidRDefault="00EF36C7" w:rsidP="00D5018C">
            <w:pPr>
              <w:pStyle w:val="TableEntry"/>
              <w:rPr>
                <w:ins w:id="5196" w:author="Jones, Emma" w:date="2019-04-26T14:09:00Z"/>
              </w:rPr>
            </w:pPr>
            <w:ins w:id="5197" w:author="Jones, Emma" w:date="2019-04-26T14:09:00Z">
              <w:r w:rsidRPr="00276D24">
                <w:t>Information considered as part of plan (reference Any)</w:t>
              </w:r>
            </w:ins>
          </w:p>
        </w:tc>
        <w:tc>
          <w:tcPr>
            <w:tcW w:w="2520" w:type="dxa"/>
          </w:tcPr>
          <w:p w14:paraId="7BD0370F" w14:textId="77777777" w:rsidR="00EF36C7" w:rsidRPr="00276D24" w:rsidRDefault="00EF36C7" w:rsidP="00D5018C">
            <w:pPr>
              <w:pStyle w:val="TableEntry"/>
              <w:rPr>
                <w:ins w:id="5198" w:author="Jones, Emma" w:date="2019-04-26T14:09:00Z"/>
              </w:rPr>
            </w:pPr>
            <w:proofErr w:type="spellStart"/>
            <w:ins w:id="519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ins>
          </w:p>
        </w:tc>
        <w:tc>
          <w:tcPr>
            <w:tcW w:w="1800" w:type="dxa"/>
          </w:tcPr>
          <w:p w14:paraId="7DDD3986" w14:textId="77777777" w:rsidR="00EF36C7" w:rsidRPr="00276D24" w:rsidRDefault="00EF36C7" w:rsidP="00D5018C">
            <w:pPr>
              <w:pStyle w:val="TableEntry"/>
              <w:rPr>
                <w:ins w:id="5200" w:author="Jones, Emma" w:date="2019-04-26T14:09:00Z"/>
              </w:rPr>
            </w:pPr>
          </w:p>
        </w:tc>
      </w:tr>
      <w:tr w:rsidR="00EF36C7" w:rsidRPr="00276D24" w14:paraId="1342079C" w14:textId="77777777" w:rsidTr="00D5018C">
        <w:trPr>
          <w:cantSplit/>
          <w:ins w:id="5201" w:author="Jones, Emma" w:date="2019-04-26T14:09:00Z"/>
        </w:trPr>
        <w:tc>
          <w:tcPr>
            <w:tcW w:w="2605" w:type="dxa"/>
          </w:tcPr>
          <w:p w14:paraId="0C4DB0B7" w14:textId="77777777" w:rsidR="00EF36C7" w:rsidRPr="00276D24" w:rsidRDefault="00EF36C7" w:rsidP="00D5018C">
            <w:pPr>
              <w:pStyle w:val="TableEntry"/>
              <w:rPr>
                <w:ins w:id="5202" w:author="Jones, Emma" w:date="2019-04-26T14:09:00Z"/>
              </w:rPr>
            </w:pPr>
            <w:ins w:id="5203" w:author="Jones, Emma" w:date="2019-04-26T14:09:00Z">
              <w:r w:rsidRPr="00276D24">
                <w:t>goal</w:t>
              </w:r>
            </w:ins>
          </w:p>
        </w:tc>
        <w:tc>
          <w:tcPr>
            <w:tcW w:w="3150" w:type="dxa"/>
          </w:tcPr>
          <w:p w14:paraId="1B8105B2" w14:textId="77777777" w:rsidR="00EF36C7" w:rsidRPr="00276D24" w:rsidRDefault="00EF36C7" w:rsidP="00D5018C">
            <w:pPr>
              <w:pStyle w:val="TableEntry"/>
              <w:rPr>
                <w:ins w:id="5204" w:author="Jones, Emma" w:date="2019-04-26T14:09:00Z"/>
              </w:rPr>
            </w:pPr>
            <w:ins w:id="5205" w:author="Jones, Emma" w:date="2019-04-26T14:09:00Z">
              <w:r w:rsidRPr="00276D24">
                <w:t xml:space="preserve">Desired outcome of plan. </w:t>
              </w:r>
              <w:r w:rsidRPr="00276D24">
                <w:rPr>
                  <w:bCs/>
                </w:rPr>
                <w:t>This version of the profile requires at least one Goal.</w:t>
              </w:r>
            </w:ins>
          </w:p>
        </w:tc>
        <w:tc>
          <w:tcPr>
            <w:tcW w:w="2520" w:type="dxa"/>
          </w:tcPr>
          <w:p w14:paraId="3FC42D65" w14:textId="77777777" w:rsidR="00EF36C7" w:rsidRPr="00276D24" w:rsidRDefault="00EF36C7" w:rsidP="00D5018C">
            <w:pPr>
              <w:pStyle w:val="TableEntry"/>
              <w:rPr>
                <w:ins w:id="5206" w:author="Jones, Emma" w:date="2019-04-26T14:09:00Z"/>
              </w:rPr>
            </w:pPr>
            <w:ins w:id="5207" w:author="Jones, Emma" w:date="2019-04-26T14:09:00Z">
              <w:r w:rsidRPr="00276D24">
                <w:t>no mapping</w:t>
              </w:r>
            </w:ins>
          </w:p>
        </w:tc>
        <w:tc>
          <w:tcPr>
            <w:tcW w:w="1800" w:type="dxa"/>
          </w:tcPr>
          <w:p w14:paraId="640E4A37" w14:textId="77777777" w:rsidR="00EF36C7" w:rsidRPr="00276D24" w:rsidRDefault="00EF36C7" w:rsidP="00D5018C">
            <w:pPr>
              <w:pStyle w:val="TableEntry"/>
              <w:rPr>
                <w:ins w:id="5208" w:author="Jones, Emma" w:date="2019-04-26T14:09:00Z"/>
              </w:rPr>
            </w:pPr>
          </w:p>
        </w:tc>
      </w:tr>
      <w:tr w:rsidR="00EF36C7" w:rsidRPr="00276D24" w14:paraId="48BB8339" w14:textId="77777777" w:rsidTr="00D5018C">
        <w:trPr>
          <w:cantSplit/>
          <w:ins w:id="5209" w:author="Jones, Emma" w:date="2019-04-26T14:09:00Z"/>
        </w:trPr>
        <w:tc>
          <w:tcPr>
            <w:tcW w:w="2605" w:type="dxa"/>
          </w:tcPr>
          <w:p w14:paraId="672AA72A" w14:textId="77777777" w:rsidR="00EF36C7" w:rsidRPr="00276D24" w:rsidRDefault="00EF36C7" w:rsidP="00D5018C">
            <w:pPr>
              <w:pStyle w:val="TableEntry"/>
              <w:rPr>
                <w:ins w:id="5210" w:author="Jones, Emma" w:date="2019-04-26T14:09:00Z"/>
              </w:rPr>
            </w:pPr>
            <w:ins w:id="5211" w:author="Jones, Emma" w:date="2019-04-26T14:09:00Z">
              <w:r w:rsidRPr="00276D24">
                <w:t>activity</w:t>
              </w:r>
            </w:ins>
          </w:p>
        </w:tc>
        <w:tc>
          <w:tcPr>
            <w:tcW w:w="3150" w:type="dxa"/>
          </w:tcPr>
          <w:p w14:paraId="6A5BD8A3" w14:textId="77777777" w:rsidR="00EF36C7" w:rsidRPr="00276D24" w:rsidRDefault="00EF36C7" w:rsidP="00D5018C">
            <w:pPr>
              <w:pStyle w:val="TableEntry"/>
              <w:rPr>
                <w:ins w:id="5212" w:author="Jones, Emma" w:date="2019-04-26T14:09:00Z"/>
              </w:rPr>
            </w:pPr>
            <w:ins w:id="5213" w:author="Jones, Emma" w:date="2019-04-26T14:09:00Z">
              <w:r w:rsidRPr="00276D24">
                <w:t>Action to occur as part of plan</w:t>
              </w:r>
            </w:ins>
          </w:p>
          <w:p w14:paraId="6092D202" w14:textId="77777777" w:rsidR="00EF36C7" w:rsidRPr="00276D24" w:rsidRDefault="00EF36C7" w:rsidP="00D5018C">
            <w:pPr>
              <w:pStyle w:val="TableEntry"/>
              <w:rPr>
                <w:ins w:id="5214" w:author="Jones, Emma" w:date="2019-04-26T14:09:00Z"/>
              </w:rPr>
            </w:pPr>
          </w:p>
          <w:p w14:paraId="7B8F8D09" w14:textId="77777777" w:rsidR="00EF36C7" w:rsidRPr="00276D24" w:rsidRDefault="00EF36C7" w:rsidP="00D5018C">
            <w:pPr>
              <w:pStyle w:val="TableEntry"/>
              <w:rPr>
                <w:ins w:id="5215" w:author="Jones, Emma" w:date="2019-04-26T14:09:00Z"/>
              </w:rPr>
            </w:pPr>
            <w:ins w:id="5216" w:author="Jones, Emma" w:date="2019-04-26T14:09:00Z">
              <w:r w:rsidRPr="00276D24">
                <w:t>Provide a reference or detail, not both</w:t>
              </w:r>
            </w:ins>
          </w:p>
        </w:tc>
        <w:tc>
          <w:tcPr>
            <w:tcW w:w="2520" w:type="dxa"/>
          </w:tcPr>
          <w:p w14:paraId="4D228B34" w14:textId="77777777" w:rsidR="00EF36C7" w:rsidRPr="00276D24" w:rsidRDefault="00EF36C7" w:rsidP="00D5018C">
            <w:pPr>
              <w:pStyle w:val="TableEntry"/>
              <w:rPr>
                <w:ins w:id="5217" w:author="Jones, Emma" w:date="2019-04-26T14:09:00Z"/>
              </w:rPr>
            </w:pPr>
            <w:commentRangeStart w:id="5218"/>
            <w:ins w:id="5219" w:author="Jones, Emma" w:date="2019-04-26T14:09:00Z">
              <w:r w:rsidRPr="00276D24">
                <w:t>Contains the list of Task references. Mapping is performed on the children elements</w:t>
              </w:r>
              <w:commentRangeEnd w:id="5218"/>
              <w:r>
                <w:rPr>
                  <w:rStyle w:val="CommentReference"/>
                </w:rPr>
                <w:commentReference w:id="5218"/>
              </w:r>
            </w:ins>
          </w:p>
        </w:tc>
        <w:tc>
          <w:tcPr>
            <w:tcW w:w="1800" w:type="dxa"/>
          </w:tcPr>
          <w:p w14:paraId="41432A53" w14:textId="77777777" w:rsidR="00EF36C7" w:rsidRPr="00276D24" w:rsidRDefault="00EF36C7" w:rsidP="00D5018C">
            <w:pPr>
              <w:pStyle w:val="TableEntry"/>
              <w:rPr>
                <w:ins w:id="5220" w:author="Jones, Emma" w:date="2019-04-26T14:09:00Z"/>
              </w:rPr>
            </w:pPr>
          </w:p>
        </w:tc>
      </w:tr>
      <w:tr w:rsidR="00EF36C7" w:rsidRPr="00276D24" w14:paraId="7BB28319" w14:textId="77777777" w:rsidTr="00D5018C">
        <w:trPr>
          <w:cantSplit/>
          <w:ins w:id="5221" w:author="Jones, Emma" w:date="2019-04-26T14:09:00Z"/>
        </w:trPr>
        <w:tc>
          <w:tcPr>
            <w:tcW w:w="2605" w:type="dxa"/>
          </w:tcPr>
          <w:p w14:paraId="5CA61013" w14:textId="77777777" w:rsidR="00EF36C7" w:rsidRPr="00276D24" w:rsidRDefault="00EF36C7" w:rsidP="00D5018C">
            <w:pPr>
              <w:pStyle w:val="TableEntry"/>
              <w:rPr>
                <w:ins w:id="5222" w:author="Jones, Emma" w:date="2019-04-26T14:09:00Z"/>
              </w:rPr>
            </w:pPr>
            <w:ins w:id="5223" w:author="Jones, Emma" w:date="2019-04-26T14:09:00Z">
              <w:r w:rsidRPr="00276D24">
                <w:t xml:space="preserve">… </w:t>
              </w:r>
              <w:proofErr w:type="spellStart"/>
              <w:r w:rsidRPr="00276D24">
                <w:t>outcomeCodeableConcept</w:t>
              </w:r>
              <w:proofErr w:type="spellEnd"/>
            </w:ins>
          </w:p>
        </w:tc>
        <w:tc>
          <w:tcPr>
            <w:tcW w:w="3150" w:type="dxa"/>
          </w:tcPr>
          <w:p w14:paraId="69C39818" w14:textId="77777777" w:rsidR="00EF36C7" w:rsidRPr="00276D24" w:rsidRDefault="00EF36C7" w:rsidP="00D5018C">
            <w:pPr>
              <w:pStyle w:val="TableEntry"/>
              <w:rPr>
                <w:ins w:id="5224" w:author="Jones, Emma" w:date="2019-04-26T14:09:00Z"/>
              </w:rPr>
            </w:pPr>
            <w:ins w:id="5225" w:author="Jones, Emma" w:date="2019-04-26T14:09:00Z">
              <w:r w:rsidRPr="00276D24">
                <w:t>Results of the activity</w:t>
              </w:r>
            </w:ins>
          </w:p>
        </w:tc>
        <w:tc>
          <w:tcPr>
            <w:tcW w:w="2520" w:type="dxa"/>
          </w:tcPr>
          <w:p w14:paraId="0FAEBFD7" w14:textId="77777777" w:rsidR="00EF36C7" w:rsidRPr="00276D24" w:rsidRDefault="00EF36C7" w:rsidP="00D5018C">
            <w:pPr>
              <w:pStyle w:val="TableEntry"/>
              <w:rPr>
                <w:ins w:id="5226" w:author="Jones, Emma" w:date="2019-04-26T14:09:00Z"/>
              </w:rPr>
            </w:pPr>
            <w:ins w:id="5227" w:author="Jones, Emma" w:date="2019-04-26T14:09:00Z">
              <w:r w:rsidRPr="00276D24">
                <w:t>no mapping</w:t>
              </w:r>
            </w:ins>
          </w:p>
        </w:tc>
        <w:tc>
          <w:tcPr>
            <w:tcW w:w="1800" w:type="dxa"/>
          </w:tcPr>
          <w:p w14:paraId="3E025CE5" w14:textId="77777777" w:rsidR="00EF36C7" w:rsidRPr="00276D24" w:rsidRDefault="00EF36C7" w:rsidP="00D5018C">
            <w:pPr>
              <w:pStyle w:val="TableEntry"/>
              <w:rPr>
                <w:ins w:id="5228" w:author="Jones, Emma" w:date="2019-04-26T14:09:00Z"/>
              </w:rPr>
            </w:pPr>
          </w:p>
        </w:tc>
      </w:tr>
      <w:tr w:rsidR="00EF36C7" w:rsidRPr="00276D24" w14:paraId="7DCA224B" w14:textId="77777777" w:rsidTr="00D5018C">
        <w:trPr>
          <w:cantSplit/>
          <w:ins w:id="5229" w:author="Jones, Emma" w:date="2019-04-26T14:09:00Z"/>
        </w:trPr>
        <w:tc>
          <w:tcPr>
            <w:tcW w:w="2605" w:type="dxa"/>
          </w:tcPr>
          <w:p w14:paraId="0A5C41FB" w14:textId="77777777" w:rsidR="00EF36C7" w:rsidRPr="00276D24" w:rsidRDefault="00EF36C7" w:rsidP="00D5018C">
            <w:pPr>
              <w:pStyle w:val="TableEntry"/>
              <w:rPr>
                <w:ins w:id="5230" w:author="Jones, Emma" w:date="2019-04-26T14:09:00Z"/>
              </w:rPr>
            </w:pPr>
            <w:ins w:id="5231" w:author="Jones, Emma" w:date="2019-04-26T14:09:00Z">
              <w:r w:rsidRPr="00276D24">
                <w:t xml:space="preserve">… </w:t>
              </w:r>
              <w:proofErr w:type="spellStart"/>
              <w:r w:rsidRPr="00276D24">
                <w:t>outcomeReference</w:t>
              </w:r>
              <w:proofErr w:type="spellEnd"/>
            </w:ins>
          </w:p>
        </w:tc>
        <w:tc>
          <w:tcPr>
            <w:tcW w:w="3150" w:type="dxa"/>
          </w:tcPr>
          <w:p w14:paraId="105C033E" w14:textId="77777777" w:rsidR="00EF36C7" w:rsidRPr="00276D24" w:rsidRDefault="00EF36C7" w:rsidP="00D5018C">
            <w:pPr>
              <w:pStyle w:val="TableEntry"/>
              <w:rPr>
                <w:ins w:id="5232" w:author="Jones, Emma" w:date="2019-04-26T14:09:00Z"/>
              </w:rPr>
            </w:pPr>
            <w:ins w:id="5233" w:author="Jones, Emma" w:date="2019-04-26T14:09:00Z">
              <w:r w:rsidRPr="00276D24">
                <w:t>Appointment, Encounter, Procedure, etc. (reference Any)</w:t>
              </w:r>
            </w:ins>
          </w:p>
        </w:tc>
        <w:tc>
          <w:tcPr>
            <w:tcW w:w="2520" w:type="dxa"/>
          </w:tcPr>
          <w:p w14:paraId="34F518D2" w14:textId="77777777" w:rsidR="00EF36C7" w:rsidRPr="00276D24" w:rsidRDefault="00EF36C7" w:rsidP="00D5018C">
            <w:pPr>
              <w:pStyle w:val="TableEntry"/>
              <w:rPr>
                <w:ins w:id="5234" w:author="Jones, Emma" w:date="2019-04-26T14:09:00Z"/>
              </w:rPr>
            </w:pPr>
            <w:proofErr w:type="spellStart"/>
            <w:ins w:id="523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ins>
          </w:p>
        </w:tc>
        <w:tc>
          <w:tcPr>
            <w:tcW w:w="1800" w:type="dxa"/>
          </w:tcPr>
          <w:p w14:paraId="39C60C14" w14:textId="77777777" w:rsidR="00EF36C7" w:rsidRPr="00276D24" w:rsidRDefault="00EF36C7" w:rsidP="00D5018C">
            <w:pPr>
              <w:pStyle w:val="TableEntry"/>
              <w:rPr>
                <w:ins w:id="5236" w:author="Jones, Emma" w:date="2019-04-26T14:09:00Z"/>
              </w:rPr>
            </w:pPr>
          </w:p>
        </w:tc>
      </w:tr>
      <w:tr w:rsidR="00EF36C7" w:rsidRPr="00276D24" w14:paraId="4AF1A9B0" w14:textId="77777777" w:rsidTr="00D5018C">
        <w:trPr>
          <w:cantSplit/>
          <w:ins w:id="5237" w:author="Jones, Emma" w:date="2019-04-26T14:09:00Z"/>
        </w:trPr>
        <w:tc>
          <w:tcPr>
            <w:tcW w:w="2605" w:type="dxa"/>
          </w:tcPr>
          <w:p w14:paraId="4E929EF1" w14:textId="77777777" w:rsidR="00EF36C7" w:rsidRPr="00276D24" w:rsidRDefault="00EF36C7" w:rsidP="00D5018C">
            <w:pPr>
              <w:pStyle w:val="TableEntry"/>
              <w:rPr>
                <w:ins w:id="5238" w:author="Jones, Emma" w:date="2019-04-26T14:09:00Z"/>
              </w:rPr>
            </w:pPr>
            <w:ins w:id="5239" w:author="Jones, Emma" w:date="2019-04-26T14:09:00Z">
              <w:r w:rsidRPr="00276D24">
                <w:t>… progress</w:t>
              </w:r>
            </w:ins>
          </w:p>
        </w:tc>
        <w:tc>
          <w:tcPr>
            <w:tcW w:w="3150" w:type="dxa"/>
          </w:tcPr>
          <w:p w14:paraId="69E85B97" w14:textId="77777777" w:rsidR="00EF36C7" w:rsidRPr="00276D24" w:rsidRDefault="00EF36C7" w:rsidP="00D5018C">
            <w:pPr>
              <w:pStyle w:val="TableEntry"/>
              <w:rPr>
                <w:ins w:id="5240" w:author="Jones, Emma" w:date="2019-04-26T14:09:00Z"/>
              </w:rPr>
            </w:pPr>
            <w:ins w:id="5241" w:author="Jones, Emma" w:date="2019-04-26T14:09:00Z">
              <w:r w:rsidRPr="00276D24">
                <w:t>Annotation Comments about the activity status/progress</w:t>
              </w:r>
            </w:ins>
          </w:p>
        </w:tc>
        <w:tc>
          <w:tcPr>
            <w:tcW w:w="2520" w:type="dxa"/>
          </w:tcPr>
          <w:p w14:paraId="120E9A1B" w14:textId="77777777" w:rsidR="00EF36C7" w:rsidRPr="00276D24" w:rsidRDefault="00EF36C7" w:rsidP="00D5018C">
            <w:pPr>
              <w:pStyle w:val="TableEntry"/>
              <w:rPr>
                <w:ins w:id="5242" w:author="Jones, Emma" w:date="2019-04-26T14:09:00Z"/>
              </w:rPr>
            </w:pPr>
            <w:ins w:id="5243" w:author="Jones, Emma" w:date="2019-04-26T14:09:00Z">
              <w:r w:rsidRPr="00276D24">
                <w:t>no mapping</w:t>
              </w:r>
            </w:ins>
          </w:p>
        </w:tc>
        <w:tc>
          <w:tcPr>
            <w:tcW w:w="1800" w:type="dxa"/>
          </w:tcPr>
          <w:p w14:paraId="553AC703" w14:textId="77777777" w:rsidR="00EF36C7" w:rsidRPr="00276D24" w:rsidRDefault="00EF36C7" w:rsidP="00D5018C">
            <w:pPr>
              <w:pStyle w:val="TableEntry"/>
              <w:rPr>
                <w:ins w:id="5244" w:author="Jones, Emma" w:date="2019-04-26T14:09:00Z"/>
              </w:rPr>
            </w:pPr>
          </w:p>
        </w:tc>
      </w:tr>
      <w:tr w:rsidR="00EF36C7" w:rsidRPr="00276D24" w14:paraId="6308552A" w14:textId="77777777" w:rsidTr="00D5018C">
        <w:trPr>
          <w:cantSplit/>
          <w:ins w:id="5245" w:author="Jones, Emma" w:date="2019-04-26T14:09:00Z"/>
        </w:trPr>
        <w:tc>
          <w:tcPr>
            <w:tcW w:w="2605" w:type="dxa"/>
          </w:tcPr>
          <w:p w14:paraId="3407987C" w14:textId="77777777" w:rsidR="00EF36C7" w:rsidRPr="00276D24" w:rsidRDefault="00EF36C7" w:rsidP="00D5018C">
            <w:pPr>
              <w:pStyle w:val="TableEntry"/>
              <w:rPr>
                <w:ins w:id="5246" w:author="Jones, Emma" w:date="2019-04-26T14:09:00Z"/>
              </w:rPr>
            </w:pPr>
            <w:ins w:id="5247" w:author="Jones, Emma" w:date="2019-04-26T14:09:00Z">
              <w:r w:rsidRPr="00276D24">
                <w:t>… reference</w:t>
              </w:r>
            </w:ins>
          </w:p>
        </w:tc>
        <w:tc>
          <w:tcPr>
            <w:tcW w:w="3150" w:type="dxa"/>
          </w:tcPr>
          <w:p w14:paraId="227194D5" w14:textId="77777777" w:rsidR="00EF36C7" w:rsidRPr="00276D24" w:rsidRDefault="00EF36C7" w:rsidP="00D5018C">
            <w:pPr>
              <w:pStyle w:val="TableEntry"/>
              <w:rPr>
                <w:ins w:id="5248" w:author="Jones, Emma" w:date="2019-04-26T14:09:00Z"/>
              </w:rPr>
            </w:pPr>
            <w:ins w:id="5249" w:author="Jones, Emma" w:date="2019-04-26T14:09:00Z">
              <w:r w:rsidRPr="00276D24">
                <w:t>Activity details defined in specific resource</w:t>
              </w:r>
            </w:ins>
          </w:p>
        </w:tc>
        <w:tc>
          <w:tcPr>
            <w:tcW w:w="2520" w:type="dxa"/>
          </w:tcPr>
          <w:p w14:paraId="7A67634D" w14:textId="77777777" w:rsidR="00EF36C7" w:rsidRPr="00276D24" w:rsidRDefault="00EF36C7" w:rsidP="00D5018C">
            <w:pPr>
              <w:pStyle w:val="TableEntry"/>
              <w:rPr>
                <w:ins w:id="5250" w:author="Jones, Emma" w:date="2019-04-26T14:09:00Z"/>
              </w:rPr>
            </w:pPr>
            <w:ins w:id="5251" w:author="Jones, Emma" w:date="2019-04-26T14:09:00Z">
              <w:r w:rsidRPr="00276D24">
                <w:t xml:space="preserve">Reference to Task resource – Mapping is on the Task resource (see </w:t>
              </w:r>
              <w:r w:rsidRPr="00276D24">
                <w:rPr>
                  <w:b/>
                </w:rPr>
                <w:t>Table 7.3.3-1</w:t>
              </w:r>
              <w:r w:rsidRPr="00276D24">
                <w:t>)</w:t>
              </w:r>
            </w:ins>
          </w:p>
        </w:tc>
        <w:tc>
          <w:tcPr>
            <w:tcW w:w="1800" w:type="dxa"/>
          </w:tcPr>
          <w:p w14:paraId="6B597C74" w14:textId="77777777" w:rsidR="00EF36C7" w:rsidRPr="00276D24" w:rsidRDefault="00EF36C7" w:rsidP="00D5018C">
            <w:pPr>
              <w:pStyle w:val="TableEntry"/>
              <w:rPr>
                <w:ins w:id="5252" w:author="Jones, Emma" w:date="2019-04-26T14:09:00Z"/>
              </w:rPr>
            </w:pPr>
          </w:p>
        </w:tc>
      </w:tr>
      <w:tr w:rsidR="00EF36C7" w:rsidRPr="00276D24" w14:paraId="156BC348" w14:textId="77777777" w:rsidTr="00D5018C">
        <w:trPr>
          <w:cantSplit/>
          <w:ins w:id="5253" w:author="Jones, Emma" w:date="2019-04-26T14:09:00Z"/>
        </w:trPr>
        <w:tc>
          <w:tcPr>
            <w:tcW w:w="2605" w:type="dxa"/>
          </w:tcPr>
          <w:p w14:paraId="51B8232B" w14:textId="77777777" w:rsidR="00EF36C7" w:rsidRPr="00276D24" w:rsidRDefault="00EF36C7" w:rsidP="00D5018C">
            <w:pPr>
              <w:pStyle w:val="TableEntry"/>
              <w:rPr>
                <w:ins w:id="5254" w:author="Jones, Emma" w:date="2019-04-26T14:09:00Z"/>
              </w:rPr>
            </w:pPr>
            <w:ins w:id="5255" w:author="Jones, Emma" w:date="2019-04-26T14:09:00Z">
              <w:r w:rsidRPr="00276D24">
                <w:t>… detail</w:t>
              </w:r>
            </w:ins>
          </w:p>
        </w:tc>
        <w:tc>
          <w:tcPr>
            <w:tcW w:w="3150" w:type="dxa"/>
          </w:tcPr>
          <w:p w14:paraId="202A0C94" w14:textId="77777777" w:rsidR="00EF36C7" w:rsidRPr="00276D24" w:rsidRDefault="00EF36C7" w:rsidP="00D5018C">
            <w:pPr>
              <w:pStyle w:val="TableEntry"/>
              <w:rPr>
                <w:ins w:id="5256" w:author="Jones, Emma" w:date="2019-04-26T14:09:00Z"/>
              </w:rPr>
            </w:pPr>
            <w:ins w:id="5257" w:author="Jones, Emma" w:date="2019-04-26T14:09:00Z">
              <w:r w:rsidRPr="00276D24">
                <w:t>In-line definition of activity</w:t>
              </w:r>
            </w:ins>
          </w:p>
        </w:tc>
        <w:tc>
          <w:tcPr>
            <w:tcW w:w="2520" w:type="dxa"/>
          </w:tcPr>
          <w:p w14:paraId="08314915" w14:textId="77777777" w:rsidR="00EF36C7" w:rsidRPr="00276D24" w:rsidRDefault="00EF36C7" w:rsidP="00D5018C">
            <w:pPr>
              <w:pStyle w:val="TableEntry"/>
              <w:rPr>
                <w:ins w:id="5258" w:author="Jones, Emma" w:date="2019-04-26T14:09:00Z"/>
              </w:rPr>
            </w:pPr>
            <w:ins w:id="5259" w:author="Jones, Emma" w:date="2019-04-26T14:09:00Z">
              <w:r w:rsidRPr="00276D24">
                <w:t>General details of Task resource. Mapping is on children elements.</w:t>
              </w:r>
            </w:ins>
          </w:p>
        </w:tc>
        <w:tc>
          <w:tcPr>
            <w:tcW w:w="1800" w:type="dxa"/>
          </w:tcPr>
          <w:p w14:paraId="65CD70C3" w14:textId="77777777" w:rsidR="00EF36C7" w:rsidRPr="00276D24" w:rsidRDefault="00EF36C7" w:rsidP="00D5018C">
            <w:pPr>
              <w:pStyle w:val="TableEntry"/>
              <w:rPr>
                <w:ins w:id="5260" w:author="Jones, Emma" w:date="2019-04-26T14:09:00Z"/>
              </w:rPr>
            </w:pPr>
          </w:p>
        </w:tc>
      </w:tr>
      <w:tr w:rsidR="00EF36C7" w:rsidRPr="00276D24" w14:paraId="6A583F10" w14:textId="77777777" w:rsidTr="00D5018C">
        <w:trPr>
          <w:cantSplit/>
          <w:ins w:id="5261" w:author="Jones, Emma" w:date="2019-04-26T14:09:00Z"/>
        </w:trPr>
        <w:tc>
          <w:tcPr>
            <w:tcW w:w="2605" w:type="dxa"/>
          </w:tcPr>
          <w:p w14:paraId="622F5DD9" w14:textId="77777777" w:rsidR="00EF36C7" w:rsidRPr="00276D24" w:rsidRDefault="00EF36C7" w:rsidP="00D5018C">
            <w:pPr>
              <w:pStyle w:val="TableEntry"/>
              <w:rPr>
                <w:ins w:id="5262" w:author="Jones, Emma" w:date="2019-04-26T14:09:00Z"/>
              </w:rPr>
            </w:pPr>
            <w:ins w:id="5263" w:author="Jones, Emma" w:date="2019-04-26T14:09:00Z">
              <w:r w:rsidRPr="00276D24">
                <w:lastRenderedPageBreak/>
                <w:t xml:space="preserve">…. </w:t>
              </w:r>
              <w:commentRangeStart w:id="5264"/>
              <w:r>
                <w:t>kind</w:t>
              </w:r>
              <w:commentRangeEnd w:id="5264"/>
              <w:r>
                <w:rPr>
                  <w:rStyle w:val="CommentReference"/>
                </w:rPr>
                <w:commentReference w:id="5264"/>
              </w:r>
            </w:ins>
          </w:p>
        </w:tc>
        <w:tc>
          <w:tcPr>
            <w:tcW w:w="3150" w:type="dxa"/>
          </w:tcPr>
          <w:p w14:paraId="4E302C9E" w14:textId="77777777" w:rsidR="00EF36C7" w:rsidRPr="00276D24" w:rsidRDefault="00EF36C7" w:rsidP="00D5018C">
            <w:pPr>
              <w:pStyle w:val="TableEntry"/>
              <w:rPr>
                <w:ins w:id="5265" w:author="Jones, Emma" w:date="2019-04-26T14:09:00Z"/>
              </w:rPr>
            </w:pPr>
            <w:ins w:id="5266" w:author="Jones, Emma" w:date="2019-04-26T14:09:00Z">
              <w:r w:rsidRPr="00276D24">
                <w:t>diet | drug | encounter | observation | procedure | supply | other</w:t>
              </w:r>
            </w:ins>
          </w:p>
          <w:p w14:paraId="292C7A9F" w14:textId="77777777" w:rsidR="00EF36C7" w:rsidRPr="00276D24" w:rsidRDefault="00EF36C7" w:rsidP="00D5018C">
            <w:pPr>
              <w:pStyle w:val="TableEntry"/>
              <w:rPr>
                <w:ins w:id="5267" w:author="Jones, Emma" w:date="2019-04-26T14:09:00Z"/>
              </w:rPr>
            </w:pPr>
          </w:p>
          <w:p w14:paraId="2A68FBB5" w14:textId="77777777" w:rsidR="00EF36C7" w:rsidRPr="00276D24" w:rsidRDefault="00EF36C7" w:rsidP="00D5018C">
            <w:pPr>
              <w:pStyle w:val="TableEntry"/>
              <w:rPr>
                <w:ins w:id="5268" w:author="Jones, Emma" w:date="2019-04-26T14:09:00Z"/>
              </w:rPr>
            </w:pPr>
            <w:proofErr w:type="spellStart"/>
            <w:ins w:id="5269" w:author="Jones, Emma" w:date="2019-04-26T14:09:00Z">
              <w:r w:rsidRPr="00276D24">
                <w:t>CarePlanActivityCategory</w:t>
              </w:r>
              <w:proofErr w:type="spellEnd"/>
              <w:r w:rsidRPr="00276D24">
                <w:t xml:space="preserve"> (Example)</w:t>
              </w:r>
            </w:ins>
          </w:p>
        </w:tc>
        <w:tc>
          <w:tcPr>
            <w:tcW w:w="2520" w:type="dxa"/>
          </w:tcPr>
          <w:p w14:paraId="188D0F58" w14:textId="77777777" w:rsidR="00EF36C7" w:rsidRPr="00276D24" w:rsidRDefault="00EF36C7" w:rsidP="00D5018C">
            <w:pPr>
              <w:pStyle w:val="TableEntry"/>
              <w:rPr>
                <w:ins w:id="5270" w:author="Jones, Emma" w:date="2019-04-26T14:09:00Z"/>
              </w:rPr>
            </w:pPr>
            <w:ins w:id="5271" w:author="Jones, Emma" w:date="2019-04-26T14:09:00Z">
              <w:r w:rsidRPr="00276D24">
                <w:t>no mapping</w:t>
              </w:r>
            </w:ins>
          </w:p>
        </w:tc>
        <w:tc>
          <w:tcPr>
            <w:tcW w:w="1800" w:type="dxa"/>
          </w:tcPr>
          <w:p w14:paraId="76926C78" w14:textId="77777777" w:rsidR="00EF36C7" w:rsidRPr="00276D24" w:rsidRDefault="00EF36C7" w:rsidP="00D5018C">
            <w:pPr>
              <w:pStyle w:val="TableEntry"/>
              <w:rPr>
                <w:ins w:id="5272" w:author="Jones, Emma" w:date="2019-04-26T14:09:00Z"/>
              </w:rPr>
            </w:pPr>
          </w:p>
        </w:tc>
      </w:tr>
      <w:tr w:rsidR="00EF36C7" w:rsidRPr="00276D24" w14:paraId="4168C6CA" w14:textId="77777777" w:rsidTr="00D5018C">
        <w:trPr>
          <w:cantSplit/>
          <w:ins w:id="5273" w:author="Jones, Emma" w:date="2019-04-26T14:09:00Z"/>
        </w:trPr>
        <w:tc>
          <w:tcPr>
            <w:tcW w:w="2605" w:type="dxa"/>
          </w:tcPr>
          <w:p w14:paraId="5678323C" w14:textId="77777777" w:rsidR="00EF36C7" w:rsidRPr="00276D24" w:rsidRDefault="00EF36C7" w:rsidP="00D5018C">
            <w:pPr>
              <w:pStyle w:val="TableEntry"/>
              <w:rPr>
                <w:ins w:id="5274" w:author="Jones, Emma" w:date="2019-04-26T14:09:00Z"/>
              </w:rPr>
            </w:pPr>
            <w:proofErr w:type="gramStart"/>
            <w:ins w:id="5275" w:author="Jones, Emma" w:date="2019-04-26T14:09:00Z">
              <w:r>
                <w:t>….</w:t>
              </w:r>
              <w:proofErr w:type="spellStart"/>
              <w:r>
                <w:t>instantiatesCanonical</w:t>
              </w:r>
              <w:proofErr w:type="spellEnd"/>
              <w:proofErr w:type="gramEnd"/>
            </w:ins>
          </w:p>
        </w:tc>
        <w:tc>
          <w:tcPr>
            <w:tcW w:w="3150" w:type="dxa"/>
          </w:tcPr>
          <w:p w14:paraId="5C2C1770" w14:textId="77777777" w:rsidR="00EF36C7" w:rsidRPr="00276D24" w:rsidRDefault="00EF36C7" w:rsidP="00D5018C">
            <w:pPr>
              <w:pStyle w:val="TableEntry"/>
              <w:rPr>
                <w:ins w:id="5276" w:author="Jones, Emma" w:date="2019-04-26T14:09:00Z"/>
              </w:rPr>
            </w:pPr>
            <w:ins w:id="5277" w:author="Jones, Emma" w:date="2019-04-26T14:09:00Z">
              <w:r>
                <w:t>Instantiates FHIR protocol or definition</w:t>
              </w:r>
            </w:ins>
          </w:p>
        </w:tc>
        <w:tc>
          <w:tcPr>
            <w:tcW w:w="2520" w:type="dxa"/>
          </w:tcPr>
          <w:p w14:paraId="228C1641" w14:textId="77777777" w:rsidR="00EF36C7" w:rsidRPr="00276D24" w:rsidRDefault="00EF36C7" w:rsidP="00D5018C">
            <w:pPr>
              <w:pStyle w:val="TableEntry"/>
              <w:rPr>
                <w:ins w:id="5278" w:author="Jones, Emma" w:date="2019-04-26T14:09:00Z"/>
              </w:rPr>
            </w:pPr>
            <w:proofErr w:type="spellStart"/>
            <w:ins w:id="527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commentRangeStart w:id="5280"/>
              <w:r w:rsidRPr="00276D24">
                <w:t xml:space="preserve"> </w:t>
              </w:r>
              <w:commentRangeEnd w:id="5280"/>
              <w:r>
                <w:rPr>
                  <w:rStyle w:val="CommentReference"/>
                </w:rPr>
                <w:commentReference w:id="5280"/>
              </w:r>
              <w:r w:rsidRPr="00276D24">
                <w:t>with FHIR resource ActivityDefinition</w:t>
              </w:r>
            </w:ins>
          </w:p>
        </w:tc>
        <w:tc>
          <w:tcPr>
            <w:tcW w:w="1800" w:type="dxa"/>
          </w:tcPr>
          <w:p w14:paraId="733E8B09" w14:textId="77777777" w:rsidR="00EF36C7" w:rsidRPr="00276D24" w:rsidRDefault="00EF36C7" w:rsidP="00D5018C">
            <w:pPr>
              <w:pStyle w:val="TableEntry"/>
              <w:rPr>
                <w:ins w:id="5281" w:author="Jones, Emma" w:date="2019-04-26T14:09:00Z"/>
              </w:rPr>
            </w:pPr>
          </w:p>
        </w:tc>
      </w:tr>
      <w:tr w:rsidR="00EF36C7" w:rsidRPr="00276D24" w14:paraId="6A8B3641" w14:textId="77777777" w:rsidTr="00D5018C">
        <w:trPr>
          <w:cantSplit/>
          <w:ins w:id="5282" w:author="Jones, Emma" w:date="2019-04-26T14:09:00Z"/>
        </w:trPr>
        <w:tc>
          <w:tcPr>
            <w:tcW w:w="2605" w:type="dxa"/>
          </w:tcPr>
          <w:p w14:paraId="6B9F0A39" w14:textId="77777777" w:rsidR="00EF36C7" w:rsidRPr="00276D24" w:rsidRDefault="00EF36C7" w:rsidP="00D5018C">
            <w:pPr>
              <w:pStyle w:val="TableEntry"/>
              <w:rPr>
                <w:ins w:id="5283" w:author="Jones, Emma" w:date="2019-04-26T14:09:00Z"/>
              </w:rPr>
            </w:pPr>
            <w:proofErr w:type="gramStart"/>
            <w:ins w:id="5284" w:author="Jones, Emma" w:date="2019-04-26T14:09:00Z">
              <w:r>
                <w:t>….</w:t>
              </w:r>
              <w:proofErr w:type="spellStart"/>
              <w:r>
                <w:t>instantiatesUri</w:t>
              </w:r>
              <w:proofErr w:type="spellEnd"/>
              <w:proofErr w:type="gramEnd"/>
            </w:ins>
          </w:p>
        </w:tc>
        <w:tc>
          <w:tcPr>
            <w:tcW w:w="3150" w:type="dxa"/>
          </w:tcPr>
          <w:p w14:paraId="4F581A8D" w14:textId="77777777" w:rsidR="00EF36C7" w:rsidRPr="00276D24" w:rsidRDefault="00EF36C7" w:rsidP="00D5018C">
            <w:pPr>
              <w:pStyle w:val="TableEntry"/>
              <w:rPr>
                <w:ins w:id="5285" w:author="Jones, Emma" w:date="2019-04-26T14:09:00Z"/>
              </w:rPr>
            </w:pPr>
          </w:p>
        </w:tc>
        <w:tc>
          <w:tcPr>
            <w:tcW w:w="2520" w:type="dxa"/>
          </w:tcPr>
          <w:p w14:paraId="01FF7828" w14:textId="77777777" w:rsidR="00EF36C7" w:rsidRPr="00276D24" w:rsidRDefault="00EF36C7" w:rsidP="00D5018C">
            <w:pPr>
              <w:pStyle w:val="TableEntry"/>
              <w:rPr>
                <w:ins w:id="5286" w:author="Jones, Emma" w:date="2019-04-26T14:09:00Z"/>
              </w:rPr>
            </w:pPr>
            <w:ins w:id="5287" w:author="Jones, Emma" w:date="2019-04-26T14:09:00Z">
              <w:r>
                <w:t>no mapping</w:t>
              </w:r>
            </w:ins>
          </w:p>
        </w:tc>
        <w:tc>
          <w:tcPr>
            <w:tcW w:w="1800" w:type="dxa"/>
          </w:tcPr>
          <w:p w14:paraId="40B13D58" w14:textId="77777777" w:rsidR="00EF36C7" w:rsidRPr="00276D24" w:rsidRDefault="00EF36C7" w:rsidP="00D5018C">
            <w:pPr>
              <w:pStyle w:val="TableEntry"/>
              <w:rPr>
                <w:ins w:id="5288" w:author="Jones, Emma" w:date="2019-04-26T14:09:00Z"/>
              </w:rPr>
            </w:pPr>
          </w:p>
        </w:tc>
      </w:tr>
      <w:tr w:rsidR="00EF36C7" w:rsidRPr="00276D24" w14:paraId="3E8149E0" w14:textId="77777777" w:rsidTr="00D5018C">
        <w:trPr>
          <w:cantSplit/>
          <w:ins w:id="5289" w:author="Jones, Emma" w:date="2019-04-26T14:09:00Z"/>
        </w:trPr>
        <w:tc>
          <w:tcPr>
            <w:tcW w:w="2605" w:type="dxa"/>
          </w:tcPr>
          <w:p w14:paraId="79AD51EC" w14:textId="77777777" w:rsidR="00EF36C7" w:rsidRPr="00276D24" w:rsidRDefault="00EF36C7" w:rsidP="00D5018C">
            <w:pPr>
              <w:pStyle w:val="TableEntry"/>
              <w:rPr>
                <w:ins w:id="5290" w:author="Jones, Emma" w:date="2019-04-26T14:09:00Z"/>
              </w:rPr>
            </w:pPr>
            <w:ins w:id="5291" w:author="Jones, Emma" w:date="2019-04-26T14:09:00Z">
              <w:r w:rsidRPr="00276D24">
                <w:t>…. code</w:t>
              </w:r>
            </w:ins>
          </w:p>
        </w:tc>
        <w:tc>
          <w:tcPr>
            <w:tcW w:w="3150" w:type="dxa"/>
          </w:tcPr>
          <w:p w14:paraId="092CC3AC" w14:textId="77777777" w:rsidR="00EF36C7" w:rsidRPr="00276D24" w:rsidRDefault="00EF36C7" w:rsidP="00D5018C">
            <w:pPr>
              <w:pStyle w:val="TableEntry"/>
              <w:rPr>
                <w:ins w:id="5292" w:author="Jones, Emma" w:date="2019-04-26T14:09:00Z"/>
              </w:rPr>
            </w:pPr>
            <w:ins w:id="5293" w:author="Jones, Emma" w:date="2019-04-26T14:09:00Z">
              <w:r w:rsidRPr="00276D24">
                <w:t>Detail type of activity</w:t>
              </w:r>
            </w:ins>
          </w:p>
          <w:p w14:paraId="155B578F" w14:textId="77777777" w:rsidR="00EF36C7" w:rsidRPr="00276D24" w:rsidRDefault="00EF36C7" w:rsidP="00D5018C">
            <w:pPr>
              <w:pStyle w:val="TableEntry"/>
              <w:rPr>
                <w:ins w:id="5294" w:author="Jones, Emma" w:date="2019-04-26T14:09:00Z"/>
              </w:rPr>
            </w:pPr>
          </w:p>
          <w:p w14:paraId="6C3AB3A8" w14:textId="77777777" w:rsidR="00EF36C7" w:rsidRPr="00276D24" w:rsidRDefault="00EF36C7" w:rsidP="00D5018C">
            <w:pPr>
              <w:pStyle w:val="TableEntry"/>
              <w:rPr>
                <w:ins w:id="5295" w:author="Jones, Emma" w:date="2019-04-26T14:09:00Z"/>
              </w:rPr>
            </w:pPr>
            <w:ins w:id="5296" w:author="Jones, Emma" w:date="2019-04-26T14:09:00Z">
              <w:r w:rsidRPr="00276D24">
                <w:t>Care Plan Activity (Example)</w:t>
              </w:r>
            </w:ins>
          </w:p>
        </w:tc>
        <w:tc>
          <w:tcPr>
            <w:tcW w:w="2520" w:type="dxa"/>
          </w:tcPr>
          <w:p w14:paraId="230B2267" w14:textId="77777777" w:rsidR="00EF36C7" w:rsidRPr="00276D24" w:rsidRDefault="00EF36C7" w:rsidP="00D5018C">
            <w:pPr>
              <w:pStyle w:val="TableEntry"/>
              <w:rPr>
                <w:ins w:id="5297" w:author="Jones, Emma" w:date="2019-04-26T14:09:00Z"/>
              </w:rPr>
            </w:pPr>
            <w:ins w:id="5298" w:author="Jones, Emma" w:date="2019-04-26T14:09:00Z">
              <w:r w:rsidRPr="00276D24">
                <w:t>no mapping</w:t>
              </w:r>
            </w:ins>
          </w:p>
        </w:tc>
        <w:tc>
          <w:tcPr>
            <w:tcW w:w="1800" w:type="dxa"/>
          </w:tcPr>
          <w:p w14:paraId="7D339252" w14:textId="77777777" w:rsidR="00EF36C7" w:rsidRPr="00276D24" w:rsidRDefault="00EF36C7" w:rsidP="00D5018C">
            <w:pPr>
              <w:pStyle w:val="TableEntry"/>
              <w:rPr>
                <w:ins w:id="5299" w:author="Jones, Emma" w:date="2019-04-26T14:09:00Z"/>
              </w:rPr>
            </w:pPr>
          </w:p>
        </w:tc>
      </w:tr>
      <w:tr w:rsidR="00EF36C7" w:rsidRPr="00276D24" w14:paraId="6215A709" w14:textId="77777777" w:rsidTr="00D5018C">
        <w:trPr>
          <w:cantSplit/>
          <w:ins w:id="5300" w:author="Jones, Emma" w:date="2019-04-26T14:09:00Z"/>
        </w:trPr>
        <w:tc>
          <w:tcPr>
            <w:tcW w:w="2605" w:type="dxa"/>
          </w:tcPr>
          <w:p w14:paraId="00FBFA69" w14:textId="77777777" w:rsidR="00EF36C7" w:rsidRPr="00276D24" w:rsidRDefault="00EF36C7" w:rsidP="00D5018C">
            <w:pPr>
              <w:pStyle w:val="TableEntry"/>
              <w:rPr>
                <w:ins w:id="5301" w:author="Jones, Emma" w:date="2019-04-26T14:09:00Z"/>
              </w:rPr>
            </w:pPr>
            <w:ins w:id="5302" w:author="Jones, Emma" w:date="2019-04-26T14:09:00Z">
              <w:r w:rsidRPr="00276D24">
                <w:t xml:space="preserve">…. </w:t>
              </w:r>
              <w:proofErr w:type="spellStart"/>
              <w:r w:rsidRPr="00276D24">
                <w:t>reasonCode</w:t>
              </w:r>
              <w:proofErr w:type="spellEnd"/>
            </w:ins>
          </w:p>
        </w:tc>
        <w:tc>
          <w:tcPr>
            <w:tcW w:w="3150" w:type="dxa"/>
          </w:tcPr>
          <w:p w14:paraId="5DC22E10" w14:textId="77777777" w:rsidR="00EF36C7" w:rsidRPr="00276D24" w:rsidRDefault="00EF36C7" w:rsidP="00D5018C">
            <w:pPr>
              <w:pStyle w:val="TableEntry"/>
              <w:rPr>
                <w:ins w:id="5303" w:author="Jones, Emma" w:date="2019-04-26T14:09:00Z"/>
              </w:rPr>
            </w:pPr>
            <w:ins w:id="5304" w:author="Jones, Emma" w:date="2019-04-26T14:09:00Z">
              <w:r w:rsidRPr="00276D24">
                <w:t>Why activity should be done or why activity was prohibited</w:t>
              </w:r>
            </w:ins>
          </w:p>
          <w:p w14:paraId="7D6E042F" w14:textId="77777777" w:rsidR="00EF36C7" w:rsidRPr="00276D24" w:rsidRDefault="00EF36C7" w:rsidP="00D5018C">
            <w:pPr>
              <w:pStyle w:val="TableEntry"/>
              <w:rPr>
                <w:ins w:id="5305" w:author="Jones, Emma" w:date="2019-04-26T14:09:00Z"/>
              </w:rPr>
            </w:pPr>
          </w:p>
          <w:p w14:paraId="00A38BB8" w14:textId="77777777" w:rsidR="00EF36C7" w:rsidRPr="00276D24" w:rsidRDefault="00EF36C7" w:rsidP="00D5018C">
            <w:pPr>
              <w:pStyle w:val="TableEntry"/>
              <w:rPr>
                <w:ins w:id="5306" w:author="Jones, Emma" w:date="2019-04-26T14:09:00Z"/>
              </w:rPr>
            </w:pPr>
            <w:ins w:id="5307" w:author="Jones, Emma" w:date="2019-04-26T14:09:00Z">
              <w:r w:rsidRPr="00276D24">
                <w:t>Activity Reason (Example)</w:t>
              </w:r>
            </w:ins>
          </w:p>
        </w:tc>
        <w:tc>
          <w:tcPr>
            <w:tcW w:w="2520" w:type="dxa"/>
          </w:tcPr>
          <w:p w14:paraId="1D33C313" w14:textId="77777777" w:rsidR="00EF36C7" w:rsidRPr="00276D24" w:rsidRDefault="00EF36C7" w:rsidP="00D5018C">
            <w:pPr>
              <w:pStyle w:val="TableEntry"/>
              <w:rPr>
                <w:ins w:id="5308" w:author="Jones, Emma" w:date="2019-04-26T14:09:00Z"/>
              </w:rPr>
            </w:pPr>
            <w:ins w:id="5309" w:author="Jones, Emma" w:date="2019-04-26T14:09:00Z">
              <w:r w:rsidRPr="00276D24">
                <w:t>no mapping</w:t>
              </w:r>
            </w:ins>
          </w:p>
        </w:tc>
        <w:tc>
          <w:tcPr>
            <w:tcW w:w="1800" w:type="dxa"/>
          </w:tcPr>
          <w:p w14:paraId="65CF7057" w14:textId="77777777" w:rsidR="00EF36C7" w:rsidRPr="00276D24" w:rsidRDefault="00EF36C7" w:rsidP="00D5018C">
            <w:pPr>
              <w:pStyle w:val="TableEntry"/>
              <w:rPr>
                <w:ins w:id="5310" w:author="Jones, Emma" w:date="2019-04-26T14:09:00Z"/>
              </w:rPr>
            </w:pPr>
          </w:p>
        </w:tc>
      </w:tr>
      <w:tr w:rsidR="00EF36C7" w:rsidRPr="00276D24" w14:paraId="13255B28" w14:textId="77777777" w:rsidTr="00D5018C">
        <w:trPr>
          <w:cantSplit/>
          <w:ins w:id="5311" w:author="Jones, Emma" w:date="2019-04-26T14:09:00Z"/>
        </w:trPr>
        <w:tc>
          <w:tcPr>
            <w:tcW w:w="2605" w:type="dxa"/>
          </w:tcPr>
          <w:p w14:paraId="73B5FC4D" w14:textId="77777777" w:rsidR="00EF36C7" w:rsidRPr="00276D24" w:rsidRDefault="00EF36C7" w:rsidP="00D5018C">
            <w:pPr>
              <w:pStyle w:val="TableEntry"/>
              <w:rPr>
                <w:ins w:id="5312" w:author="Jones, Emma" w:date="2019-04-26T14:09:00Z"/>
              </w:rPr>
            </w:pPr>
            <w:ins w:id="5313" w:author="Jones, Emma" w:date="2019-04-26T14:09:00Z">
              <w:r w:rsidRPr="00276D24">
                <w:t xml:space="preserve">…. </w:t>
              </w:r>
              <w:proofErr w:type="spellStart"/>
              <w:r w:rsidRPr="00276D24">
                <w:t>reasonReference</w:t>
              </w:r>
              <w:proofErr w:type="spellEnd"/>
            </w:ins>
          </w:p>
        </w:tc>
        <w:tc>
          <w:tcPr>
            <w:tcW w:w="3150" w:type="dxa"/>
          </w:tcPr>
          <w:p w14:paraId="279D15BA" w14:textId="77777777" w:rsidR="00EF36C7" w:rsidRPr="00276D24" w:rsidRDefault="00EF36C7" w:rsidP="00D5018C">
            <w:pPr>
              <w:pStyle w:val="TableEntry"/>
              <w:rPr>
                <w:ins w:id="5314" w:author="Jones, Emma" w:date="2019-04-26T14:09:00Z"/>
              </w:rPr>
            </w:pPr>
            <w:ins w:id="5315" w:author="Jones, Emma" w:date="2019-04-26T14:09:00Z">
              <w:r w:rsidRPr="00276D24">
                <w:t>Condition triggering need for activity</w:t>
              </w:r>
            </w:ins>
          </w:p>
        </w:tc>
        <w:tc>
          <w:tcPr>
            <w:tcW w:w="2520" w:type="dxa"/>
          </w:tcPr>
          <w:p w14:paraId="50574EDF" w14:textId="77777777" w:rsidR="00EF36C7" w:rsidRPr="00276D24" w:rsidRDefault="00EF36C7" w:rsidP="00D5018C">
            <w:pPr>
              <w:pStyle w:val="TableEntry"/>
              <w:rPr>
                <w:ins w:id="5316" w:author="Jones, Emma" w:date="2019-04-26T14:09:00Z"/>
              </w:rPr>
            </w:pPr>
            <w:ins w:id="5317" w:author="Jones, Emma" w:date="2019-04-26T14:09:00Z">
              <w:r w:rsidRPr="00276D24">
                <w:t>no mapping</w:t>
              </w:r>
            </w:ins>
          </w:p>
        </w:tc>
        <w:tc>
          <w:tcPr>
            <w:tcW w:w="1800" w:type="dxa"/>
          </w:tcPr>
          <w:p w14:paraId="407993BC" w14:textId="77777777" w:rsidR="00EF36C7" w:rsidRPr="00276D24" w:rsidRDefault="00EF36C7" w:rsidP="00D5018C">
            <w:pPr>
              <w:pStyle w:val="TableEntry"/>
              <w:rPr>
                <w:ins w:id="5318" w:author="Jones, Emma" w:date="2019-04-26T14:09:00Z"/>
              </w:rPr>
            </w:pPr>
          </w:p>
        </w:tc>
      </w:tr>
      <w:tr w:rsidR="00EF36C7" w:rsidRPr="00276D24" w14:paraId="4412F8F0" w14:textId="77777777" w:rsidTr="00D5018C">
        <w:trPr>
          <w:cantSplit/>
          <w:ins w:id="5319" w:author="Jones, Emma" w:date="2019-04-26T14:09:00Z"/>
        </w:trPr>
        <w:tc>
          <w:tcPr>
            <w:tcW w:w="2605" w:type="dxa"/>
          </w:tcPr>
          <w:p w14:paraId="1B26C86D" w14:textId="77777777" w:rsidR="00EF36C7" w:rsidRPr="00276D24" w:rsidRDefault="00EF36C7" w:rsidP="00D5018C">
            <w:pPr>
              <w:pStyle w:val="TableEntry"/>
              <w:rPr>
                <w:ins w:id="5320" w:author="Jones, Emma" w:date="2019-04-26T14:09:00Z"/>
              </w:rPr>
            </w:pPr>
            <w:ins w:id="5321" w:author="Jones, Emma" w:date="2019-04-26T14:09:00Z">
              <w:r w:rsidRPr="00276D24">
                <w:t>…. goal</w:t>
              </w:r>
            </w:ins>
          </w:p>
        </w:tc>
        <w:tc>
          <w:tcPr>
            <w:tcW w:w="3150" w:type="dxa"/>
          </w:tcPr>
          <w:p w14:paraId="39E3CE99" w14:textId="77777777" w:rsidR="00EF36C7" w:rsidRPr="00276D24" w:rsidRDefault="00EF36C7" w:rsidP="00D5018C">
            <w:pPr>
              <w:pStyle w:val="TableEntry"/>
              <w:rPr>
                <w:ins w:id="5322" w:author="Jones, Emma" w:date="2019-04-26T14:09:00Z"/>
              </w:rPr>
            </w:pPr>
            <w:ins w:id="5323" w:author="Jones, Emma" w:date="2019-04-26T14:09:00Z">
              <w:r w:rsidRPr="00276D24">
                <w:t>Goals this activity relates to</w:t>
              </w:r>
            </w:ins>
          </w:p>
        </w:tc>
        <w:tc>
          <w:tcPr>
            <w:tcW w:w="2520" w:type="dxa"/>
          </w:tcPr>
          <w:p w14:paraId="7379849E" w14:textId="77777777" w:rsidR="00EF36C7" w:rsidRPr="00276D24" w:rsidRDefault="00EF36C7" w:rsidP="00D5018C">
            <w:pPr>
              <w:pStyle w:val="TableEntry"/>
              <w:rPr>
                <w:ins w:id="5324" w:author="Jones, Emma" w:date="2019-04-26T14:09:00Z"/>
              </w:rPr>
            </w:pPr>
            <w:ins w:id="5325" w:author="Jones, Emma" w:date="2019-04-26T14:09:00Z">
              <w:r w:rsidRPr="00276D24">
                <w:t>no mapping</w:t>
              </w:r>
            </w:ins>
          </w:p>
        </w:tc>
        <w:tc>
          <w:tcPr>
            <w:tcW w:w="1800" w:type="dxa"/>
          </w:tcPr>
          <w:p w14:paraId="17E194B7" w14:textId="77777777" w:rsidR="00EF36C7" w:rsidRPr="00276D24" w:rsidRDefault="00EF36C7" w:rsidP="00D5018C">
            <w:pPr>
              <w:pStyle w:val="TableEntry"/>
              <w:rPr>
                <w:ins w:id="5326" w:author="Jones, Emma" w:date="2019-04-26T14:09:00Z"/>
              </w:rPr>
            </w:pPr>
          </w:p>
        </w:tc>
      </w:tr>
      <w:tr w:rsidR="00EF36C7" w:rsidRPr="00276D24" w14:paraId="14805DB7" w14:textId="77777777" w:rsidTr="00D5018C">
        <w:trPr>
          <w:cantSplit/>
          <w:ins w:id="5327" w:author="Jones, Emma" w:date="2019-04-26T14:09:00Z"/>
        </w:trPr>
        <w:tc>
          <w:tcPr>
            <w:tcW w:w="2605" w:type="dxa"/>
          </w:tcPr>
          <w:p w14:paraId="26E4DB77" w14:textId="77777777" w:rsidR="00EF36C7" w:rsidRPr="00276D24" w:rsidRDefault="00EF36C7" w:rsidP="00D5018C">
            <w:pPr>
              <w:pStyle w:val="TableEntry"/>
              <w:rPr>
                <w:ins w:id="5328" w:author="Jones, Emma" w:date="2019-04-26T14:09:00Z"/>
              </w:rPr>
            </w:pPr>
            <w:ins w:id="5329" w:author="Jones, Emma" w:date="2019-04-26T14:09:00Z">
              <w:r w:rsidRPr="00276D24">
                <w:t>…. status</w:t>
              </w:r>
            </w:ins>
          </w:p>
        </w:tc>
        <w:tc>
          <w:tcPr>
            <w:tcW w:w="3150" w:type="dxa"/>
          </w:tcPr>
          <w:p w14:paraId="34C43AA0" w14:textId="77777777" w:rsidR="00EF36C7" w:rsidRPr="00276D24" w:rsidRDefault="00EF36C7" w:rsidP="00D5018C">
            <w:pPr>
              <w:pStyle w:val="TableEntry"/>
              <w:rPr>
                <w:ins w:id="5330" w:author="Jones, Emma" w:date="2019-04-26T14:09:00Z"/>
              </w:rPr>
            </w:pPr>
            <w:ins w:id="5331" w:author="Jones, Emma" w:date="2019-04-26T14:09:00Z">
              <w:r w:rsidRPr="00276D24">
                <w:t>not-started | scheduled | in-progress | on-hold | completed | cancelled | unknown</w:t>
              </w:r>
            </w:ins>
          </w:p>
          <w:p w14:paraId="6709D028" w14:textId="77777777" w:rsidR="00EF36C7" w:rsidRPr="00276D24" w:rsidRDefault="00EF36C7" w:rsidP="00D5018C">
            <w:pPr>
              <w:pStyle w:val="TableEntry"/>
              <w:rPr>
                <w:ins w:id="5332" w:author="Jones, Emma" w:date="2019-04-26T14:09:00Z"/>
              </w:rPr>
            </w:pPr>
          </w:p>
          <w:p w14:paraId="7E838C08" w14:textId="77777777" w:rsidR="00EF36C7" w:rsidRPr="00276D24" w:rsidRDefault="00EF36C7" w:rsidP="00D5018C">
            <w:pPr>
              <w:pStyle w:val="TableEntry"/>
              <w:rPr>
                <w:ins w:id="5333" w:author="Jones, Emma" w:date="2019-04-26T14:09:00Z"/>
              </w:rPr>
            </w:pPr>
            <w:proofErr w:type="spellStart"/>
            <w:ins w:id="5334" w:author="Jones, Emma" w:date="2019-04-26T14:09:00Z">
              <w:r w:rsidRPr="00276D24">
                <w:t>CarePlanActivityStatus</w:t>
              </w:r>
              <w:proofErr w:type="spellEnd"/>
              <w:r w:rsidRPr="00276D24">
                <w:t xml:space="preserve"> (Required)</w:t>
              </w:r>
            </w:ins>
          </w:p>
        </w:tc>
        <w:tc>
          <w:tcPr>
            <w:tcW w:w="2520" w:type="dxa"/>
          </w:tcPr>
          <w:p w14:paraId="17A018A1" w14:textId="77777777" w:rsidR="00EF36C7" w:rsidRPr="00276D24" w:rsidRDefault="00EF36C7" w:rsidP="00D5018C">
            <w:pPr>
              <w:pStyle w:val="TableEntry"/>
              <w:rPr>
                <w:ins w:id="5335" w:author="Jones, Emma" w:date="2019-04-26T14:09:00Z"/>
              </w:rPr>
            </w:pPr>
            <w:proofErr w:type="spellStart"/>
            <w:ins w:id="533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800" w:type="dxa"/>
          </w:tcPr>
          <w:p w14:paraId="73DD8691" w14:textId="77777777" w:rsidR="00EF36C7" w:rsidRPr="00276D24" w:rsidRDefault="00EF36C7" w:rsidP="00D5018C">
            <w:pPr>
              <w:pStyle w:val="TableEntry"/>
              <w:rPr>
                <w:ins w:id="5337" w:author="Jones, Emma" w:date="2019-04-26T14:09:00Z"/>
              </w:rPr>
            </w:pPr>
          </w:p>
        </w:tc>
      </w:tr>
      <w:tr w:rsidR="00EF36C7" w:rsidRPr="00276D24" w14:paraId="686011C7" w14:textId="77777777" w:rsidTr="00D5018C">
        <w:trPr>
          <w:cantSplit/>
          <w:ins w:id="5338" w:author="Jones, Emma" w:date="2019-04-26T14:09:00Z"/>
        </w:trPr>
        <w:tc>
          <w:tcPr>
            <w:tcW w:w="2605" w:type="dxa"/>
          </w:tcPr>
          <w:p w14:paraId="1B9804D5" w14:textId="77777777" w:rsidR="00EF36C7" w:rsidRPr="00276D24" w:rsidRDefault="00EF36C7" w:rsidP="00D5018C">
            <w:pPr>
              <w:pStyle w:val="TableEntry"/>
              <w:rPr>
                <w:ins w:id="5339" w:author="Jones, Emma" w:date="2019-04-26T14:09:00Z"/>
              </w:rPr>
            </w:pPr>
            <w:ins w:id="5340" w:author="Jones, Emma" w:date="2019-04-26T14:09:00Z">
              <w:r w:rsidRPr="00276D24">
                <w:t xml:space="preserve">…. </w:t>
              </w:r>
              <w:proofErr w:type="spellStart"/>
              <w:r w:rsidRPr="00276D24">
                <w:t>statusReason</w:t>
              </w:r>
              <w:proofErr w:type="spellEnd"/>
            </w:ins>
          </w:p>
        </w:tc>
        <w:tc>
          <w:tcPr>
            <w:tcW w:w="3150" w:type="dxa"/>
          </w:tcPr>
          <w:p w14:paraId="31FE2091" w14:textId="77777777" w:rsidR="00EF36C7" w:rsidRPr="00276D24" w:rsidRDefault="00EF36C7" w:rsidP="00D5018C">
            <w:pPr>
              <w:pStyle w:val="TableEntry"/>
              <w:rPr>
                <w:ins w:id="5341" w:author="Jones, Emma" w:date="2019-04-26T14:09:00Z"/>
              </w:rPr>
            </w:pPr>
            <w:ins w:id="5342" w:author="Jones, Emma" w:date="2019-04-26T14:09:00Z">
              <w:r w:rsidRPr="00276D24">
                <w:t>Reason for current status</w:t>
              </w:r>
            </w:ins>
          </w:p>
          <w:p w14:paraId="7D34358F" w14:textId="77777777" w:rsidR="00EF36C7" w:rsidRPr="00276D24" w:rsidRDefault="00EF36C7" w:rsidP="00D5018C">
            <w:pPr>
              <w:pStyle w:val="TableEntry"/>
              <w:rPr>
                <w:ins w:id="5343" w:author="Jones, Emma" w:date="2019-04-26T14:09:00Z"/>
              </w:rPr>
            </w:pPr>
          </w:p>
          <w:p w14:paraId="56F7BBD0" w14:textId="77777777" w:rsidR="00EF36C7" w:rsidRPr="00276D24" w:rsidRDefault="00EF36C7" w:rsidP="00D5018C">
            <w:pPr>
              <w:pStyle w:val="TableEntry"/>
              <w:rPr>
                <w:ins w:id="5344" w:author="Jones, Emma" w:date="2019-04-26T14:09:00Z"/>
              </w:rPr>
            </w:pPr>
            <w:proofErr w:type="spellStart"/>
            <w:ins w:id="5345" w:author="Jones, Emma" w:date="2019-04-26T14:09:00Z">
              <w:r w:rsidRPr="00276D24">
                <w:t>GoalStatusReason</w:t>
              </w:r>
              <w:proofErr w:type="spellEnd"/>
              <w:r w:rsidRPr="00276D24">
                <w:t xml:space="preserve"> (Example)</w:t>
              </w:r>
            </w:ins>
          </w:p>
        </w:tc>
        <w:tc>
          <w:tcPr>
            <w:tcW w:w="2520" w:type="dxa"/>
          </w:tcPr>
          <w:p w14:paraId="78ED06FB" w14:textId="77777777" w:rsidR="00EF36C7" w:rsidRPr="00276D24" w:rsidRDefault="00EF36C7" w:rsidP="00D5018C">
            <w:pPr>
              <w:pStyle w:val="TableEntry"/>
              <w:rPr>
                <w:ins w:id="5346" w:author="Jones, Emma" w:date="2019-04-26T14:09:00Z"/>
              </w:rPr>
            </w:pPr>
            <w:ins w:id="5347" w:author="Jones, Emma" w:date="2019-04-26T14:09:00Z">
              <w:r w:rsidRPr="00276D24">
                <w:t>no mapping</w:t>
              </w:r>
            </w:ins>
          </w:p>
        </w:tc>
        <w:tc>
          <w:tcPr>
            <w:tcW w:w="1800" w:type="dxa"/>
          </w:tcPr>
          <w:p w14:paraId="3831C505" w14:textId="77777777" w:rsidR="00EF36C7" w:rsidRPr="00276D24" w:rsidRDefault="00EF36C7" w:rsidP="00D5018C">
            <w:pPr>
              <w:pStyle w:val="TableEntry"/>
              <w:rPr>
                <w:ins w:id="5348" w:author="Jones, Emma" w:date="2019-04-26T14:09:00Z"/>
              </w:rPr>
            </w:pPr>
          </w:p>
        </w:tc>
      </w:tr>
      <w:tr w:rsidR="00EF36C7" w:rsidRPr="00276D24" w14:paraId="5F480D99" w14:textId="77777777" w:rsidTr="00D5018C">
        <w:trPr>
          <w:cantSplit/>
          <w:ins w:id="5349" w:author="Jones, Emma" w:date="2019-04-26T14:09:00Z"/>
        </w:trPr>
        <w:tc>
          <w:tcPr>
            <w:tcW w:w="2605" w:type="dxa"/>
          </w:tcPr>
          <w:p w14:paraId="4896EBA4" w14:textId="77777777" w:rsidR="00EF36C7" w:rsidRPr="00276D24" w:rsidRDefault="00EF36C7" w:rsidP="00D5018C">
            <w:pPr>
              <w:pStyle w:val="TableEntry"/>
              <w:rPr>
                <w:ins w:id="5350" w:author="Jones, Emma" w:date="2019-04-26T14:09:00Z"/>
              </w:rPr>
            </w:pPr>
            <w:ins w:id="5351" w:author="Jones, Emma" w:date="2019-04-26T14:09:00Z">
              <w:r w:rsidRPr="00276D24">
                <w:t xml:space="preserve">…. </w:t>
              </w:r>
              <w:proofErr w:type="spellStart"/>
              <w:r>
                <w:t>doNotPerform</w:t>
              </w:r>
              <w:proofErr w:type="spellEnd"/>
            </w:ins>
          </w:p>
        </w:tc>
        <w:tc>
          <w:tcPr>
            <w:tcW w:w="3150" w:type="dxa"/>
          </w:tcPr>
          <w:p w14:paraId="60DABF14" w14:textId="77777777" w:rsidR="00EF36C7" w:rsidRPr="00276D24" w:rsidRDefault="00EF36C7" w:rsidP="00D5018C">
            <w:pPr>
              <w:pStyle w:val="TableEntry"/>
              <w:rPr>
                <w:ins w:id="5352" w:author="Jones, Emma" w:date="2019-04-26T14:09:00Z"/>
              </w:rPr>
            </w:pPr>
            <w:ins w:id="5353" w:author="Jones, Emma" w:date="2019-04-26T14:09:00Z">
              <w:r>
                <w:t xml:space="preserve">If true, activity is prohibiting action </w:t>
              </w:r>
            </w:ins>
          </w:p>
        </w:tc>
        <w:tc>
          <w:tcPr>
            <w:tcW w:w="2520" w:type="dxa"/>
          </w:tcPr>
          <w:p w14:paraId="42E14D90" w14:textId="77777777" w:rsidR="00EF36C7" w:rsidRPr="00276D24" w:rsidRDefault="00EF36C7" w:rsidP="00D5018C">
            <w:pPr>
              <w:pStyle w:val="TableEntry"/>
              <w:rPr>
                <w:ins w:id="5354" w:author="Jones, Emma" w:date="2019-04-26T14:09:00Z"/>
              </w:rPr>
            </w:pPr>
            <w:ins w:id="5355" w:author="Jones, Emma" w:date="2019-04-26T14:09:00Z">
              <w:r w:rsidRPr="00276D24">
                <w:t>no mapping</w:t>
              </w:r>
            </w:ins>
          </w:p>
        </w:tc>
        <w:tc>
          <w:tcPr>
            <w:tcW w:w="1800" w:type="dxa"/>
          </w:tcPr>
          <w:p w14:paraId="58696B59" w14:textId="77777777" w:rsidR="00EF36C7" w:rsidRPr="00276D24" w:rsidRDefault="00EF36C7" w:rsidP="00D5018C">
            <w:pPr>
              <w:pStyle w:val="TableEntry"/>
              <w:rPr>
                <w:ins w:id="5356" w:author="Jones, Emma" w:date="2019-04-26T14:09:00Z"/>
              </w:rPr>
            </w:pPr>
          </w:p>
        </w:tc>
      </w:tr>
      <w:tr w:rsidR="00EF36C7" w:rsidRPr="00276D24" w14:paraId="09BDB394" w14:textId="77777777" w:rsidTr="00D5018C">
        <w:trPr>
          <w:cantSplit/>
          <w:ins w:id="5357" w:author="Jones, Emma" w:date="2019-04-26T14:09:00Z"/>
        </w:trPr>
        <w:tc>
          <w:tcPr>
            <w:tcW w:w="2605" w:type="dxa"/>
          </w:tcPr>
          <w:p w14:paraId="6A3E7F5F" w14:textId="77777777" w:rsidR="00EF36C7" w:rsidRPr="00276D24" w:rsidRDefault="00EF36C7" w:rsidP="00D5018C">
            <w:pPr>
              <w:pStyle w:val="TableEntry"/>
              <w:rPr>
                <w:ins w:id="5358" w:author="Jones, Emma" w:date="2019-04-26T14:09:00Z"/>
              </w:rPr>
            </w:pPr>
            <w:ins w:id="5359" w:author="Jones, Emma" w:date="2019-04-26T14:09:00Z">
              <w:r w:rsidRPr="00276D24">
                <w:t xml:space="preserve">…. </w:t>
              </w:r>
              <w:r>
                <w:t>s</w:t>
              </w:r>
              <w:r w:rsidRPr="00276D24">
                <w:t>cheduled[x]</w:t>
              </w:r>
            </w:ins>
          </w:p>
        </w:tc>
        <w:tc>
          <w:tcPr>
            <w:tcW w:w="3150" w:type="dxa"/>
          </w:tcPr>
          <w:p w14:paraId="7AA942B7" w14:textId="77777777" w:rsidR="00EF36C7" w:rsidRPr="00276D24" w:rsidRDefault="00EF36C7" w:rsidP="00D5018C">
            <w:pPr>
              <w:pStyle w:val="TableEntry"/>
              <w:rPr>
                <w:ins w:id="5360" w:author="Jones, Emma" w:date="2019-04-26T14:09:00Z"/>
              </w:rPr>
            </w:pPr>
            <w:ins w:id="5361" w:author="Jones, Emma" w:date="2019-04-26T14:09:00Z">
              <w:r w:rsidRPr="00276D24">
                <w:t>When activity is to occur</w:t>
              </w:r>
            </w:ins>
          </w:p>
        </w:tc>
        <w:tc>
          <w:tcPr>
            <w:tcW w:w="2520" w:type="dxa"/>
          </w:tcPr>
          <w:p w14:paraId="4A715333" w14:textId="77777777" w:rsidR="00EF36C7" w:rsidRPr="00276D24" w:rsidRDefault="00EF36C7" w:rsidP="00D5018C">
            <w:pPr>
              <w:pStyle w:val="TableEntry"/>
              <w:rPr>
                <w:ins w:id="5362" w:author="Jones, Emma" w:date="2019-04-26T14:09:00Z"/>
              </w:rPr>
            </w:pPr>
            <w:ins w:id="5363" w:author="Jones, Emma" w:date="2019-04-26T14:09:00Z">
              <w:r w:rsidRPr="00276D24">
                <w:t>no mapping</w:t>
              </w:r>
            </w:ins>
          </w:p>
        </w:tc>
        <w:tc>
          <w:tcPr>
            <w:tcW w:w="1800" w:type="dxa"/>
          </w:tcPr>
          <w:p w14:paraId="7891BAF1" w14:textId="77777777" w:rsidR="00EF36C7" w:rsidRPr="00276D24" w:rsidRDefault="00EF36C7" w:rsidP="00D5018C">
            <w:pPr>
              <w:pStyle w:val="TableEntry"/>
              <w:rPr>
                <w:ins w:id="5364" w:author="Jones, Emma" w:date="2019-04-26T14:09:00Z"/>
              </w:rPr>
            </w:pPr>
          </w:p>
        </w:tc>
      </w:tr>
      <w:tr w:rsidR="00EF36C7" w:rsidRPr="00276D24" w14:paraId="1ED869A6" w14:textId="77777777" w:rsidTr="00D5018C">
        <w:trPr>
          <w:cantSplit/>
          <w:ins w:id="5365" w:author="Jones, Emma" w:date="2019-04-26T14:09:00Z"/>
        </w:trPr>
        <w:tc>
          <w:tcPr>
            <w:tcW w:w="2605" w:type="dxa"/>
          </w:tcPr>
          <w:p w14:paraId="4D9EEA57" w14:textId="77777777" w:rsidR="00EF36C7" w:rsidRPr="00276D24" w:rsidRDefault="00EF36C7" w:rsidP="00D5018C">
            <w:pPr>
              <w:pStyle w:val="TableEntry"/>
              <w:rPr>
                <w:ins w:id="5366" w:author="Jones, Emma" w:date="2019-04-26T14:09:00Z"/>
              </w:rPr>
            </w:pPr>
            <w:ins w:id="5367" w:author="Jones, Emma" w:date="2019-04-26T14:09:00Z">
              <w:r w:rsidRPr="00276D24">
                <w:t xml:space="preserve">….. </w:t>
              </w:r>
              <w:proofErr w:type="spellStart"/>
              <w:r w:rsidRPr="00276D24">
                <w:t>scheduledTiming</w:t>
              </w:r>
              <w:proofErr w:type="spellEnd"/>
            </w:ins>
          </w:p>
        </w:tc>
        <w:tc>
          <w:tcPr>
            <w:tcW w:w="3150" w:type="dxa"/>
          </w:tcPr>
          <w:p w14:paraId="6490E092" w14:textId="77777777" w:rsidR="00EF36C7" w:rsidRPr="00276D24" w:rsidRDefault="00EF36C7" w:rsidP="00D5018C">
            <w:pPr>
              <w:pStyle w:val="TableEntry"/>
              <w:rPr>
                <w:ins w:id="5368" w:author="Jones, Emma" w:date="2019-04-26T14:09:00Z"/>
              </w:rPr>
            </w:pPr>
          </w:p>
        </w:tc>
        <w:tc>
          <w:tcPr>
            <w:tcW w:w="2520" w:type="dxa"/>
          </w:tcPr>
          <w:p w14:paraId="2504407E" w14:textId="77777777" w:rsidR="00EF36C7" w:rsidRPr="00276D24" w:rsidRDefault="00EF36C7" w:rsidP="00D5018C">
            <w:pPr>
              <w:pStyle w:val="TableEntry"/>
              <w:rPr>
                <w:ins w:id="5369" w:author="Jones, Emma" w:date="2019-04-26T14:09:00Z"/>
              </w:rPr>
            </w:pPr>
            <w:ins w:id="5370" w:author="Jones, Emma" w:date="2019-04-26T14:09:00Z">
              <w:r w:rsidRPr="00276D24">
                <w:t>no mapping</w:t>
              </w:r>
            </w:ins>
          </w:p>
        </w:tc>
        <w:tc>
          <w:tcPr>
            <w:tcW w:w="1800" w:type="dxa"/>
          </w:tcPr>
          <w:p w14:paraId="2F2AFA7D" w14:textId="77777777" w:rsidR="00EF36C7" w:rsidRPr="00276D24" w:rsidRDefault="00EF36C7" w:rsidP="00D5018C">
            <w:pPr>
              <w:pStyle w:val="TableEntry"/>
              <w:rPr>
                <w:ins w:id="5371" w:author="Jones, Emma" w:date="2019-04-26T14:09:00Z"/>
              </w:rPr>
            </w:pPr>
          </w:p>
        </w:tc>
      </w:tr>
      <w:tr w:rsidR="00EF36C7" w:rsidRPr="00276D24" w14:paraId="40155227" w14:textId="77777777" w:rsidTr="00D5018C">
        <w:trPr>
          <w:cantSplit/>
          <w:ins w:id="5372" w:author="Jones, Emma" w:date="2019-04-26T14:09:00Z"/>
        </w:trPr>
        <w:tc>
          <w:tcPr>
            <w:tcW w:w="2605" w:type="dxa"/>
          </w:tcPr>
          <w:p w14:paraId="6F59CFC8" w14:textId="77777777" w:rsidR="00EF36C7" w:rsidRPr="00276D24" w:rsidRDefault="00EF36C7" w:rsidP="00D5018C">
            <w:pPr>
              <w:pStyle w:val="TableEntry"/>
              <w:rPr>
                <w:ins w:id="5373" w:author="Jones, Emma" w:date="2019-04-26T14:09:00Z"/>
              </w:rPr>
            </w:pPr>
            <w:ins w:id="5374" w:author="Jones, Emma" w:date="2019-04-26T14:09:00Z">
              <w:r w:rsidRPr="00276D24">
                <w:t xml:space="preserve">….. </w:t>
              </w:r>
              <w:proofErr w:type="spellStart"/>
              <w:r w:rsidRPr="00276D24">
                <w:t>scheduledPeriod</w:t>
              </w:r>
              <w:proofErr w:type="spellEnd"/>
            </w:ins>
          </w:p>
        </w:tc>
        <w:tc>
          <w:tcPr>
            <w:tcW w:w="3150" w:type="dxa"/>
          </w:tcPr>
          <w:p w14:paraId="63851AA0" w14:textId="77777777" w:rsidR="00EF36C7" w:rsidRPr="00276D24" w:rsidRDefault="00EF36C7" w:rsidP="00D5018C">
            <w:pPr>
              <w:pStyle w:val="TableEntry"/>
              <w:rPr>
                <w:ins w:id="5375" w:author="Jones, Emma" w:date="2019-04-26T14:09:00Z"/>
              </w:rPr>
            </w:pPr>
          </w:p>
        </w:tc>
        <w:tc>
          <w:tcPr>
            <w:tcW w:w="2520" w:type="dxa"/>
          </w:tcPr>
          <w:p w14:paraId="045B466B" w14:textId="77777777" w:rsidR="00EF36C7" w:rsidRPr="00276D24" w:rsidRDefault="00EF36C7" w:rsidP="00D5018C">
            <w:pPr>
              <w:pStyle w:val="TableEntry"/>
              <w:rPr>
                <w:ins w:id="5376" w:author="Jones, Emma" w:date="2019-04-26T14:09:00Z"/>
              </w:rPr>
            </w:pPr>
            <w:ins w:id="5377" w:author="Jones, Emma" w:date="2019-04-26T14:09:00Z">
              <w:r w:rsidRPr="00276D24">
                <w:t>no mapping</w:t>
              </w:r>
            </w:ins>
          </w:p>
        </w:tc>
        <w:tc>
          <w:tcPr>
            <w:tcW w:w="1800" w:type="dxa"/>
          </w:tcPr>
          <w:p w14:paraId="3CA925A0" w14:textId="77777777" w:rsidR="00EF36C7" w:rsidRPr="00276D24" w:rsidRDefault="00EF36C7" w:rsidP="00D5018C">
            <w:pPr>
              <w:pStyle w:val="TableEntry"/>
              <w:rPr>
                <w:ins w:id="5378" w:author="Jones, Emma" w:date="2019-04-26T14:09:00Z"/>
              </w:rPr>
            </w:pPr>
          </w:p>
        </w:tc>
      </w:tr>
      <w:tr w:rsidR="00EF36C7" w:rsidRPr="00276D24" w14:paraId="2CE23135" w14:textId="77777777" w:rsidTr="00D5018C">
        <w:trPr>
          <w:cantSplit/>
          <w:ins w:id="5379" w:author="Jones, Emma" w:date="2019-04-26T14:09:00Z"/>
        </w:trPr>
        <w:tc>
          <w:tcPr>
            <w:tcW w:w="2605" w:type="dxa"/>
          </w:tcPr>
          <w:p w14:paraId="0CFD72A5" w14:textId="77777777" w:rsidR="00EF36C7" w:rsidRPr="00276D24" w:rsidRDefault="00EF36C7" w:rsidP="00D5018C">
            <w:pPr>
              <w:pStyle w:val="TableEntry"/>
              <w:rPr>
                <w:ins w:id="5380" w:author="Jones, Emma" w:date="2019-04-26T14:09:00Z"/>
              </w:rPr>
            </w:pPr>
            <w:ins w:id="5381" w:author="Jones, Emma" w:date="2019-04-26T14:09:00Z">
              <w:r w:rsidRPr="00276D24">
                <w:t xml:space="preserve">…. </w:t>
              </w:r>
              <w:proofErr w:type="spellStart"/>
              <w:r w:rsidRPr="00276D24">
                <w:t>scheduledString</w:t>
              </w:r>
              <w:proofErr w:type="spellEnd"/>
            </w:ins>
          </w:p>
        </w:tc>
        <w:tc>
          <w:tcPr>
            <w:tcW w:w="3150" w:type="dxa"/>
          </w:tcPr>
          <w:p w14:paraId="7223DA90" w14:textId="77777777" w:rsidR="00EF36C7" w:rsidRPr="00276D24" w:rsidRDefault="00EF36C7" w:rsidP="00D5018C">
            <w:pPr>
              <w:pStyle w:val="TableEntry"/>
              <w:rPr>
                <w:ins w:id="5382" w:author="Jones, Emma" w:date="2019-04-26T14:09:00Z"/>
              </w:rPr>
            </w:pPr>
          </w:p>
        </w:tc>
        <w:tc>
          <w:tcPr>
            <w:tcW w:w="2520" w:type="dxa"/>
          </w:tcPr>
          <w:p w14:paraId="6484B01C" w14:textId="77777777" w:rsidR="00EF36C7" w:rsidRPr="00276D24" w:rsidRDefault="00EF36C7" w:rsidP="00D5018C">
            <w:pPr>
              <w:pStyle w:val="TableEntry"/>
              <w:rPr>
                <w:ins w:id="5383" w:author="Jones, Emma" w:date="2019-04-26T14:09:00Z"/>
              </w:rPr>
            </w:pPr>
            <w:ins w:id="5384" w:author="Jones, Emma" w:date="2019-04-26T14:09:00Z">
              <w:r w:rsidRPr="00276D24">
                <w:t>no mapping</w:t>
              </w:r>
            </w:ins>
          </w:p>
        </w:tc>
        <w:tc>
          <w:tcPr>
            <w:tcW w:w="1800" w:type="dxa"/>
          </w:tcPr>
          <w:p w14:paraId="51650E4B" w14:textId="77777777" w:rsidR="00EF36C7" w:rsidRPr="00276D24" w:rsidRDefault="00EF36C7" w:rsidP="00D5018C">
            <w:pPr>
              <w:pStyle w:val="TableEntry"/>
              <w:rPr>
                <w:ins w:id="5385" w:author="Jones, Emma" w:date="2019-04-26T14:09:00Z"/>
              </w:rPr>
            </w:pPr>
          </w:p>
        </w:tc>
      </w:tr>
      <w:tr w:rsidR="00EF36C7" w:rsidRPr="00276D24" w14:paraId="4CC83A3A" w14:textId="77777777" w:rsidTr="00D5018C">
        <w:trPr>
          <w:cantSplit/>
          <w:ins w:id="5386" w:author="Jones, Emma" w:date="2019-04-26T14:09:00Z"/>
        </w:trPr>
        <w:tc>
          <w:tcPr>
            <w:tcW w:w="2605" w:type="dxa"/>
          </w:tcPr>
          <w:p w14:paraId="7C868F8C" w14:textId="77777777" w:rsidR="00EF36C7" w:rsidRPr="00276D24" w:rsidRDefault="00EF36C7" w:rsidP="00D5018C">
            <w:pPr>
              <w:pStyle w:val="TableEntry"/>
              <w:rPr>
                <w:ins w:id="5387" w:author="Jones, Emma" w:date="2019-04-26T14:09:00Z"/>
              </w:rPr>
            </w:pPr>
            <w:ins w:id="5388" w:author="Jones, Emma" w:date="2019-04-26T14:09:00Z">
              <w:r w:rsidRPr="00276D24">
                <w:t>…. location</w:t>
              </w:r>
            </w:ins>
          </w:p>
        </w:tc>
        <w:tc>
          <w:tcPr>
            <w:tcW w:w="3150" w:type="dxa"/>
          </w:tcPr>
          <w:p w14:paraId="513DF122" w14:textId="77777777" w:rsidR="00EF36C7" w:rsidRPr="00276D24" w:rsidRDefault="00EF36C7" w:rsidP="00D5018C">
            <w:pPr>
              <w:pStyle w:val="TableEntry"/>
              <w:rPr>
                <w:ins w:id="5389" w:author="Jones, Emma" w:date="2019-04-26T14:09:00Z"/>
              </w:rPr>
            </w:pPr>
            <w:ins w:id="5390" w:author="Jones, Emma" w:date="2019-04-26T14:09:00Z">
              <w:r w:rsidRPr="00276D24">
                <w:t>Where it should happen</w:t>
              </w:r>
            </w:ins>
          </w:p>
        </w:tc>
        <w:tc>
          <w:tcPr>
            <w:tcW w:w="2520" w:type="dxa"/>
          </w:tcPr>
          <w:p w14:paraId="5058882E" w14:textId="77777777" w:rsidR="00EF36C7" w:rsidRPr="00276D24" w:rsidRDefault="00EF36C7" w:rsidP="00D5018C">
            <w:pPr>
              <w:pStyle w:val="TableEntry"/>
              <w:rPr>
                <w:ins w:id="5391" w:author="Jones, Emma" w:date="2019-04-26T14:09:00Z"/>
              </w:rPr>
            </w:pPr>
            <w:ins w:id="5392" w:author="Jones, Emma" w:date="2019-04-26T14:09:00Z">
              <w:r w:rsidRPr="00276D24">
                <w:t>no mapping</w:t>
              </w:r>
            </w:ins>
          </w:p>
        </w:tc>
        <w:tc>
          <w:tcPr>
            <w:tcW w:w="1800" w:type="dxa"/>
          </w:tcPr>
          <w:p w14:paraId="6F6D3CF3" w14:textId="77777777" w:rsidR="00EF36C7" w:rsidRPr="00276D24" w:rsidRDefault="00EF36C7" w:rsidP="00D5018C">
            <w:pPr>
              <w:pStyle w:val="TableEntry"/>
              <w:rPr>
                <w:ins w:id="5393" w:author="Jones, Emma" w:date="2019-04-26T14:09:00Z"/>
              </w:rPr>
            </w:pPr>
          </w:p>
        </w:tc>
      </w:tr>
      <w:tr w:rsidR="00EF36C7" w:rsidRPr="00276D24" w14:paraId="67ECA1B7" w14:textId="77777777" w:rsidTr="00D5018C">
        <w:trPr>
          <w:cantSplit/>
          <w:ins w:id="5394" w:author="Jones, Emma" w:date="2019-04-26T14:09:00Z"/>
        </w:trPr>
        <w:tc>
          <w:tcPr>
            <w:tcW w:w="2605" w:type="dxa"/>
          </w:tcPr>
          <w:p w14:paraId="386E97F7" w14:textId="77777777" w:rsidR="00EF36C7" w:rsidRPr="00276D24" w:rsidRDefault="00EF36C7" w:rsidP="00D5018C">
            <w:pPr>
              <w:pStyle w:val="TableEntry"/>
              <w:rPr>
                <w:ins w:id="5395" w:author="Jones, Emma" w:date="2019-04-26T14:09:00Z"/>
              </w:rPr>
            </w:pPr>
            <w:ins w:id="5396" w:author="Jones, Emma" w:date="2019-04-26T14:09:00Z">
              <w:r w:rsidRPr="00276D24">
                <w:t>…. performer</w:t>
              </w:r>
            </w:ins>
          </w:p>
        </w:tc>
        <w:tc>
          <w:tcPr>
            <w:tcW w:w="3150" w:type="dxa"/>
          </w:tcPr>
          <w:p w14:paraId="05C8B0DB" w14:textId="77777777" w:rsidR="00EF36C7" w:rsidRPr="00276D24" w:rsidRDefault="00EF36C7" w:rsidP="00D5018C">
            <w:pPr>
              <w:pStyle w:val="TableEntry"/>
              <w:rPr>
                <w:ins w:id="5397" w:author="Jones, Emma" w:date="2019-04-26T14:09:00Z"/>
              </w:rPr>
            </w:pPr>
            <w:ins w:id="5398" w:author="Jones, Emma" w:date="2019-04-26T14:09:00Z">
              <w:r w:rsidRPr="00276D24">
                <w:t>Who will be responsible?</w:t>
              </w:r>
            </w:ins>
          </w:p>
        </w:tc>
        <w:tc>
          <w:tcPr>
            <w:tcW w:w="2520" w:type="dxa"/>
          </w:tcPr>
          <w:p w14:paraId="7F357807" w14:textId="77777777" w:rsidR="00EF36C7" w:rsidRPr="00276D24" w:rsidRDefault="00EF36C7" w:rsidP="00D5018C">
            <w:pPr>
              <w:pStyle w:val="TableEntry"/>
              <w:rPr>
                <w:ins w:id="5399" w:author="Jones, Emma" w:date="2019-04-26T14:09:00Z"/>
              </w:rPr>
            </w:pPr>
            <w:proofErr w:type="spellStart"/>
            <w:ins w:id="5400"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800" w:type="dxa"/>
          </w:tcPr>
          <w:p w14:paraId="414AA6C5" w14:textId="77777777" w:rsidR="00EF36C7" w:rsidRPr="00276D24" w:rsidRDefault="00EF36C7" w:rsidP="00D5018C">
            <w:pPr>
              <w:pStyle w:val="TableEntry"/>
              <w:rPr>
                <w:ins w:id="5401" w:author="Jones, Emma" w:date="2019-04-26T14:09:00Z"/>
              </w:rPr>
            </w:pPr>
          </w:p>
        </w:tc>
      </w:tr>
      <w:tr w:rsidR="00EF36C7" w:rsidRPr="00276D24" w14:paraId="0EF0F675" w14:textId="77777777" w:rsidTr="00D5018C">
        <w:trPr>
          <w:cantSplit/>
          <w:ins w:id="5402" w:author="Jones, Emma" w:date="2019-04-26T14:09:00Z"/>
        </w:trPr>
        <w:tc>
          <w:tcPr>
            <w:tcW w:w="2605" w:type="dxa"/>
          </w:tcPr>
          <w:p w14:paraId="7C04D4A0" w14:textId="77777777" w:rsidR="00EF36C7" w:rsidRPr="00276D24" w:rsidRDefault="00EF36C7" w:rsidP="00D5018C">
            <w:pPr>
              <w:pStyle w:val="TableEntry"/>
              <w:rPr>
                <w:ins w:id="5403" w:author="Jones, Emma" w:date="2019-04-26T14:09:00Z"/>
              </w:rPr>
            </w:pPr>
            <w:ins w:id="5404" w:author="Jones, Emma" w:date="2019-04-26T14:09:00Z">
              <w:r w:rsidRPr="00276D24">
                <w:t xml:space="preserve">…. product[x] </w:t>
              </w:r>
            </w:ins>
          </w:p>
        </w:tc>
        <w:tc>
          <w:tcPr>
            <w:tcW w:w="3150" w:type="dxa"/>
          </w:tcPr>
          <w:p w14:paraId="605DF496" w14:textId="77777777" w:rsidR="00EF36C7" w:rsidRPr="00276D24" w:rsidRDefault="00EF36C7" w:rsidP="00D5018C">
            <w:pPr>
              <w:pStyle w:val="TableEntry"/>
              <w:rPr>
                <w:ins w:id="5405" w:author="Jones, Emma" w:date="2019-04-26T14:09:00Z"/>
              </w:rPr>
            </w:pPr>
            <w:ins w:id="5406" w:author="Jones, Emma" w:date="2019-04-26T14:09:00Z">
              <w:r w:rsidRPr="00276D24">
                <w:t>What is to be administered/supplied</w:t>
              </w:r>
            </w:ins>
          </w:p>
          <w:p w14:paraId="0F7CFF14" w14:textId="77777777" w:rsidR="00EF36C7" w:rsidRPr="00276D24" w:rsidRDefault="00EF36C7" w:rsidP="00D5018C">
            <w:pPr>
              <w:pStyle w:val="TableEntry"/>
              <w:rPr>
                <w:ins w:id="5407" w:author="Jones, Emma" w:date="2019-04-26T14:09:00Z"/>
              </w:rPr>
            </w:pPr>
          </w:p>
          <w:p w14:paraId="49525AE9" w14:textId="77777777" w:rsidR="00EF36C7" w:rsidRPr="00276D24" w:rsidRDefault="00EF36C7" w:rsidP="00D5018C">
            <w:pPr>
              <w:pStyle w:val="TableEntry"/>
              <w:rPr>
                <w:ins w:id="5408" w:author="Jones, Emma" w:date="2019-04-26T14:09:00Z"/>
              </w:rPr>
            </w:pPr>
            <w:ins w:id="5409" w:author="Jones, Emma" w:date="2019-04-26T14:09:00Z">
              <w:r w:rsidRPr="00276D24">
                <w:t>SNOMED CT Medication Codes (Example)</w:t>
              </w:r>
            </w:ins>
          </w:p>
        </w:tc>
        <w:tc>
          <w:tcPr>
            <w:tcW w:w="2520" w:type="dxa"/>
          </w:tcPr>
          <w:p w14:paraId="777682C5" w14:textId="77777777" w:rsidR="00EF36C7" w:rsidRPr="00276D24" w:rsidRDefault="00EF36C7" w:rsidP="00D5018C">
            <w:pPr>
              <w:pStyle w:val="TableEntry"/>
              <w:rPr>
                <w:ins w:id="5410" w:author="Jones, Emma" w:date="2019-04-26T14:09:00Z"/>
              </w:rPr>
            </w:pPr>
            <w:ins w:id="5411" w:author="Jones, Emma" w:date="2019-04-26T14:09:00Z">
              <w:r w:rsidRPr="00276D24">
                <w:t>no mapping</w:t>
              </w:r>
            </w:ins>
          </w:p>
        </w:tc>
        <w:tc>
          <w:tcPr>
            <w:tcW w:w="1800" w:type="dxa"/>
          </w:tcPr>
          <w:p w14:paraId="1883AF83" w14:textId="77777777" w:rsidR="00EF36C7" w:rsidRPr="00276D24" w:rsidRDefault="00EF36C7" w:rsidP="00D5018C">
            <w:pPr>
              <w:pStyle w:val="TableEntry"/>
              <w:rPr>
                <w:ins w:id="5412" w:author="Jones, Emma" w:date="2019-04-26T14:09:00Z"/>
              </w:rPr>
            </w:pPr>
          </w:p>
        </w:tc>
      </w:tr>
      <w:tr w:rsidR="00EF36C7" w:rsidRPr="00276D24" w14:paraId="760F76C7" w14:textId="77777777" w:rsidTr="00D5018C">
        <w:trPr>
          <w:cantSplit/>
          <w:ins w:id="5413" w:author="Jones, Emma" w:date="2019-04-26T14:09:00Z"/>
        </w:trPr>
        <w:tc>
          <w:tcPr>
            <w:tcW w:w="2605" w:type="dxa"/>
          </w:tcPr>
          <w:p w14:paraId="4D2B8D04" w14:textId="77777777" w:rsidR="00EF36C7" w:rsidRPr="00276D24" w:rsidRDefault="00EF36C7" w:rsidP="00D5018C">
            <w:pPr>
              <w:pStyle w:val="TableEntry"/>
              <w:rPr>
                <w:ins w:id="5414" w:author="Jones, Emma" w:date="2019-04-26T14:09:00Z"/>
              </w:rPr>
            </w:pPr>
            <w:ins w:id="5415" w:author="Jones, Emma" w:date="2019-04-26T14:09:00Z">
              <w:r w:rsidRPr="00276D24">
                <w:t xml:space="preserve">….. </w:t>
              </w:r>
              <w:proofErr w:type="spellStart"/>
              <w:r w:rsidRPr="00276D24">
                <w:t>productCodeableConcept</w:t>
              </w:r>
              <w:proofErr w:type="spellEnd"/>
            </w:ins>
          </w:p>
        </w:tc>
        <w:tc>
          <w:tcPr>
            <w:tcW w:w="3150" w:type="dxa"/>
          </w:tcPr>
          <w:p w14:paraId="1ACDBA3B" w14:textId="77777777" w:rsidR="00EF36C7" w:rsidRPr="00276D24" w:rsidRDefault="00EF36C7" w:rsidP="00D5018C">
            <w:pPr>
              <w:pStyle w:val="TableEntry"/>
              <w:rPr>
                <w:ins w:id="5416" w:author="Jones, Emma" w:date="2019-04-26T14:09:00Z"/>
              </w:rPr>
            </w:pPr>
            <w:proofErr w:type="spellStart"/>
            <w:ins w:id="5417" w:author="Jones, Emma" w:date="2019-04-26T14:09:00Z">
              <w:r w:rsidRPr="00276D24">
                <w:t>CodeableConcept</w:t>
              </w:r>
              <w:proofErr w:type="spellEnd"/>
            </w:ins>
          </w:p>
        </w:tc>
        <w:tc>
          <w:tcPr>
            <w:tcW w:w="2520" w:type="dxa"/>
          </w:tcPr>
          <w:p w14:paraId="616E32DD" w14:textId="77777777" w:rsidR="00EF36C7" w:rsidRPr="00276D24" w:rsidRDefault="00EF36C7" w:rsidP="00D5018C">
            <w:pPr>
              <w:pStyle w:val="TableEntry"/>
              <w:rPr>
                <w:ins w:id="5418" w:author="Jones, Emma" w:date="2019-04-26T14:09:00Z"/>
              </w:rPr>
            </w:pPr>
            <w:ins w:id="5419" w:author="Jones, Emma" w:date="2019-04-26T14:09:00Z">
              <w:r w:rsidRPr="00276D24">
                <w:t>no mapping</w:t>
              </w:r>
            </w:ins>
          </w:p>
        </w:tc>
        <w:tc>
          <w:tcPr>
            <w:tcW w:w="1800" w:type="dxa"/>
          </w:tcPr>
          <w:p w14:paraId="5BA2226C" w14:textId="77777777" w:rsidR="00EF36C7" w:rsidRPr="00276D24" w:rsidRDefault="00EF36C7" w:rsidP="00D5018C">
            <w:pPr>
              <w:pStyle w:val="TableEntry"/>
              <w:rPr>
                <w:ins w:id="5420" w:author="Jones, Emma" w:date="2019-04-26T14:09:00Z"/>
              </w:rPr>
            </w:pPr>
          </w:p>
        </w:tc>
      </w:tr>
      <w:tr w:rsidR="00EF36C7" w:rsidRPr="00276D24" w14:paraId="04A1AE32" w14:textId="77777777" w:rsidTr="00D5018C">
        <w:trPr>
          <w:cantSplit/>
          <w:ins w:id="5421" w:author="Jones, Emma" w:date="2019-04-26T14:09:00Z"/>
        </w:trPr>
        <w:tc>
          <w:tcPr>
            <w:tcW w:w="2605" w:type="dxa"/>
          </w:tcPr>
          <w:p w14:paraId="4A4C9F90" w14:textId="77777777" w:rsidR="00EF36C7" w:rsidRPr="00276D24" w:rsidRDefault="00EF36C7" w:rsidP="00D5018C">
            <w:pPr>
              <w:pStyle w:val="TableEntry"/>
              <w:rPr>
                <w:ins w:id="5422" w:author="Jones, Emma" w:date="2019-04-26T14:09:00Z"/>
              </w:rPr>
            </w:pPr>
            <w:ins w:id="5423" w:author="Jones, Emma" w:date="2019-04-26T14:09:00Z">
              <w:r w:rsidRPr="00276D24">
                <w:t xml:space="preserve">….. </w:t>
              </w:r>
              <w:proofErr w:type="spellStart"/>
              <w:r w:rsidRPr="00276D24">
                <w:t>productReference</w:t>
              </w:r>
              <w:proofErr w:type="spellEnd"/>
            </w:ins>
          </w:p>
        </w:tc>
        <w:tc>
          <w:tcPr>
            <w:tcW w:w="3150" w:type="dxa"/>
          </w:tcPr>
          <w:p w14:paraId="7892271C" w14:textId="77777777" w:rsidR="00EF36C7" w:rsidRPr="00276D24" w:rsidRDefault="00EF36C7" w:rsidP="00D5018C">
            <w:pPr>
              <w:pStyle w:val="TableEntry"/>
              <w:rPr>
                <w:ins w:id="5424" w:author="Jones, Emma" w:date="2019-04-26T14:09:00Z"/>
              </w:rPr>
            </w:pPr>
            <w:ins w:id="5425" w:author="Jones, Emma" w:date="2019-04-26T14:09:00Z">
              <w:r w:rsidRPr="00276D24">
                <w:t>Reference (</w:t>
              </w:r>
              <w:proofErr w:type="gramStart"/>
              <w:r w:rsidRPr="00276D24">
                <w:t>Medication  |</w:t>
              </w:r>
              <w:proofErr w:type="gramEnd"/>
              <w:r w:rsidRPr="00276D24">
                <w:t xml:space="preserve"> Substance)</w:t>
              </w:r>
            </w:ins>
          </w:p>
        </w:tc>
        <w:tc>
          <w:tcPr>
            <w:tcW w:w="2520" w:type="dxa"/>
          </w:tcPr>
          <w:p w14:paraId="19F3482C" w14:textId="77777777" w:rsidR="00EF36C7" w:rsidRPr="00276D24" w:rsidRDefault="00EF36C7" w:rsidP="00D5018C">
            <w:pPr>
              <w:pStyle w:val="TableEntry"/>
              <w:rPr>
                <w:ins w:id="5426" w:author="Jones, Emma" w:date="2019-04-26T14:09:00Z"/>
              </w:rPr>
            </w:pPr>
            <w:ins w:id="5427" w:author="Jones, Emma" w:date="2019-04-26T14:09:00Z">
              <w:r w:rsidRPr="00276D24">
                <w:t>no mapping</w:t>
              </w:r>
            </w:ins>
          </w:p>
        </w:tc>
        <w:tc>
          <w:tcPr>
            <w:tcW w:w="1800" w:type="dxa"/>
          </w:tcPr>
          <w:p w14:paraId="25248226" w14:textId="77777777" w:rsidR="00EF36C7" w:rsidRPr="00276D24" w:rsidRDefault="00EF36C7" w:rsidP="00D5018C">
            <w:pPr>
              <w:pStyle w:val="TableEntry"/>
              <w:rPr>
                <w:ins w:id="5428" w:author="Jones, Emma" w:date="2019-04-26T14:09:00Z"/>
              </w:rPr>
            </w:pPr>
          </w:p>
        </w:tc>
      </w:tr>
      <w:tr w:rsidR="00EF36C7" w:rsidRPr="00276D24" w14:paraId="2A634D0B" w14:textId="77777777" w:rsidTr="00D5018C">
        <w:trPr>
          <w:cantSplit/>
          <w:ins w:id="5429" w:author="Jones, Emma" w:date="2019-04-26T14:09:00Z"/>
        </w:trPr>
        <w:tc>
          <w:tcPr>
            <w:tcW w:w="2605" w:type="dxa"/>
          </w:tcPr>
          <w:p w14:paraId="49A46518" w14:textId="77777777" w:rsidR="00EF36C7" w:rsidRPr="00276D24" w:rsidRDefault="00EF36C7" w:rsidP="00D5018C">
            <w:pPr>
              <w:pStyle w:val="TableEntry"/>
              <w:rPr>
                <w:ins w:id="5430" w:author="Jones, Emma" w:date="2019-04-26T14:09:00Z"/>
              </w:rPr>
            </w:pPr>
            <w:ins w:id="5431" w:author="Jones, Emma" w:date="2019-04-26T14:09:00Z">
              <w:r w:rsidRPr="00276D24">
                <w:t xml:space="preserve">…. </w:t>
              </w:r>
              <w:proofErr w:type="spellStart"/>
              <w:r w:rsidRPr="00276D24">
                <w:t>dailyAmount</w:t>
              </w:r>
              <w:proofErr w:type="spellEnd"/>
            </w:ins>
          </w:p>
        </w:tc>
        <w:tc>
          <w:tcPr>
            <w:tcW w:w="3150" w:type="dxa"/>
          </w:tcPr>
          <w:p w14:paraId="42C714A6" w14:textId="77777777" w:rsidR="00EF36C7" w:rsidRPr="00276D24" w:rsidRDefault="00EF36C7" w:rsidP="00D5018C">
            <w:pPr>
              <w:pStyle w:val="TableEntry"/>
              <w:rPr>
                <w:ins w:id="5432" w:author="Jones, Emma" w:date="2019-04-26T14:09:00Z"/>
              </w:rPr>
            </w:pPr>
            <w:ins w:id="5433" w:author="Jones, Emma" w:date="2019-04-26T14:09:00Z">
              <w:r w:rsidRPr="00276D24">
                <w:t>How to consume/day?</w:t>
              </w:r>
            </w:ins>
          </w:p>
        </w:tc>
        <w:tc>
          <w:tcPr>
            <w:tcW w:w="2520" w:type="dxa"/>
          </w:tcPr>
          <w:p w14:paraId="6A6FF05B" w14:textId="77777777" w:rsidR="00EF36C7" w:rsidRPr="00276D24" w:rsidRDefault="00EF36C7" w:rsidP="00D5018C">
            <w:pPr>
              <w:pStyle w:val="TableEntry"/>
              <w:rPr>
                <w:ins w:id="5434" w:author="Jones, Emma" w:date="2019-04-26T14:09:00Z"/>
              </w:rPr>
            </w:pPr>
            <w:ins w:id="5435" w:author="Jones, Emma" w:date="2019-04-26T14:09:00Z">
              <w:r w:rsidRPr="00276D24">
                <w:t>no mapping</w:t>
              </w:r>
            </w:ins>
          </w:p>
        </w:tc>
        <w:tc>
          <w:tcPr>
            <w:tcW w:w="1800" w:type="dxa"/>
          </w:tcPr>
          <w:p w14:paraId="6364BAE8" w14:textId="77777777" w:rsidR="00EF36C7" w:rsidRPr="00276D24" w:rsidRDefault="00EF36C7" w:rsidP="00D5018C">
            <w:pPr>
              <w:pStyle w:val="TableEntry"/>
              <w:rPr>
                <w:ins w:id="5436" w:author="Jones, Emma" w:date="2019-04-26T14:09:00Z"/>
              </w:rPr>
            </w:pPr>
          </w:p>
        </w:tc>
      </w:tr>
      <w:tr w:rsidR="00EF36C7" w:rsidRPr="00276D24" w14:paraId="30C92797" w14:textId="77777777" w:rsidTr="00D5018C">
        <w:trPr>
          <w:cantSplit/>
          <w:ins w:id="5437" w:author="Jones, Emma" w:date="2019-04-26T14:09:00Z"/>
        </w:trPr>
        <w:tc>
          <w:tcPr>
            <w:tcW w:w="2605" w:type="dxa"/>
          </w:tcPr>
          <w:p w14:paraId="3E8F7504" w14:textId="77777777" w:rsidR="00EF36C7" w:rsidRPr="00276D24" w:rsidRDefault="00EF36C7" w:rsidP="00D5018C">
            <w:pPr>
              <w:pStyle w:val="TableEntry"/>
              <w:rPr>
                <w:ins w:id="5438" w:author="Jones, Emma" w:date="2019-04-26T14:09:00Z"/>
              </w:rPr>
            </w:pPr>
            <w:ins w:id="5439" w:author="Jones, Emma" w:date="2019-04-26T14:09:00Z">
              <w:r w:rsidRPr="00276D24">
                <w:t>…. quantity</w:t>
              </w:r>
            </w:ins>
          </w:p>
        </w:tc>
        <w:tc>
          <w:tcPr>
            <w:tcW w:w="3150" w:type="dxa"/>
          </w:tcPr>
          <w:p w14:paraId="2088E203" w14:textId="77777777" w:rsidR="00EF36C7" w:rsidRPr="00276D24" w:rsidRDefault="00EF36C7" w:rsidP="00D5018C">
            <w:pPr>
              <w:pStyle w:val="TableEntry"/>
              <w:rPr>
                <w:ins w:id="5440" w:author="Jones, Emma" w:date="2019-04-26T14:09:00Z"/>
              </w:rPr>
            </w:pPr>
            <w:ins w:id="5441" w:author="Jones, Emma" w:date="2019-04-26T14:09:00Z">
              <w:r w:rsidRPr="00276D24">
                <w:t>How much to administer/supply/consume</w:t>
              </w:r>
            </w:ins>
          </w:p>
        </w:tc>
        <w:tc>
          <w:tcPr>
            <w:tcW w:w="2520" w:type="dxa"/>
          </w:tcPr>
          <w:p w14:paraId="3E535279" w14:textId="77777777" w:rsidR="00EF36C7" w:rsidRPr="00276D24" w:rsidRDefault="00EF36C7" w:rsidP="00D5018C">
            <w:pPr>
              <w:pStyle w:val="TableEntry"/>
              <w:rPr>
                <w:ins w:id="5442" w:author="Jones, Emma" w:date="2019-04-26T14:09:00Z"/>
              </w:rPr>
            </w:pPr>
            <w:ins w:id="5443" w:author="Jones, Emma" w:date="2019-04-26T14:09:00Z">
              <w:r w:rsidRPr="00276D24">
                <w:t>no mapping</w:t>
              </w:r>
            </w:ins>
          </w:p>
        </w:tc>
        <w:tc>
          <w:tcPr>
            <w:tcW w:w="1800" w:type="dxa"/>
          </w:tcPr>
          <w:p w14:paraId="1D8FCD71" w14:textId="77777777" w:rsidR="00EF36C7" w:rsidRPr="00276D24" w:rsidRDefault="00EF36C7" w:rsidP="00D5018C">
            <w:pPr>
              <w:pStyle w:val="TableEntry"/>
              <w:rPr>
                <w:ins w:id="5444" w:author="Jones, Emma" w:date="2019-04-26T14:09:00Z"/>
              </w:rPr>
            </w:pPr>
          </w:p>
        </w:tc>
      </w:tr>
      <w:tr w:rsidR="00EF36C7" w:rsidRPr="00276D24" w14:paraId="3CD3A8EC" w14:textId="77777777" w:rsidTr="00D5018C">
        <w:trPr>
          <w:cantSplit/>
          <w:ins w:id="5445" w:author="Jones, Emma" w:date="2019-04-26T14:09:00Z"/>
        </w:trPr>
        <w:tc>
          <w:tcPr>
            <w:tcW w:w="2605" w:type="dxa"/>
          </w:tcPr>
          <w:p w14:paraId="3000A6E5" w14:textId="77777777" w:rsidR="00EF36C7" w:rsidRPr="00276D24" w:rsidRDefault="00EF36C7" w:rsidP="00D5018C">
            <w:pPr>
              <w:pStyle w:val="TableEntry"/>
              <w:rPr>
                <w:ins w:id="5446" w:author="Jones, Emma" w:date="2019-04-26T14:09:00Z"/>
              </w:rPr>
            </w:pPr>
            <w:ins w:id="5447" w:author="Jones, Emma" w:date="2019-04-26T14:09:00Z">
              <w:r w:rsidRPr="00276D24">
                <w:lastRenderedPageBreak/>
                <w:t>…. description</w:t>
              </w:r>
            </w:ins>
          </w:p>
        </w:tc>
        <w:tc>
          <w:tcPr>
            <w:tcW w:w="3150" w:type="dxa"/>
          </w:tcPr>
          <w:p w14:paraId="240F6D45" w14:textId="77777777" w:rsidR="00EF36C7" w:rsidRPr="00276D24" w:rsidRDefault="00EF36C7" w:rsidP="00D5018C">
            <w:pPr>
              <w:pStyle w:val="TableEntry"/>
              <w:rPr>
                <w:ins w:id="5448" w:author="Jones, Emma" w:date="2019-04-26T14:09:00Z"/>
              </w:rPr>
            </w:pPr>
            <w:ins w:id="5449" w:author="Jones, Emma" w:date="2019-04-26T14:09:00Z">
              <w:r w:rsidRPr="00276D24">
                <w:t>Extra info describing activity to perform</w:t>
              </w:r>
            </w:ins>
          </w:p>
        </w:tc>
        <w:tc>
          <w:tcPr>
            <w:tcW w:w="2520" w:type="dxa"/>
          </w:tcPr>
          <w:p w14:paraId="7EDFADE1" w14:textId="77777777" w:rsidR="00EF36C7" w:rsidRPr="00276D24" w:rsidRDefault="00EF36C7" w:rsidP="00D5018C">
            <w:pPr>
              <w:pStyle w:val="TableEntry"/>
              <w:rPr>
                <w:ins w:id="5450" w:author="Jones, Emma" w:date="2019-04-26T14:09:00Z"/>
              </w:rPr>
            </w:pPr>
            <w:ins w:id="5451" w:author="Jones, Emma" w:date="2019-04-26T14:09:00Z">
              <w:r w:rsidRPr="00276D24">
                <w:t>no mapping</w:t>
              </w:r>
            </w:ins>
          </w:p>
        </w:tc>
        <w:tc>
          <w:tcPr>
            <w:tcW w:w="1800" w:type="dxa"/>
          </w:tcPr>
          <w:p w14:paraId="661E8B52" w14:textId="77777777" w:rsidR="00EF36C7" w:rsidRPr="00276D24" w:rsidRDefault="00EF36C7" w:rsidP="00D5018C">
            <w:pPr>
              <w:pStyle w:val="TableEntry"/>
              <w:rPr>
                <w:ins w:id="5452" w:author="Jones, Emma" w:date="2019-04-26T14:09:00Z"/>
              </w:rPr>
            </w:pPr>
          </w:p>
        </w:tc>
      </w:tr>
      <w:tr w:rsidR="00EF36C7" w:rsidRPr="00276D24" w14:paraId="44B3BFB3" w14:textId="77777777" w:rsidTr="00D5018C">
        <w:trPr>
          <w:cantSplit/>
          <w:ins w:id="5453" w:author="Jones, Emma" w:date="2019-04-26T14:09:00Z"/>
        </w:trPr>
        <w:tc>
          <w:tcPr>
            <w:tcW w:w="2605" w:type="dxa"/>
          </w:tcPr>
          <w:p w14:paraId="1F04414D" w14:textId="77777777" w:rsidR="00EF36C7" w:rsidRPr="00276D24" w:rsidRDefault="00EF36C7" w:rsidP="00D5018C">
            <w:pPr>
              <w:pStyle w:val="TableEntry"/>
              <w:rPr>
                <w:ins w:id="5454" w:author="Jones, Emma" w:date="2019-04-26T14:09:00Z"/>
              </w:rPr>
            </w:pPr>
            <w:ins w:id="5455" w:author="Jones, Emma" w:date="2019-04-26T14:09:00Z">
              <w:r w:rsidRPr="00276D24">
                <w:t>note</w:t>
              </w:r>
            </w:ins>
          </w:p>
        </w:tc>
        <w:tc>
          <w:tcPr>
            <w:tcW w:w="3150" w:type="dxa"/>
          </w:tcPr>
          <w:p w14:paraId="0149D91B" w14:textId="77777777" w:rsidR="00EF36C7" w:rsidRPr="00276D24" w:rsidRDefault="00EF36C7" w:rsidP="00D5018C">
            <w:pPr>
              <w:pStyle w:val="TableEntry"/>
              <w:rPr>
                <w:ins w:id="5456" w:author="Jones, Emma" w:date="2019-04-26T14:09:00Z"/>
              </w:rPr>
            </w:pPr>
            <w:ins w:id="5457" w:author="Jones, Emma" w:date="2019-04-26T14:09:00Z">
              <w:r w:rsidRPr="00276D24">
                <w:t>Annotation Comments about the plan</w:t>
              </w:r>
            </w:ins>
          </w:p>
        </w:tc>
        <w:tc>
          <w:tcPr>
            <w:tcW w:w="2520" w:type="dxa"/>
          </w:tcPr>
          <w:p w14:paraId="091A81C8" w14:textId="77777777" w:rsidR="00EF36C7" w:rsidRPr="00276D24" w:rsidRDefault="00EF36C7" w:rsidP="00D5018C">
            <w:pPr>
              <w:pStyle w:val="TableEntry"/>
              <w:rPr>
                <w:ins w:id="5458" w:author="Jones, Emma" w:date="2019-04-26T14:09:00Z"/>
              </w:rPr>
            </w:pPr>
            <w:ins w:id="5459" w:author="Jones, Emma" w:date="2019-04-26T14:09:00Z">
              <w:r w:rsidRPr="00276D24">
                <w:t>no mapping</w:t>
              </w:r>
            </w:ins>
          </w:p>
        </w:tc>
        <w:tc>
          <w:tcPr>
            <w:tcW w:w="1800" w:type="dxa"/>
          </w:tcPr>
          <w:p w14:paraId="58F18623" w14:textId="77777777" w:rsidR="00EF36C7" w:rsidRPr="00276D24" w:rsidRDefault="00EF36C7" w:rsidP="00D5018C">
            <w:pPr>
              <w:pStyle w:val="TableEntry"/>
              <w:rPr>
                <w:ins w:id="5460" w:author="Jones, Emma" w:date="2019-04-26T14:09:00Z"/>
              </w:rPr>
            </w:pPr>
          </w:p>
        </w:tc>
      </w:tr>
    </w:tbl>
    <w:p w14:paraId="3ECE030E" w14:textId="77777777" w:rsidR="00EF36C7" w:rsidRPr="00276D24" w:rsidRDefault="00EF36C7" w:rsidP="00EF36C7">
      <w:pPr>
        <w:pStyle w:val="BodyText"/>
        <w:rPr>
          <w:ins w:id="5461" w:author="Jones, Emma" w:date="2019-04-26T14:09:00Z"/>
        </w:rPr>
      </w:pPr>
    </w:p>
    <w:p w14:paraId="0057FF70" w14:textId="77777777" w:rsidR="00EF36C7" w:rsidRPr="00276D24" w:rsidRDefault="00EF36C7" w:rsidP="00EF36C7">
      <w:pPr>
        <w:pStyle w:val="Heading3"/>
        <w:rPr>
          <w:ins w:id="5462" w:author="Jones, Emma" w:date="2019-04-26T14:09:00Z"/>
          <w:noProof w:val="0"/>
        </w:rPr>
      </w:pPr>
      <w:ins w:id="5463" w:author="Jones, Emma" w:date="2019-04-26T14:09:00Z">
        <w:r w:rsidRPr="00276D24">
          <w:rPr>
            <w:noProof w:val="0"/>
          </w:rPr>
          <w:t>D.2.2 Mapping XDW Workflow Document History to CarePlan and Task Resource Ancestor Elements</w:t>
        </w:r>
      </w:ins>
    </w:p>
    <w:p w14:paraId="4AEF2CE0" w14:textId="77777777" w:rsidR="00EF36C7" w:rsidRPr="00276D24" w:rsidRDefault="00EF36C7" w:rsidP="00EF36C7">
      <w:pPr>
        <w:pStyle w:val="BodyText"/>
        <w:rPr>
          <w:ins w:id="5464" w:author="Jones, Emma" w:date="2019-04-26T14:09:00Z"/>
        </w:rPr>
      </w:pPr>
      <w:ins w:id="5465" w:author="Jones, Emma" w:date="2019-04-26T14:09:00Z">
        <w:r w:rsidRPr="00276D24">
          <w:t>The table below contains XDW Workflow Document history elements. Consideration should be given for use of Provenance resource versus use of the CarePlan resource ancestor elements.</w:t>
        </w:r>
      </w:ins>
    </w:p>
    <w:p w14:paraId="54996843" w14:textId="77777777" w:rsidR="00EF36C7" w:rsidRPr="00276D24" w:rsidRDefault="00EF36C7" w:rsidP="00EF36C7">
      <w:pPr>
        <w:pStyle w:val="TableTitle"/>
        <w:rPr>
          <w:ins w:id="5466" w:author="Jones, Emma" w:date="2019-04-26T14:09:00Z"/>
        </w:rPr>
      </w:pPr>
      <w:ins w:id="5467" w:author="Jones, Emma" w:date="2019-04-26T14:09:00Z">
        <w:r w:rsidRPr="00276D24">
          <w:t xml:space="preserve">Table D.2.2-1: XDW Workflow Document History to CarePlan and Task Resource Mapping </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3C81675" w14:textId="77777777" w:rsidTr="00D5018C">
        <w:trPr>
          <w:cantSplit/>
          <w:tblHeader/>
          <w:ins w:id="5468" w:author="Jones, Emma" w:date="2019-04-26T14:09:00Z"/>
        </w:trPr>
        <w:tc>
          <w:tcPr>
            <w:tcW w:w="2605" w:type="dxa"/>
            <w:gridSpan w:val="2"/>
            <w:shd w:val="clear" w:color="auto" w:fill="D9D9D9" w:themeFill="background1" w:themeFillShade="D9"/>
          </w:tcPr>
          <w:p w14:paraId="1C41C73B" w14:textId="77777777" w:rsidR="00EF36C7" w:rsidRPr="00276D24" w:rsidRDefault="00EF36C7" w:rsidP="00D5018C">
            <w:pPr>
              <w:pStyle w:val="TableEntryHeader"/>
              <w:rPr>
                <w:ins w:id="5469" w:author="Jones, Emma" w:date="2019-04-26T14:09:00Z"/>
              </w:rPr>
            </w:pPr>
            <w:ins w:id="5470" w:author="Jones, Emma" w:date="2019-04-26T14:09:00Z">
              <w:r w:rsidRPr="00276D24">
                <w:t>XDW Workflow Document history</w:t>
              </w:r>
            </w:ins>
          </w:p>
        </w:tc>
        <w:tc>
          <w:tcPr>
            <w:tcW w:w="3150" w:type="dxa"/>
            <w:shd w:val="clear" w:color="auto" w:fill="D9D9D9" w:themeFill="background1" w:themeFillShade="D9"/>
          </w:tcPr>
          <w:p w14:paraId="2284E3B3" w14:textId="77777777" w:rsidR="00EF36C7" w:rsidRPr="00276D24" w:rsidRDefault="00EF36C7" w:rsidP="00D5018C">
            <w:pPr>
              <w:pStyle w:val="TableEntryHeader"/>
              <w:rPr>
                <w:ins w:id="5471" w:author="Jones, Emma" w:date="2019-04-26T14:09:00Z"/>
              </w:rPr>
            </w:pPr>
            <w:ins w:id="5472" w:author="Jones, Emma" w:date="2019-04-26T14:09:00Z">
              <w:r w:rsidRPr="00276D24">
                <w:t>Description</w:t>
              </w:r>
            </w:ins>
          </w:p>
        </w:tc>
        <w:tc>
          <w:tcPr>
            <w:tcW w:w="2520" w:type="dxa"/>
            <w:shd w:val="clear" w:color="auto" w:fill="D9D9D9" w:themeFill="background1" w:themeFillShade="D9"/>
          </w:tcPr>
          <w:p w14:paraId="5F200585" w14:textId="77777777" w:rsidR="00EF36C7" w:rsidRPr="00276D24" w:rsidRDefault="00EF36C7" w:rsidP="00D5018C">
            <w:pPr>
              <w:pStyle w:val="TableEntryHeader"/>
              <w:rPr>
                <w:ins w:id="5473" w:author="Jones, Emma" w:date="2019-04-26T14:09:00Z"/>
              </w:rPr>
            </w:pPr>
            <w:ins w:id="5474" w:author="Jones, Emma" w:date="2019-04-26T14:09:00Z">
              <w:r w:rsidRPr="00276D24">
                <w:t>CarePlan or Task resource</w:t>
              </w:r>
            </w:ins>
          </w:p>
        </w:tc>
        <w:tc>
          <w:tcPr>
            <w:tcW w:w="1710" w:type="dxa"/>
            <w:shd w:val="clear" w:color="auto" w:fill="D9D9D9" w:themeFill="background1" w:themeFillShade="D9"/>
          </w:tcPr>
          <w:p w14:paraId="6A80A1B2" w14:textId="77777777" w:rsidR="00EF36C7" w:rsidRPr="00276D24" w:rsidRDefault="00EF36C7" w:rsidP="00D5018C">
            <w:pPr>
              <w:pStyle w:val="TableEntryHeader"/>
              <w:rPr>
                <w:ins w:id="5475" w:author="Jones, Emma" w:date="2019-04-26T14:09:00Z"/>
              </w:rPr>
            </w:pPr>
            <w:ins w:id="5476" w:author="Jones, Emma" w:date="2019-04-26T14:09:00Z">
              <w:r w:rsidRPr="00276D24">
                <w:t>Notes</w:t>
              </w:r>
            </w:ins>
          </w:p>
        </w:tc>
      </w:tr>
      <w:tr w:rsidR="00EF36C7" w:rsidRPr="00276D24" w14:paraId="4FDAEEA1" w14:textId="77777777" w:rsidTr="00D5018C">
        <w:trPr>
          <w:ins w:id="5477" w:author="Jones, Emma" w:date="2019-04-26T14:09:00Z"/>
        </w:trPr>
        <w:tc>
          <w:tcPr>
            <w:tcW w:w="2605" w:type="dxa"/>
            <w:gridSpan w:val="2"/>
          </w:tcPr>
          <w:p w14:paraId="0E127CD2" w14:textId="77777777" w:rsidR="00EF36C7" w:rsidRPr="00276D24" w:rsidRDefault="00EF36C7" w:rsidP="00D5018C">
            <w:pPr>
              <w:pStyle w:val="TableEntry"/>
              <w:rPr>
                <w:ins w:id="5478" w:author="Jones, Emma" w:date="2019-04-26T14:09:00Z"/>
              </w:rPr>
            </w:pPr>
            <w:proofErr w:type="spellStart"/>
            <w:ins w:id="5479" w:author="Jones, Emma" w:date="2019-04-26T14:09:00Z">
              <w:r w:rsidRPr="00276D24">
                <w:t>workflowStatusHistory</w:t>
              </w:r>
              <w:proofErr w:type="spellEnd"/>
              <w:r w:rsidRPr="00276D24">
                <w:t>/</w:t>
              </w:r>
              <w:proofErr w:type="spellStart"/>
              <w:r w:rsidRPr="00276D24">
                <w:t>documentEvent</w:t>
              </w:r>
              <w:proofErr w:type="spellEnd"/>
            </w:ins>
          </w:p>
        </w:tc>
        <w:tc>
          <w:tcPr>
            <w:tcW w:w="3150" w:type="dxa"/>
          </w:tcPr>
          <w:p w14:paraId="764B307E" w14:textId="77777777" w:rsidR="00EF36C7" w:rsidRPr="00276D24" w:rsidRDefault="00EF36C7" w:rsidP="00D5018C">
            <w:pPr>
              <w:pStyle w:val="TableEntry"/>
              <w:rPr>
                <w:ins w:id="5480" w:author="Jones, Emma" w:date="2019-04-26T14:09:00Z"/>
              </w:rPr>
            </w:pPr>
            <w:ins w:id="5481" w:author="Jones, Emma" w:date="2019-04-26T14:09:00Z">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ins>
          </w:p>
        </w:tc>
        <w:tc>
          <w:tcPr>
            <w:tcW w:w="2520" w:type="dxa"/>
          </w:tcPr>
          <w:p w14:paraId="3D90586C" w14:textId="77777777" w:rsidR="00EF36C7" w:rsidRPr="00276D24" w:rsidRDefault="00EF36C7" w:rsidP="00D5018C">
            <w:pPr>
              <w:pStyle w:val="TableEntry"/>
              <w:rPr>
                <w:ins w:id="5482" w:author="Jones, Emma" w:date="2019-04-26T14:09:00Z"/>
              </w:rPr>
            </w:pPr>
            <w:ins w:id="5483" w:author="Jones, Emma" w:date="2019-04-26T14:09:00Z">
              <w:r w:rsidRPr="00276D24">
                <w:t>Mapping defined on children elements</w:t>
              </w:r>
            </w:ins>
          </w:p>
        </w:tc>
        <w:tc>
          <w:tcPr>
            <w:tcW w:w="1710" w:type="dxa"/>
          </w:tcPr>
          <w:p w14:paraId="659CEA71" w14:textId="77777777" w:rsidR="00EF36C7" w:rsidRPr="00276D24" w:rsidRDefault="00EF36C7" w:rsidP="00D5018C">
            <w:pPr>
              <w:pStyle w:val="TableEntry"/>
              <w:rPr>
                <w:ins w:id="5484" w:author="Jones, Emma" w:date="2019-04-26T14:09:00Z"/>
              </w:rPr>
            </w:pPr>
          </w:p>
        </w:tc>
      </w:tr>
      <w:tr w:rsidR="00EF36C7" w:rsidRPr="00276D24" w14:paraId="2B282230" w14:textId="77777777" w:rsidTr="00D5018C">
        <w:trPr>
          <w:ins w:id="5485" w:author="Jones, Emma" w:date="2019-04-26T14:09:00Z"/>
        </w:trPr>
        <w:tc>
          <w:tcPr>
            <w:tcW w:w="817" w:type="dxa"/>
          </w:tcPr>
          <w:p w14:paraId="1D0180D0" w14:textId="77777777" w:rsidR="00EF36C7" w:rsidRPr="00276D24" w:rsidRDefault="00EF36C7" w:rsidP="00D5018C">
            <w:pPr>
              <w:pStyle w:val="TableEntry"/>
              <w:rPr>
                <w:ins w:id="5486" w:author="Jones, Emma" w:date="2019-04-26T14:09:00Z"/>
              </w:rPr>
            </w:pPr>
          </w:p>
        </w:tc>
        <w:tc>
          <w:tcPr>
            <w:tcW w:w="1788" w:type="dxa"/>
          </w:tcPr>
          <w:p w14:paraId="5DB77BBC" w14:textId="77777777" w:rsidR="00EF36C7" w:rsidRPr="00276D24" w:rsidRDefault="00EF36C7" w:rsidP="00D5018C">
            <w:pPr>
              <w:pStyle w:val="TableEntry"/>
              <w:rPr>
                <w:ins w:id="5487" w:author="Jones, Emma" w:date="2019-04-26T14:09:00Z"/>
              </w:rPr>
            </w:pPr>
            <w:proofErr w:type="spellStart"/>
            <w:ins w:id="5488" w:author="Jones, Emma" w:date="2019-04-26T14:09:00Z">
              <w:r w:rsidRPr="00276D24">
                <w:t>eventTime</w:t>
              </w:r>
              <w:proofErr w:type="spellEnd"/>
            </w:ins>
          </w:p>
        </w:tc>
        <w:tc>
          <w:tcPr>
            <w:tcW w:w="3150" w:type="dxa"/>
          </w:tcPr>
          <w:p w14:paraId="6312C2C5" w14:textId="77777777" w:rsidR="00EF36C7" w:rsidRPr="00276D24" w:rsidRDefault="00EF36C7" w:rsidP="00D5018C">
            <w:pPr>
              <w:pStyle w:val="TableEntry"/>
              <w:rPr>
                <w:ins w:id="5489" w:author="Jones, Emma" w:date="2019-04-26T14:09:00Z"/>
              </w:rPr>
            </w:pPr>
            <w:ins w:id="5490" w:author="Jones, Emma" w:date="2019-04-26T14:09:00Z">
              <w:r w:rsidRPr="00276D24">
                <w:t xml:space="preserve">Time when the specific </w:t>
              </w:r>
              <w:proofErr w:type="spellStart"/>
              <w:r w:rsidRPr="00276D24">
                <w:t>documentEvent</w:t>
              </w:r>
              <w:proofErr w:type="spellEnd"/>
              <w:r w:rsidRPr="00276D24">
                <w:t xml:space="preserve"> element is added to the workflow document</w:t>
              </w:r>
            </w:ins>
          </w:p>
        </w:tc>
        <w:tc>
          <w:tcPr>
            <w:tcW w:w="2520" w:type="dxa"/>
          </w:tcPr>
          <w:p w14:paraId="61C6F9D9" w14:textId="77777777" w:rsidR="00EF36C7" w:rsidRPr="00276D24" w:rsidRDefault="00EF36C7" w:rsidP="00D5018C">
            <w:pPr>
              <w:pStyle w:val="TableEntry"/>
              <w:rPr>
                <w:ins w:id="5491" w:author="Jones, Emma" w:date="2019-04-26T14:09:00Z"/>
              </w:rPr>
            </w:pPr>
            <w:ins w:id="5492" w:author="Jones, Emma" w:date="2019-04-26T14:09:00Z">
              <w:r w:rsidRPr="00276D24">
                <w:t>Time of the transaction for a CarePlan/status change</w:t>
              </w:r>
            </w:ins>
          </w:p>
        </w:tc>
        <w:tc>
          <w:tcPr>
            <w:tcW w:w="1710" w:type="dxa"/>
          </w:tcPr>
          <w:p w14:paraId="296BE475" w14:textId="77777777" w:rsidR="00EF36C7" w:rsidRPr="00276D24" w:rsidRDefault="00EF36C7" w:rsidP="00D5018C">
            <w:pPr>
              <w:pStyle w:val="TableEntry"/>
              <w:rPr>
                <w:ins w:id="5493" w:author="Jones, Emma" w:date="2019-04-26T14:09:00Z"/>
              </w:rPr>
            </w:pPr>
          </w:p>
        </w:tc>
      </w:tr>
      <w:tr w:rsidR="00EF36C7" w:rsidRPr="00276D24" w14:paraId="15D1ED4B" w14:textId="77777777" w:rsidTr="00D5018C">
        <w:trPr>
          <w:ins w:id="5494" w:author="Jones, Emma" w:date="2019-04-26T14:09:00Z"/>
        </w:trPr>
        <w:tc>
          <w:tcPr>
            <w:tcW w:w="817" w:type="dxa"/>
          </w:tcPr>
          <w:p w14:paraId="3DB4626E" w14:textId="77777777" w:rsidR="00EF36C7" w:rsidRPr="00276D24" w:rsidRDefault="00EF36C7" w:rsidP="00D5018C">
            <w:pPr>
              <w:pStyle w:val="TableEntry"/>
              <w:rPr>
                <w:ins w:id="5495" w:author="Jones, Emma" w:date="2019-04-26T14:09:00Z"/>
              </w:rPr>
            </w:pPr>
          </w:p>
        </w:tc>
        <w:tc>
          <w:tcPr>
            <w:tcW w:w="1788" w:type="dxa"/>
          </w:tcPr>
          <w:p w14:paraId="4C30EB61" w14:textId="77777777" w:rsidR="00EF36C7" w:rsidRPr="00276D24" w:rsidRDefault="00EF36C7" w:rsidP="00D5018C">
            <w:pPr>
              <w:pStyle w:val="TableEntry"/>
              <w:rPr>
                <w:ins w:id="5496" w:author="Jones, Emma" w:date="2019-04-26T14:09:00Z"/>
              </w:rPr>
            </w:pPr>
            <w:proofErr w:type="spellStart"/>
            <w:ins w:id="5497" w:author="Jones, Emma" w:date="2019-04-26T14:09:00Z">
              <w:r w:rsidRPr="00276D24">
                <w:t>eventType</w:t>
              </w:r>
              <w:proofErr w:type="spellEnd"/>
            </w:ins>
          </w:p>
        </w:tc>
        <w:tc>
          <w:tcPr>
            <w:tcW w:w="3150" w:type="dxa"/>
          </w:tcPr>
          <w:p w14:paraId="0BC2C4C7" w14:textId="77777777" w:rsidR="00EF36C7" w:rsidRPr="00276D24" w:rsidRDefault="00EF36C7" w:rsidP="00D5018C">
            <w:pPr>
              <w:pStyle w:val="TableEntry"/>
              <w:rPr>
                <w:ins w:id="5498" w:author="Jones, Emma" w:date="2019-04-26T14:09:00Z"/>
              </w:rPr>
            </w:pPr>
            <w:ins w:id="5499" w:author="Jones, Emma" w:date="2019-04-26T14:09:00Z">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ins>
          </w:p>
        </w:tc>
        <w:tc>
          <w:tcPr>
            <w:tcW w:w="2520" w:type="dxa"/>
          </w:tcPr>
          <w:p w14:paraId="4A03C648" w14:textId="77777777" w:rsidR="00EF36C7" w:rsidRPr="00276D24" w:rsidRDefault="00EF36C7" w:rsidP="00D5018C">
            <w:pPr>
              <w:pStyle w:val="TableEntry"/>
              <w:rPr>
                <w:ins w:id="5500" w:author="Jones, Emma" w:date="2019-04-26T14:09:00Z"/>
              </w:rPr>
            </w:pPr>
            <w:ins w:id="5501" w:author="Jones, Emma" w:date="2019-04-26T14:09:00Z">
              <w:r w:rsidRPr="00276D24">
                <w:t>no mapping</w:t>
              </w:r>
            </w:ins>
          </w:p>
        </w:tc>
        <w:tc>
          <w:tcPr>
            <w:tcW w:w="1710" w:type="dxa"/>
          </w:tcPr>
          <w:p w14:paraId="0DDA96A5" w14:textId="77777777" w:rsidR="00EF36C7" w:rsidRPr="00276D24" w:rsidRDefault="00EF36C7" w:rsidP="00D5018C">
            <w:pPr>
              <w:pStyle w:val="TableEntry"/>
              <w:rPr>
                <w:ins w:id="5502" w:author="Jones, Emma" w:date="2019-04-26T14:09:00Z"/>
              </w:rPr>
            </w:pPr>
          </w:p>
        </w:tc>
      </w:tr>
      <w:tr w:rsidR="00EF36C7" w:rsidRPr="00276D24" w14:paraId="627E2372" w14:textId="77777777" w:rsidTr="00D5018C">
        <w:trPr>
          <w:ins w:id="5503" w:author="Jones, Emma" w:date="2019-04-26T14:09:00Z"/>
        </w:trPr>
        <w:tc>
          <w:tcPr>
            <w:tcW w:w="817" w:type="dxa"/>
          </w:tcPr>
          <w:p w14:paraId="31891650" w14:textId="77777777" w:rsidR="00EF36C7" w:rsidRPr="00276D24" w:rsidRDefault="00EF36C7" w:rsidP="00D5018C">
            <w:pPr>
              <w:pStyle w:val="TableEntry"/>
              <w:rPr>
                <w:ins w:id="5504" w:author="Jones, Emma" w:date="2019-04-26T14:09:00Z"/>
              </w:rPr>
            </w:pPr>
          </w:p>
        </w:tc>
        <w:tc>
          <w:tcPr>
            <w:tcW w:w="1788" w:type="dxa"/>
          </w:tcPr>
          <w:p w14:paraId="7329BA26" w14:textId="77777777" w:rsidR="00EF36C7" w:rsidRPr="00276D24" w:rsidRDefault="00EF36C7" w:rsidP="00D5018C">
            <w:pPr>
              <w:pStyle w:val="TableEntry"/>
              <w:rPr>
                <w:ins w:id="5505" w:author="Jones, Emma" w:date="2019-04-26T14:09:00Z"/>
              </w:rPr>
            </w:pPr>
            <w:proofErr w:type="spellStart"/>
            <w:ins w:id="5506" w:author="Jones, Emma" w:date="2019-04-26T14:09:00Z">
              <w:r w:rsidRPr="00276D24">
                <w:t>taskEventIdentifier</w:t>
              </w:r>
              <w:proofErr w:type="spellEnd"/>
            </w:ins>
          </w:p>
        </w:tc>
        <w:tc>
          <w:tcPr>
            <w:tcW w:w="3150" w:type="dxa"/>
          </w:tcPr>
          <w:p w14:paraId="22D741C3" w14:textId="77777777" w:rsidR="00EF36C7" w:rsidRPr="00276D24" w:rsidRDefault="00EF36C7" w:rsidP="00D5018C">
            <w:pPr>
              <w:pStyle w:val="TableEntry"/>
              <w:rPr>
                <w:ins w:id="5507" w:author="Jones, Emma" w:date="2019-04-26T14:09:00Z"/>
              </w:rPr>
            </w:pPr>
            <w:ins w:id="5508" w:author="Jones, Emma" w:date="2019-04-26T14:09:00Z">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ins>
          </w:p>
        </w:tc>
        <w:tc>
          <w:tcPr>
            <w:tcW w:w="2520" w:type="dxa"/>
          </w:tcPr>
          <w:p w14:paraId="3702965B" w14:textId="77777777" w:rsidR="00EF36C7" w:rsidRPr="00276D24" w:rsidRDefault="00EF36C7" w:rsidP="00D5018C">
            <w:pPr>
              <w:pStyle w:val="TableEntry"/>
              <w:rPr>
                <w:ins w:id="5509" w:author="Jones, Emma" w:date="2019-04-26T14:09:00Z"/>
              </w:rPr>
            </w:pPr>
            <w:ins w:id="5510" w:author="Jones, Emma" w:date="2019-04-26T14:09:00Z">
              <w:r w:rsidRPr="00276D24">
                <w:t>Task/identifier of the Task resource that has led to the CarePlan/status change</w:t>
              </w:r>
            </w:ins>
          </w:p>
        </w:tc>
        <w:tc>
          <w:tcPr>
            <w:tcW w:w="1710" w:type="dxa"/>
          </w:tcPr>
          <w:p w14:paraId="794EE397" w14:textId="77777777" w:rsidR="00EF36C7" w:rsidRPr="00276D24" w:rsidRDefault="00EF36C7" w:rsidP="00D5018C">
            <w:pPr>
              <w:pStyle w:val="TableEntry"/>
              <w:rPr>
                <w:ins w:id="5511" w:author="Jones, Emma" w:date="2019-04-26T14:09:00Z"/>
              </w:rPr>
            </w:pPr>
          </w:p>
        </w:tc>
      </w:tr>
      <w:tr w:rsidR="00EF36C7" w:rsidRPr="00276D24" w14:paraId="7C7955FB" w14:textId="77777777" w:rsidTr="00D5018C">
        <w:trPr>
          <w:ins w:id="5512" w:author="Jones, Emma" w:date="2019-04-26T14:09:00Z"/>
        </w:trPr>
        <w:tc>
          <w:tcPr>
            <w:tcW w:w="817" w:type="dxa"/>
          </w:tcPr>
          <w:p w14:paraId="1C22B58A" w14:textId="77777777" w:rsidR="00EF36C7" w:rsidRPr="00276D24" w:rsidRDefault="00EF36C7" w:rsidP="00D5018C">
            <w:pPr>
              <w:pStyle w:val="TableEntry"/>
              <w:rPr>
                <w:ins w:id="5513" w:author="Jones, Emma" w:date="2019-04-26T14:09:00Z"/>
              </w:rPr>
            </w:pPr>
          </w:p>
        </w:tc>
        <w:tc>
          <w:tcPr>
            <w:tcW w:w="1788" w:type="dxa"/>
          </w:tcPr>
          <w:p w14:paraId="7A9B42E6" w14:textId="77777777" w:rsidR="00EF36C7" w:rsidRPr="00276D24" w:rsidRDefault="00EF36C7" w:rsidP="00D5018C">
            <w:pPr>
              <w:pStyle w:val="TableEntry"/>
              <w:rPr>
                <w:ins w:id="5514" w:author="Jones, Emma" w:date="2019-04-26T14:09:00Z"/>
              </w:rPr>
            </w:pPr>
            <w:ins w:id="5515" w:author="Jones, Emma" w:date="2019-04-26T14:09:00Z">
              <w:r w:rsidRPr="00276D24">
                <w:t>author</w:t>
              </w:r>
            </w:ins>
          </w:p>
        </w:tc>
        <w:tc>
          <w:tcPr>
            <w:tcW w:w="3150" w:type="dxa"/>
          </w:tcPr>
          <w:p w14:paraId="3162749B" w14:textId="77777777" w:rsidR="00EF36C7" w:rsidRPr="00276D24" w:rsidRDefault="00EF36C7" w:rsidP="00D5018C">
            <w:pPr>
              <w:pStyle w:val="TableEntry"/>
              <w:rPr>
                <w:ins w:id="5516" w:author="Jones, Emma" w:date="2019-04-26T14:09:00Z"/>
              </w:rPr>
            </w:pPr>
            <w:ins w:id="5517" w:author="Jones, Emma" w:date="2019-04-26T14:09:00Z">
              <w:r w:rsidRPr="00276D24">
                <w:t>Actual owner of the workflow after the event</w:t>
              </w:r>
            </w:ins>
          </w:p>
        </w:tc>
        <w:tc>
          <w:tcPr>
            <w:tcW w:w="2520" w:type="dxa"/>
          </w:tcPr>
          <w:p w14:paraId="29202C50" w14:textId="77777777" w:rsidR="00EF36C7" w:rsidRPr="00276D24" w:rsidRDefault="00EF36C7" w:rsidP="00D5018C">
            <w:pPr>
              <w:pStyle w:val="TableEntry"/>
              <w:rPr>
                <w:ins w:id="5518" w:author="Jones, Emma" w:date="2019-04-26T14:09:00Z"/>
              </w:rPr>
            </w:pPr>
            <w:ins w:id="5519" w:author="Jones, Emma" w:date="2019-04-26T14:09:00Z">
              <w:r w:rsidRPr="00276D24">
                <w:t>Task/owner of the task that has led to the CarePlan/status change</w:t>
              </w:r>
            </w:ins>
          </w:p>
        </w:tc>
        <w:tc>
          <w:tcPr>
            <w:tcW w:w="1710" w:type="dxa"/>
          </w:tcPr>
          <w:p w14:paraId="5250AFE9" w14:textId="77777777" w:rsidR="00EF36C7" w:rsidRPr="00276D24" w:rsidRDefault="00EF36C7" w:rsidP="00D5018C">
            <w:pPr>
              <w:pStyle w:val="TableEntry"/>
              <w:rPr>
                <w:ins w:id="5520" w:author="Jones, Emma" w:date="2019-04-26T14:09:00Z"/>
              </w:rPr>
            </w:pPr>
          </w:p>
        </w:tc>
      </w:tr>
      <w:tr w:rsidR="00EF36C7" w:rsidRPr="00276D24" w14:paraId="1DCFFF02" w14:textId="77777777" w:rsidTr="00D5018C">
        <w:trPr>
          <w:ins w:id="5521" w:author="Jones, Emma" w:date="2019-04-26T14:09:00Z"/>
        </w:trPr>
        <w:tc>
          <w:tcPr>
            <w:tcW w:w="817" w:type="dxa"/>
          </w:tcPr>
          <w:p w14:paraId="55E4844E" w14:textId="77777777" w:rsidR="00EF36C7" w:rsidRPr="00276D24" w:rsidRDefault="00EF36C7" w:rsidP="00D5018C">
            <w:pPr>
              <w:pStyle w:val="TableEntry"/>
              <w:rPr>
                <w:ins w:id="5522" w:author="Jones, Emma" w:date="2019-04-26T14:09:00Z"/>
              </w:rPr>
            </w:pPr>
          </w:p>
        </w:tc>
        <w:tc>
          <w:tcPr>
            <w:tcW w:w="1788" w:type="dxa"/>
          </w:tcPr>
          <w:p w14:paraId="3AB48392" w14:textId="77777777" w:rsidR="00EF36C7" w:rsidRPr="00276D24" w:rsidRDefault="00EF36C7" w:rsidP="00D5018C">
            <w:pPr>
              <w:pStyle w:val="TableEntry"/>
              <w:rPr>
                <w:ins w:id="5523" w:author="Jones, Emma" w:date="2019-04-26T14:09:00Z"/>
              </w:rPr>
            </w:pPr>
            <w:proofErr w:type="spellStart"/>
            <w:ins w:id="5524" w:author="Jones, Emma" w:date="2019-04-26T14:09:00Z">
              <w:r w:rsidRPr="00276D24">
                <w:t>previousStatus</w:t>
              </w:r>
              <w:proofErr w:type="spellEnd"/>
            </w:ins>
          </w:p>
        </w:tc>
        <w:tc>
          <w:tcPr>
            <w:tcW w:w="3150" w:type="dxa"/>
          </w:tcPr>
          <w:p w14:paraId="3A284CB5" w14:textId="77777777" w:rsidR="00EF36C7" w:rsidRPr="00276D24" w:rsidRDefault="00EF36C7" w:rsidP="00D5018C">
            <w:pPr>
              <w:pStyle w:val="TableEntry"/>
              <w:rPr>
                <w:ins w:id="5525" w:author="Jones, Emma" w:date="2019-04-26T14:09:00Z"/>
              </w:rPr>
            </w:pPr>
            <w:ins w:id="5526" w:author="Jones, Emma" w:date="2019-04-26T14:09:00Z">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ins>
          </w:p>
        </w:tc>
        <w:tc>
          <w:tcPr>
            <w:tcW w:w="2520" w:type="dxa"/>
          </w:tcPr>
          <w:p w14:paraId="37139F56" w14:textId="77777777" w:rsidR="00EF36C7" w:rsidRPr="00276D24" w:rsidRDefault="00EF36C7" w:rsidP="00D5018C">
            <w:pPr>
              <w:pStyle w:val="TableEntry"/>
              <w:rPr>
                <w:ins w:id="5527" w:author="Jones, Emma" w:date="2019-04-26T14:09:00Z"/>
              </w:rPr>
            </w:pPr>
            <w:ins w:id="5528" w:author="Jones, Emma" w:date="2019-04-26T14:09:00Z">
              <w:r w:rsidRPr="00276D24">
                <w:t>CarePlan/status from the previous versions of CarePlan</w:t>
              </w:r>
            </w:ins>
          </w:p>
        </w:tc>
        <w:tc>
          <w:tcPr>
            <w:tcW w:w="1710" w:type="dxa"/>
          </w:tcPr>
          <w:p w14:paraId="06D46915" w14:textId="77777777" w:rsidR="00EF36C7" w:rsidRPr="00276D24" w:rsidRDefault="00EF36C7" w:rsidP="00D5018C">
            <w:pPr>
              <w:pStyle w:val="TableEntry"/>
              <w:rPr>
                <w:ins w:id="5529" w:author="Jones, Emma" w:date="2019-04-26T14:09:00Z"/>
              </w:rPr>
            </w:pPr>
          </w:p>
        </w:tc>
      </w:tr>
      <w:tr w:rsidR="00EF36C7" w:rsidRPr="00276D24" w14:paraId="6098CABC" w14:textId="77777777" w:rsidTr="00D5018C">
        <w:trPr>
          <w:ins w:id="5530" w:author="Jones, Emma" w:date="2019-04-26T14:09:00Z"/>
        </w:trPr>
        <w:tc>
          <w:tcPr>
            <w:tcW w:w="817" w:type="dxa"/>
          </w:tcPr>
          <w:p w14:paraId="4F76A1EE" w14:textId="77777777" w:rsidR="00EF36C7" w:rsidRPr="00276D24" w:rsidRDefault="00EF36C7" w:rsidP="00D5018C">
            <w:pPr>
              <w:pStyle w:val="TableEntry"/>
              <w:rPr>
                <w:ins w:id="5531" w:author="Jones, Emma" w:date="2019-04-26T14:09:00Z"/>
              </w:rPr>
            </w:pPr>
          </w:p>
        </w:tc>
        <w:tc>
          <w:tcPr>
            <w:tcW w:w="1788" w:type="dxa"/>
          </w:tcPr>
          <w:p w14:paraId="152EF5C4" w14:textId="77777777" w:rsidR="00EF36C7" w:rsidRPr="00276D24" w:rsidRDefault="00EF36C7" w:rsidP="00D5018C">
            <w:pPr>
              <w:pStyle w:val="TableEntry"/>
              <w:rPr>
                <w:ins w:id="5532" w:author="Jones, Emma" w:date="2019-04-26T14:09:00Z"/>
              </w:rPr>
            </w:pPr>
            <w:proofErr w:type="spellStart"/>
            <w:ins w:id="5533" w:author="Jones, Emma" w:date="2019-04-26T14:09:00Z">
              <w:r w:rsidRPr="00276D24">
                <w:t>actualStatus</w:t>
              </w:r>
              <w:proofErr w:type="spellEnd"/>
            </w:ins>
          </w:p>
        </w:tc>
        <w:tc>
          <w:tcPr>
            <w:tcW w:w="3150" w:type="dxa"/>
          </w:tcPr>
          <w:p w14:paraId="45970C90" w14:textId="77777777" w:rsidR="00EF36C7" w:rsidRPr="00276D24" w:rsidRDefault="00EF36C7" w:rsidP="00D5018C">
            <w:pPr>
              <w:pStyle w:val="TableEntry"/>
              <w:rPr>
                <w:ins w:id="5534" w:author="Jones, Emma" w:date="2019-04-26T14:09:00Z"/>
              </w:rPr>
            </w:pPr>
            <w:ins w:id="5535" w:author="Jones, Emma" w:date="2019-04-26T14:09:00Z">
              <w:r w:rsidRPr="00276D24">
                <w:t xml:space="preserve">Equal to the current value of the </w:t>
              </w:r>
              <w:proofErr w:type="spellStart"/>
              <w:r w:rsidRPr="00276D24">
                <w:t>workflowStatus</w:t>
              </w:r>
              <w:proofErr w:type="spellEnd"/>
              <w:r w:rsidRPr="00276D24">
                <w:t xml:space="preserve"> element. Either “OPEN” or “CLOSED”.</w:t>
              </w:r>
            </w:ins>
          </w:p>
        </w:tc>
        <w:tc>
          <w:tcPr>
            <w:tcW w:w="2520" w:type="dxa"/>
          </w:tcPr>
          <w:p w14:paraId="4EC9B82B" w14:textId="77777777" w:rsidR="00EF36C7" w:rsidRPr="00276D24" w:rsidRDefault="00EF36C7" w:rsidP="00D5018C">
            <w:pPr>
              <w:pStyle w:val="TableEntry"/>
              <w:rPr>
                <w:ins w:id="5536" w:author="Jones, Emma" w:date="2019-04-26T14:09:00Z"/>
              </w:rPr>
            </w:pPr>
            <w:ins w:id="5537" w:author="Jones, Emma" w:date="2019-04-26T14:09:00Z">
              <w:r w:rsidRPr="00276D24">
                <w:t>CarePlan/status</w:t>
              </w:r>
            </w:ins>
          </w:p>
        </w:tc>
        <w:tc>
          <w:tcPr>
            <w:tcW w:w="1710" w:type="dxa"/>
          </w:tcPr>
          <w:p w14:paraId="2BAB2AE1" w14:textId="77777777" w:rsidR="00EF36C7" w:rsidRPr="00276D24" w:rsidRDefault="00EF36C7" w:rsidP="00D5018C">
            <w:pPr>
              <w:pStyle w:val="TableEntry"/>
              <w:rPr>
                <w:ins w:id="5538" w:author="Jones, Emma" w:date="2019-04-26T14:09:00Z"/>
              </w:rPr>
            </w:pPr>
          </w:p>
        </w:tc>
      </w:tr>
    </w:tbl>
    <w:p w14:paraId="60A675B2" w14:textId="77777777" w:rsidR="00EF36C7" w:rsidRPr="00276D24" w:rsidRDefault="00EF36C7" w:rsidP="00EF36C7">
      <w:pPr>
        <w:pStyle w:val="BodyText"/>
        <w:rPr>
          <w:ins w:id="5539" w:author="Jones, Emma" w:date="2019-04-26T14:09:00Z"/>
        </w:rPr>
      </w:pPr>
    </w:p>
    <w:p w14:paraId="6CFE20FA" w14:textId="77777777" w:rsidR="00EF36C7" w:rsidRPr="00276D24" w:rsidRDefault="00EF36C7" w:rsidP="00EF36C7">
      <w:pPr>
        <w:pStyle w:val="Heading3"/>
        <w:numPr>
          <w:ilvl w:val="0"/>
          <w:numId w:val="0"/>
        </w:numPr>
        <w:rPr>
          <w:ins w:id="5540" w:author="Jones, Emma" w:date="2019-04-26T14:09:00Z"/>
          <w:noProof w:val="0"/>
        </w:rPr>
      </w:pPr>
      <w:ins w:id="5541" w:author="Jones, Emma" w:date="2019-04-26T14:09:00Z">
        <w:r w:rsidRPr="00276D24">
          <w:rPr>
            <w:noProof w:val="0"/>
          </w:rPr>
          <w:t>D.2.3 Mapping Task Resource to XDW Workflow Document Elements</w:t>
        </w:r>
      </w:ins>
    </w:p>
    <w:p w14:paraId="6C440590" w14:textId="77777777" w:rsidR="00EF36C7" w:rsidRPr="00276D24" w:rsidRDefault="00EF36C7" w:rsidP="00EF36C7">
      <w:pPr>
        <w:pStyle w:val="BodyText"/>
        <w:rPr>
          <w:ins w:id="5542" w:author="Jones, Emma" w:date="2019-04-26T14:09:00Z"/>
        </w:rPr>
      </w:pPr>
      <w:ins w:id="5543" w:author="Jones, Emma" w:date="2019-04-26T14:09:00Z">
        <w:r w:rsidRPr="00276D24">
          <w:t>The following table contains mapping between the Task resource and XDW Workflow Document elements.</w:t>
        </w:r>
      </w:ins>
    </w:p>
    <w:p w14:paraId="08965123" w14:textId="77777777" w:rsidR="00EF36C7" w:rsidRPr="00276D24" w:rsidRDefault="00EF36C7" w:rsidP="00EF36C7">
      <w:pPr>
        <w:pStyle w:val="TableTitle"/>
        <w:rPr>
          <w:ins w:id="5544" w:author="Jones, Emma" w:date="2019-04-26T14:09:00Z"/>
          <w:szCs w:val="22"/>
        </w:rPr>
      </w:pPr>
      <w:ins w:id="5545" w:author="Jones, Emma" w:date="2019-04-26T14:09:00Z">
        <w:r w:rsidRPr="00276D24">
          <w:t>Table D.2.3-1: Task Resource to XDW Workflow Document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0D6A106" w14:textId="77777777" w:rsidTr="00D5018C">
        <w:trPr>
          <w:cantSplit/>
          <w:tblHeader/>
          <w:ins w:id="5546" w:author="Jones, Emma" w:date="2019-04-26T14:09:00Z"/>
        </w:trPr>
        <w:tc>
          <w:tcPr>
            <w:tcW w:w="2605" w:type="dxa"/>
            <w:gridSpan w:val="2"/>
            <w:shd w:val="clear" w:color="auto" w:fill="D9D9D9" w:themeFill="background1" w:themeFillShade="D9"/>
          </w:tcPr>
          <w:p w14:paraId="09B36DE1" w14:textId="77777777" w:rsidR="00EF36C7" w:rsidRPr="00276D24" w:rsidRDefault="00EF36C7" w:rsidP="00D5018C">
            <w:pPr>
              <w:pStyle w:val="TableEntryHeader"/>
              <w:rPr>
                <w:ins w:id="5547" w:author="Jones, Emma" w:date="2019-04-26T14:09:00Z"/>
              </w:rPr>
            </w:pPr>
            <w:ins w:id="5548" w:author="Jones, Emma" w:date="2019-04-26T14:09:00Z">
              <w:r w:rsidRPr="00276D24">
                <w:t>Task resource elements</w:t>
              </w:r>
            </w:ins>
          </w:p>
        </w:tc>
        <w:tc>
          <w:tcPr>
            <w:tcW w:w="3150" w:type="dxa"/>
            <w:shd w:val="clear" w:color="auto" w:fill="D9D9D9" w:themeFill="background1" w:themeFillShade="D9"/>
          </w:tcPr>
          <w:p w14:paraId="438B1320" w14:textId="77777777" w:rsidR="00EF36C7" w:rsidRPr="00276D24" w:rsidRDefault="00EF36C7" w:rsidP="00D5018C">
            <w:pPr>
              <w:pStyle w:val="TableEntryHeader"/>
              <w:rPr>
                <w:ins w:id="5549" w:author="Jones, Emma" w:date="2019-04-26T14:09:00Z"/>
              </w:rPr>
            </w:pPr>
            <w:ins w:id="5550" w:author="Jones, Emma" w:date="2019-04-26T14:09:00Z">
              <w:r w:rsidRPr="00276D24">
                <w:t>Description</w:t>
              </w:r>
            </w:ins>
          </w:p>
        </w:tc>
        <w:tc>
          <w:tcPr>
            <w:tcW w:w="2520" w:type="dxa"/>
            <w:shd w:val="clear" w:color="auto" w:fill="D9D9D9" w:themeFill="background1" w:themeFillShade="D9"/>
          </w:tcPr>
          <w:p w14:paraId="496989EB" w14:textId="77777777" w:rsidR="00EF36C7" w:rsidRPr="00276D24" w:rsidRDefault="00EF36C7" w:rsidP="00D5018C">
            <w:pPr>
              <w:pStyle w:val="TableEntryHeader"/>
              <w:rPr>
                <w:ins w:id="5551" w:author="Jones, Emma" w:date="2019-04-26T14:09:00Z"/>
              </w:rPr>
            </w:pPr>
            <w:proofErr w:type="spellStart"/>
            <w:ins w:id="5552" w:author="Jones, Emma" w:date="2019-04-26T14:09:00Z">
              <w:r w:rsidRPr="00276D24">
                <w:t>XDW</w:t>
              </w:r>
              <w:r>
                <w:t>.</w:t>
              </w:r>
              <w:r w:rsidRPr="00276D24">
                <w:t>Workflow</w:t>
              </w:r>
              <w:proofErr w:type="spellEnd"/>
              <w:r w:rsidRPr="00276D24">
                <w:t xml:space="preserve"> Document elements</w:t>
              </w:r>
            </w:ins>
          </w:p>
        </w:tc>
        <w:tc>
          <w:tcPr>
            <w:tcW w:w="1710" w:type="dxa"/>
            <w:shd w:val="clear" w:color="auto" w:fill="D9D9D9" w:themeFill="background1" w:themeFillShade="D9"/>
          </w:tcPr>
          <w:p w14:paraId="70DCC74C" w14:textId="77777777" w:rsidR="00EF36C7" w:rsidRPr="00276D24" w:rsidRDefault="00EF36C7" w:rsidP="00D5018C">
            <w:pPr>
              <w:pStyle w:val="TableEntryHeader"/>
              <w:rPr>
                <w:ins w:id="5553" w:author="Jones, Emma" w:date="2019-04-26T14:09:00Z"/>
              </w:rPr>
            </w:pPr>
            <w:ins w:id="5554" w:author="Jones, Emma" w:date="2019-04-26T14:09:00Z">
              <w:r w:rsidRPr="00276D24">
                <w:t>Notes</w:t>
              </w:r>
            </w:ins>
          </w:p>
        </w:tc>
      </w:tr>
      <w:tr w:rsidR="00EF36C7" w:rsidRPr="00276D24" w14:paraId="4AFD4C27" w14:textId="77777777" w:rsidTr="00D5018C">
        <w:trPr>
          <w:ins w:id="5555" w:author="Jones, Emma" w:date="2019-04-26T14:09:00Z"/>
        </w:trPr>
        <w:tc>
          <w:tcPr>
            <w:tcW w:w="2605" w:type="dxa"/>
            <w:gridSpan w:val="2"/>
          </w:tcPr>
          <w:p w14:paraId="24EC4B1B" w14:textId="77777777" w:rsidR="00EF36C7" w:rsidRPr="00276D24" w:rsidRDefault="00EF36C7" w:rsidP="00D5018C">
            <w:pPr>
              <w:pStyle w:val="TableEntry"/>
              <w:rPr>
                <w:ins w:id="5556" w:author="Jones, Emma" w:date="2019-04-26T14:09:00Z"/>
              </w:rPr>
            </w:pPr>
            <w:ins w:id="5557" w:author="Jones, Emma" w:date="2019-04-26T14:09:00Z">
              <w:r w:rsidRPr="00276D24">
                <w:t xml:space="preserve">identifier </w:t>
              </w:r>
            </w:ins>
          </w:p>
        </w:tc>
        <w:tc>
          <w:tcPr>
            <w:tcW w:w="3150" w:type="dxa"/>
          </w:tcPr>
          <w:p w14:paraId="180A222E" w14:textId="77777777" w:rsidR="00EF36C7" w:rsidRPr="00276D24" w:rsidRDefault="00EF36C7" w:rsidP="00D5018C">
            <w:pPr>
              <w:pStyle w:val="TableEntry"/>
              <w:rPr>
                <w:ins w:id="5558" w:author="Jones, Emma" w:date="2019-04-26T14:09:00Z"/>
              </w:rPr>
            </w:pPr>
            <w:ins w:id="5559" w:author="Jones, Emma" w:date="2019-04-26T14:09:00Z">
              <w:r w:rsidRPr="00276D24">
                <w:t xml:space="preserve">External Ids for this task. </w:t>
              </w:r>
              <w:r w:rsidRPr="00276D24">
                <w:rPr>
                  <w:bCs/>
                </w:rPr>
                <w:t>This version of the profile requires at least one identifier.</w:t>
              </w:r>
            </w:ins>
          </w:p>
        </w:tc>
        <w:tc>
          <w:tcPr>
            <w:tcW w:w="2520" w:type="dxa"/>
          </w:tcPr>
          <w:p w14:paraId="57CDEA3E" w14:textId="77777777" w:rsidR="00EF36C7" w:rsidRPr="00276D24" w:rsidRDefault="00EF36C7" w:rsidP="00D5018C">
            <w:pPr>
              <w:pStyle w:val="TableEntry"/>
              <w:rPr>
                <w:ins w:id="5560" w:author="Jones, Emma" w:date="2019-04-26T14:09:00Z"/>
              </w:rPr>
            </w:pPr>
            <w:proofErr w:type="spellStart"/>
            <w:ins w:id="556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ins>
          </w:p>
        </w:tc>
        <w:tc>
          <w:tcPr>
            <w:tcW w:w="1710" w:type="dxa"/>
          </w:tcPr>
          <w:p w14:paraId="11A03AD2" w14:textId="77777777" w:rsidR="00EF36C7" w:rsidRPr="00276D24" w:rsidRDefault="00EF36C7" w:rsidP="00D5018C">
            <w:pPr>
              <w:pStyle w:val="TableEntry"/>
              <w:rPr>
                <w:ins w:id="5562" w:author="Jones, Emma" w:date="2019-04-26T14:09:00Z"/>
              </w:rPr>
            </w:pPr>
          </w:p>
        </w:tc>
      </w:tr>
      <w:tr w:rsidR="00EF36C7" w:rsidRPr="00276D24" w14:paraId="3D5AAB63" w14:textId="77777777" w:rsidTr="00D5018C">
        <w:trPr>
          <w:ins w:id="5563" w:author="Jones, Emma" w:date="2019-04-26T14:09:00Z"/>
        </w:trPr>
        <w:tc>
          <w:tcPr>
            <w:tcW w:w="2605" w:type="dxa"/>
            <w:gridSpan w:val="2"/>
          </w:tcPr>
          <w:p w14:paraId="725F410B" w14:textId="77777777" w:rsidR="00EF36C7" w:rsidRPr="00276D24" w:rsidRDefault="00EF36C7" w:rsidP="00D5018C">
            <w:pPr>
              <w:pStyle w:val="TableEntry"/>
              <w:rPr>
                <w:ins w:id="5564" w:author="Jones, Emma" w:date="2019-04-26T14:09:00Z"/>
              </w:rPr>
            </w:pPr>
            <w:proofErr w:type="spellStart"/>
            <w:ins w:id="5565" w:author="Jones, Emma" w:date="2019-04-26T14:09:00Z">
              <w:r>
                <w:t>instantiatesCanonical</w:t>
              </w:r>
              <w:proofErr w:type="spellEnd"/>
            </w:ins>
          </w:p>
        </w:tc>
        <w:tc>
          <w:tcPr>
            <w:tcW w:w="3150" w:type="dxa"/>
          </w:tcPr>
          <w:p w14:paraId="4B4F2AC5" w14:textId="77777777" w:rsidR="00EF36C7" w:rsidRPr="00276D24" w:rsidRDefault="00EF36C7" w:rsidP="00D5018C">
            <w:pPr>
              <w:pStyle w:val="TableEntry"/>
              <w:rPr>
                <w:ins w:id="5566" w:author="Jones, Emma" w:date="2019-04-26T14:09:00Z"/>
              </w:rPr>
            </w:pPr>
            <w:ins w:id="5567" w:author="Jones, Emma" w:date="2019-04-26T14:09:00Z">
              <w:r>
                <w:t>Formal definition of task.</w:t>
              </w:r>
            </w:ins>
          </w:p>
        </w:tc>
        <w:tc>
          <w:tcPr>
            <w:tcW w:w="2520" w:type="dxa"/>
          </w:tcPr>
          <w:p w14:paraId="3728B76F" w14:textId="77777777" w:rsidR="00EF36C7" w:rsidRPr="00276D24" w:rsidRDefault="00EF36C7" w:rsidP="00D5018C">
            <w:pPr>
              <w:pStyle w:val="TableEntry"/>
              <w:rPr>
                <w:ins w:id="5568" w:author="Jones, Emma" w:date="2019-04-26T14:09:00Z"/>
              </w:rPr>
            </w:pPr>
            <w:proofErr w:type="spellStart"/>
            <w:ins w:id="5569" w:author="Jones, Emma" w:date="2019-04-26T14:09:00Z">
              <w:r>
                <w:t>TaskList</w:t>
              </w:r>
              <w:proofErr w:type="spellEnd"/>
              <w:r>
                <w:t>/</w:t>
              </w:r>
              <w:proofErr w:type="spellStart"/>
              <w:r>
                <w:t>XDWTask</w:t>
              </w:r>
              <w:proofErr w:type="spellEnd"/>
              <w:r>
                <w:t>/</w:t>
              </w:r>
              <w:proofErr w:type="spellStart"/>
              <w:r>
                <w:t>TaskData</w:t>
              </w:r>
              <w:proofErr w:type="spellEnd"/>
              <w:r>
                <w:t>/input</w:t>
              </w:r>
            </w:ins>
          </w:p>
        </w:tc>
        <w:tc>
          <w:tcPr>
            <w:tcW w:w="1710" w:type="dxa"/>
          </w:tcPr>
          <w:p w14:paraId="3011FE6F" w14:textId="77777777" w:rsidR="00EF36C7" w:rsidRPr="00276D24" w:rsidRDefault="00EF36C7" w:rsidP="00D5018C">
            <w:pPr>
              <w:pStyle w:val="TableEntry"/>
              <w:rPr>
                <w:ins w:id="5570" w:author="Jones, Emma" w:date="2019-04-26T14:09:00Z"/>
              </w:rPr>
            </w:pPr>
          </w:p>
        </w:tc>
      </w:tr>
      <w:tr w:rsidR="00EF36C7" w:rsidRPr="00276D24" w14:paraId="7A151A54" w14:textId="77777777" w:rsidTr="00D5018C">
        <w:trPr>
          <w:ins w:id="5571" w:author="Jones, Emma" w:date="2019-04-26T14:09:00Z"/>
        </w:trPr>
        <w:tc>
          <w:tcPr>
            <w:tcW w:w="2605" w:type="dxa"/>
            <w:gridSpan w:val="2"/>
          </w:tcPr>
          <w:p w14:paraId="5A6DBE3E" w14:textId="77777777" w:rsidR="00EF36C7" w:rsidRPr="00276D24" w:rsidRDefault="00EF36C7" w:rsidP="00D5018C">
            <w:pPr>
              <w:pStyle w:val="TableEntry"/>
              <w:rPr>
                <w:ins w:id="5572" w:author="Jones, Emma" w:date="2019-04-26T14:09:00Z"/>
              </w:rPr>
            </w:pPr>
            <w:proofErr w:type="spellStart"/>
            <w:ins w:id="5573" w:author="Jones, Emma" w:date="2019-04-26T14:09:00Z">
              <w:r>
                <w:t>instantiatesUri</w:t>
              </w:r>
              <w:proofErr w:type="spellEnd"/>
            </w:ins>
          </w:p>
        </w:tc>
        <w:tc>
          <w:tcPr>
            <w:tcW w:w="3150" w:type="dxa"/>
          </w:tcPr>
          <w:p w14:paraId="3F284317" w14:textId="77777777" w:rsidR="00EF36C7" w:rsidRPr="00276D24" w:rsidRDefault="00EF36C7" w:rsidP="00D5018C">
            <w:pPr>
              <w:pStyle w:val="TableEntry"/>
              <w:rPr>
                <w:ins w:id="5574" w:author="Jones, Emma" w:date="2019-04-26T14:09:00Z"/>
              </w:rPr>
            </w:pPr>
            <w:ins w:id="5575" w:author="Jones, Emma" w:date="2019-04-26T14:09:00Z">
              <w:r>
                <w:t>Formal definition of task.</w:t>
              </w:r>
            </w:ins>
          </w:p>
        </w:tc>
        <w:tc>
          <w:tcPr>
            <w:tcW w:w="2520" w:type="dxa"/>
          </w:tcPr>
          <w:p w14:paraId="06A298C9" w14:textId="77777777" w:rsidR="00EF36C7" w:rsidRPr="00276D24" w:rsidRDefault="00EF36C7" w:rsidP="00D5018C">
            <w:pPr>
              <w:pStyle w:val="TableEntry"/>
              <w:rPr>
                <w:ins w:id="5576" w:author="Jones, Emma" w:date="2019-04-26T14:09:00Z"/>
              </w:rPr>
            </w:pPr>
            <w:ins w:id="5577" w:author="Jones, Emma" w:date="2019-04-26T14:09:00Z">
              <w:r>
                <w:t>no mapping</w:t>
              </w:r>
            </w:ins>
          </w:p>
        </w:tc>
        <w:tc>
          <w:tcPr>
            <w:tcW w:w="1710" w:type="dxa"/>
          </w:tcPr>
          <w:p w14:paraId="26CBF8D0" w14:textId="77777777" w:rsidR="00EF36C7" w:rsidRPr="00276D24" w:rsidRDefault="00EF36C7" w:rsidP="00D5018C">
            <w:pPr>
              <w:pStyle w:val="TableEntry"/>
              <w:rPr>
                <w:ins w:id="5578" w:author="Jones, Emma" w:date="2019-04-26T14:09:00Z"/>
              </w:rPr>
            </w:pPr>
          </w:p>
        </w:tc>
      </w:tr>
      <w:tr w:rsidR="00EF36C7" w:rsidRPr="00276D24" w14:paraId="726D6A65" w14:textId="77777777" w:rsidTr="00D5018C">
        <w:trPr>
          <w:ins w:id="5579" w:author="Jones, Emma" w:date="2019-04-26T14:09:00Z"/>
        </w:trPr>
        <w:tc>
          <w:tcPr>
            <w:tcW w:w="2605" w:type="dxa"/>
            <w:gridSpan w:val="2"/>
          </w:tcPr>
          <w:p w14:paraId="169FEF65" w14:textId="77777777" w:rsidR="00EF36C7" w:rsidRPr="00276D24" w:rsidRDefault="00EF36C7" w:rsidP="00D5018C">
            <w:pPr>
              <w:pStyle w:val="TableEntry"/>
              <w:rPr>
                <w:ins w:id="5580" w:author="Jones, Emma" w:date="2019-04-26T14:09:00Z"/>
              </w:rPr>
            </w:pPr>
            <w:proofErr w:type="spellStart"/>
            <w:ins w:id="5581" w:author="Jones, Emma" w:date="2019-04-26T14:09:00Z">
              <w:r w:rsidRPr="00276D24">
                <w:t>basedOn</w:t>
              </w:r>
              <w:proofErr w:type="spellEnd"/>
            </w:ins>
          </w:p>
        </w:tc>
        <w:tc>
          <w:tcPr>
            <w:tcW w:w="3150" w:type="dxa"/>
          </w:tcPr>
          <w:p w14:paraId="10AFB84E" w14:textId="77777777" w:rsidR="00EF36C7" w:rsidRPr="00276D24" w:rsidRDefault="00EF36C7" w:rsidP="00D5018C">
            <w:pPr>
              <w:pStyle w:val="TableEntry"/>
              <w:rPr>
                <w:ins w:id="5582" w:author="Jones, Emma" w:date="2019-04-26T14:09:00Z"/>
              </w:rPr>
            </w:pPr>
            <w:ins w:id="5583" w:author="Jones, Emma" w:date="2019-04-26T14:09:00Z">
              <w:r w:rsidRPr="00276D24">
                <w:t>Request fulfilled by this task</w:t>
              </w:r>
            </w:ins>
          </w:p>
        </w:tc>
        <w:tc>
          <w:tcPr>
            <w:tcW w:w="2520" w:type="dxa"/>
          </w:tcPr>
          <w:p w14:paraId="403E4E2B" w14:textId="77777777" w:rsidR="00EF36C7" w:rsidRPr="00276D24" w:rsidRDefault="00EF36C7" w:rsidP="00D5018C">
            <w:pPr>
              <w:pStyle w:val="TableEntry"/>
              <w:rPr>
                <w:ins w:id="5584" w:author="Jones, Emma" w:date="2019-04-26T14:09:00Z"/>
              </w:rPr>
            </w:pPr>
            <w:proofErr w:type="spellStart"/>
            <w:ins w:id="558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3149AC8D" w14:textId="77777777" w:rsidR="00EF36C7" w:rsidRPr="00276D24" w:rsidRDefault="00EF36C7" w:rsidP="00D5018C">
            <w:pPr>
              <w:pStyle w:val="TableEntry"/>
              <w:rPr>
                <w:ins w:id="5586" w:author="Jones, Emma" w:date="2019-04-26T14:09:00Z"/>
              </w:rPr>
            </w:pPr>
          </w:p>
        </w:tc>
      </w:tr>
      <w:tr w:rsidR="00EF36C7" w:rsidRPr="00276D24" w14:paraId="64CD13D4" w14:textId="77777777" w:rsidTr="00D5018C">
        <w:trPr>
          <w:ins w:id="5587" w:author="Jones, Emma" w:date="2019-04-26T14:09:00Z"/>
        </w:trPr>
        <w:tc>
          <w:tcPr>
            <w:tcW w:w="2605" w:type="dxa"/>
            <w:gridSpan w:val="2"/>
          </w:tcPr>
          <w:p w14:paraId="6A97A857" w14:textId="77777777" w:rsidR="00EF36C7" w:rsidRPr="00276D24" w:rsidRDefault="00EF36C7" w:rsidP="00D5018C">
            <w:pPr>
              <w:pStyle w:val="TableEntry"/>
              <w:rPr>
                <w:ins w:id="5588" w:author="Jones, Emma" w:date="2019-04-26T14:09:00Z"/>
              </w:rPr>
            </w:pPr>
            <w:proofErr w:type="spellStart"/>
            <w:ins w:id="5589" w:author="Jones, Emma" w:date="2019-04-26T14:09:00Z">
              <w:r w:rsidRPr="00276D24">
                <w:t>groupIdentifier</w:t>
              </w:r>
              <w:proofErr w:type="spellEnd"/>
            </w:ins>
          </w:p>
        </w:tc>
        <w:tc>
          <w:tcPr>
            <w:tcW w:w="3150" w:type="dxa"/>
          </w:tcPr>
          <w:p w14:paraId="5721F0FD" w14:textId="77777777" w:rsidR="00EF36C7" w:rsidRPr="00276D24" w:rsidRDefault="00EF36C7" w:rsidP="00D5018C">
            <w:pPr>
              <w:pStyle w:val="TableEntry"/>
              <w:rPr>
                <w:ins w:id="5590" w:author="Jones, Emma" w:date="2019-04-26T14:09:00Z"/>
              </w:rPr>
            </w:pPr>
            <w:ins w:id="5591" w:author="Jones, Emma" w:date="2019-04-26T14:09:00Z">
              <w:r w:rsidRPr="00276D24">
                <w:t>Requisition or grouper id</w:t>
              </w:r>
            </w:ins>
          </w:p>
        </w:tc>
        <w:tc>
          <w:tcPr>
            <w:tcW w:w="2520" w:type="dxa"/>
          </w:tcPr>
          <w:p w14:paraId="4C26FC84" w14:textId="77777777" w:rsidR="00EF36C7" w:rsidRPr="00276D24" w:rsidRDefault="00EF36C7" w:rsidP="00D5018C">
            <w:pPr>
              <w:pStyle w:val="TableEntry"/>
              <w:rPr>
                <w:ins w:id="5592" w:author="Jones, Emma" w:date="2019-04-26T14:09:00Z"/>
              </w:rPr>
            </w:pPr>
            <w:ins w:id="5593" w:author="Jones, Emma" w:date="2019-04-26T14:09:00Z">
              <w:r w:rsidRPr="00276D24">
                <w:t>no mapping</w:t>
              </w:r>
            </w:ins>
          </w:p>
        </w:tc>
        <w:tc>
          <w:tcPr>
            <w:tcW w:w="1710" w:type="dxa"/>
          </w:tcPr>
          <w:p w14:paraId="0EB22F4B" w14:textId="77777777" w:rsidR="00EF36C7" w:rsidRPr="00276D24" w:rsidRDefault="00EF36C7" w:rsidP="00D5018C">
            <w:pPr>
              <w:pStyle w:val="TableEntry"/>
              <w:rPr>
                <w:ins w:id="5594" w:author="Jones, Emma" w:date="2019-04-26T14:09:00Z"/>
              </w:rPr>
            </w:pPr>
          </w:p>
        </w:tc>
      </w:tr>
      <w:tr w:rsidR="00EF36C7" w:rsidRPr="00276D24" w14:paraId="0C847450" w14:textId="77777777" w:rsidTr="00D5018C">
        <w:trPr>
          <w:ins w:id="5595" w:author="Jones, Emma" w:date="2019-04-26T14:09:00Z"/>
        </w:trPr>
        <w:tc>
          <w:tcPr>
            <w:tcW w:w="2605" w:type="dxa"/>
            <w:gridSpan w:val="2"/>
          </w:tcPr>
          <w:p w14:paraId="2A7EA613" w14:textId="77777777" w:rsidR="00EF36C7" w:rsidRPr="00276D24" w:rsidRDefault="00EF36C7" w:rsidP="00D5018C">
            <w:pPr>
              <w:pStyle w:val="TableEntry"/>
              <w:rPr>
                <w:ins w:id="5596" w:author="Jones, Emma" w:date="2019-04-26T14:09:00Z"/>
              </w:rPr>
            </w:pPr>
            <w:proofErr w:type="spellStart"/>
            <w:ins w:id="5597" w:author="Jones, Emma" w:date="2019-04-26T14:09:00Z">
              <w:r w:rsidRPr="00276D24">
                <w:t>partOf</w:t>
              </w:r>
              <w:proofErr w:type="spellEnd"/>
            </w:ins>
          </w:p>
        </w:tc>
        <w:tc>
          <w:tcPr>
            <w:tcW w:w="3150" w:type="dxa"/>
          </w:tcPr>
          <w:p w14:paraId="57B5FC9F" w14:textId="77777777" w:rsidR="00EF36C7" w:rsidRPr="00276D24" w:rsidRDefault="00EF36C7" w:rsidP="00D5018C">
            <w:pPr>
              <w:pStyle w:val="TableEntry"/>
              <w:rPr>
                <w:ins w:id="5598" w:author="Jones, Emma" w:date="2019-04-26T14:09:00Z"/>
              </w:rPr>
            </w:pPr>
            <w:ins w:id="5599" w:author="Jones, Emma" w:date="2019-04-26T14:09:00Z">
              <w:r w:rsidRPr="00276D24">
                <w:t>Composite task</w:t>
              </w:r>
            </w:ins>
          </w:p>
        </w:tc>
        <w:tc>
          <w:tcPr>
            <w:tcW w:w="2520" w:type="dxa"/>
          </w:tcPr>
          <w:p w14:paraId="7BA931CE" w14:textId="77777777" w:rsidR="00EF36C7" w:rsidRPr="00276D24" w:rsidRDefault="00EF36C7" w:rsidP="00D5018C">
            <w:pPr>
              <w:pStyle w:val="TableEntry"/>
              <w:rPr>
                <w:ins w:id="5600" w:author="Jones, Emma" w:date="2019-04-26T14:09:00Z"/>
              </w:rPr>
            </w:pPr>
            <w:proofErr w:type="spellStart"/>
            <w:ins w:id="560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24E8A812" w14:textId="77777777" w:rsidR="00EF36C7" w:rsidRPr="00276D24" w:rsidRDefault="00EF36C7" w:rsidP="00D5018C">
            <w:pPr>
              <w:pStyle w:val="TableEntry"/>
              <w:rPr>
                <w:ins w:id="5602" w:author="Jones, Emma" w:date="2019-04-26T14:09:00Z"/>
              </w:rPr>
            </w:pPr>
          </w:p>
        </w:tc>
      </w:tr>
      <w:tr w:rsidR="00EF36C7" w:rsidRPr="00276D24" w14:paraId="4106B2ED" w14:textId="77777777" w:rsidTr="00D5018C">
        <w:trPr>
          <w:ins w:id="5603" w:author="Jones, Emma" w:date="2019-04-26T14:09:00Z"/>
        </w:trPr>
        <w:tc>
          <w:tcPr>
            <w:tcW w:w="2605" w:type="dxa"/>
            <w:gridSpan w:val="2"/>
          </w:tcPr>
          <w:p w14:paraId="506ED643" w14:textId="77777777" w:rsidR="00EF36C7" w:rsidRPr="00276D24" w:rsidRDefault="00EF36C7" w:rsidP="00D5018C">
            <w:pPr>
              <w:pStyle w:val="TableEntry"/>
              <w:rPr>
                <w:ins w:id="5604" w:author="Jones, Emma" w:date="2019-04-26T14:09:00Z"/>
              </w:rPr>
            </w:pPr>
            <w:ins w:id="5605" w:author="Jones, Emma" w:date="2019-04-26T14:09:00Z">
              <w:r w:rsidRPr="00276D24">
                <w:t>status</w:t>
              </w:r>
            </w:ins>
          </w:p>
        </w:tc>
        <w:tc>
          <w:tcPr>
            <w:tcW w:w="3150" w:type="dxa"/>
          </w:tcPr>
          <w:p w14:paraId="471EA0D4" w14:textId="77777777" w:rsidR="00EF36C7" w:rsidRPr="00276D24" w:rsidRDefault="00EF36C7" w:rsidP="00D5018C">
            <w:pPr>
              <w:pStyle w:val="TableEntry"/>
              <w:rPr>
                <w:ins w:id="5606" w:author="Jones, Emma" w:date="2019-04-26T14:09:00Z"/>
              </w:rPr>
            </w:pPr>
            <w:ins w:id="5607" w:author="Jones, Emma" w:date="2019-04-26T14:09:00Z">
              <w:r w:rsidRPr="00276D24">
                <w:t>draft | requested | received | accepted | +</w:t>
              </w:r>
            </w:ins>
          </w:p>
        </w:tc>
        <w:tc>
          <w:tcPr>
            <w:tcW w:w="2520" w:type="dxa"/>
          </w:tcPr>
          <w:p w14:paraId="7D0CD2B5" w14:textId="77777777" w:rsidR="00EF36C7" w:rsidRPr="00276D24" w:rsidRDefault="00EF36C7" w:rsidP="00D5018C">
            <w:pPr>
              <w:pStyle w:val="TableEntry"/>
              <w:rPr>
                <w:ins w:id="5608" w:author="Jones, Emma" w:date="2019-04-26T14:09:00Z"/>
              </w:rPr>
            </w:pPr>
            <w:proofErr w:type="spellStart"/>
            <w:ins w:id="560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710" w:type="dxa"/>
          </w:tcPr>
          <w:p w14:paraId="6FFC66F5" w14:textId="77777777" w:rsidR="00EF36C7" w:rsidRPr="00276D24" w:rsidRDefault="00EF36C7" w:rsidP="00D5018C">
            <w:pPr>
              <w:pStyle w:val="TableEntry"/>
              <w:rPr>
                <w:ins w:id="5610" w:author="Jones, Emma" w:date="2019-04-26T14:09:00Z"/>
              </w:rPr>
            </w:pPr>
          </w:p>
        </w:tc>
      </w:tr>
      <w:tr w:rsidR="00EF36C7" w:rsidRPr="00276D24" w14:paraId="0DA56524" w14:textId="77777777" w:rsidTr="00D5018C">
        <w:trPr>
          <w:ins w:id="5611" w:author="Jones, Emma" w:date="2019-04-26T14:09:00Z"/>
        </w:trPr>
        <w:tc>
          <w:tcPr>
            <w:tcW w:w="2605" w:type="dxa"/>
            <w:gridSpan w:val="2"/>
          </w:tcPr>
          <w:p w14:paraId="390AF38F" w14:textId="77777777" w:rsidR="00EF36C7" w:rsidRPr="00276D24" w:rsidRDefault="00EF36C7" w:rsidP="00D5018C">
            <w:pPr>
              <w:pStyle w:val="TableEntry"/>
              <w:rPr>
                <w:ins w:id="5612" w:author="Jones, Emma" w:date="2019-04-26T14:09:00Z"/>
              </w:rPr>
            </w:pPr>
            <w:proofErr w:type="spellStart"/>
            <w:ins w:id="5613" w:author="Jones, Emma" w:date="2019-04-26T14:09:00Z">
              <w:r w:rsidRPr="00276D24">
                <w:t>statusReason</w:t>
              </w:r>
              <w:proofErr w:type="spellEnd"/>
            </w:ins>
          </w:p>
        </w:tc>
        <w:tc>
          <w:tcPr>
            <w:tcW w:w="3150" w:type="dxa"/>
          </w:tcPr>
          <w:p w14:paraId="742E7708" w14:textId="77777777" w:rsidR="00EF36C7" w:rsidRPr="00276D24" w:rsidRDefault="00EF36C7" w:rsidP="00D5018C">
            <w:pPr>
              <w:pStyle w:val="TableEntry"/>
              <w:rPr>
                <w:ins w:id="5614" w:author="Jones, Emma" w:date="2019-04-26T14:09:00Z"/>
              </w:rPr>
            </w:pPr>
            <w:ins w:id="5615" w:author="Jones, Emma" w:date="2019-04-26T14:09:00Z">
              <w:r w:rsidRPr="00276D24">
                <w:t>Reason for current status</w:t>
              </w:r>
            </w:ins>
          </w:p>
        </w:tc>
        <w:tc>
          <w:tcPr>
            <w:tcW w:w="2520" w:type="dxa"/>
          </w:tcPr>
          <w:p w14:paraId="3599760D" w14:textId="77777777" w:rsidR="00EF36C7" w:rsidRPr="00276D24" w:rsidRDefault="00EF36C7" w:rsidP="00D5018C">
            <w:pPr>
              <w:pStyle w:val="TableEntry"/>
              <w:rPr>
                <w:ins w:id="5616" w:author="Jones, Emma" w:date="2019-04-26T14:09:00Z"/>
              </w:rPr>
            </w:pPr>
            <w:ins w:id="5617" w:author="Jones, Emma" w:date="2019-04-26T14:09:00Z">
              <w:r w:rsidRPr="00276D24">
                <w:t>no mapping</w:t>
              </w:r>
            </w:ins>
          </w:p>
        </w:tc>
        <w:tc>
          <w:tcPr>
            <w:tcW w:w="1710" w:type="dxa"/>
          </w:tcPr>
          <w:p w14:paraId="5B52AC35" w14:textId="77777777" w:rsidR="00EF36C7" w:rsidRPr="00276D24" w:rsidRDefault="00EF36C7" w:rsidP="00D5018C">
            <w:pPr>
              <w:pStyle w:val="TableEntry"/>
              <w:rPr>
                <w:ins w:id="5618" w:author="Jones, Emma" w:date="2019-04-26T14:09:00Z"/>
              </w:rPr>
            </w:pPr>
          </w:p>
        </w:tc>
      </w:tr>
      <w:tr w:rsidR="00EF36C7" w:rsidRPr="00276D24" w14:paraId="321333B5" w14:textId="77777777" w:rsidTr="00D5018C">
        <w:trPr>
          <w:ins w:id="5619" w:author="Jones, Emma" w:date="2019-04-26T14:09:00Z"/>
        </w:trPr>
        <w:tc>
          <w:tcPr>
            <w:tcW w:w="2605" w:type="dxa"/>
            <w:gridSpan w:val="2"/>
          </w:tcPr>
          <w:p w14:paraId="1D25E189" w14:textId="77777777" w:rsidR="00EF36C7" w:rsidRPr="00276D24" w:rsidRDefault="00EF36C7" w:rsidP="00D5018C">
            <w:pPr>
              <w:pStyle w:val="TableEntry"/>
              <w:rPr>
                <w:ins w:id="5620" w:author="Jones, Emma" w:date="2019-04-26T14:09:00Z"/>
              </w:rPr>
            </w:pPr>
            <w:proofErr w:type="spellStart"/>
            <w:ins w:id="5621" w:author="Jones, Emma" w:date="2019-04-26T14:09:00Z">
              <w:r w:rsidRPr="00276D24">
                <w:t>businessStatus</w:t>
              </w:r>
              <w:proofErr w:type="spellEnd"/>
              <w:r w:rsidRPr="00276D24">
                <w:tab/>
              </w:r>
            </w:ins>
          </w:p>
        </w:tc>
        <w:tc>
          <w:tcPr>
            <w:tcW w:w="3150" w:type="dxa"/>
          </w:tcPr>
          <w:p w14:paraId="5149F4DF" w14:textId="77777777" w:rsidR="00EF36C7" w:rsidRPr="00276D24" w:rsidRDefault="00EF36C7" w:rsidP="00D5018C">
            <w:pPr>
              <w:pStyle w:val="TableEntry"/>
              <w:rPr>
                <w:ins w:id="5622" w:author="Jones, Emma" w:date="2019-04-26T14:09:00Z"/>
              </w:rPr>
            </w:pPr>
            <w:ins w:id="5623" w:author="Jones, Emma" w:date="2019-04-26T14:09:00Z">
              <w:r w:rsidRPr="00276D24">
                <w:t>E.g., "Specimen collected", "IV prepped"</w:t>
              </w:r>
            </w:ins>
          </w:p>
        </w:tc>
        <w:tc>
          <w:tcPr>
            <w:tcW w:w="2520" w:type="dxa"/>
          </w:tcPr>
          <w:p w14:paraId="1D440061" w14:textId="77777777" w:rsidR="00EF36C7" w:rsidRPr="00276D24" w:rsidRDefault="00EF36C7" w:rsidP="00D5018C">
            <w:pPr>
              <w:pStyle w:val="TableEntry"/>
              <w:rPr>
                <w:ins w:id="5624" w:author="Jones, Emma" w:date="2019-04-26T14:09:00Z"/>
              </w:rPr>
            </w:pPr>
            <w:ins w:id="5625" w:author="Jones, Emma" w:date="2019-04-26T14:09:00Z">
              <w:r w:rsidRPr="00276D24">
                <w:t>no mapping</w:t>
              </w:r>
            </w:ins>
          </w:p>
        </w:tc>
        <w:tc>
          <w:tcPr>
            <w:tcW w:w="1710" w:type="dxa"/>
          </w:tcPr>
          <w:p w14:paraId="54CF5C42" w14:textId="77777777" w:rsidR="00EF36C7" w:rsidRPr="00276D24" w:rsidRDefault="00EF36C7" w:rsidP="00D5018C">
            <w:pPr>
              <w:pStyle w:val="TableEntry"/>
              <w:rPr>
                <w:ins w:id="5626" w:author="Jones, Emma" w:date="2019-04-26T14:09:00Z"/>
              </w:rPr>
            </w:pPr>
          </w:p>
        </w:tc>
      </w:tr>
      <w:tr w:rsidR="00EF36C7" w:rsidRPr="00276D24" w14:paraId="1D97A725" w14:textId="77777777" w:rsidTr="00D5018C">
        <w:trPr>
          <w:ins w:id="5627" w:author="Jones, Emma" w:date="2019-04-26T14:09:00Z"/>
        </w:trPr>
        <w:tc>
          <w:tcPr>
            <w:tcW w:w="2605" w:type="dxa"/>
            <w:gridSpan w:val="2"/>
          </w:tcPr>
          <w:p w14:paraId="25B37787" w14:textId="77777777" w:rsidR="00EF36C7" w:rsidRPr="00276D24" w:rsidRDefault="00EF36C7" w:rsidP="00D5018C">
            <w:pPr>
              <w:pStyle w:val="TableEntry"/>
              <w:rPr>
                <w:ins w:id="5628" w:author="Jones, Emma" w:date="2019-04-26T14:09:00Z"/>
              </w:rPr>
            </w:pPr>
            <w:ins w:id="5629" w:author="Jones, Emma" w:date="2019-04-26T14:09:00Z">
              <w:r w:rsidRPr="00276D24">
                <w:t>intent</w:t>
              </w:r>
            </w:ins>
          </w:p>
        </w:tc>
        <w:tc>
          <w:tcPr>
            <w:tcW w:w="3150" w:type="dxa"/>
          </w:tcPr>
          <w:p w14:paraId="70FD4889" w14:textId="77777777" w:rsidR="00EF36C7" w:rsidRPr="00276D24" w:rsidRDefault="00EF36C7" w:rsidP="00D5018C">
            <w:pPr>
              <w:pStyle w:val="TableEntry"/>
              <w:rPr>
                <w:ins w:id="5630" w:author="Jones, Emma" w:date="2019-04-26T14:09:00Z"/>
              </w:rPr>
            </w:pPr>
            <w:ins w:id="5631" w:author="Jones, Emma" w:date="2019-04-26T14:09:00Z">
              <w:r w:rsidRPr="00276D24">
                <w:t>proposal | plan | order +</w:t>
              </w:r>
            </w:ins>
          </w:p>
        </w:tc>
        <w:tc>
          <w:tcPr>
            <w:tcW w:w="2520" w:type="dxa"/>
          </w:tcPr>
          <w:p w14:paraId="3FD4AF73" w14:textId="77777777" w:rsidR="00EF36C7" w:rsidRPr="00276D24" w:rsidRDefault="00EF36C7" w:rsidP="00D5018C">
            <w:pPr>
              <w:pStyle w:val="TableEntry"/>
              <w:rPr>
                <w:ins w:id="5632" w:author="Jones, Emma" w:date="2019-04-26T14:09:00Z"/>
              </w:rPr>
            </w:pPr>
            <w:ins w:id="5633" w:author="Jones, Emma" w:date="2019-04-26T14:09:00Z">
              <w:r w:rsidRPr="00276D24">
                <w:t>no mapping</w:t>
              </w:r>
            </w:ins>
          </w:p>
        </w:tc>
        <w:tc>
          <w:tcPr>
            <w:tcW w:w="1710" w:type="dxa"/>
          </w:tcPr>
          <w:p w14:paraId="5D5B9608" w14:textId="77777777" w:rsidR="00EF36C7" w:rsidRPr="00276D24" w:rsidRDefault="00EF36C7" w:rsidP="00D5018C">
            <w:pPr>
              <w:pStyle w:val="TableEntry"/>
              <w:rPr>
                <w:ins w:id="5634" w:author="Jones, Emma" w:date="2019-04-26T14:09:00Z"/>
              </w:rPr>
            </w:pPr>
          </w:p>
        </w:tc>
      </w:tr>
      <w:tr w:rsidR="00EF36C7" w:rsidRPr="00276D24" w14:paraId="08C59952" w14:textId="77777777" w:rsidTr="00D5018C">
        <w:trPr>
          <w:ins w:id="5635" w:author="Jones, Emma" w:date="2019-04-26T14:09:00Z"/>
        </w:trPr>
        <w:tc>
          <w:tcPr>
            <w:tcW w:w="2605" w:type="dxa"/>
            <w:gridSpan w:val="2"/>
          </w:tcPr>
          <w:p w14:paraId="5DF4020B" w14:textId="77777777" w:rsidR="00EF36C7" w:rsidRPr="00276D24" w:rsidRDefault="00EF36C7" w:rsidP="00D5018C">
            <w:pPr>
              <w:pStyle w:val="TableEntry"/>
              <w:rPr>
                <w:ins w:id="5636" w:author="Jones, Emma" w:date="2019-04-26T14:09:00Z"/>
              </w:rPr>
            </w:pPr>
            <w:ins w:id="5637" w:author="Jones, Emma" w:date="2019-04-26T14:09:00Z">
              <w:r w:rsidRPr="00276D24">
                <w:t>priority</w:t>
              </w:r>
            </w:ins>
          </w:p>
        </w:tc>
        <w:tc>
          <w:tcPr>
            <w:tcW w:w="3150" w:type="dxa"/>
          </w:tcPr>
          <w:p w14:paraId="74FF4466" w14:textId="77777777" w:rsidR="00EF36C7" w:rsidRPr="00276D24" w:rsidRDefault="00EF36C7" w:rsidP="00D5018C">
            <w:pPr>
              <w:pStyle w:val="TableEntry"/>
              <w:rPr>
                <w:ins w:id="5638" w:author="Jones, Emma" w:date="2019-04-26T14:09:00Z"/>
              </w:rPr>
            </w:pPr>
            <w:ins w:id="5639" w:author="Jones, Emma" w:date="2019-04-26T14:09:00Z">
              <w:r w:rsidRPr="00276D24">
                <w:t>normal | urgent | asap | stat</w:t>
              </w:r>
            </w:ins>
          </w:p>
        </w:tc>
        <w:tc>
          <w:tcPr>
            <w:tcW w:w="2520" w:type="dxa"/>
          </w:tcPr>
          <w:p w14:paraId="7FEFE62D" w14:textId="77777777" w:rsidR="00EF36C7" w:rsidRPr="00276D24" w:rsidRDefault="00EF36C7" w:rsidP="00D5018C">
            <w:pPr>
              <w:pStyle w:val="TableEntry"/>
              <w:rPr>
                <w:ins w:id="5640" w:author="Jones, Emma" w:date="2019-04-26T14:09:00Z"/>
              </w:rPr>
            </w:pPr>
            <w:proofErr w:type="spellStart"/>
            <w:ins w:id="564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ins>
          </w:p>
        </w:tc>
        <w:tc>
          <w:tcPr>
            <w:tcW w:w="1710" w:type="dxa"/>
          </w:tcPr>
          <w:p w14:paraId="315E468F" w14:textId="77777777" w:rsidR="00EF36C7" w:rsidRPr="00276D24" w:rsidRDefault="00EF36C7" w:rsidP="00D5018C">
            <w:pPr>
              <w:pStyle w:val="TableEntry"/>
              <w:rPr>
                <w:ins w:id="5642" w:author="Jones, Emma" w:date="2019-04-26T14:09:00Z"/>
              </w:rPr>
            </w:pPr>
          </w:p>
        </w:tc>
      </w:tr>
      <w:tr w:rsidR="00EF36C7" w:rsidRPr="00276D24" w14:paraId="0F664891" w14:textId="77777777" w:rsidTr="00D5018C">
        <w:trPr>
          <w:ins w:id="5643" w:author="Jones, Emma" w:date="2019-04-26T14:09:00Z"/>
        </w:trPr>
        <w:tc>
          <w:tcPr>
            <w:tcW w:w="2605" w:type="dxa"/>
            <w:gridSpan w:val="2"/>
          </w:tcPr>
          <w:p w14:paraId="1F978933" w14:textId="77777777" w:rsidR="00EF36C7" w:rsidRPr="00276D24" w:rsidRDefault="00EF36C7" w:rsidP="00D5018C">
            <w:pPr>
              <w:pStyle w:val="TableEntry"/>
              <w:rPr>
                <w:ins w:id="5644" w:author="Jones, Emma" w:date="2019-04-26T14:09:00Z"/>
              </w:rPr>
            </w:pPr>
            <w:ins w:id="5645" w:author="Jones, Emma" w:date="2019-04-26T14:09:00Z">
              <w:r w:rsidRPr="00276D24">
                <w:t>code</w:t>
              </w:r>
            </w:ins>
          </w:p>
        </w:tc>
        <w:tc>
          <w:tcPr>
            <w:tcW w:w="3150" w:type="dxa"/>
          </w:tcPr>
          <w:p w14:paraId="13773C07" w14:textId="77777777" w:rsidR="00EF36C7" w:rsidRPr="00276D24" w:rsidRDefault="00EF36C7" w:rsidP="00D5018C">
            <w:pPr>
              <w:pStyle w:val="TableEntry"/>
              <w:rPr>
                <w:ins w:id="5646" w:author="Jones, Emma" w:date="2019-04-26T14:09:00Z"/>
              </w:rPr>
            </w:pPr>
            <w:ins w:id="5647" w:author="Jones, Emma" w:date="2019-04-26T14:09:00Z">
              <w:r w:rsidRPr="00276D24">
                <w:t xml:space="preserve">Task Type. </w:t>
              </w:r>
              <w:r w:rsidRPr="00276D24">
                <w:rPr>
                  <w:bCs/>
                </w:rPr>
                <w:t>This version of the profile requires a code.</w:t>
              </w:r>
            </w:ins>
          </w:p>
        </w:tc>
        <w:tc>
          <w:tcPr>
            <w:tcW w:w="2520" w:type="dxa"/>
          </w:tcPr>
          <w:p w14:paraId="60468B7E" w14:textId="77777777" w:rsidR="00EF36C7" w:rsidRPr="00276D24" w:rsidRDefault="00EF36C7" w:rsidP="00D5018C">
            <w:pPr>
              <w:pStyle w:val="TableEntry"/>
              <w:rPr>
                <w:ins w:id="5648" w:author="Jones, Emma" w:date="2019-04-26T14:09:00Z"/>
              </w:rPr>
            </w:pPr>
            <w:proofErr w:type="spellStart"/>
            <w:ins w:id="564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ins>
          </w:p>
        </w:tc>
        <w:tc>
          <w:tcPr>
            <w:tcW w:w="1710" w:type="dxa"/>
          </w:tcPr>
          <w:p w14:paraId="0D624E66" w14:textId="77777777" w:rsidR="00EF36C7" w:rsidRPr="00276D24" w:rsidRDefault="00EF36C7" w:rsidP="00D5018C">
            <w:pPr>
              <w:pStyle w:val="TableEntry"/>
              <w:rPr>
                <w:ins w:id="5650" w:author="Jones, Emma" w:date="2019-04-26T14:09:00Z"/>
              </w:rPr>
            </w:pPr>
          </w:p>
        </w:tc>
      </w:tr>
      <w:tr w:rsidR="00EF36C7" w:rsidRPr="00276D24" w14:paraId="47017A5B" w14:textId="77777777" w:rsidTr="00D5018C">
        <w:trPr>
          <w:ins w:id="5651" w:author="Jones, Emma" w:date="2019-04-26T14:09:00Z"/>
        </w:trPr>
        <w:tc>
          <w:tcPr>
            <w:tcW w:w="2605" w:type="dxa"/>
            <w:gridSpan w:val="2"/>
          </w:tcPr>
          <w:p w14:paraId="61FAAE47" w14:textId="77777777" w:rsidR="00EF36C7" w:rsidRPr="00276D24" w:rsidRDefault="00EF36C7" w:rsidP="00D5018C">
            <w:pPr>
              <w:pStyle w:val="TableEntry"/>
              <w:rPr>
                <w:ins w:id="5652" w:author="Jones, Emma" w:date="2019-04-26T14:09:00Z"/>
              </w:rPr>
            </w:pPr>
            <w:ins w:id="5653" w:author="Jones, Emma" w:date="2019-04-26T14:09:00Z">
              <w:r w:rsidRPr="00276D24">
                <w:t>description</w:t>
              </w:r>
            </w:ins>
          </w:p>
        </w:tc>
        <w:tc>
          <w:tcPr>
            <w:tcW w:w="3150" w:type="dxa"/>
          </w:tcPr>
          <w:p w14:paraId="68FCBE32" w14:textId="77777777" w:rsidR="00EF36C7" w:rsidRPr="00276D24" w:rsidRDefault="00EF36C7" w:rsidP="00D5018C">
            <w:pPr>
              <w:pStyle w:val="TableEntry"/>
              <w:rPr>
                <w:ins w:id="5654" w:author="Jones, Emma" w:date="2019-04-26T14:09:00Z"/>
                <w:b/>
              </w:rPr>
            </w:pPr>
            <w:ins w:id="5655" w:author="Jones, Emma" w:date="2019-04-26T14:09:00Z">
              <w:r w:rsidRPr="00276D24">
                <w:t xml:space="preserve">Human-readable explanation of task. </w:t>
              </w:r>
              <w:r w:rsidRPr="00276D24">
                <w:rPr>
                  <w:bCs/>
                </w:rPr>
                <w:t>This version of the profile requires a description.</w:t>
              </w:r>
            </w:ins>
          </w:p>
        </w:tc>
        <w:tc>
          <w:tcPr>
            <w:tcW w:w="2520" w:type="dxa"/>
          </w:tcPr>
          <w:p w14:paraId="43196D4A" w14:textId="77777777" w:rsidR="00EF36C7" w:rsidRPr="00276D24" w:rsidRDefault="00EF36C7" w:rsidP="00D5018C">
            <w:pPr>
              <w:pStyle w:val="TableEntry"/>
              <w:rPr>
                <w:ins w:id="5656" w:author="Jones, Emma" w:date="2019-04-26T14:09:00Z"/>
              </w:rPr>
            </w:pPr>
            <w:proofErr w:type="spellStart"/>
            <w:ins w:id="565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ins>
          </w:p>
        </w:tc>
        <w:tc>
          <w:tcPr>
            <w:tcW w:w="1710" w:type="dxa"/>
          </w:tcPr>
          <w:p w14:paraId="418283A7" w14:textId="77777777" w:rsidR="00EF36C7" w:rsidRPr="00276D24" w:rsidRDefault="00EF36C7" w:rsidP="00D5018C">
            <w:pPr>
              <w:pStyle w:val="TableEntry"/>
              <w:rPr>
                <w:ins w:id="5658" w:author="Jones, Emma" w:date="2019-04-26T14:09:00Z"/>
              </w:rPr>
            </w:pPr>
          </w:p>
        </w:tc>
      </w:tr>
      <w:tr w:rsidR="00EF36C7" w:rsidRPr="00276D24" w14:paraId="2904FEE1" w14:textId="77777777" w:rsidTr="00D5018C">
        <w:trPr>
          <w:ins w:id="5659" w:author="Jones, Emma" w:date="2019-04-26T14:09:00Z"/>
        </w:trPr>
        <w:tc>
          <w:tcPr>
            <w:tcW w:w="2605" w:type="dxa"/>
            <w:gridSpan w:val="2"/>
          </w:tcPr>
          <w:p w14:paraId="1EBFC2FD" w14:textId="77777777" w:rsidR="00EF36C7" w:rsidRPr="00276D24" w:rsidRDefault="00EF36C7" w:rsidP="00D5018C">
            <w:pPr>
              <w:pStyle w:val="TableEntry"/>
              <w:rPr>
                <w:ins w:id="5660" w:author="Jones, Emma" w:date="2019-04-26T14:09:00Z"/>
              </w:rPr>
            </w:pPr>
            <w:ins w:id="5661" w:author="Jones, Emma" w:date="2019-04-26T14:09:00Z">
              <w:r w:rsidRPr="00276D24">
                <w:t>focus</w:t>
              </w:r>
            </w:ins>
          </w:p>
        </w:tc>
        <w:tc>
          <w:tcPr>
            <w:tcW w:w="3150" w:type="dxa"/>
          </w:tcPr>
          <w:p w14:paraId="3DA813CA" w14:textId="77777777" w:rsidR="00EF36C7" w:rsidRPr="00276D24" w:rsidRDefault="00EF36C7" w:rsidP="00D5018C">
            <w:pPr>
              <w:pStyle w:val="TableEntry"/>
              <w:rPr>
                <w:ins w:id="5662" w:author="Jones, Emma" w:date="2019-04-26T14:09:00Z"/>
              </w:rPr>
            </w:pPr>
            <w:ins w:id="5663" w:author="Jones, Emma" w:date="2019-04-26T14:09:00Z">
              <w:r w:rsidRPr="00276D24">
                <w:t>What task is acting on</w:t>
              </w:r>
            </w:ins>
          </w:p>
        </w:tc>
        <w:tc>
          <w:tcPr>
            <w:tcW w:w="2520" w:type="dxa"/>
          </w:tcPr>
          <w:p w14:paraId="740C08D7" w14:textId="77777777" w:rsidR="00EF36C7" w:rsidRPr="00276D24" w:rsidRDefault="00EF36C7" w:rsidP="00D5018C">
            <w:pPr>
              <w:pStyle w:val="TableEntry"/>
              <w:rPr>
                <w:ins w:id="5664" w:author="Jones, Emma" w:date="2019-04-26T14:09:00Z"/>
              </w:rPr>
            </w:pPr>
            <w:ins w:id="5665" w:author="Jones, Emma" w:date="2019-04-26T14:09:00Z">
              <w:r w:rsidRPr="00276D24">
                <w:t>no mapping</w:t>
              </w:r>
            </w:ins>
          </w:p>
        </w:tc>
        <w:tc>
          <w:tcPr>
            <w:tcW w:w="1710" w:type="dxa"/>
          </w:tcPr>
          <w:p w14:paraId="0CBC25DB" w14:textId="77777777" w:rsidR="00EF36C7" w:rsidRPr="00276D24" w:rsidRDefault="00EF36C7" w:rsidP="00D5018C">
            <w:pPr>
              <w:pStyle w:val="TableEntry"/>
              <w:rPr>
                <w:ins w:id="5666" w:author="Jones, Emma" w:date="2019-04-26T14:09:00Z"/>
              </w:rPr>
            </w:pPr>
          </w:p>
        </w:tc>
      </w:tr>
      <w:tr w:rsidR="00EF36C7" w:rsidRPr="00276D24" w14:paraId="5DE32E4C" w14:textId="77777777" w:rsidTr="00D5018C">
        <w:trPr>
          <w:ins w:id="5667" w:author="Jones, Emma" w:date="2019-04-26T14:09:00Z"/>
        </w:trPr>
        <w:tc>
          <w:tcPr>
            <w:tcW w:w="2605" w:type="dxa"/>
            <w:gridSpan w:val="2"/>
          </w:tcPr>
          <w:p w14:paraId="3FB2B9AE" w14:textId="77777777" w:rsidR="00EF36C7" w:rsidRPr="00276D24" w:rsidRDefault="00EF36C7" w:rsidP="00D5018C">
            <w:pPr>
              <w:pStyle w:val="TableEntry"/>
              <w:rPr>
                <w:ins w:id="5668" w:author="Jones, Emma" w:date="2019-04-26T14:09:00Z"/>
              </w:rPr>
            </w:pPr>
            <w:ins w:id="5669" w:author="Jones, Emma" w:date="2019-04-26T14:09:00Z">
              <w:r w:rsidRPr="00276D24">
                <w:t>for</w:t>
              </w:r>
            </w:ins>
          </w:p>
        </w:tc>
        <w:tc>
          <w:tcPr>
            <w:tcW w:w="3150" w:type="dxa"/>
          </w:tcPr>
          <w:p w14:paraId="468A2E0A" w14:textId="77777777" w:rsidR="00EF36C7" w:rsidRPr="00276D24" w:rsidRDefault="00EF36C7" w:rsidP="00D5018C">
            <w:pPr>
              <w:pStyle w:val="TableEntry"/>
              <w:rPr>
                <w:ins w:id="5670" w:author="Jones, Emma" w:date="2019-04-26T14:09:00Z"/>
              </w:rPr>
            </w:pPr>
            <w:ins w:id="5671" w:author="Jones, Emma" w:date="2019-04-26T14:09:00Z">
              <w:r w:rsidRPr="00276D24">
                <w:t>Beneficiary of the Task</w:t>
              </w:r>
            </w:ins>
          </w:p>
        </w:tc>
        <w:tc>
          <w:tcPr>
            <w:tcW w:w="2520" w:type="dxa"/>
          </w:tcPr>
          <w:p w14:paraId="3E1509B4" w14:textId="77777777" w:rsidR="00EF36C7" w:rsidRPr="00276D24" w:rsidRDefault="00EF36C7" w:rsidP="00D5018C">
            <w:pPr>
              <w:pStyle w:val="TableEntry"/>
              <w:rPr>
                <w:ins w:id="5672" w:author="Jones, Emma" w:date="2019-04-26T14:09:00Z"/>
              </w:rPr>
            </w:pPr>
            <w:ins w:id="5673" w:author="Jones, Emma" w:date="2019-04-26T14:09:00Z">
              <w:r w:rsidRPr="00276D24">
                <w:t>no mapping</w:t>
              </w:r>
            </w:ins>
          </w:p>
        </w:tc>
        <w:tc>
          <w:tcPr>
            <w:tcW w:w="1710" w:type="dxa"/>
          </w:tcPr>
          <w:p w14:paraId="48221096" w14:textId="77777777" w:rsidR="00EF36C7" w:rsidRPr="00276D24" w:rsidRDefault="00EF36C7" w:rsidP="00D5018C">
            <w:pPr>
              <w:pStyle w:val="TableEntry"/>
              <w:rPr>
                <w:ins w:id="5674" w:author="Jones, Emma" w:date="2019-04-26T14:09:00Z"/>
              </w:rPr>
            </w:pPr>
          </w:p>
        </w:tc>
      </w:tr>
      <w:tr w:rsidR="00EF36C7" w:rsidRPr="00276D24" w14:paraId="57C69A08" w14:textId="77777777" w:rsidTr="00D5018C">
        <w:trPr>
          <w:ins w:id="5675" w:author="Jones, Emma" w:date="2019-04-26T14:09:00Z"/>
        </w:trPr>
        <w:tc>
          <w:tcPr>
            <w:tcW w:w="2605" w:type="dxa"/>
            <w:gridSpan w:val="2"/>
          </w:tcPr>
          <w:p w14:paraId="6F73F159" w14:textId="77777777" w:rsidR="00EF36C7" w:rsidRPr="00276D24" w:rsidRDefault="00EF36C7" w:rsidP="00D5018C">
            <w:pPr>
              <w:pStyle w:val="TableEntry"/>
              <w:rPr>
                <w:ins w:id="5676" w:author="Jones, Emma" w:date="2019-04-26T14:09:00Z"/>
              </w:rPr>
            </w:pPr>
            <w:ins w:id="5677" w:author="Jones, Emma" w:date="2019-04-26T14:09:00Z">
              <w:r>
                <w:t>encounter</w:t>
              </w:r>
            </w:ins>
          </w:p>
        </w:tc>
        <w:tc>
          <w:tcPr>
            <w:tcW w:w="3150" w:type="dxa"/>
          </w:tcPr>
          <w:p w14:paraId="4DFED812" w14:textId="77777777" w:rsidR="00EF36C7" w:rsidRPr="00276D24" w:rsidRDefault="00EF36C7" w:rsidP="00D5018C">
            <w:pPr>
              <w:pStyle w:val="TableEntry"/>
              <w:rPr>
                <w:ins w:id="5678" w:author="Jones, Emma" w:date="2019-04-26T14:09:00Z"/>
              </w:rPr>
            </w:pPr>
            <w:ins w:id="5679" w:author="Jones, Emma" w:date="2019-04-26T14:09:00Z">
              <w:r>
                <w:t>Healthcare event during which this task originated.</w:t>
              </w:r>
            </w:ins>
          </w:p>
        </w:tc>
        <w:tc>
          <w:tcPr>
            <w:tcW w:w="2520" w:type="dxa"/>
          </w:tcPr>
          <w:p w14:paraId="44B40461" w14:textId="77777777" w:rsidR="00EF36C7" w:rsidRPr="00276D24" w:rsidRDefault="00EF36C7" w:rsidP="00D5018C">
            <w:pPr>
              <w:pStyle w:val="TableEntry"/>
              <w:rPr>
                <w:ins w:id="5680" w:author="Jones, Emma" w:date="2019-04-26T14:09:00Z"/>
              </w:rPr>
            </w:pPr>
            <w:ins w:id="5681" w:author="Jones, Emma" w:date="2019-04-26T14:09:00Z">
              <w:r>
                <w:t>no mapping</w:t>
              </w:r>
            </w:ins>
          </w:p>
        </w:tc>
        <w:tc>
          <w:tcPr>
            <w:tcW w:w="1710" w:type="dxa"/>
          </w:tcPr>
          <w:p w14:paraId="4918CEE9" w14:textId="77777777" w:rsidR="00EF36C7" w:rsidRPr="00276D24" w:rsidRDefault="00EF36C7" w:rsidP="00D5018C">
            <w:pPr>
              <w:pStyle w:val="TableEntry"/>
              <w:rPr>
                <w:ins w:id="5682" w:author="Jones, Emma" w:date="2019-04-26T14:09:00Z"/>
              </w:rPr>
            </w:pPr>
          </w:p>
        </w:tc>
      </w:tr>
      <w:tr w:rsidR="00EF36C7" w:rsidRPr="00276D24" w14:paraId="31D7C220" w14:textId="77777777" w:rsidTr="00D5018C">
        <w:trPr>
          <w:ins w:id="5683" w:author="Jones, Emma" w:date="2019-04-26T14:09:00Z"/>
        </w:trPr>
        <w:tc>
          <w:tcPr>
            <w:tcW w:w="2605" w:type="dxa"/>
            <w:gridSpan w:val="2"/>
          </w:tcPr>
          <w:p w14:paraId="7910197E" w14:textId="77777777" w:rsidR="00EF36C7" w:rsidRPr="00276D24" w:rsidRDefault="00EF36C7" w:rsidP="00D5018C">
            <w:pPr>
              <w:pStyle w:val="TableEntry"/>
              <w:rPr>
                <w:ins w:id="5684" w:author="Jones, Emma" w:date="2019-04-26T14:09:00Z"/>
              </w:rPr>
            </w:pPr>
            <w:proofErr w:type="spellStart"/>
            <w:ins w:id="5685" w:author="Jones, Emma" w:date="2019-04-26T14:09:00Z">
              <w:r w:rsidRPr="00276D24">
                <w:lastRenderedPageBreak/>
                <w:t>executionPeriod</w:t>
              </w:r>
              <w:proofErr w:type="spellEnd"/>
            </w:ins>
          </w:p>
        </w:tc>
        <w:tc>
          <w:tcPr>
            <w:tcW w:w="3150" w:type="dxa"/>
          </w:tcPr>
          <w:p w14:paraId="79AEE8E3" w14:textId="77777777" w:rsidR="00EF36C7" w:rsidRPr="00276D24" w:rsidRDefault="00EF36C7" w:rsidP="00D5018C">
            <w:pPr>
              <w:pStyle w:val="TableEntry"/>
              <w:rPr>
                <w:ins w:id="5686" w:author="Jones, Emma" w:date="2019-04-26T14:09:00Z"/>
              </w:rPr>
            </w:pPr>
            <w:ins w:id="5687" w:author="Jones, Emma" w:date="2019-04-26T14:09:00Z">
              <w:r w:rsidRPr="00276D24">
                <w:t>Start and end time of execution</w:t>
              </w:r>
            </w:ins>
          </w:p>
        </w:tc>
        <w:tc>
          <w:tcPr>
            <w:tcW w:w="2520" w:type="dxa"/>
          </w:tcPr>
          <w:p w14:paraId="46293EE1" w14:textId="77777777" w:rsidR="00EF36C7" w:rsidRPr="00276D24" w:rsidRDefault="00EF36C7" w:rsidP="00D5018C">
            <w:pPr>
              <w:pStyle w:val="TableEntry"/>
              <w:rPr>
                <w:ins w:id="5688" w:author="Jones, Emma" w:date="2019-04-26T14:09:00Z"/>
              </w:rPr>
            </w:pPr>
            <w:ins w:id="5689" w:author="Jones, Emma" w:date="2019-04-26T14:09:00Z">
              <w:r w:rsidRPr="00276D24">
                <w:t>no mapping</w:t>
              </w:r>
            </w:ins>
          </w:p>
        </w:tc>
        <w:tc>
          <w:tcPr>
            <w:tcW w:w="1710" w:type="dxa"/>
          </w:tcPr>
          <w:p w14:paraId="375E25AA" w14:textId="77777777" w:rsidR="00EF36C7" w:rsidRPr="00276D24" w:rsidRDefault="00EF36C7" w:rsidP="00D5018C">
            <w:pPr>
              <w:pStyle w:val="TableEntry"/>
              <w:rPr>
                <w:ins w:id="5690" w:author="Jones, Emma" w:date="2019-04-26T14:09:00Z"/>
              </w:rPr>
            </w:pPr>
          </w:p>
        </w:tc>
      </w:tr>
      <w:tr w:rsidR="00EF36C7" w:rsidRPr="00276D24" w14:paraId="1A4CB2BD" w14:textId="77777777" w:rsidTr="00D5018C">
        <w:trPr>
          <w:ins w:id="5691" w:author="Jones, Emma" w:date="2019-04-26T14:09:00Z"/>
        </w:trPr>
        <w:tc>
          <w:tcPr>
            <w:tcW w:w="2605" w:type="dxa"/>
            <w:gridSpan w:val="2"/>
          </w:tcPr>
          <w:p w14:paraId="3D3F1786" w14:textId="77777777" w:rsidR="00EF36C7" w:rsidRPr="00276D24" w:rsidRDefault="00EF36C7" w:rsidP="00D5018C">
            <w:pPr>
              <w:pStyle w:val="TableEntry"/>
              <w:rPr>
                <w:ins w:id="5692" w:author="Jones, Emma" w:date="2019-04-26T14:09:00Z"/>
              </w:rPr>
            </w:pPr>
            <w:proofErr w:type="spellStart"/>
            <w:ins w:id="5693" w:author="Jones, Emma" w:date="2019-04-26T14:09:00Z">
              <w:r w:rsidRPr="00276D24">
                <w:t>authoredOn</w:t>
              </w:r>
              <w:proofErr w:type="spellEnd"/>
            </w:ins>
          </w:p>
        </w:tc>
        <w:tc>
          <w:tcPr>
            <w:tcW w:w="3150" w:type="dxa"/>
          </w:tcPr>
          <w:p w14:paraId="3876379D" w14:textId="77777777" w:rsidR="00EF36C7" w:rsidRPr="00276D24" w:rsidRDefault="00EF36C7" w:rsidP="00D5018C">
            <w:pPr>
              <w:pStyle w:val="TableEntry"/>
              <w:rPr>
                <w:ins w:id="5694" w:author="Jones, Emma" w:date="2019-04-26T14:09:00Z"/>
              </w:rPr>
            </w:pPr>
            <w:ins w:id="5695" w:author="Jones, Emma" w:date="2019-04-26T14:09:00Z">
              <w:r w:rsidRPr="00276D24">
                <w:t>Task Creation Date</w:t>
              </w:r>
            </w:ins>
          </w:p>
        </w:tc>
        <w:tc>
          <w:tcPr>
            <w:tcW w:w="2520" w:type="dxa"/>
          </w:tcPr>
          <w:p w14:paraId="2A4043E6" w14:textId="77777777" w:rsidR="00EF36C7" w:rsidRPr="00276D24" w:rsidRDefault="00EF36C7" w:rsidP="00D5018C">
            <w:pPr>
              <w:pStyle w:val="TableEntry"/>
              <w:rPr>
                <w:ins w:id="5696" w:author="Jones, Emma" w:date="2019-04-26T14:09:00Z"/>
              </w:rPr>
            </w:pPr>
            <w:proofErr w:type="spellStart"/>
            <w:ins w:id="5697" w:author="Jones, Emma" w:date="2019-04-26T14:09:00Z">
              <w:r w:rsidRPr="00276D24">
                <w:t>taskDetails</w:t>
              </w:r>
              <w:proofErr w:type="spellEnd"/>
              <w:r w:rsidRPr="00276D24">
                <w:t>/</w:t>
              </w:r>
              <w:proofErr w:type="spellStart"/>
              <w:r w:rsidRPr="00276D24">
                <w:t>createdTime</w:t>
              </w:r>
              <w:proofErr w:type="spellEnd"/>
            </w:ins>
          </w:p>
        </w:tc>
        <w:tc>
          <w:tcPr>
            <w:tcW w:w="1710" w:type="dxa"/>
          </w:tcPr>
          <w:p w14:paraId="7E799B6D" w14:textId="77777777" w:rsidR="00EF36C7" w:rsidRPr="00276D24" w:rsidRDefault="00EF36C7" w:rsidP="00D5018C">
            <w:pPr>
              <w:pStyle w:val="TableEntry"/>
              <w:rPr>
                <w:ins w:id="5698" w:author="Jones, Emma" w:date="2019-04-26T14:09:00Z"/>
              </w:rPr>
            </w:pPr>
          </w:p>
        </w:tc>
      </w:tr>
      <w:tr w:rsidR="00EF36C7" w:rsidRPr="00276D24" w14:paraId="309A86E8" w14:textId="77777777" w:rsidTr="00D5018C">
        <w:trPr>
          <w:ins w:id="5699" w:author="Jones, Emma" w:date="2019-04-26T14:09:00Z"/>
        </w:trPr>
        <w:tc>
          <w:tcPr>
            <w:tcW w:w="2605" w:type="dxa"/>
            <w:gridSpan w:val="2"/>
          </w:tcPr>
          <w:p w14:paraId="0B71C62B" w14:textId="77777777" w:rsidR="00EF36C7" w:rsidRPr="00276D24" w:rsidRDefault="00EF36C7" w:rsidP="00D5018C">
            <w:pPr>
              <w:pStyle w:val="TableEntry"/>
              <w:rPr>
                <w:ins w:id="5700" w:author="Jones, Emma" w:date="2019-04-26T14:09:00Z"/>
              </w:rPr>
            </w:pPr>
            <w:proofErr w:type="spellStart"/>
            <w:ins w:id="5701" w:author="Jones, Emma" w:date="2019-04-26T14:09:00Z">
              <w:r w:rsidRPr="00276D24">
                <w:t>lastModified</w:t>
              </w:r>
              <w:proofErr w:type="spellEnd"/>
            </w:ins>
          </w:p>
        </w:tc>
        <w:tc>
          <w:tcPr>
            <w:tcW w:w="3150" w:type="dxa"/>
          </w:tcPr>
          <w:p w14:paraId="26CC1A5E" w14:textId="77777777" w:rsidR="00EF36C7" w:rsidRPr="00276D24" w:rsidRDefault="00EF36C7" w:rsidP="00D5018C">
            <w:pPr>
              <w:pStyle w:val="TableEntry"/>
              <w:rPr>
                <w:ins w:id="5702" w:author="Jones, Emma" w:date="2019-04-26T14:09:00Z"/>
              </w:rPr>
            </w:pPr>
            <w:ins w:id="5703" w:author="Jones, Emma" w:date="2019-04-26T14:09:00Z">
              <w:r w:rsidRPr="00276D24">
                <w:t>Task Last Modified Date</w:t>
              </w:r>
            </w:ins>
          </w:p>
        </w:tc>
        <w:tc>
          <w:tcPr>
            <w:tcW w:w="2520" w:type="dxa"/>
          </w:tcPr>
          <w:p w14:paraId="7F1C4B35" w14:textId="77777777" w:rsidR="00EF36C7" w:rsidRPr="00276D24" w:rsidRDefault="00EF36C7" w:rsidP="00D5018C">
            <w:pPr>
              <w:pStyle w:val="TableEntry"/>
              <w:rPr>
                <w:ins w:id="5704" w:author="Jones, Emma" w:date="2019-04-26T14:09:00Z"/>
              </w:rPr>
            </w:pPr>
            <w:proofErr w:type="spellStart"/>
            <w:ins w:id="5705" w:author="Jones, Emma" w:date="2019-04-26T14:09:00Z">
              <w:r w:rsidRPr="00276D24">
                <w:t>taskDetails</w:t>
              </w:r>
              <w:proofErr w:type="spellEnd"/>
              <w:r w:rsidRPr="00276D24">
                <w:t>/</w:t>
              </w:r>
              <w:proofErr w:type="spellStart"/>
              <w:r w:rsidRPr="00276D24">
                <w:t>lastModifiedTime</w:t>
              </w:r>
              <w:proofErr w:type="spellEnd"/>
            </w:ins>
          </w:p>
        </w:tc>
        <w:tc>
          <w:tcPr>
            <w:tcW w:w="1710" w:type="dxa"/>
          </w:tcPr>
          <w:p w14:paraId="7B7E1FE5" w14:textId="77777777" w:rsidR="00EF36C7" w:rsidRPr="00276D24" w:rsidRDefault="00EF36C7" w:rsidP="00D5018C">
            <w:pPr>
              <w:pStyle w:val="TableEntry"/>
              <w:rPr>
                <w:ins w:id="5706" w:author="Jones, Emma" w:date="2019-04-26T14:09:00Z"/>
              </w:rPr>
            </w:pPr>
          </w:p>
        </w:tc>
      </w:tr>
      <w:tr w:rsidR="00EF36C7" w:rsidRPr="00276D24" w14:paraId="01D14EB9" w14:textId="77777777" w:rsidTr="00D5018C">
        <w:trPr>
          <w:ins w:id="5707" w:author="Jones, Emma" w:date="2019-04-26T14:09:00Z"/>
        </w:trPr>
        <w:tc>
          <w:tcPr>
            <w:tcW w:w="2605" w:type="dxa"/>
            <w:gridSpan w:val="2"/>
          </w:tcPr>
          <w:p w14:paraId="33364FB8" w14:textId="77777777" w:rsidR="00EF36C7" w:rsidRPr="00276D24" w:rsidRDefault="00EF36C7" w:rsidP="00D5018C">
            <w:pPr>
              <w:pStyle w:val="TableEntry"/>
              <w:rPr>
                <w:ins w:id="5708" w:author="Jones, Emma" w:date="2019-04-26T14:09:00Z"/>
              </w:rPr>
            </w:pPr>
            <w:ins w:id="5709" w:author="Jones, Emma" w:date="2019-04-26T14:09:00Z">
              <w:r w:rsidRPr="00276D24">
                <w:t>requester</w:t>
              </w:r>
            </w:ins>
          </w:p>
        </w:tc>
        <w:tc>
          <w:tcPr>
            <w:tcW w:w="3150" w:type="dxa"/>
          </w:tcPr>
          <w:p w14:paraId="459D0CBA" w14:textId="77777777" w:rsidR="00EF36C7" w:rsidRPr="00276D24" w:rsidRDefault="00EF36C7" w:rsidP="00D5018C">
            <w:pPr>
              <w:pStyle w:val="TableEntry"/>
              <w:rPr>
                <w:ins w:id="5710" w:author="Jones, Emma" w:date="2019-04-26T14:09:00Z"/>
              </w:rPr>
            </w:pPr>
            <w:ins w:id="5711" w:author="Jones, Emma" w:date="2019-04-26T14:09:00Z">
              <w:r w:rsidRPr="00276D24">
                <w:t>Who is asking for task to be done</w:t>
              </w:r>
            </w:ins>
          </w:p>
        </w:tc>
        <w:tc>
          <w:tcPr>
            <w:tcW w:w="2520" w:type="dxa"/>
          </w:tcPr>
          <w:p w14:paraId="34FE0EF7" w14:textId="77777777" w:rsidR="00EF36C7" w:rsidRPr="00276D24" w:rsidRDefault="00EF36C7" w:rsidP="00D5018C">
            <w:pPr>
              <w:pStyle w:val="TableEntry"/>
              <w:rPr>
                <w:ins w:id="5712" w:author="Jones, Emma" w:date="2019-04-26T14:09:00Z"/>
              </w:rPr>
            </w:pPr>
            <w:proofErr w:type="spellStart"/>
            <w:ins w:id="5713" w:author="Jones, Emma" w:date="2019-04-26T14:09:00Z">
              <w:r w:rsidRPr="00276D24">
                <w:t>taskDetails</w:t>
              </w:r>
              <w:proofErr w:type="spellEnd"/>
              <w:r w:rsidRPr="00276D24">
                <w:t>/</w:t>
              </w:r>
              <w:proofErr w:type="spellStart"/>
              <w:r w:rsidRPr="00276D24">
                <w:t>createdBy</w:t>
              </w:r>
              <w:proofErr w:type="spellEnd"/>
            </w:ins>
          </w:p>
        </w:tc>
        <w:tc>
          <w:tcPr>
            <w:tcW w:w="1710" w:type="dxa"/>
          </w:tcPr>
          <w:p w14:paraId="1190F9F1" w14:textId="77777777" w:rsidR="00EF36C7" w:rsidRPr="00276D24" w:rsidRDefault="00EF36C7" w:rsidP="00D5018C">
            <w:pPr>
              <w:pStyle w:val="TableEntry"/>
              <w:rPr>
                <w:ins w:id="5714" w:author="Jones, Emma" w:date="2019-04-26T14:09:00Z"/>
              </w:rPr>
            </w:pPr>
          </w:p>
        </w:tc>
      </w:tr>
      <w:tr w:rsidR="00EF36C7" w:rsidRPr="00276D24" w14:paraId="28103B11" w14:textId="77777777" w:rsidTr="00D5018C">
        <w:trPr>
          <w:ins w:id="5715" w:author="Jones, Emma" w:date="2019-04-26T14:09:00Z"/>
        </w:trPr>
        <w:tc>
          <w:tcPr>
            <w:tcW w:w="2605" w:type="dxa"/>
            <w:gridSpan w:val="2"/>
          </w:tcPr>
          <w:p w14:paraId="55C5BD36" w14:textId="77777777" w:rsidR="00EF36C7" w:rsidRPr="00276D24" w:rsidRDefault="00EF36C7" w:rsidP="00D5018C">
            <w:pPr>
              <w:pStyle w:val="TableEntry"/>
              <w:rPr>
                <w:ins w:id="5716" w:author="Jones, Emma" w:date="2019-04-26T14:09:00Z"/>
              </w:rPr>
            </w:pPr>
            <w:proofErr w:type="spellStart"/>
            <w:ins w:id="5717" w:author="Jones, Emma" w:date="2019-04-26T14:09:00Z">
              <w:r w:rsidRPr="00276D24">
                <w:t>performerType</w:t>
              </w:r>
              <w:proofErr w:type="spellEnd"/>
            </w:ins>
          </w:p>
        </w:tc>
        <w:tc>
          <w:tcPr>
            <w:tcW w:w="3150" w:type="dxa"/>
          </w:tcPr>
          <w:p w14:paraId="1DF8AEB1" w14:textId="77777777" w:rsidR="00EF36C7" w:rsidRPr="00276D24" w:rsidRDefault="00EF36C7" w:rsidP="00D5018C">
            <w:pPr>
              <w:pStyle w:val="TableEntry"/>
              <w:rPr>
                <w:ins w:id="5718" w:author="Jones, Emma" w:date="2019-04-26T14:09:00Z"/>
              </w:rPr>
            </w:pPr>
            <w:ins w:id="5719" w:author="Jones, Emma" w:date="2019-04-26T14:09:00Z">
              <w:r w:rsidRPr="00276D24">
                <w:t>requester | dispatcher | scheduler | performer | monitor | manager | acquirer | reviewer</w:t>
              </w:r>
            </w:ins>
          </w:p>
        </w:tc>
        <w:tc>
          <w:tcPr>
            <w:tcW w:w="2520" w:type="dxa"/>
          </w:tcPr>
          <w:p w14:paraId="68528042" w14:textId="77777777" w:rsidR="00EF36C7" w:rsidRPr="00276D24" w:rsidRDefault="00EF36C7" w:rsidP="00D5018C">
            <w:pPr>
              <w:pStyle w:val="TableEntry"/>
              <w:rPr>
                <w:ins w:id="5720" w:author="Jones, Emma" w:date="2019-04-26T14:09:00Z"/>
              </w:rPr>
            </w:pPr>
            <w:ins w:id="5721" w:author="Jones, Emma" w:date="2019-04-26T14:09:00Z">
              <w:r w:rsidRPr="00276D24">
                <w:t>no mapping</w:t>
              </w:r>
            </w:ins>
          </w:p>
        </w:tc>
        <w:tc>
          <w:tcPr>
            <w:tcW w:w="1710" w:type="dxa"/>
          </w:tcPr>
          <w:p w14:paraId="400F5A83" w14:textId="77777777" w:rsidR="00EF36C7" w:rsidRPr="00276D24" w:rsidRDefault="00EF36C7" w:rsidP="00D5018C">
            <w:pPr>
              <w:pStyle w:val="TableEntry"/>
              <w:rPr>
                <w:ins w:id="5722" w:author="Jones, Emma" w:date="2019-04-26T14:09:00Z"/>
              </w:rPr>
            </w:pPr>
          </w:p>
        </w:tc>
      </w:tr>
      <w:tr w:rsidR="00EF36C7" w:rsidRPr="00276D24" w14:paraId="1D2A5CD1" w14:textId="77777777" w:rsidTr="00D5018C">
        <w:trPr>
          <w:ins w:id="5723" w:author="Jones, Emma" w:date="2019-04-26T14:09:00Z"/>
        </w:trPr>
        <w:tc>
          <w:tcPr>
            <w:tcW w:w="2605" w:type="dxa"/>
            <w:gridSpan w:val="2"/>
          </w:tcPr>
          <w:p w14:paraId="11B6CF19" w14:textId="77777777" w:rsidR="00EF36C7" w:rsidRPr="00276D24" w:rsidRDefault="00EF36C7" w:rsidP="00D5018C">
            <w:pPr>
              <w:pStyle w:val="TableEntry"/>
              <w:rPr>
                <w:ins w:id="5724" w:author="Jones, Emma" w:date="2019-04-26T14:09:00Z"/>
              </w:rPr>
            </w:pPr>
            <w:ins w:id="5725" w:author="Jones, Emma" w:date="2019-04-26T14:09:00Z">
              <w:r w:rsidRPr="00276D24">
                <w:t>owner</w:t>
              </w:r>
            </w:ins>
          </w:p>
        </w:tc>
        <w:tc>
          <w:tcPr>
            <w:tcW w:w="3150" w:type="dxa"/>
          </w:tcPr>
          <w:p w14:paraId="2D33B658" w14:textId="77777777" w:rsidR="00EF36C7" w:rsidRPr="00276D24" w:rsidRDefault="00EF36C7" w:rsidP="00D5018C">
            <w:pPr>
              <w:pStyle w:val="TableEntry"/>
              <w:rPr>
                <w:ins w:id="5726" w:author="Jones, Emma" w:date="2019-04-26T14:09:00Z"/>
              </w:rPr>
            </w:pPr>
            <w:ins w:id="5727" w:author="Jones, Emma" w:date="2019-04-26T14:09:00Z">
              <w:r w:rsidRPr="00276D24">
                <w:t>Responsible individual</w:t>
              </w:r>
            </w:ins>
          </w:p>
        </w:tc>
        <w:tc>
          <w:tcPr>
            <w:tcW w:w="2520" w:type="dxa"/>
          </w:tcPr>
          <w:p w14:paraId="33E713A7" w14:textId="77777777" w:rsidR="00EF36C7" w:rsidRPr="00276D24" w:rsidRDefault="00EF36C7" w:rsidP="00D5018C">
            <w:pPr>
              <w:pStyle w:val="TableEntry"/>
              <w:rPr>
                <w:ins w:id="5728" w:author="Jones, Emma" w:date="2019-04-26T14:09:00Z"/>
              </w:rPr>
            </w:pPr>
            <w:proofErr w:type="spellStart"/>
            <w:ins w:id="572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710" w:type="dxa"/>
          </w:tcPr>
          <w:p w14:paraId="42E9C4A9" w14:textId="77777777" w:rsidR="00EF36C7" w:rsidRPr="00276D24" w:rsidRDefault="00EF36C7" w:rsidP="00D5018C">
            <w:pPr>
              <w:pStyle w:val="TableEntry"/>
              <w:rPr>
                <w:ins w:id="5730" w:author="Jones, Emma" w:date="2019-04-26T14:09:00Z"/>
              </w:rPr>
            </w:pPr>
          </w:p>
        </w:tc>
      </w:tr>
      <w:tr w:rsidR="00EF36C7" w:rsidRPr="00276D24" w14:paraId="7CC371D9" w14:textId="77777777" w:rsidTr="00D5018C">
        <w:trPr>
          <w:ins w:id="5731" w:author="Jones, Emma" w:date="2019-04-26T14:09:00Z"/>
        </w:trPr>
        <w:tc>
          <w:tcPr>
            <w:tcW w:w="2605" w:type="dxa"/>
            <w:gridSpan w:val="2"/>
          </w:tcPr>
          <w:p w14:paraId="7D377418" w14:textId="77777777" w:rsidR="00EF36C7" w:rsidRPr="00276D24" w:rsidRDefault="00EF36C7" w:rsidP="00D5018C">
            <w:pPr>
              <w:pStyle w:val="TableEntry"/>
              <w:rPr>
                <w:ins w:id="5732" w:author="Jones, Emma" w:date="2019-04-26T14:09:00Z"/>
              </w:rPr>
            </w:pPr>
            <w:ins w:id="5733" w:author="Jones, Emma" w:date="2019-04-26T14:09:00Z">
              <w:r>
                <w:t>location</w:t>
              </w:r>
            </w:ins>
          </w:p>
        </w:tc>
        <w:tc>
          <w:tcPr>
            <w:tcW w:w="3150" w:type="dxa"/>
          </w:tcPr>
          <w:p w14:paraId="536DC96F" w14:textId="77777777" w:rsidR="00EF36C7" w:rsidRPr="00276D24" w:rsidRDefault="00EF36C7" w:rsidP="00D5018C">
            <w:pPr>
              <w:pStyle w:val="TableEntry"/>
              <w:rPr>
                <w:ins w:id="5734" w:author="Jones, Emma" w:date="2019-04-26T14:09:00Z"/>
              </w:rPr>
            </w:pPr>
            <w:ins w:id="5735" w:author="Jones, Emma" w:date="2019-04-26T14:09:00Z">
              <w:r>
                <w:t>Where task occurs.</w:t>
              </w:r>
            </w:ins>
          </w:p>
        </w:tc>
        <w:tc>
          <w:tcPr>
            <w:tcW w:w="2520" w:type="dxa"/>
          </w:tcPr>
          <w:p w14:paraId="35D585F6" w14:textId="77777777" w:rsidR="00EF36C7" w:rsidRPr="00276D24" w:rsidRDefault="00EF36C7" w:rsidP="00D5018C">
            <w:pPr>
              <w:pStyle w:val="TableEntry"/>
              <w:rPr>
                <w:ins w:id="5736" w:author="Jones, Emma" w:date="2019-04-26T14:09:00Z"/>
              </w:rPr>
            </w:pPr>
            <w:ins w:id="5737" w:author="Jones, Emma" w:date="2019-04-26T14:09:00Z">
              <w:r>
                <w:t>no mapping</w:t>
              </w:r>
            </w:ins>
          </w:p>
        </w:tc>
        <w:tc>
          <w:tcPr>
            <w:tcW w:w="1710" w:type="dxa"/>
          </w:tcPr>
          <w:p w14:paraId="5B80F1A7" w14:textId="77777777" w:rsidR="00EF36C7" w:rsidRPr="00276D24" w:rsidRDefault="00EF36C7" w:rsidP="00D5018C">
            <w:pPr>
              <w:pStyle w:val="TableEntry"/>
              <w:rPr>
                <w:ins w:id="5738" w:author="Jones, Emma" w:date="2019-04-26T14:09:00Z"/>
              </w:rPr>
            </w:pPr>
          </w:p>
        </w:tc>
      </w:tr>
      <w:tr w:rsidR="00EF36C7" w:rsidRPr="00276D24" w14:paraId="288160D2" w14:textId="77777777" w:rsidTr="00D5018C">
        <w:trPr>
          <w:ins w:id="5739" w:author="Jones, Emma" w:date="2019-04-26T14:09:00Z"/>
        </w:trPr>
        <w:tc>
          <w:tcPr>
            <w:tcW w:w="2605" w:type="dxa"/>
            <w:gridSpan w:val="2"/>
          </w:tcPr>
          <w:p w14:paraId="70F39E65" w14:textId="77777777" w:rsidR="00EF36C7" w:rsidRPr="00276D24" w:rsidRDefault="00EF36C7" w:rsidP="00D5018C">
            <w:pPr>
              <w:pStyle w:val="TableEntry"/>
              <w:rPr>
                <w:ins w:id="5740" w:author="Jones, Emma" w:date="2019-04-26T14:09:00Z"/>
              </w:rPr>
            </w:pPr>
            <w:proofErr w:type="spellStart"/>
            <w:ins w:id="5741" w:author="Jones, Emma" w:date="2019-04-26T14:09:00Z">
              <w:r>
                <w:t>reasonCode</w:t>
              </w:r>
              <w:proofErr w:type="spellEnd"/>
            </w:ins>
          </w:p>
        </w:tc>
        <w:tc>
          <w:tcPr>
            <w:tcW w:w="3150" w:type="dxa"/>
          </w:tcPr>
          <w:p w14:paraId="4D107F9A" w14:textId="77777777" w:rsidR="00EF36C7" w:rsidRPr="00276D24" w:rsidRDefault="00EF36C7" w:rsidP="00D5018C">
            <w:pPr>
              <w:pStyle w:val="TableEntry"/>
              <w:rPr>
                <w:ins w:id="5742" w:author="Jones, Emma" w:date="2019-04-26T14:09:00Z"/>
              </w:rPr>
            </w:pPr>
            <w:ins w:id="5743" w:author="Jones, Emma" w:date="2019-04-26T14:09:00Z">
              <w:r>
                <w:t>Why task is needed</w:t>
              </w:r>
            </w:ins>
          </w:p>
        </w:tc>
        <w:tc>
          <w:tcPr>
            <w:tcW w:w="2520" w:type="dxa"/>
          </w:tcPr>
          <w:p w14:paraId="0CFC1AFA" w14:textId="77777777" w:rsidR="00EF36C7" w:rsidRPr="00276D24" w:rsidRDefault="00EF36C7" w:rsidP="00D5018C">
            <w:pPr>
              <w:pStyle w:val="TableEntry"/>
              <w:rPr>
                <w:ins w:id="5744" w:author="Jones, Emma" w:date="2019-04-26T14:09:00Z"/>
              </w:rPr>
            </w:pPr>
            <w:ins w:id="5745" w:author="Jones, Emma" w:date="2019-04-26T14:09:00Z">
              <w:r>
                <w:t xml:space="preserve">no mapping </w:t>
              </w:r>
            </w:ins>
          </w:p>
        </w:tc>
        <w:tc>
          <w:tcPr>
            <w:tcW w:w="1710" w:type="dxa"/>
          </w:tcPr>
          <w:p w14:paraId="3EA3AF1A" w14:textId="77777777" w:rsidR="00EF36C7" w:rsidRPr="00276D24" w:rsidRDefault="00EF36C7" w:rsidP="00D5018C">
            <w:pPr>
              <w:pStyle w:val="TableEntry"/>
              <w:rPr>
                <w:ins w:id="5746" w:author="Jones, Emma" w:date="2019-04-26T14:09:00Z"/>
              </w:rPr>
            </w:pPr>
          </w:p>
        </w:tc>
      </w:tr>
      <w:tr w:rsidR="00EF36C7" w:rsidRPr="00276D24" w14:paraId="29A5322E" w14:textId="77777777" w:rsidTr="00D5018C">
        <w:trPr>
          <w:ins w:id="5747" w:author="Jones, Emma" w:date="2019-04-26T14:09:00Z"/>
        </w:trPr>
        <w:tc>
          <w:tcPr>
            <w:tcW w:w="2605" w:type="dxa"/>
            <w:gridSpan w:val="2"/>
          </w:tcPr>
          <w:p w14:paraId="066C331B" w14:textId="77777777" w:rsidR="00EF36C7" w:rsidRPr="00276D24" w:rsidRDefault="00EF36C7" w:rsidP="00D5018C">
            <w:pPr>
              <w:pStyle w:val="TableEntry"/>
              <w:rPr>
                <w:ins w:id="5748" w:author="Jones, Emma" w:date="2019-04-26T14:09:00Z"/>
              </w:rPr>
            </w:pPr>
            <w:proofErr w:type="spellStart"/>
            <w:ins w:id="5749" w:author="Jones, Emma" w:date="2019-04-26T14:09:00Z">
              <w:r>
                <w:t>reasonReference</w:t>
              </w:r>
              <w:proofErr w:type="spellEnd"/>
            </w:ins>
          </w:p>
        </w:tc>
        <w:tc>
          <w:tcPr>
            <w:tcW w:w="3150" w:type="dxa"/>
          </w:tcPr>
          <w:p w14:paraId="7FF14BFA" w14:textId="77777777" w:rsidR="00EF36C7" w:rsidRPr="00276D24" w:rsidRDefault="00EF36C7" w:rsidP="00D5018C">
            <w:pPr>
              <w:pStyle w:val="TableEntry"/>
              <w:rPr>
                <w:ins w:id="5750" w:author="Jones, Emma" w:date="2019-04-26T14:09:00Z"/>
              </w:rPr>
            </w:pPr>
            <w:ins w:id="5751" w:author="Jones, Emma" w:date="2019-04-26T14:09:00Z">
              <w:r>
                <w:t>Why task is needed</w:t>
              </w:r>
            </w:ins>
          </w:p>
        </w:tc>
        <w:tc>
          <w:tcPr>
            <w:tcW w:w="2520" w:type="dxa"/>
          </w:tcPr>
          <w:p w14:paraId="66FCA65C" w14:textId="77777777" w:rsidR="00EF36C7" w:rsidRPr="00276D24" w:rsidRDefault="00EF36C7" w:rsidP="00D5018C">
            <w:pPr>
              <w:pStyle w:val="TableEntry"/>
              <w:rPr>
                <w:ins w:id="5752" w:author="Jones, Emma" w:date="2019-04-26T14:09:00Z"/>
              </w:rPr>
            </w:pPr>
            <w:ins w:id="5753" w:author="Jones, Emma" w:date="2019-04-26T14:09:00Z">
              <w:r>
                <w:t>no mapping</w:t>
              </w:r>
            </w:ins>
          </w:p>
        </w:tc>
        <w:tc>
          <w:tcPr>
            <w:tcW w:w="1710" w:type="dxa"/>
          </w:tcPr>
          <w:p w14:paraId="05871109" w14:textId="77777777" w:rsidR="00EF36C7" w:rsidRPr="00276D24" w:rsidRDefault="00EF36C7" w:rsidP="00D5018C">
            <w:pPr>
              <w:pStyle w:val="TableEntry"/>
              <w:rPr>
                <w:ins w:id="5754" w:author="Jones, Emma" w:date="2019-04-26T14:09:00Z"/>
              </w:rPr>
            </w:pPr>
          </w:p>
        </w:tc>
      </w:tr>
      <w:tr w:rsidR="00EF36C7" w:rsidRPr="00276D24" w14:paraId="7034496D" w14:textId="77777777" w:rsidTr="00D5018C">
        <w:trPr>
          <w:ins w:id="5755" w:author="Jones, Emma" w:date="2019-04-26T14:09:00Z"/>
        </w:trPr>
        <w:tc>
          <w:tcPr>
            <w:tcW w:w="2605" w:type="dxa"/>
            <w:gridSpan w:val="2"/>
          </w:tcPr>
          <w:p w14:paraId="4182D31F" w14:textId="77777777" w:rsidR="00EF36C7" w:rsidRDefault="00EF36C7" w:rsidP="00D5018C">
            <w:pPr>
              <w:pStyle w:val="TableEntry"/>
              <w:rPr>
                <w:ins w:id="5756" w:author="Jones, Emma" w:date="2019-04-26T14:09:00Z"/>
              </w:rPr>
            </w:pPr>
            <w:ins w:id="5757" w:author="Jones, Emma" w:date="2019-04-26T14:09:00Z">
              <w:r>
                <w:t>insurance</w:t>
              </w:r>
            </w:ins>
          </w:p>
        </w:tc>
        <w:tc>
          <w:tcPr>
            <w:tcW w:w="3150" w:type="dxa"/>
          </w:tcPr>
          <w:p w14:paraId="52EA1FE2" w14:textId="77777777" w:rsidR="00EF36C7" w:rsidRDefault="00EF36C7" w:rsidP="00D5018C">
            <w:pPr>
              <w:pStyle w:val="TableEntry"/>
              <w:rPr>
                <w:ins w:id="5758" w:author="Jones, Emma" w:date="2019-04-26T14:09:00Z"/>
              </w:rPr>
            </w:pPr>
            <w:ins w:id="5759" w:author="Jones, Emma" w:date="2019-04-26T14:09:00Z">
              <w:r>
                <w:t>Associated insurance coverage</w:t>
              </w:r>
            </w:ins>
          </w:p>
        </w:tc>
        <w:tc>
          <w:tcPr>
            <w:tcW w:w="2520" w:type="dxa"/>
          </w:tcPr>
          <w:p w14:paraId="7AD5EFD9" w14:textId="77777777" w:rsidR="00EF36C7" w:rsidRDefault="00EF36C7" w:rsidP="00D5018C">
            <w:pPr>
              <w:pStyle w:val="TableEntry"/>
              <w:rPr>
                <w:ins w:id="5760" w:author="Jones, Emma" w:date="2019-04-26T14:09:00Z"/>
              </w:rPr>
            </w:pPr>
            <w:ins w:id="5761" w:author="Jones, Emma" w:date="2019-04-26T14:09:00Z">
              <w:r>
                <w:t>no mapping</w:t>
              </w:r>
            </w:ins>
          </w:p>
        </w:tc>
        <w:tc>
          <w:tcPr>
            <w:tcW w:w="1710" w:type="dxa"/>
          </w:tcPr>
          <w:p w14:paraId="7C5F545C" w14:textId="77777777" w:rsidR="00EF36C7" w:rsidRPr="00276D24" w:rsidRDefault="00EF36C7" w:rsidP="00D5018C">
            <w:pPr>
              <w:pStyle w:val="TableEntry"/>
              <w:rPr>
                <w:ins w:id="5762" w:author="Jones, Emma" w:date="2019-04-26T14:09:00Z"/>
              </w:rPr>
            </w:pPr>
          </w:p>
        </w:tc>
      </w:tr>
      <w:tr w:rsidR="00EF36C7" w:rsidRPr="00276D24" w14:paraId="3D1D96AF" w14:textId="77777777" w:rsidTr="00D5018C">
        <w:trPr>
          <w:ins w:id="5763" w:author="Jones, Emma" w:date="2019-04-26T14:09:00Z"/>
        </w:trPr>
        <w:tc>
          <w:tcPr>
            <w:tcW w:w="2605" w:type="dxa"/>
            <w:gridSpan w:val="2"/>
          </w:tcPr>
          <w:p w14:paraId="20F1CC1E" w14:textId="77777777" w:rsidR="00EF36C7" w:rsidRPr="00276D24" w:rsidRDefault="00EF36C7" w:rsidP="00D5018C">
            <w:pPr>
              <w:pStyle w:val="TableEntry"/>
              <w:rPr>
                <w:ins w:id="5764" w:author="Jones, Emma" w:date="2019-04-26T14:09:00Z"/>
              </w:rPr>
            </w:pPr>
            <w:ins w:id="5765" w:author="Jones, Emma" w:date="2019-04-26T14:09:00Z">
              <w:r w:rsidRPr="00276D24">
                <w:t>note</w:t>
              </w:r>
            </w:ins>
          </w:p>
        </w:tc>
        <w:tc>
          <w:tcPr>
            <w:tcW w:w="3150" w:type="dxa"/>
          </w:tcPr>
          <w:p w14:paraId="77305590" w14:textId="77777777" w:rsidR="00EF36C7" w:rsidRPr="00276D24" w:rsidRDefault="00EF36C7" w:rsidP="00D5018C">
            <w:pPr>
              <w:pStyle w:val="TableEntry"/>
              <w:rPr>
                <w:ins w:id="5766" w:author="Jones, Emma" w:date="2019-04-26T14:09:00Z"/>
              </w:rPr>
            </w:pPr>
            <w:ins w:id="5767" w:author="Jones, Emma" w:date="2019-04-26T14:09:00Z">
              <w:r w:rsidRPr="00276D24">
                <w:t>Comments made about the task</w:t>
              </w:r>
            </w:ins>
          </w:p>
        </w:tc>
        <w:tc>
          <w:tcPr>
            <w:tcW w:w="2520" w:type="dxa"/>
          </w:tcPr>
          <w:p w14:paraId="144F7E22" w14:textId="77777777" w:rsidR="00EF36C7" w:rsidRPr="00276D24" w:rsidRDefault="00EF36C7" w:rsidP="00D5018C">
            <w:pPr>
              <w:pStyle w:val="TableEntry"/>
              <w:rPr>
                <w:ins w:id="5768" w:author="Jones, Emma" w:date="2019-04-26T14:09:00Z"/>
              </w:rPr>
            </w:pPr>
            <w:proofErr w:type="spellStart"/>
            <w:ins w:id="5769" w:author="Jones, Emma" w:date="2019-04-26T14:09:00Z">
              <w:r w:rsidRPr="00276D24">
                <w:t>taskData</w:t>
              </w:r>
              <w:proofErr w:type="spellEnd"/>
              <w:r w:rsidRPr="00276D24">
                <w:t>/comments</w:t>
              </w:r>
            </w:ins>
          </w:p>
        </w:tc>
        <w:tc>
          <w:tcPr>
            <w:tcW w:w="1710" w:type="dxa"/>
          </w:tcPr>
          <w:p w14:paraId="48A6ABE7" w14:textId="77777777" w:rsidR="00EF36C7" w:rsidRPr="00276D24" w:rsidRDefault="00EF36C7" w:rsidP="00D5018C">
            <w:pPr>
              <w:pStyle w:val="TableEntry"/>
              <w:rPr>
                <w:ins w:id="5770" w:author="Jones, Emma" w:date="2019-04-26T14:09:00Z"/>
              </w:rPr>
            </w:pPr>
          </w:p>
        </w:tc>
      </w:tr>
      <w:tr w:rsidR="00EF36C7" w:rsidRPr="00276D24" w14:paraId="1DECC73E" w14:textId="77777777" w:rsidTr="00D5018C">
        <w:trPr>
          <w:ins w:id="5771" w:author="Jones, Emma" w:date="2019-04-26T14:09:00Z"/>
        </w:trPr>
        <w:tc>
          <w:tcPr>
            <w:tcW w:w="2605" w:type="dxa"/>
            <w:gridSpan w:val="2"/>
          </w:tcPr>
          <w:p w14:paraId="332A8247" w14:textId="77777777" w:rsidR="00EF36C7" w:rsidRPr="00276D24" w:rsidRDefault="00EF36C7" w:rsidP="00D5018C">
            <w:pPr>
              <w:pStyle w:val="TableEntry"/>
              <w:rPr>
                <w:ins w:id="5772" w:author="Jones, Emma" w:date="2019-04-26T14:09:00Z"/>
              </w:rPr>
            </w:pPr>
            <w:proofErr w:type="spellStart"/>
            <w:ins w:id="5773" w:author="Jones, Emma" w:date="2019-04-26T14:09:00Z">
              <w:r w:rsidRPr="00276D24">
                <w:t>relevantHistory</w:t>
              </w:r>
              <w:proofErr w:type="spellEnd"/>
              <w:r w:rsidRPr="00276D24">
                <w:tab/>
              </w:r>
            </w:ins>
          </w:p>
        </w:tc>
        <w:tc>
          <w:tcPr>
            <w:tcW w:w="3150" w:type="dxa"/>
          </w:tcPr>
          <w:p w14:paraId="00D4BB4F" w14:textId="77777777" w:rsidR="00EF36C7" w:rsidRPr="00276D24" w:rsidRDefault="00EF36C7" w:rsidP="00D5018C">
            <w:pPr>
              <w:pStyle w:val="TableEntry"/>
              <w:rPr>
                <w:ins w:id="5774" w:author="Jones, Emma" w:date="2019-04-26T14:09:00Z"/>
              </w:rPr>
            </w:pPr>
            <w:ins w:id="5775" w:author="Jones, Emma" w:date="2019-04-26T14:09:00Z">
              <w:r w:rsidRPr="00276D24">
                <w:t>Key events in history of the Task</w:t>
              </w:r>
            </w:ins>
          </w:p>
        </w:tc>
        <w:tc>
          <w:tcPr>
            <w:tcW w:w="2520" w:type="dxa"/>
          </w:tcPr>
          <w:p w14:paraId="7C226D2F" w14:textId="77777777" w:rsidR="00EF36C7" w:rsidRPr="00276D24" w:rsidRDefault="00EF36C7" w:rsidP="00D5018C">
            <w:pPr>
              <w:pStyle w:val="TableEntry"/>
              <w:rPr>
                <w:ins w:id="5776" w:author="Jones, Emma" w:date="2019-04-26T14:09:00Z"/>
              </w:rPr>
            </w:pPr>
            <w:ins w:id="5777" w:author="Jones, Emma" w:date="2019-04-26T14:09:00Z">
              <w:r w:rsidRPr="00276D24">
                <w:t>no mapping</w:t>
              </w:r>
            </w:ins>
          </w:p>
        </w:tc>
        <w:tc>
          <w:tcPr>
            <w:tcW w:w="1710" w:type="dxa"/>
          </w:tcPr>
          <w:p w14:paraId="4FC399B6" w14:textId="77777777" w:rsidR="00EF36C7" w:rsidRPr="00276D24" w:rsidRDefault="00EF36C7" w:rsidP="00D5018C">
            <w:pPr>
              <w:pStyle w:val="TableEntry"/>
              <w:rPr>
                <w:ins w:id="5778" w:author="Jones, Emma" w:date="2019-04-26T14:09:00Z"/>
              </w:rPr>
            </w:pPr>
          </w:p>
        </w:tc>
      </w:tr>
      <w:tr w:rsidR="00EF36C7" w:rsidRPr="00276D24" w14:paraId="1B612CFF" w14:textId="77777777" w:rsidTr="00D5018C">
        <w:trPr>
          <w:ins w:id="5779" w:author="Jones, Emma" w:date="2019-04-26T14:09:00Z"/>
        </w:trPr>
        <w:tc>
          <w:tcPr>
            <w:tcW w:w="2605" w:type="dxa"/>
            <w:gridSpan w:val="2"/>
          </w:tcPr>
          <w:p w14:paraId="1FA44D1F" w14:textId="77777777" w:rsidR="00EF36C7" w:rsidRPr="00276D24" w:rsidRDefault="00EF36C7" w:rsidP="00D5018C">
            <w:pPr>
              <w:pStyle w:val="TableEntry"/>
              <w:rPr>
                <w:ins w:id="5780" w:author="Jones, Emma" w:date="2019-04-26T14:09:00Z"/>
              </w:rPr>
            </w:pPr>
            <w:ins w:id="5781" w:author="Jones, Emma" w:date="2019-04-26T14:09:00Z">
              <w:r w:rsidRPr="00276D24">
                <w:t>restrictions</w:t>
              </w:r>
              <w:r w:rsidRPr="00276D24">
                <w:tab/>
              </w:r>
            </w:ins>
          </w:p>
        </w:tc>
        <w:tc>
          <w:tcPr>
            <w:tcW w:w="3150" w:type="dxa"/>
          </w:tcPr>
          <w:p w14:paraId="7D2F6F8E" w14:textId="77777777" w:rsidR="00EF36C7" w:rsidRPr="00276D24" w:rsidRDefault="00EF36C7" w:rsidP="00D5018C">
            <w:pPr>
              <w:pStyle w:val="TableEntry"/>
              <w:rPr>
                <w:ins w:id="5782" w:author="Jones, Emma" w:date="2019-04-26T14:09:00Z"/>
              </w:rPr>
            </w:pPr>
            <w:ins w:id="5783" w:author="Jones, Emma" w:date="2019-04-26T14:09:00Z">
              <w:r w:rsidRPr="00276D24">
                <w:t>Constraints on fulfillment tasks</w:t>
              </w:r>
            </w:ins>
          </w:p>
        </w:tc>
        <w:tc>
          <w:tcPr>
            <w:tcW w:w="2520" w:type="dxa"/>
          </w:tcPr>
          <w:p w14:paraId="1FD79DDD" w14:textId="77777777" w:rsidR="00EF36C7" w:rsidRPr="00276D24" w:rsidRDefault="00EF36C7" w:rsidP="00D5018C">
            <w:pPr>
              <w:pStyle w:val="TableEntry"/>
              <w:rPr>
                <w:ins w:id="5784" w:author="Jones, Emma" w:date="2019-04-26T14:09:00Z"/>
              </w:rPr>
            </w:pPr>
            <w:ins w:id="5785" w:author="Jones, Emma" w:date="2019-04-26T14:09:00Z">
              <w:r w:rsidRPr="00276D24">
                <w:t>no mapping</w:t>
              </w:r>
            </w:ins>
          </w:p>
        </w:tc>
        <w:tc>
          <w:tcPr>
            <w:tcW w:w="1710" w:type="dxa"/>
          </w:tcPr>
          <w:p w14:paraId="2DCFE3C1" w14:textId="77777777" w:rsidR="00EF36C7" w:rsidRPr="00276D24" w:rsidRDefault="00EF36C7" w:rsidP="00D5018C">
            <w:pPr>
              <w:pStyle w:val="TableEntry"/>
              <w:rPr>
                <w:ins w:id="5786" w:author="Jones, Emma" w:date="2019-04-26T14:09:00Z"/>
              </w:rPr>
            </w:pPr>
          </w:p>
        </w:tc>
      </w:tr>
      <w:tr w:rsidR="00EF36C7" w:rsidRPr="00276D24" w14:paraId="0C585B2E" w14:textId="77777777" w:rsidTr="00D5018C">
        <w:trPr>
          <w:ins w:id="5787" w:author="Jones, Emma" w:date="2019-04-26T14:09:00Z"/>
        </w:trPr>
        <w:tc>
          <w:tcPr>
            <w:tcW w:w="817" w:type="dxa"/>
          </w:tcPr>
          <w:p w14:paraId="7A07E9DB" w14:textId="77777777" w:rsidR="00EF36C7" w:rsidRPr="00276D24" w:rsidRDefault="00EF36C7" w:rsidP="00D5018C">
            <w:pPr>
              <w:pStyle w:val="TableEntry"/>
              <w:rPr>
                <w:ins w:id="5788" w:author="Jones, Emma" w:date="2019-04-26T14:09:00Z"/>
              </w:rPr>
            </w:pPr>
          </w:p>
        </w:tc>
        <w:tc>
          <w:tcPr>
            <w:tcW w:w="1788" w:type="dxa"/>
          </w:tcPr>
          <w:p w14:paraId="1CA371BE" w14:textId="77777777" w:rsidR="00EF36C7" w:rsidRPr="00276D24" w:rsidRDefault="00EF36C7" w:rsidP="00D5018C">
            <w:pPr>
              <w:pStyle w:val="TableEntry"/>
              <w:rPr>
                <w:ins w:id="5789" w:author="Jones, Emma" w:date="2019-04-26T14:09:00Z"/>
              </w:rPr>
            </w:pPr>
            <w:ins w:id="5790" w:author="Jones, Emma" w:date="2019-04-26T14:09:00Z">
              <w:r w:rsidRPr="00276D24">
                <w:t>repetitions</w:t>
              </w:r>
            </w:ins>
          </w:p>
        </w:tc>
        <w:tc>
          <w:tcPr>
            <w:tcW w:w="3150" w:type="dxa"/>
          </w:tcPr>
          <w:p w14:paraId="454F512D" w14:textId="77777777" w:rsidR="00EF36C7" w:rsidRPr="00276D24" w:rsidRDefault="00EF36C7" w:rsidP="00D5018C">
            <w:pPr>
              <w:pStyle w:val="TableEntry"/>
              <w:rPr>
                <w:ins w:id="5791" w:author="Jones, Emma" w:date="2019-04-26T14:09:00Z"/>
              </w:rPr>
            </w:pPr>
            <w:ins w:id="5792" w:author="Jones, Emma" w:date="2019-04-26T14:09:00Z">
              <w:r w:rsidRPr="00276D24">
                <w:t>How many times to repeat</w:t>
              </w:r>
            </w:ins>
          </w:p>
        </w:tc>
        <w:tc>
          <w:tcPr>
            <w:tcW w:w="2520" w:type="dxa"/>
          </w:tcPr>
          <w:p w14:paraId="0EEA0C4F" w14:textId="77777777" w:rsidR="00EF36C7" w:rsidRPr="00276D24" w:rsidRDefault="00EF36C7" w:rsidP="00D5018C">
            <w:pPr>
              <w:pStyle w:val="TableEntry"/>
              <w:rPr>
                <w:ins w:id="5793" w:author="Jones, Emma" w:date="2019-04-26T14:09:00Z"/>
              </w:rPr>
            </w:pPr>
            <w:ins w:id="5794" w:author="Jones, Emma" w:date="2019-04-26T14:09:00Z">
              <w:r w:rsidRPr="00276D24">
                <w:t>no mapping</w:t>
              </w:r>
            </w:ins>
          </w:p>
        </w:tc>
        <w:tc>
          <w:tcPr>
            <w:tcW w:w="1710" w:type="dxa"/>
          </w:tcPr>
          <w:p w14:paraId="43E6E7D3" w14:textId="77777777" w:rsidR="00EF36C7" w:rsidRPr="00276D24" w:rsidRDefault="00EF36C7" w:rsidP="00D5018C">
            <w:pPr>
              <w:pStyle w:val="TableEntry"/>
              <w:rPr>
                <w:ins w:id="5795" w:author="Jones, Emma" w:date="2019-04-26T14:09:00Z"/>
              </w:rPr>
            </w:pPr>
          </w:p>
        </w:tc>
      </w:tr>
      <w:tr w:rsidR="00EF36C7" w:rsidRPr="00276D24" w14:paraId="6BC1CE67" w14:textId="77777777" w:rsidTr="00D5018C">
        <w:trPr>
          <w:ins w:id="5796" w:author="Jones, Emma" w:date="2019-04-26T14:09:00Z"/>
        </w:trPr>
        <w:tc>
          <w:tcPr>
            <w:tcW w:w="817" w:type="dxa"/>
          </w:tcPr>
          <w:p w14:paraId="34AE98CD" w14:textId="77777777" w:rsidR="00EF36C7" w:rsidRPr="00276D24" w:rsidRDefault="00EF36C7" w:rsidP="00D5018C">
            <w:pPr>
              <w:pStyle w:val="TableEntry"/>
              <w:rPr>
                <w:ins w:id="5797" w:author="Jones, Emma" w:date="2019-04-26T14:09:00Z"/>
              </w:rPr>
            </w:pPr>
          </w:p>
        </w:tc>
        <w:tc>
          <w:tcPr>
            <w:tcW w:w="1788" w:type="dxa"/>
          </w:tcPr>
          <w:p w14:paraId="2928C6F1" w14:textId="77777777" w:rsidR="00EF36C7" w:rsidRPr="00276D24" w:rsidRDefault="00EF36C7" w:rsidP="00D5018C">
            <w:pPr>
              <w:pStyle w:val="TableEntry"/>
              <w:rPr>
                <w:ins w:id="5798" w:author="Jones, Emma" w:date="2019-04-26T14:09:00Z"/>
              </w:rPr>
            </w:pPr>
            <w:ins w:id="5799" w:author="Jones, Emma" w:date="2019-04-26T14:09:00Z">
              <w:r w:rsidRPr="00276D24">
                <w:t>period</w:t>
              </w:r>
            </w:ins>
          </w:p>
        </w:tc>
        <w:tc>
          <w:tcPr>
            <w:tcW w:w="3150" w:type="dxa"/>
          </w:tcPr>
          <w:p w14:paraId="1C64D68E" w14:textId="77777777" w:rsidR="00EF36C7" w:rsidRPr="00276D24" w:rsidRDefault="00EF36C7" w:rsidP="00D5018C">
            <w:pPr>
              <w:pStyle w:val="TableEntry"/>
              <w:rPr>
                <w:ins w:id="5800" w:author="Jones, Emma" w:date="2019-04-26T14:09:00Z"/>
              </w:rPr>
            </w:pPr>
            <w:ins w:id="5801" w:author="Jones, Emma" w:date="2019-04-26T14:09:00Z">
              <w:r w:rsidRPr="00276D24">
                <w:t>When fulfillment sought</w:t>
              </w:r>
            </w:ins>
          </w:p>
        </w:tc>
        <w:tc>
          <w:tcPr>
            <w:tcW w:w="2520" w:type="dxa"/>
          </w:tcPr>
          <w:p w14:paraId="6387D89B" w14:textId="77777777" w:rsidR="00EF36C7" w:rsidRPr="00276D24" w:rsidRDefault="00EF36C7" w:rsidP="00D5018C">
            <w:pPr>
              <w:pStyle w:val="TableEntry"/>
              <w:rPr>
                <w:ins w:id="5802" w:author="Jones, Emma" w:date="2019-04-26T14:09:00Z"/>
              </w:rPr>
            </w:pPr>
            <w:ins w:id="5803" w:author="Jones, Emma" w:date="2019-04-26T14:09:00Z">
              <w:r w:rsidRPr="00276D24">
                <w:t>no mapping</w:t>
              </w:r>
            </w:ins>
          </w:p>
        </w:tc>
        <w:tc>
          <w:tcPr>
            <w:tcW w:w="1710" w:type="dxa"/>
          </w:tcPr>
          <w:p w14:paraId="6D8D9609" w14:textId="77777777" w:rsidR="00EF36C7" w:rsidRPr="00276D24" w:rsidRDefault="00EF36C7" w:rsidP="00D5018C">
            <w:pPr>
              <w:pStyle w:val="TableEntry"/>
              <w:rPr>
                <w:ins w:id="5804" w:author="Jones, Emma" w:date="2019-04-26T14:09:00Z"/>
              </w:rPr>
            </w:pPr>
          </w:p>
        </w:tc>
      </w:tr>
      <w:tr w:rsidR="00EF36C7" w:rsidRPr="00276D24" w14:paraId="7951CD7F" w14:textId="77777777" w:rsidTr="00D5018C">
        <w:trPr>
          <w:ins w:id="5805" w:author="Jones, Emma" w:date="2019-04-26T14:09:00Z"/>
        </w:trPr>
        <w:tc>
          <w:tcPr>
            <w:tcW w:w="817" w:type="dxa"/>
          </w:tcPr>
          <w:p w14:paraId="05183E6E" w14:textId="77777777" w:rsidR="00EF36C7" w:rsidRPr="00276D24" w:rsidRDefault="00EF36C7" w:rsidP="00D5018C">
            <w:pPr>
              <w:pStyle w:val="TableEntry"/>
              <w:rPr>
                <w:ins w:id="5806" w:author="Jones, Emma" w:date="2019-04-26T14:09:00Z"/>
              </w:rPr>
            </w:pPr>
          </w:p>
        </w:tc>
        <w:tc>
          <w:tcPr>
            <w:tcW w:w="1788" w:type="dxa"/>
          </w:tcPr>
          <w:p w14:paraId="0E1FC2ED" w14:textId="77777777" w:rsidR="00EF36C7" w:rsidRPr="00276D24" w:rsidRDefault="00EF36C7" w:rsidP="00D5018C">
            <w:pPr>
              <w:pStyle w:val="TableEntry"/>
              <w:rPr>
                <w:ins w:id="5807" w:author="Jones, Emma" w:date="2019-04-26T14:09:00Z"/>
              </w:rPr>
            </w:pPr>
            <w:ins w:id="5808" w:author="Jones, Emma" w:date="2019-04-26T14:09:00Z">
              <w:r w:rsidRPr="00276D24">
                <w:t>recipient</w:t>
              </w:r>
            </w:ins>
          </w:p>
        </w:tc>
        <w:tc>
          <w:tcPr>
            <w:tcW w:w="3150" w:type="dxa"/>
          </w:tcPr>
          <w:p w14:paraId="7385C414" w14:textId="77777777" w:rsidR="00EF36C7" w:rsidRPr="00276D24" w:rsidRDefault="00EF36C7" w:rsidP="00D5018C">
            <w:pPr>
              <w:pStyle w:val="TableEntry"/>
              <w:rPr>
                <w:ins w:id="5809" w:author="Jones, Emma" w:date="2019-04-26T14:09:00Z"/>
              </w:rPr>
            </w:pPr>
            <w:ins w:id="5810" w:author="Jones, Emma" w:date="2019-04-26T14:09:00Z">
              <w:r w:rsidRPr="00276D24">
                <w:t>For whom is fulfillment sought?</w:t>
              </w:r>
            </w:ins>
          </w:p>
        </w:tc>
        <w:tc>
          <w:tcPr>
            <w:tcW w:w="2520" w:type="dxa"/>
          </w:tcPr>
          <w:p w14:paraId="6DC02621" w14:textId="77777777" w:rsidR="00EF36C7" w:rsidRPr="00276D24" w:rsidRDefault="00EF36C7" w:rsidP="00D5018C">
            <w:pPr>
              <w:pStyle w:val="TableEntry"/>
              <w:rPr>
                <w:ins w:id="5811" w:author="Jones, Emma" w:date="2019-04-26T14:09:00Z"/>
              </w:rPr>
            </w:pPr>
            <w:ins w:id="5812" w:author="Jones, Emma" w:date="2019-04-26T14:09:00Z">
              <w:r w:rsidRPr="00276D24">
                <w:t>no mapping</w:t>
              </w:r>
            </w:ins>
          </w:p>
        </w:tc>
        <w:tc>
          <w:tcPr>
            <w:tcW w:w="1710" w:type="dxa"/>
          </w:tcPr>
          <w:p w14:paraId="7F83AB5B" w14:textId="77777777" w:rsidR="00EF36C7" w:rsidRPr="00276D24" w:rsidRDefault="00EF36C7" w:rsidP="00D5018C">
            <w:pPr>
              <w:pStyle w:val="TableEntry"/>
              <w:rPr>
                <w:ins w:id="5813" w:author="Jones, Emma" w:date="2019-04-26T14:09:00Z"/>
              </w:rPr>
            </w:pPr>
          </w:p>
        </w:tc>
      </w:tr>
      <w:tr w:rsidR="00EF36C7" w:rsidRPr="00276D24" w14:paraId="3B185C92" w14:textId="77777777" w:rsidTr="00D5018C">
        <w:trPr>
          <w:ins w:id="5814" w:author="Jones, Emma" w:date="2019-04-26T14:09:00Z"/>
        </w:trPr>
        <w:tc>
          <w:tcPr>
            <w:tcW w:w="2605" w:type="dxa"/>
            <w:gridSpan w:val="2"/>
          </w:tcPr>
          <w:p w14:paraId="524582B0" w14:textId="77777777" w:rsidR="00EF36C7" w:rsidRPr="00276D24" w:rsidRDefault="00EF36C7" w:rsidP="00D5018C">
            <w:pPr>
              <w:pStyle w:val="TableEntry"/>
              <w:rPr>
                <w:ins w:id="5815" w:author="Jones, Emma" w:date="2019-04-26T14:09:00Z"/>
              </w:rPr>
            </w:pPr>
            <w:ins w:id="5816" w:author="Jones, Emma" w:date="2019-04-26T14:09:00Z">
              <w:r w:rsidRPr="00276D24">
                <w:t>input</w:t>
              </w:r>
            </w:ins>
          </w:p>
        </w:tc>
        <w:tc>
          <w:tcPr>
            <w:tcW w:w="3150" w:type="dxa"/>
          </w:tcPr>
          <w:p w14:paraId="4FB37606" w14:textId="77777777" w:rsidR="00EF36C7" w:rsidRPr="00276D24" w:rsidRDefault="00EF36C7" w:rsidP="00D5018C">
            <w:pPr>
              <w:pStyle w:val="TableEntry"/>
              <w:rPr>
                <w:ins w:id="5817" w:author="Jones, Emma" w:date="2019-04-26T14:09:00Z"/>
              </w:rPr>
            </w:pPr>
            <w:ins w:id="5818" w:author="Jones, Emma" w:date="2019-04-26T14:09:00Z">
              <w:r w:rsidRPr="00276D24">
                <w:t>Information used to perform task</w:t>
              </w:r>
            </w:ins>
          </w:p>
        </w:tc>
        <w:tc>
          <w:tcPr>
            <w:tcW w:w="2520" w:type="dxa"/>
          </w:tcPr>
          <w:p w14:paraId="32C3A716" w14:textId="77777777" w:rsidR="00EF36C7" w:rsidRPr="00276D24" w:rsidRDefault="00EF36C7" w:rsidP="00D5018C">
            <w:pPr>
              <w:pStyle w:val="TableEntry"/>
              <w:rPr>
                <w:ins w:id="5819" w:author="Jones, Emma" w:date="2019-04-26T14:09:00Z"/>
              </w:rPr>
            </w:pPr>
            <w:proofErr w:type="spellStart"/>
            <w:ins w:id="5820"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ins>
          </w:p>
        </w:tc>
        <w:tc>
          <w:tcPr>
            <w:tcW w:w="1710" w:type="dxa"/>
          </w:tcPr>
          <w:p w14:paraId="16EDC7D8" w14:textId="77777777" w:rsidR="00EF36C7" w:rsidRPr="00276D24" w:rsidRDefault="00EF36C7" w:rsidP="00D5018C">
            <w:pPr>
              <w:pStyle w:val="TableEntry"/>
              <w:rPr>
                <w:ins w:id="5821" w:author="Jones, Emma" w:date="2019-04-26T14:09:00Z"/>
              </w:rPr>
            </w:pPr>
          </w:p>
        </w:tc>
      </w:tr>
      <w:tr w:rsidR="00EF36C7" w:rsidRPr="00276D24" w14:paraId="770AFB1A" w14:textId="77777777" w:rsidTr="00D5018C">
        <w:trPr>
          <w:ins w:id="5822" w:author="Jones, Emma" w:date="2019-04-26T14:09:00Z"/>
        </w:trPr>
        <w:tc>
          <w:tcPr>
            <w:tcW w:w="817" w:type="dxa"/>
          </w:tcPr>
          <w:p w14:paraId="30A4223C" w14:textId="77777777" w:rsidR="00EF36C7" w:rsidRPr="00276D24" w:rsidRDefault="00EF36C7" w:rsidP="00D5018C">
            <w:pPr>
              <w:pStyle w:val="TableEntry"/>
              <w:rPr>
                <w:ins w:id="5823" w:author="Jones, Emma" w:date="2019-04-26T14:09:00Z"/>
              </w:rPr>
            </w:pPr>
          </w:p>
        </w:tc>
        <w:tc>
          <w:tcPr>
            <w:tcW w:w="1788" w:type="dxa"/>
          </w:tcPr>
          <w:p w14:paraId="23C21F6E" w14:textId="77777777" w:rsidR="00EF36C7" w:rsidRPr="00276D24" w:rsidRDefault="00EF36C7" w:rsidP="00D5018C">
            <w:pPr>
              <w:pStyle w:val="TableEntry"/>
              <w:rPr>
                <w:ins w:id="5824" w:author="Jones, Emma" w:date="2019-04-26T14:09:00Z"/>
              </w:rPr>
            </w:pPr>
            <w:ins w:id="5825" w:author="Jones, Emma" w:date="2019-04-26T14:09:00Z">
              <w:r w:rsidRPr="00276D24">
                <w:t>type</w:t>
              </w:r>
            </w:ins>
          </w:p>
        </w:tc>
        <w:tc>
          <w:tcPr>
            <w:tcW w:w="3150" w:type="dxa"/>
          </w:tcPr>
          <w:p w14:paraId="693C8B50" w14:textId="77777777" w:rsidR="00EF36C7" w:rsidRPr="00276D24" w:rsidRDefault="00EF36C7" w:rsidP="00D5018C">
            <w:pPr>
              <w:pStyle w:val="TableEntry"/>
              <w:rPr>
                <w:ins w:id="5826" w:author="Jones, Emma" w:date="2019-04-26T14:09:00Z"/>
              </w:rPr>
            </w:pPr>
            <w:ins w:id="5827" w:author="Jones, Emma" w:date="2019-04-26T14:09:00Z">
              <w:r w:rsidRPr="00276D24">
                <w:t>Label for the input</w:t>
              </w:r>
            </w:ins>
          </w:p>
        </w:tc>
        <w:tc>
          <w:tcPr>
            <w:tcW w:w="2520" w:type="dxa"/>
          </w:tcPr>
          <w:p w14:paraId="52B9596C" w14:textId="77777777" w:rsidR="00EF36C7" w:rsidRPr="00276D24" w:rsidRDefault="00EF36C7" w:rsidP="00D5018C">
            <w:pPr>
              <w:pStyle w:val="TableEntry"/>
              <w:rPr>
                <w:ins w:id="5828" w:author="Jones, Emma" w:date="2019-04-26T14:09:00Z"/>
              </w:rPr>
            </w:pPr>
            <w:ins w:id="5829" w:author="Jones, Emma" w:date="2019-04-26T14:09:00Z">
              <w:r w:rsidRPr="00276D24">
                <w:t>no mapping</w:t>
              </w:r>
            </w:ins>
          </w:p>
        </w:tc>
        <w:tc>
          <w:tcPr>
            <w:tcW w:w="1710" w:type="dxa"/>
          </w:tcPr>
          <w:p w14:paraId="2BA86A83" w14:textId="77777777" w:rsidR="00EF36C7" w:rsidRPr="00276D24" w:rsidRDefault="00EF36C7" w:rsidP="00D5018C">
            <w:pPr>
              <w:pStyle w:val="TableEntry"/>
              <w:rPr>
                <w:ins w:id="5830" w:author="Jones, Emma" w:date="2019-04-26T14:09:00Z"/>
              </w:rPr>
            </w:pPr>
          </w:p>
        </w:tc>
      </w:tr>
      <w:tr w:rsidR="00EF36C7" w:rsidRPr="00276D24" w14:paraId="2E5F0AC6" w14:textId="77777777" w:rsidTr="00D5018C">
        <w:trPr>
          <w:ins w:id="5831" w:author="Jones, Emma" w:date="2019-04-26T14:09:00Z"/>
        </w:trPr>
        <w:tc>
          <w:tcPr>
            <w:tcW w:w="817" w:type="dxa"/>
          </w:tcPr>
          <w:p w14:paraId="7B501AA3" w14:textId="77777777" w:rsidR="00EF36C7" w:rsidRPr="00276D24" w:rsidRDefault="00EF36C7" w:rsidP="00D5018C">
            <w:pPr>
              <w:pStyle w:val="TableEntry"/>
              <w:rPr>
                <w:ins w:id="5832" w:author="Jones, Emma" w:date="2019-04-26T14:09:00Z"/>
              </w:rPr>
            </w:pPr>
          </w:p>
        </w:tc>
        <w:tc>
          <w:tcPr>
            <w:tcW w:w="1788" w:type="dxa"/>
          </w:tcPr>
          <w:p w14:paraId="4B1AEBB4" w14:textId="77777777" w:rsidR="00EF36C7" w:rsidRPr="00276D24" w:rsidRDefault="00EF36C7" w:rsidP="00D5018C">
            <w:pPr>
              <w:pStyle w:val="TableEntry"/>
              <w:rPr>
                <w:ins w:id="5833" w:author="Jones, Emma" w:date="2019-04-26T14:09:00Z"/>
              </w:rPr>
            </w:pPr>
            <w:ins w:id="5834" w:author="Jones, Emma" w:date="2019-04-26T14:09:00Z">
              <w:r w:rsidRPr="00276D24">
                <w:t>value[x]</w:t>
              </w:r>
            </w:ins>
          </w:p>
        </w:tc>
        <w:tc>
          <w:tcPr>
            <w:tcW w:w="3150" w:type="dxa"/>
          </w:tcPr>
          <w:p w14:paraId="62D14868" w14:textId="77777777" w:rsidR="00EF36C7" w:rsidRPr="00276D24" w:rsidRDefault="00EF36C7" w:rsidP="00D5018C">
            <w:pPr>
              <w:pStyle w:val="TableEntry"/>
              <w:rPr>
                <w:ins w:id="5835" w:author="Jones, Emma" w:date="2019-04-26T14:09:00Z"/>
              </w:rPr>
            </w:pPr>
            <w:ins w:id="5836" w:author="Jones, Emma" w:date="2019-04-26T14:09:00Z">
              <w:r w:rsidRPr="00276D24">
                <w:t>Content to use in performing the task</w:t>
              </w:r>
            </w:ins>
          </w:p>
        </w:tc>
        <w:tc>
          <w:tcPr>
            <w:tcW w:w="2520" w:type="dxa"/>
          </w:tcPr>
          <w:p w14:paraId="11D3ACD4" w14:textId="77777777" w:rsidR="00EF36C7" w:rsidRPr="00276D24" w:rsidRDefault="00EF36C7" w:rsidP="00D5018C">
            <w:pPr>
              <w:pStyle w:val="TableEntry"/>
              <w:rPr>
                <w:ins w:id="5837" w:author="Jones, Emma" w:date="2019-04-26T14:09:00Z"/>
              </w:rPr>
            </w:pPr>
            <w:ins w:id="5838" w:author="Jones, Emma" w:date="2019-04-26T14:09:00Z">
              <w:r w:rsidRPr="00276D24">
                <w:t>Elements of input/part/</w:t>
              </w:r>
              <w:proofErr w:type="spellStart"/>
              <w:r w:rsidRPr="00276D24">
                <w:t>attachmentInfo</w:t>
              </w:r>
              <w:proofErr w:type="spellEnd"/>
            </w:ins>
          </w:p>
        </w:tc>
        <w:tc>
          <w:tcPr>
            <w:tcW w:w="1710" w:type="dxa"/>
          </w:tcPr>
          <w:p w14:paraId="0099FBD7" w14:textId="77777777" w:rsidR="00EF36C7" w:rsidRPr="00276D24" w:rsidRDefault="00EF36C7" w:rsidP="00D5018C">
            <w:pPr>
              <w:pStyle w:val="TableEntry"/>
              <w:rPr>
                <w:ins w:id="5839" w:author="Jones, Emma" w:date="2019-04-26T14:09:00Z"/>
              </w:rPr>
            </w:pPr>
          </w:p>
        </w:tc>
      </w:tr>
      <w:tr w:rsidR="00EF36C7" w:rsidRPr="00276D24" w14:paraId="172D5EC0" w14:textId="77777777" w:rsidTr="00D5018C">
        <w:trPr>
          <w:ins w:id="5840" w:author="Jones, Emma" w:date="2019-04-26T14:09:00Z"/>
        </w:trPr>
        <w:tc>
          <w:tcPr>
            <w:tcW w:w="2605" w:type="dxa"/>
            <w:gridSpan w:val="2"/>
          </w:tcPr>
          <w:p w14:paraId="0F2D1318" w14:textId="77777777" w:rsidR="00EF36C7" w:rsidRPr="00276D24" w:rsidRDefault="00EF36C7" w:rsidP="00D5018C">
            <w:pPr>
              <w:pStyle w:val="TableEntry"/>
              <w:rPr>
                <w:ins w:id="5841" w:author="Jones, Emma" w:date="2019-04-26T14:09:00Z"/>
              </w:rPr>
            </w:pPr>
            <w:ins w:id="5842" w:author="Jones, Emma" w:date="2019-04-26T14:09:00Z">
              <w:r w:rsidRPr="00276D24">
                <w:t>output</w:t>
              </w:r>
            </w:ins>
          </w:p>
        </w:tc>
        <w:tc>
          <w:tcPr>
            <w:tcW w:w="3150" w:type="dxa"/>
          </w:tcPr>
          <w:p w14:paraId="4F42316F" w14:textId="77777777" w:rsidR="00EF36C7" w:rsidRPr="00276D24" w:rsidRDefault="00EF36C7" w:rsidP="00D5018C">
            <w:pPr>
              <w:pStyle w:val="TableEntry"/>
              <w:rPr>
                <w:ins w:id="5843" w:author="Jones, Emma" w:date="2019-04-26T14:09:00Z"/>
              </w:rPr>
            </w:pPr>
            <w:ins w:id="5844" w:author="Jones, Emma" w:date="2019-04-26T14:09:00Z">
              <w:r w:rsidRPr="00276D24">
                <w:t>Information produced as part of task</w:t>
              </w:r>
            </w:ins>
          </w:p>
        </w:tc>
        <w:tc>
          <w:tcPr>
            <w:tcW w:w="2520" w:type="dxa"/>
          </w:tcPr>
          <w:p w14:paraId="396F49E0" w14:textId="77777777" w:rsidR="00EF36C7" w:rsidRPr="00276D24" w:rsidRDefault="00EF36C7" w:rsidP="00D5018C">
            <w:pPr>
              <w:pStyle w:val="TableEntry"/>
              <w:rPr>
                <w:ins w:id="5845" w:author="Jones, Emma" w:date="2019-04-26T14:09:00Z"/>
              </w:rPr>
            </w:pPr>
            <w:proofErr w:type="spellStart"/>
            <w:ins w:id="584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ins>
          </w:p>
        </w:tc>
        <w:tc>
          <w:tcPr>
            <w:tcW w:w="1710" w:type="dxa"/>
          </w:tcPr>
          <w:p w14:paraId="7D71F0BC" w14:textId="77777777" w:rsidR="00EF36C7" w:rsidRPr="00276D24" w:rsidRDefault="00EF36C7" w:rsidP="00D5018C">
            <w:pPr>
              <w:pStyle w:val="TableEntry"/>
              <w:rPr>
                <w:ins w:id="5847" w:author="Jones, Emma" w:date="2019-04-26T14:09:00Z"/>
              </w:rPr>
            </w:pPr>
          </w:p>
        </w:tc>
      </w:tr>
      <w:tr w:rsidR="00EF36C7" w:rsidRPr="00276D24" w14:paraId="7C04422C" w14:textId="77777777" w:rsidTr="00D5018C">
        <w:trPr>
          <w:ins w:id="5848" w:author="Jones, Emma" w:date="2019-04-26T14:09:00Z"/>
        </w:trPr>
        <w:tc>
          <w:tcPr>
            <w:tcW w:w="817" w:type="dxa"/>
          </w:tcPr>
          <w:p w14:paraId="4298A85E" w14:textId="77777777" w:rsidR="00EF36C7" w:rsidRPr="00276D24" w:rsidRDefault="00EF36C7" w:rsidP="00D5018C">
            <w:pPr>
              <w:pStyle w:val="TableEntry"/>
              <w:rPr>
                <w:ins w:id="5849" w:author="Jones, Emma" w:date="2019-04-26T14:09:00Z"/>
              </w:rPr>
            </w:pPr>
          </w:p>
        </w:tc>
        <w:tc>
          <w:tcPr>
            <w:tcW w:w="1788" w:type="dxa"/>
          </w:tcPr>
          <w:p w14:paraId="757FF5F6" w14:textId="77777777" w:rsidR="00EF36C7" w:rsidRPr="00276D24" w:rsidRDefault="00EF36C7" w:rsidP="00D5018C">
            <w:pPr>
              <w:pStyle w:val="TableEntry"/>
              <w:rPr>
                <w:ins w:id="5850" w:author="Jones, Emma" w:date="2019-04-26T14:09:00Z"/>
              </w:rPr>
            </w:pPr>
            <w:ins w:id="5851" w:author="Jones, Emma" w:date="2019-04-26T14:09:00Z">
              <w:r w:rsidRPr="00276D24">
                <w:t>type</w:t>
              </w:r>
            </w:ins>
          </w:p>
        </w:tc>
        <w:tc>
          <w:tcPr>
            <w:tcW w:w="3150" w:type="dxa"/>
          </w:tcPr>
          <w:p w14:paraId="490BDA13" w14:textId="77777777" w:rsidR="00EF36C7" w:rsidRPr="00276D24" w:rsidRDefault="00EF36C7" w:rsidP="00D5018C">
            <w:pPr>
              <w:pStyle w:val="TableEntry"/>
              <w:rPr>
                <w:ins w:id="5852" w:author="Jones, Emma" w:date="2019-04-26T14:09:00Z"/>
              </w:rPr>
            </w:pPr>
            <w:ins w:id="5853" w:author="Jones, Emma" w:date="2019-04-26T14:09:00Z">
              <w:r w:rsidRPr="00276D24">
                <w:t>Label for output</w:t>
              </w:r>
            </w:ins>
          </w:p>
        </w:tc>
        <w:tc>
          <w:tcPr>
            <w:tcW w:w="2520" w:type="dxa"/>
          </w:tcPr>
          <w:p w14:paraId="66B9E08B" w14:textId="77777777" w:rsidR="00EF36C7" w:rsidRPr="00276D24" w:rsidRDefault="00EF36C7" w:rsidP="00D5018C">
            <w:pPr>
              <w:pStyle w:val="TableEntry"/>
              <w:rPr>
                <w:ins w:id="5854" w:author="Jones, Emma" w:date="2019-04-26T14:09:00Z"/>
              </w:rPr>
            </w:pPr>
            <w:ins w:id="5855" w:author="Jones, Emma" w:date="2019-04-26T14:09:00Z">
              <w:r w:rsidRPr="00276D24">
                <w:t>no mapping</w:t>
              </w:r>
            </w:ins>
          </w:p>
        </w:tc>
        <w:tc>
          <w:tcPr>
            <w:tcW w:w="1710" w:type="dxa"/>
          </w:tcPr>
          <w:p w14:paraId="03E825F1" w14:textId="77777777" w:rsidR="00EF36C7" w:rsidRPr="00276D24" w:rsidRDefault="00EF36C7" w:rsidP="00D5018C">
            <w:pPr>
              <w:pStyle w:val="TableEntry"/>
              <w:rPr>
                <w:ins w:id="5856" w:author="Jones, Emma" w:date="2019-04-26T14:09:00Z"/>
              </w:rPr>
            </w:pPr>
          </w:p>
        </w:tc>
      </w:tr>
      <w:tr w:rsidR="00EF36C7" w:rsidRPr="00276D24" w14:paraId="15AFAB3E" w14:textId="77777777" w:rsidTr="00D5018C">
        <w:trPr>
          <w:ins w:id="5857" w:author="Jones, Emma" w:date="2019-04-26T14:09:00Z"/>
        </w:trPr>
        <w:tc>
          <w:tcPr>
            <w:tcW w:w="817" w:type="dxa"/>
          </w:tcPr>
          <w:p w14:paraId="4A6B97F5" w14:textId="77777777" w:rsidR="00EF36C7" w:rsidRPr="00276D24" w:rsidRDefault="00EF36C7" w:rsidP="00D5018C">
            <w:pPr>
              <w:pStyle w:val="TableEntry"/>
              <w:rPr>
                <w:ins w:id="5858" w:author="Jones, Emma" w:date="2019-04-26T14:09:00Z"/>
              </w:rPr>
            </w:pPr>
          </w:p>
        </w:tc>
        <w:tc>
          <w:tcPr>
            <w:tcW w:w="1788" w:type="dxa"/>
          </w:tcPr>
          <w:p w14:paraId="1CB16327" w14:textId="77777777" w:rsidR="00EF36C7" w:rsidRPr="00276D24" w:rsidRDefault="00EF36C7" w:rsidP="00D5018C">
            <w:pPr>
              <w:pStyle w:val="TableEntry"/>
              <w:rPr>
                <w:ins w:id="5859" w:author="Jones, Emma" w:date="2019-04-26T14:09:00Z"/>
              </w:rPr>
            </w:pPr>
            <w:ins w:id="5860" w:author="Jones, Emma" w:date="2019-04-26T14:09:00Z">
              <w:r w:rsidRPr="00276D24">
                <w:t>value[x]</w:t>
              </w:r>
            </w:ins>
          </w:p>
        </w:tc>
        <w:tc>
          <w:tcPr>
            <w:tcW w:w="3150" w:type="dxa"/>
          </w:tcPr>
          <w:p w14:paraId="5C359E24" w14:textId="77777777" w:rsidR="00EF36C7" w:rsidRPr="00276D24" w:rsidRDefault="00EF36C7" w:rsidP="00D5018C">
            <w:pPr>
              <w:pStyle w:val="TableEntry"/>
              <w:rPr>
                <w:ins w:id="5861" w:author="Jones, Emma" w:date="2019-04-26T14:09:00Z"/>
              </w:rPr>
            </w:pPr>
            <w:ins w:id="5862" w:author="Jones, Emma" w:date="2019-04-26T14:09:00Z">
              <w:r w:rsidRPr="00276D24">
                <w:t>Result of output</w:t>
              </w:r>
            </w:ins>
          </w:p>
        </w:tc>
        <w:tc>
          <w:tcPr>
            <w:tcW w:w="2520" w:type="dxa"/>
          </w:tcPr>
          <w:p w14:paraId="1000B627" w14:textId="77777777" w:rsidR="00EF36C7" w:rsidRPr="00276D24" w:rsidRDefault="00EF36C7" w:rsidP="00D5018C">
            <w:pPr>
              <w:pStyle w:val="TableEntry"/>
              <w:rPr>
                <w:ins w:id="5863" w:author="Jones, Emma" w:date="2019-04-26T14:09:00Z"/>
              </w:rPr>
            </w:pPr>
            <w:ins w:id="5864" w:author="Jones, Emma" w:date="2019-04-26T14:09:00Z">
              <w:r w:rsidRPr="00276D24">
                <w:t>Elements of output/part/</w:t>
              </w:r>
              <w:proofErr w:type="spellStart"/>
              <w:r w:rsidRPr="00276D24">
                <w:t>attachmentInfo</w:t>
              </w:r>
              <w:proofErr w:type="spellEnd"/>
            </w:ins>
          </w:p>
        </w:tc>
        <w:tc>
          <w:tcPr>
            <w:tcW w:w="1710" w:type="dxa"/>
          </w:tcPr>
          <w:p w14:paraId="0658BF4D" w14:textId="77777777" w:rsidR="00EF36C7" w:rsidRPr="00276D24" w:rsidRDefault="00EF36C7" w:rsidP="00D5018C">
            <w:pPr>
              <w:pStyle w:val="TableEntry"/>
              <w:rPr>
                <w:ins w:id="5865" w:author="Jones, Emma" w:date="2019-04-26T14:09:00Z"/>
              </w:rPr>
            </w:pPr>
          </w:p>
        </w:tc>
      </w:tr>
    </w:tbl>
    <w:p w14:paraId="0F491AD4" w14:textId="77777777" w:rsidR="00EF36C7" w:rsidRPr="00276D24" w:rsidRDefault="00EF36C7" w:rsidP="00EF36C7">
      <w:pPr>
        <w:pStyle w:val="BodyText"/>
        <w:rPr>
          <w:ins w:id="5866" w:author="Jones, Emma" w:date="2019-04-26T14:09:00Z"/>
        </w:rPr>
      </w:pPr>
    </w:p>
    <w:p w14:paraId="0296FE6D" w14:textId="77777777" w:rsidR="00EF36C7" w:rsidRPr="00276D24" w:rsidRDefault="00EF36C7" w:rsidP="00EF36C7">
      <w:pPr>
        <w:pStyle w:val="Heading3"/>
        <w:rPr>
          <w:ins w:id="5867" w:author="Jones, Emma" w:date="2019-04-26T14:09:00Z"/>
          <w:noProof w:val="0"/>
        </w:rPr>
      </w:pPr>
      <w:ins w:id="5868" w:author="Jones, Emma" w:date="2019-04-26T14:09:00Z">
        <w:r w:rsidRPr="00276D24">
          <w:rPr>
            <w:noProof w:val="0"/>
          </w:rPr>
          <w:t>D.2.4 Mapping XDW Task History Required Elements to CarePlan and Task Resource</w:t>
        </w:r>
      </w:ins>
    </w:p>
    <w:p w14:paraId="75AB530B" w14:textId="77777777" w:rsidR="00EF36C7" w:rsidRPr="00276D24" w:rsidRDefault="00EF36C7" w:rsidP="00EF36C7">
      <w:pPr>
        <w:rPr>
          <w:ins w:id="5869" w:author="Jones, Emma" w:date="2019-04-26T14:09:00Z"/>
          <w:szCs w:val="24"/>
        </w:rPr>
      </w:pPr>
      <w:ins w:id="5870" w:author="Jones, Emma" w:date="2019-04-26T14:09:00Z">
        <w:r w:rsidRPr="00276D24">
          <w:rPr>
            <w:szCs w:val="24"/>
          </w:rPr>
          <w:t xml:space="preserve">The following table contains mapping of the XDW Task History required elements to CarePlan and Task Resource. </w:t>
        </w:r>
      </w:ins>
    </w:p>
    <w:p w14:paraId="489DB6B9" w14:textId="77777777" w:rsidR="00EF36C7" w:rsidRPr="00276D24" w:rsidRDefault="00EF36C7" w:rsidP="00EF36C7">
      <w:pPr>
        <w:pStyle w:val="TableTitle"/>
        <w:rPr>
          <w:ins w:id="5871" w:author="Jones, Emma" w:date="2019-04-26T14:09:00Z"/>
          <w:szCs w:val="22"/>
        </w:rPr>
      </w:pPr>
      <w:ins w:id="5872" w:author="Jones, Emma" w:date="2019-04-26T14:09:00Z">
        <w:r w:rsidRPr="00276D24">
          <w:lastRenderedPageBreak/>
          <w:t>Table D.2.4-1: XDW Task History Required Elements to CarePlan and Task Resource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00DA3FB9" w14:textId="77777777" w:rsidTr="00D5018C">
        <w:trPr>
          <w:cantSplit/>
          <w:tblHeader/>
          <w:ins w:id="5873" w:author="Jones, Emma" w:date="2019-04-26T14:09:00Z"/>
        </w:trPr>
        <w:tc>
          <w:tcPr>
            <w:tcW w:w="2605" w:type="dxa"/>
            <w:gridSpan w:val="2"/>
            <w:shd w:val="clear" w:color="auto" w:fill="D9D9D9" w:themeFill="background1" w:themeFillShade="D9"/>
          </w:tcPr>
          <w:p w14:paraId="6577ACFF" w14:textId="77777777" w:rsidR="00EF36C7" w:rsidRPr="00276D24" w:rsidRDefault="00EF36C7" w:rsidP="00D5018C">
            <w:pPr>
              <w:pStyle w:val="TableEntryHeader"/>
              <w:rPr>
                <w:ins w:id="5874" w:author="Jones, Emma" w:date="2019-04-26T14:09:00Z"/>
              </w:rPr>
            </w:pPr>
            <w:ins w:id="5875" w:author="Jones, Emma" w:date="2019-04-26T14:09:00Z">
              <w:r w:rsidRPr="00276D24">
                <w:t>XDW Task history</w:t>
              </w:r>
            </w:ins>
          </w:p>
        </w:tc>
        <w:tc>
          <w:tcPr>
            <w:tcW w:w="3150" w:type="dxa"/>
            <w:shd w:val="clear" w:color="auto" w:fill="D9D9D9" w:themeFill="background1" w:themeFillShade="D9"/>
          </w:tcPr>
          <w:p w14:paraId="3B34B204" w14:textId="77777777" w:rsidR="00EF36C7" w:rsidRPr="00276D24" w:rsidRDefault="00EF36C7" w:rsidP="00D5018C">
            <w:pPr>
              <w:pStyle w:val="TableEntryHeader"/>
              <w:rPr>
                <w:ins w:id="5876" w:author="Jones, Emma" w:date="2019-04-26T14:09:00Z"/>
              </w:rPr>
            </w:pPr>
            <w:ins w:id="5877" w:author="Jones, Emma" w:date="2019-04-26T14:09:00Z">
              <w:r w:rsidRPr="00276D24">
                <w:t>Description</w:t>
              </w:r>
            </w:ins>
          </w:p>
        </w:tc>
        <w:tc>
          <w:tcPr>
            <w:tcW w:w="2520" w:type="dxa"/>
            <w:shd w:val="clear" w:color="auto" w:fill="D9D9D9" w:themeFill="background1" w:themeFillShade="D9"/>
          </w:tcPr>
          <w:p w14:paraId="6F9E1533" w14:textId="77777777" w:rsidR="00EF36C7" w:rsidRPr="00276D24" w:rsidRDefault="00EF36C7" w:rsidP="00D5018C">
            <w:pPr>
              <w:pStyle w:val="TableEntryHeader"/>
              <w:rPr>
                <w:ins w:id="5878" w:author="Jones, Emma" w:date="2019-04-26T14:09:00Z"/>
              </w:rPr>
            </w:pPr>
            <w:ins w:id="5879" w:author="Jones, Emma" w:date="2019-04-26T14:09:00Z">
              <w:r w:rsidRPr="00276D24">
                <w:t>CarePlan or Task resource</w:t>
              </w:r>
            </w:ins>
          </w:p>
        </w:tc>
        <w:tc>
          <w:tcPr>
            <w:tcW w:w="1710" w:type="dxa"/>
            <w:shd w:val="clear" w:color="auto" w:fill="D9D9D9" w:themeFill="background1" w:themeFillShade="D9"/>
          </w:tcPr>
          <w:p w14:paraId="1EA025E3" w14:textId="77777777" w:rsidR="00EF36C7" w:rsidRPr="00276D24" w:rsidRDefault="00EF36C7" w:rsidP="00D5018C">
            <w:pPr>
              <w:pStyle w:val="TableEntryHeader"/>
              <w:rPr>
                <w:ins w:id="5880" w:author="Jones, Emma" w:date="2019-04-26T14:09:00Z"/>
              </w:rPr>
            </w:pPr>
            <w:ins w:id="5881" w:author="Jones, Emma" w:date="2019-04-26T14:09:00Z">
              <w:r w:rsidRPr="00276D24">
                <w:t>Notes</w:t>
              </w:r>
            </w:ins>
          </w:p>
        </w:tc>
      </w:tr>
      <w:tr w:rsidR="00EF36C7" w:rsidRPr="00276D24" w14:paraId="43B794F3" w14:textId="77777777" w:rsidTr="00D5018C">
        <w:trPr>
          <w:ins w:id="5882" w:author="Jones, Emma" w:date="2019-04-26T14:09:00Z"/>
        </w:trPr>
        <w:tc>
          <w:tcPr>
            <w:tcW w:w="2605" w:type="dxa"/>
            <w:gridSpan w:val="2"/>
          </w:tcPr>
          <w:p w14:paraId="4FCB4FE8" w14:textId="77777777" w:rsidR="00EF36C7" w:rsidRPr="00276D24" w:rsidRDefault="00EF36C7" w:rsidP="00D5018C">
            <w:pPr>
              <w:pStyle w:val="TableEntry"/>
              <w:rPr>
                <w:ins w:id="5883" w:author="Jones, Emma" w:date="2019-04-26T14:09:00Z"/>
              </w:rPr>
            </w:pPr>
            <w:proofErr w:type="spellStart"/>
            <w:ins w:id="5884" w:author="Jones, Emma" w:date="2019-04-26T14:09:00Z">
              <w:r w:rsidRPr="00276D24">
                <w:t>taskEventHistory</w:t>
              </w:r>
              <w:proofErr w:type="spellEnd"/>
              <w:r w:rsidRPr="00276D24">
                <w:t>/</w:t>
              </w:r>
              <w:proofErr w:type="spellStart"/>
              <w:r w:rsidRPr="00276D24">
                <w:t>taskEvent</w:t>
              </w:r>
              <w:proofErr w:type="spellEnd"/>
            </w:ins>
          </w:p>
        </w:tc>
        <w:tc>
          <w:tcPr>
            <w:tcW w:w="3150" w:type="dxa"/>
          </w:tcPr>
          <w:p w14:paraId="45C55DDC" w14:textId="77777777" w:rsidR="00EF36C7" w:rsidRPr="00276D24" w:rsidRDefault="00EF36C7" w:rsidP="00D5018C">
            <w:pPr>
              <w:pStyle w:val="TableEntry"/>
              <w:rPr>
                <w:ins w:id="5885" w:author="Jones, Emma" w:date="2019-04-26T14:09:00Z"/>
              </w:rPr>
            </w:pPr>
            <w:ins w:id="5886" w:author="Jones, Emma" w:date="2019-04-26T14:09:00Z">
              <w:r w:rsidRPr="00276D24">
                <w:t>A detailed event that represents a change of the task status</w:t>
              </w:r>
            </w:ins>
          </w:p>
        </w:tc>
        <w:tc>
          <w:tcPr>
            <w:tcW w:w="2520" w:type="dxa"/>
          </w:tcPr>
          <w:p w14:paraId="3FAE996A" w14:textId="77777777" w:rsidR="00EF36C7" w:rsidRPr="00276D24" w:rsidRDefault="00EF36C7" w:rsidP="00D5018C">
            <w:pPr>
              <w:pStyle w:val="TableEntry"/>
              <w:rPr>
                <w:ins w:id="5887" w:author="Jones, Emma" w:date="2019-04-26T14:09:00Z"/>
              </w:rPr>
            </w:pPr>
            <w:ins w:id="5888" w:author="Jones, Emma" w:date="2019-04-26T14:09:00Z">
              <w:r w:rsidRPr="00276D24">
                <w:t>Mapping is performed on children elements</w:t>
              </w:r>
            </w:ins>
          </w:p>
        </w:tc>
        <w:tc>
          <w:tcPr>
            <w:tcW w:w="1710" w:type="dxa"/>
          </w:tcPr>
          <w:p w14:paraId="28403ED7" w14:textId="77777777" w:rsidR="00EF36C7" w:rsidRPr="00276D24" w:rsidRDefault="00EF36C7" w:rsidP="00D5018C">
            <w:pPr>
              <w:pStyle w:val="TableEntry"/>
              <w:rPr>
                <w:ins w:id="5889" w:author="Jones, Emma" w:date="2019-04-26T14:09:00Z"/>
              </w:rPr>
            </w:pPr>
          </w:p>
        </w:tc>
      </w:tr>
      <w:tr w:rsidR="00EF36C7" w:rsidRPr="00276D24" w14:paraId="04FDC8E8" w14:textId="77777777" w:rsidTr="00D5018C">
        <w:trPr>
          <w:ins w:id="5890" w:author="Jones, Emma" w:date="2019-04-26T14:09:00Z"/>
        </w:trPr>
        <w:tc>
          <w:tcPr>
            <w:tcW w:w="817" w:type="dxa"/>
          </w:tcPr>
          <w:p w14:paraId="74D9F5C2" w14:textId="77777777" w:rsidR="00EF36C7" w:rsidRPr="00276D24" w:rsidRDefault="00EF36C7" w:rsidP="00D5018C">
            <w:pPr>
              <w:pStyle w:val="TableEntry"/>
              <w:rPr>
                <w:ins w:id="5891" w:author="Jones, Emma" w:date="2019-04-26T14:09:00Z"/>
              </w:rPr>
            </w:pPr>
          </w:p>
        </w:tc>
        <w:tc>
          <w:tcPr>
            <w:tcW w:w="1788" w:type="dxa"/>
          </w:tcPr>
          <w:p w14:paraId="68B5F841" w14:textId="77777777" w:rsidR="00EF36C7" w:rsidRPr="00276D24" w:rsidRDefault="00EF36C7" w:rsidP="00D5018C">
            <w:pPr>
              <w:pStyle w:val="TableEntry"/>
              <w:rPr>
                <w:ins w:id="5892" w:author="Jones, Emma" w:date="2019-04-26T14:09:00Z"/>
              </w:rPr>
            </w:pPr>
            <w:ins w:id="5893" w:author="Jones, Emma" w:date="2019-04-26T14:09:00Z">
              <w:r w:rsidRPr="00276D24">
                <w:t>id</w:t>
              </w:r>
            </w:ins>
          </w:p>
        </w:tc>
        <w:tc>
          <w:tcPr>
            <w:tcW w:w="3150" w:type="dxa"/>
          </w:tcPr>
          <w:p w14:paraId="2801BB4B" w14:textId="77777777" w:rsidR="00EF36C7" w:rsidRPr="00276D24" w:rsidRDefault="00EF36C7" w:rsidP="00D5018C">
            <w:pPr>
              <w:pStyle w:val="TableEntry"/>
              <w:rPr>
                <w:ins w:id="5894" w:author="Jones, Emma" w:date="2019-04-26T14:09:00Z"/>
              </w:rPr>
            </w:pPr>
            <w:ins w:id="5895" w:author="Jones, Emma" w:date="2019-04-26T14:09:00Z">
              <w:r>
                <w:t xml:space="preserve">id for the </w:t>
              </w:r>
              <w:proofErr w:type="spellStart"/>
              <w:r>
                <w:t>taskEvent</w:t>
              </w:r>
              <w:proofErr w:type="spellEnd"/>
            </w:ins>
          </w:p>
        </w:tc>
        <w:tc>
          <w:tcPr>
            <w:tcW w:w="2520" w:type="dxa"/>
          </w:tcPr>
          <w:p w14:paraId="657AF261" w14:textId="77777777" w:rsidR="00EF36C7" w:rsidRPr="00276D24" w:rsidRDefault="00EF36C7" w:rsidP="00D5018C">
            <w:pPr>
              <w:pStyle w:val="TableEntry"/>
              <w:rPr>
                <w:ins w:id="5896" w:author="Jones, Emma" w:date="2019-04-26T14:09:00Z"/>
              </w:rPr>
            </w:pPr>
            <w:ins w:id="5897" w:author="Jones, Emma" w:date="2019-04-26T14:09:00Z">
              <w:r w:rsidRPr="00276D24">
                <w:t>no mapping</w:t>
              </w:r>
            </w:ins>
          </w:p>
        </w:tc>
        <w:tc>
          <w:tcPr>
            <w:tcW w:w="1710" w:type="dxa"/>
          </w:tcPr>
          <w:p w14:paraId="38B14DAD" w14:textId="77777777" w:rsidR="00EF36C7" w:rsidRPr="00276D24" w:rsidRDefault="00EF36C7" w:rsidP="00D5018C">
            <w:pPr>
              <w:pStyle w:val="TableEntry"/>
              <w:rPr>
                <w:ins w:id="5898" w:author="Jones, Emma" w:date="2019-04-26T14:09:00Z"/>
              </w:rPr>
            </w:pPr>
            <w:commentRangeStart w:id="5899"/>
            <w:ins w:id="5900" w:author="Jones, Emma" w:date="2019-04-26T14:09:00Z">
              <w:r w:rsidRPr="00276D24">
                <w:t>Shall be defined or can be set when element is created?</w:t>
              </w:r>
              <w:commentRangeEnd w:id="5899"/>
              <w:r>
                <w:rPr>
                  <w:rStyle w:val="CommentReference"/>
                </w:rPr>
                <w:commentReference w:id="5899"/>
              </w:r>
            </w:ins>
          </w:p>
        </w:tc>
      </w:tr>
      <w:tr w:rsidR="00EF36C7" w:rsidRPr="00276D24" w14:paraId="4DC21EE5" w14:textId="77777777" w:rsidTr="00D5018C">
        <w:trPr>
          <w:ins w:id="5901" w:author="Jones, Emma" w:date="2019-04-26T14:09:00Z"/>
        </w:trPr>
        <w:tc>
          <w:tcPr>
            <w:tcW w:w="817" w:type="dxa"/>
          </w:tcPr>
          <w:p w14:paraId="171124B5" w14:textId="77777777" w:rsidR="00EF36C7" w:rsidRPr="00276D24" w:rsidRDefault="00EF36C7" w:rsidP="00D5018C">
            <w:pPr>
              <w:pStyle w:val="TableEntry"/>
              <w:rPr>
                <w:ins w:id="5902" w:author="Jones, Emma" w:date="2019-04-26T14:09:00Z"/>
              </w:rPr>
            </w:pPr>
          </w:p>
        </w:tc>
        <w:tc>
          <w:tcPr>
            <w:tcW w:w="1788" w:type="dxa"/>
          </w:tcPr>
          <w:p w14:paraId="07B9DE9E" w14:textId="77777777" w:rsidR="00EF36C7" w:rsidRPr="00276D24" w:rsidRDefault="00EF36C7" w:rsidP="00D5018C">
            <w:pPr>
              <w:pStyle w:val="TableEntry"/>
              <w:rPr>
                <w:ins w:id="5903" w:author="Jones, Emma" w:date="2019-04-26T14:09:00Z"/>
              </w:rPr>
            </w:pPr>
            <w:proofErr w:type="spellStart"/>
            <w:ins w:id="5904" w:author="Jones, Emma" w:date="2019-04-26T14:09:00Z">
              <w:r w:rsidRPr="00276D24">
                <w:t>eventTime</w:t>
              </w:r>
              <w:proofErr w:type="spellEnd"/>
            </w:ins>
          </w:p>
        </w:tc>
        <w:tc>
          <w:tcPr>
            <w:tcW w:w="3150" w:type="dxa"/>
          </w:tcPr>
          <w:p w14:paraId="009E02FB" w14:textId="77777777" w:rsidR="00EF36C7" w:rsidRPr="00276D24" w:rsidRDefault="00EF36C7" w:rsidP="00D5018C">
            <w:pPr>
              <w:pStyle w:val="TableEntry"/>
              <w:rPr>
                <w:ins w:id="5905" w:author="Jones, Emma" w:date="2019-04-26T14:09:00Z"/>
              </w:rPr>
            </w:pPr>
            <w:ins w:id="5906" w:author="Jones, Emma" w:date="2019-04-26T14:09:00Z">
              <w:r w:rsidRPr="00276D24">
                <w:t xml:space="preserve">Time when the specific </w:t>
              </w:r>
              <w:proofErr w:type="spellStart"/>
              <w:r w:rsidRPr="00276D24">
                <w:t>taskEvent</w:t>
              </w:r>
              <w:proofErr w:type="spellEnd"/>
              <w:r w:rsidRPr="00276D24">
                <w:t xml:space="preserve"> element is added to the workflow document</w:t>
              </w:r>
            </w:ins>
          </w:p>
        </w:tc>
        <w:tc>
          <w:tcPr>
            <w:tcW w:w="2520" w:type="dxa"/>
          </w:tcPr>
          <w:p w14:paraId="48E517C6" w14:textId="77777777" w:rsidR="00EF36C7" w:rsidRPr="00276D24" w:rsidRDefault="00EF36C7" w:rsidP="00D5018C">
            <w:pPr>
              <w:pStyle w:val="TableEntry"/>
              <w:rPr>
                <w:ins w:id="5907" w:author="Jones, Emma" w:date="2019-04-26T14:09:00Z"/>
              </w:rPr>
            </w:pPr>
            <w:ins w:id="5908" w:author="Jones, Emma" w:date="2019-04-26T14:09:00Z">
              <w:r w:rsidRPr="00276D24">
                <w:t>Time of the transaction for Task/status change</w:t>
              </w:r>
            </w:ins>
          </w:p>
        </w:tc>
        <w:tc>
          <w:tcPr>
            <w:tcW w:w="1710" w:type="dxa"/>
          </w:tcPr>
          <w:p w14:paraId="17CDD070" w14:textId="77777777" w:rsidR="00EF36C7" w:rsidRPr="00276D24" w:rsidRDefault="00EF36C7" w:rsidP="00D5018C">
            <w:pPr>
              <w:pStyle w:val="TableEntry"/>
              <w:rPr>
                <w:ins w:id="5909" w:author="Jones, Emma" w:date="2019-04-26T14:09:00Z"/>
              </w:rPr>
            </w:pPr>
          </w:p>
        </w:tc>
      </w:tr>
      <w:tr w:rsidR="00EF36C7" w:rsidRPr="00276D24" w14:paraId="69BDFEF6" w14:textId="77777777" w:rsidTr="00D5018C">
        <w:trPr>
          <w:ins w:id="5910" w:author="Jones, Emma" w:date="2019-04-26T14:09:00Z"/>
        </w:trPr>
        <w:tc>
          <w:tcPr>
            <w:tcW w:w="817" w:type="dxa"/>
          </w:tcPr>
          <w:p w14:paraId="2B28189A" w14:textId="77777777" w:rsidR="00EF36C7" w:rsidRPr="00276D24" w:rsidRDefault="00EF36C7" w:rsidP="00D5018C">
            <w:pPr>
              <w:pStyle w:val="TableEntry"/>
              <w:rPr>
                <w:ins w:id="5911" w:author="Jones, Emma" w:date="2019-04-26T14:09:00Z"/>
              </w:rPr>
            </w:pPr>
          </w:p>
        </w:tc>
        <w:tc>
          <w:tcPr>
            <w:tcW w:w="1788" w:type="dxa"/>
          </w:tcPr>
          <w:p w14:paraId="3C448484" w14:textId="77777777" w:rsidR="00EF36C7" w:rsidRPr="00276D24" w:rsidRDefault="00EF36C7" w:rsidP="00D5018C">
            <w:pPr>
              <w:pStyle w:val="TableEntry"/>
              <w:rPr>
                <w:ins w:id="5912" w:author="Jones, Emma" w:date="2019-04-26T14:09:00Z"/>
              </w:rPr>
            </w:pPr>
            <w:ins w:id="5913" w:author="Jones, Emma" w:date="2019-04-26T14:09:00Z">
              <w:r w:rsidRPr="00276D24">
                <w:t>identifier</w:t>
              </w:r>
            </w:ins>
          </w:p>
        </w:tc>
        <w:tc>
          <w:tcPr>
            <w:tcW w:w="3150" w:type="dxa"/>
          </w:tcPr>
          <w:p w14:paraId="2B9C9B1D" w14:textId="77777777" w:rsidR="00EF36C7" w:rsidRPr="00276D24" w:rsidRDefault="00EF36C7" w:rsidP="00D5018C">
            <w:pPr>
              <w:pStyle w:val="TableEntry"/>
              <w:rPr>
                <w:ins w:id="5914" w:author="Jones, Emma" w:date="2019-04-26T14:09:00Z"/>
              </w:rPr>
            </w:pPr>
            <w:ins w:id="5915" w:author="Jones, Emma" w:date="2019-04-26T14:09:00Z">
              <w:r w:rsidRPr="00276D24">
                <w:t>Identifier for the task</w:t>
              </w:r>
            </w:ins>
          </w:p>
        </w:tc>
        <w:tc>
          <w:tcPr>
            <w:tcW w:w="2520" w:type="dxa"/>
          </w:tcPr>
          <w:p w14:paraId="31F7753D" w14:textId="77777777" w:rsidR="00EF36C7" w:rsidRPr="00276D24" w:rsidRDefault="00EF36C7" w:rsidP="00D5018C">
            <w:pPr>
              <w:pStyle w:val="TableEntry"/>
              <w:rPr>
                <w:ins w:id="5916" w:author="Jones, Emma" w:date="2019-04-26T14:09:00Z"/>
              </w:rPr>
            </w:pPr>
            <w:ins w:id="5917" w:author="Jones, Emma" w:date="2019-04-26T14:09:00Z">
              <w:r w:rsidRPr="00276D24">
                <w:t>Task/identifier</w:t>
              </w:r>
            </w:ins>
          </w:p>
        </w:tc>
        <w:tc>
          <w:tcPr>
            <w:tcW w:w="1710" w:type="dxa"/>
          </w:tcPr>
          <w:p w14:paraId="7D59667F" w14:textId="77777777" w:rsidR="00EF36C7" w:rsidRPr="00276D24" w:rsidRDefault="00EF36C7" w:rsidP="00D5018C">
            <w:pPr>
              <w:pStyle w:val="TableEntry"/>
              <w:rPr>
                <w:ins w:id="5918" w:author="Jones, Emma" w:date="2019-04-26T14:09:00Z"/>
              </w:rPr>
            </w:pPr>
          </w:p>
        </w:tc>
      </w:tr>
      <w:tr w:rsidR="00EF36C7" w:rsidRPr="00276D24" w14:paraId="27D8F989" w14:textId="77777777" w:rsidTr="00D5018C">
        <w:trPr>
          <w:ins w:id="5919" w:author="Jones, Emma" w:date="2019-04-26T14:09:00Z"/>
        </w:trPr>
        <w:tc>
          <w:tcPr>
            <w:tcW w:w="817" w:type="dxa"/>
          </w:tcPr>
          <w:p w14:paraId="38EB01B4" w14:textId="77777777" w:rsidR="00EF36C7" w:rsidRPr="00276D24" w:rsidRDefault="00EF36C7" w:rsidP="00D5018C">
            <w:pPr>
              <w:pStyle w:val="TableEntry"/>
              <w:rPr>
                <w:ins w:id="5920" w:author="Jones, Emma" w:date="2019-04-26T14:09:00Z"/>
              </w:rPr>
            </w:pPr>
          </w:p>
        </w:tc>
        <w:tc>
          <w:tcPr>
            <w:tcW w:w="1788" w:type="dxa"/>
          </w:tcPr>
          <w:p w14:paraId="2AAD242B" w14:textId="77777777" w:rsidR="00EF36C7" w:rsidRPr="00276D24" w:rsidRDefault="00EF36C7" w:rsidP="00D5018C">
            <w:pPr>
              <w:pStyle w:val="TableEntry"/>
              <w:rPr>
                <w:ins w:id="5921" w:author="Jones, Emma" w:date="2019-04-26T14:09:00Z"/>
              </w:rPr>
            </w:pPr>
            <w:proofErr w:type="spellStart"/>
            <w:ins w:id="5922" w:author="Jones, Emma" w:date="2019-04-26T14:09:00Z">
              <w:r w:rsidRPr="00276D24">
                <w:t>eventType</w:t>
              </w:r>
              <w:proofErr w:type="spellEnd"/>
            </w:ins>
          </w:p>
        </w:tc>
        <w:tc>
          <w:tcPr>
            <w:tcW w:w="3150" w:type="dxa"/>
          </w:tcPr>
          <w:p w14:paraId="4F514DED" w14:textId="77777777" w:rsidR="00EF36C7" w:rsidRPr="00276D24" w:rsidRDefault="00EF36C7" w:rsidP="00D5018C">
            <w:pPr>
              <w:pStyle w:val="TableEntry"/>
              <w:rPr>
                <w:ins w:id="5923" w:author="Jones, Emma" w:date="2019-04-26T14:09:00Z"/>
              </w:rPr>
            </w:pPr>
            <w:ins w:id="5924" w:author="Jones, Emma" w:date="2019-04-26T14:09:00Z">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ins>
          </w:p>
        </w:tc>
        <w:tc>
          <w:tcPr>
            <w:tcW w:w="2520" w:type="dxa"/>
          </w:tcPr>
          <w:p w14:paraId="7D2761CC" w14:textId="77777777" w:rsidR="00EF36C7" w:rsidRPr="00276D24" w:rsidRDefault="00EF36C7" w:rsidP="00D5018C">
            <w:pPr>
              <w:pStyle w:val="TableEntry"/>
              <w:rPr>
                <w:ins w:id="5925" w:author="Jones, Emma" w:date="2019-04-26T14:09:00Z"/>
              </w:rPr>
            </w:pPr>
            <w:ins w:id="5926" w:author="Jones, Emma" w:date="2019-04-26T14:09:00Z">
              <w:r w:rsidRPr="00276D24">
                <w:t>no mapping</w:t>
              </w:r>
            </w:ins>
          </w:p>
        </w:tc>
        <w:tc>
          <w:tcPr>
            <w:tcW w:w="1710" w:type="dxa"/>
          </w:tcPr>
          <w:p w14:paraId="6ADFD41B" w14:textId="77777777" w:rsidR="00EF36C7" w:rsidRPr="00276D24" w:rsidRDefault="00EF36C7" w:rsidP="00D5018C">
            <w:pPr>
              <w:pStyle w:val="TableEntry"/>
              <w:rPr>
                <w:ins w:id="5927" w:author="Jones, Emma" w:date="2019-04-26T14:09:00Z"/>
              </w:rPr>
            </w:pPr>
          </w:p>
        </w:tc>
      </w:tr>
      <w:tr w:rsidR="00EF36C7" w:rsidRPr="00276D24" w14:paraId="2EAC1D1C" w14:textId="77777777" w:rsidTr="00D5018C">
        <w:trPr>
          <w:ins w:id="5928" w:author="Jones, Emma" w:date="2019-04-26T14:09:00Z"/>
        </w:trPr>
        <w:tc>
          <w:tcPr>
            <w:tcW w:w="817" w:type="dxa"/>
          </w:tcPr>
          <w:p w14:paraId="49E9BBA2" w14:textId="77777777" w:rsidR="00EF36C7" w:rsidRPr="00276D24" w:rsidRDefault="00EF36C7" w:rsidP="00D5018C">
            <w:pPr>
              <w:pStyle w:val="TableEntry"/>
              <w:rPr>
                <w:ins w:id="5929" w:author="Jones, Emma" w:date="2019-04-26T14:09:00Z"/>
              </w:rPr>
            </w:pPr>
          </w:p>
        </w:tc>
        <w:tc>
          <w:tcPr>
            <w:tcW w:w="1788" w:type="dxa"/>
          </w:tcPr>
          <w:p w14:paraId="26D01EE7" w14:textId="77777777" w:rsidR="00EF36C7" w:rsidRPr="00276D24" w:rsidRDefault="00EF36C7" w:rsidP="00D5018C">
            <w:pPr>
              <w:pStyle w:val="TableEntry"/>
              <w:rPr>
                <w:ins w:id="5930" w:author="Jones, Emma" w:date="2019-04-26T14:09:00Z"/>
              </w:rPr>
            </w:pPr>
            <w:ins w:id="5931" w:author="Jones, Emma" w:date="2019-04-26T14:09:00Z">
              <w:r w:rsidRPr="00276D24">
                <w:t>status</w:t>
              </w:r>
            </w:ins>
          </w:p>
        </w:tc>
        <w:tc>
          <w:tcPr>
            <w:tcW w:w="3150" w:type="dxa"/>
          </w:tcPr>
          <w:p w14:paraId="193E50B9" w14:textId="77777777" w:rsidR="00EF36C7" w:rsidRPr="00276D24" w:rsidRDefault="00EF36C7" w:rsidP="00D5018C">
            <w:pPr>
              <w:pStyle w:val="TableEntry"/>
              <w:rPr>
                <w:ins w:id="5932" w:author="Jones, Emma" w:date="2019-04-26T14:09:00Z"/>
              </w:rPr>
            </w:pPr>
            <w:ins w:id="5933" w:author="Jones, Emma" w:date="2019-04-26T14:09:00Z">
              <w:r w:rsidRPr="00276D24">
                <w:t>Status of the task</w:t>
              </w:r>
            </w:ins>
          </w:p>
        </w:tc>
        <w:tc>
          <w:tcPr>
            <w:tcW w:w="2520" w:type="dxa"/>
          </w:tcPr>
          <w:p w14:paraId="06AB83A8" w14:textId="77777777" w:rsidR="00EF36C7" w:rsidRPr="00276D24" w:rsidRDefault="00EF36C7" w:rsidP="00D5018C">
            <w:pPr>
              <w:pStyle w:val="TableEntry"/>
              <w:rPr>
                <w:ins w:id="5934" w:author="Jones, Emma" w:date="2019-04-26T14:09:00Z"/>
              </w:rPr>
            </w:pPr>
            <w:ins w:id="5935" w:author="Jones, Emma" w:date="2019-04-26T14:09:00Z">
              <w:r w:rsidRPr="00276D24">
                <w:t>Task/status from the current Task and the previous Task (see history of Task resource)</w:t>
              </w:r>
            </w:ins>
          </w:p>
        </w:tc>
        <w:tc>
          <w:tcPr>
            <w:tcW w:w="1710" w:type="dxa"/>
          </w:tcPr>
          <w:p w14:paraId="7CE66B37" w14:textId="77777777" w:rsidR="00EF36C7" w:rsidRPr="00276D24" w:rsidRDefault="00EF36C7" w:rsidP="00D5018C">
            <w:pPr>
              <w:pStyle w:val="TableEntry"/>
              <w:rPr>
                <w:ins w:id="5936" w:author="Jones, Emma" w:date="2019-04-26T14:09:00Z"/>
              </w:rPr>
            </w:pPr>
          </w:p>
        </w:tc>
      </w:tr>
    </w:tbl>
    <w:p w14:paraId="0410CC59" w14:textId="6EF29836" w:rsidR="00216647" w:rsidRPr="00276D24" w:rsidDel="00EF36C7" w:rsidRDefault="00216647" w:rsidP="00D251BA">
      <w:pPr>
        <w:pStyle w:val="BodyText"/>
        <w:rPr>
          <w:del w:id="5937" w:author="Jones, Emma" w:date="2019-04-26T14:09:00Z"/>
        </w:rPr>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5938" w:name="_Toc524533589"/>
      <w:r w:rsidRPr="00276D24">
        <w:rPr>
          <w:noProof w:val="0"/>
        </w:rPr>
        <w:t>Volume 3 Namespace Additions</w:t>
      </w:r>
      <w:bookmarkEnd w:id="5938"/>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5939" w:name="_Toc524533590"/>
      <w:r w:rsidRPr="00276D24">
        <w:lastRenderedPageBreak/>
        <w:t>V</w:t>
      </w:r>
      <w:r w:rsidR="00993FF5" w:rsidRPr="00276D24">
        <w:t>olume 4 – National Extensions</w:t>
      </w:r>
      <w:bookmarkEnd w:id="5939"/>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58"/>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nes, Emma" w:date="2019-02-15T11:40:00Z" w:initials="JE">
    <w:p w14:paraId="29B4A627" w14:textId="66A5F131" w:rsidR="004602F3" w:rsidRDefault="004602F3">
      <w:pPr>
        <w:pStyle w:val="CommentText"/>
      </w:pPr>
      <w:r>
        <w:rPr>
          <w:rStyle w:val="CommentReference"/>
        </w:rPr>
        <w:annotationRef/>
      </w:r>
      <w:r>
        <w:t>Will complete this after completion of volume 2</w:t>
      </w:r>
    </w:p>
  </w:comment>
  <w:comment w:id="223" w:author="Jones, Emma" w:date="2019-02-27T08:54:00Z" w:initials="JE">
    <w:p w14:paraId="7612F524" w14:textId="0491899F" w:rsidR="004602F3" w:rsidRDefault="004602F3">
      <w:pPr>
        <w:pStyle w:val="CommentText"/>
      </w:pPr>
      <w:r>
        <w:rPr>
          <w:rStyle w:val="CommentReference"/>
        </w:rPr>
        <w:annotationRef/>
      </w:r>
    </w:p>
  </w:comment>
  <w:comment w:id="454" w:author="Jones, Emma" w:date="2019-04-11T18:00:00Z" w:initials="JE">
    <w:p w14:paraId="2A1F4FBD" w14:textId="2B0357E8" w:rsidR="004602F3" w:rsidRDefault="004602F3">
      <w:pPr>
        <w:pStyle w:val="CommentText"/>
      </w:pPr>
      <w:r>
        <w:rPr>
          <w:rStyle w:val="CommentReference"/>
        </w:rPr>
        <w:annotationRef/>
      </w:r>
      <w:r>
        <w:t xml:space="preserve">Should we delete </w:t>
      </w:r>
      <w:proofErr w:type="spellStart"/>
      <w:r>
        <w:t>thos</w:t>
      </w:r>
      <w:proofErr w:type="spellEnd"/>
    </w:p>
  </w:comment>
  <w:comment w:id="547" w:author="Jones, Emma" w:date="2019-04-11T15:33:00Z" w:initials="JE">
    <w:p w14:paraId="135C6F7E" w14:textId="363512A8" w:rsidR="004602F3" w:rsidRDefault="004602F3">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589" w:author="Jones, Emma" w:date="2019-04-25T18:10:00Z" w:initials="JE">
    <w:p w14:paraId="067DF101" w14:textId="77777777" w:rsidR="004602F3" w:rsidRDefault="004602F3" w:rsidP="00AE51E3">
      <w:pPr>
        <w:autoSpaceDE w:val="0"/>
        <w:autoSpaceDN w:val="0"/>
        <w:spacing w:before="40" w:after="40"/>
        <w:rPr>
          <w:rFonts w:ascii="Segoe UI" w:hAnsi="Segoe UI" w:cs="Segoe UI"/>
          <w:color w:val="000000"/>
          <w:sz w:val="20"/>
        </w:rPr>
      </w:pPr>
      <w:r>
        <w:rPr>
          <w:rStyle w:val="CommentReference"/>
        </w:rPr>
        <w:annotationRef/>
      </w:r>
      <w:r>
        <w:rPr>
          <w:rFonts w:ascii="Segoe UI" w:hAnsi="Segoe UI" w:cs="Segoe UI"/>
          <w:color w:val="000000"/>
          <w:sz w:val="20"/>
        </w:rPr>
        <w:t>$apply will turn the PlanDefinition into a CarePlan. During that process the ActivityDefinitions will be turned into actions and whatever CareTeam members we selected will be turned into the CareTeam.</w:t>
      </w:r>
    </w:p>
    <w:p w14:paraId="2893747A" w14:textId="77777777" w:rsidR="004602F3" w:rsidRDefault="004602F3" w:rsidP="00AE51E3">
      <w:pPr>
        <w:autoSpaceDE w:val="0"/>
        <w:autoSpaceDN w:val="0"/>
        <w:spacing w:before="40" w:after="40"/>
        <w:rPr>
          <w:sz w:val="22"/>
        </w:rPr>
      </w:pPr>
    </w:p>
    <w:p w14:paraId="3BE8403E" w14:textId="77777777" w:rsidR="004602F3" w:rsidRDefault="004602F3" w:rsidP="00AE51E3">
      <w:pPr>
        <w:autoSpaceDE w:val="0"/>
        <w:autoSpaceDN w:val="0"/>
        <w:rPr>
          <w:rFonts w:ascii="Segoe UI" w:hAnsi="Segoe UI" w:cs="Segoe UI"/>
          <w:color w:val="000000"/>
          <w:sz w:val="20"/>
        </w:rPr>
      </w:pPr>
      <w:r>
        <w:rPr>
          <w:rFonts w:ascii="Segoe UI" w:hAnsi="Segoe UI" w:cs="Segoe UI"/>
          <w:color w:val="000000"/>
          <w:sz w:val="20"/>
        </w:rPr>
        <w:t xml:space="preserve">the workflow will be the user selects care team participants the same way they do the actions. The ActivityDefinition will have a role for the performer - </w:t>
      </w:r>
      <w:proofErr w:type="spellStart"/>
      <w:proofErr w:type="gramStart"/>
      <w:r>
        <w:rPr>
          <w:rFonts w:ascii="Segoe UI" w:hAnsi="Segoe UI" w:cs="Segoe UI"/>
          <w:color w:val="000000"/>
          <w:sz w:val="20"/>
        </w:rPr>
        <w:t>participant.type</w:t>
      </w:r>
      <w:proofErr w:type="spellEnd"/>
      <w:proofErr w:type="gramEnd"/>
      <w:r>
        <w:rPr>
          <w:rFonts w:ascii="Segoe UI" w:hAnsi="Segoe UI" w:cs="Segoe UI"/>
          <w:color w:val="000000"/>
          <w:sz w:val="20"/>
        </w:rPr>
        <w:t xml:space="preserve"> and </w:t>
      </w:r>
      <w:proofErr w:type="spellStart"/>
      <w:r>
        <w:rPr>
          <w:rFonts w:ascii="Segoe UI" w:hAnsi="Segoe UI" w:cs="Segoe UI"/>
          <w:color w:val="000000"/>
          <w:sz w:val="20"/>
        </w:rPr>
        <w:t>participant.role</w:t>
      </w:r>
      <w:proofErr w:type="spellEnd"/>
      <w:r>
        <w:rPr>
          <w:rFonts w:ascii="Segoe UI" w:hAnsi="Segoe UI" w:cs="Segoe UI"/>
          <w:color w:val="000000"/>
          <w:sz w:val="20"/>
        </w:rPr>
        <w:t xml:space="preserve"> would be used to determine what kind of participant should be selected by the person creating the care plan.</w:t>
      </w:r>
    </w:p>
    <w:p w14:paraId="57F54EC8" w14:textId="77777777" w:rsidR="004602F3" w:rsidRDefault="004602F3" w:rsidP="00AE51E3">
      <w:pPr>
        <w:autoSpaceDE w:val="0"/>
        <w:autoSpaceDN w:val="0"/>
        <w:rPr>
          <w:sz w:val="22"/>
        </w:rPr>
      </w:pPr>
    </w:p>
    <w:p w14:paraId="78DC3AB3" w14:textId="6BC3BC9C" w:rsidR="004602F3" w:rsidRDefault="004602F3" w:rsidP="00AE51E3">
      <w:pPr>
        <w:autoSpaceDE w:val="0"/>
        <w:autoSpaceDN w:val="0"/>
        <w:rPr>
          <w:rFonts w:ascii="Segoe UI" w:hAnsi="Segoe UI" w:cs="Segoe UI"/>
          <w:color w:val="000000"/>
          <w:sz w:val="20"/>
        </w:rPr>
      </w:pPr>
      <w:r>
        <w:rPr>
          <w:rFonts w:ascii="Segoe UI" w:hAnsi="Segoe UI" w:cs="Segoe UI"/>
          <w:color w:val="000000"/>
          <w:sz w:val="20"/>
        </w:rPr>
        <w:t>We collect up all those roles and then let them select from a drop down that contains people who can perform those roles.</w:t>
      </w:r>
    </w:p>
    <w:p w14:paraId="4F27A4C8" w14:textId="79B805EC" w:rsidR="004602F3" w:rsidRDefault="004602F3" w:rsidP="00AE51E3">
      <w:pPr>
        <w:autoSpaceDE w:val="0"/>
        <w:autoSpaceDN w:val="0"/>
        <w:rPr>
          <w:rFonts w:ascii="Segoe UI" w:hAnsi="Segoe UI" w:cs="Segoe UI"/>
          <w:color w:val="000000"/>
          <w:sz w:val="20"/>
        </w:rPr>
      </w:pPr>
    </w:p>
    <w:p w14:paraId="23C81DDB" w14:textId="1D1DBD60" w:rsidR="004602F3" w:rsidRDefault="004602F3" w:rsidP="00AE51E3">
      <w:pPr>
        <w:autoSpaceDE w:val="0"/>
        <w:autoSpaceDN w:val="0"/>
        <w:rPr>
          <w:rFonts w:ascii="Segoe UI" w:hAnsi="Segoe UI" w:cs="Segoe UI"/>
          <w:color w:val="000000"/>
          <w:sz w:val="20"/>
        </w:rPr>
      </w:pPr>
      <w:r>
        <w:t xml:space="preserve">Will need to have a </w:t>
      </w:r>
      <w:proofErr w:type="spellStart"/>
      <w:r>
        <w:t>valueset</w:t>
      </w:r>
      <w:proofErr w:type="spellEnd"/>
      <w:r>
        <w:t xml:space="preserve"> for the various roles.</w:t>
      </w:r>
    </w:p>
    <w:p w14:paraId="33C4E262" w14:textId="77777777" w:rsidR="004602F3" w:rsidRDefault="004602F3" w:rsidP="00AE51E3">
      <w:pPr>
        <w:autoSpaceDE w:val="0"/>
        <w:autoSpaceDN w:val="0"/>
        <w:rPr>
          <w:sz w:val="22"/>
        </w:rPr>
      </w:pPr>
    </w:p>
    <w:p w14:paraId="232D9F19" w14:textId="77777777" w:rsidR="004602F3" w:rsidRDefault="004602F3" w:rsidP="00AE51E3">
      <w:pPr>
        <w:autoSpaceDE w:val="0"/>
        <w:autoSpaceDN w:val="0"/>
        <w:rPr>
          <w:sz w:val="22"/>
        </w:rPr>
      </w:pPr>
    </w:p>
    <w:p w14:paraId="283D3F3A" w14:textId="77777777" w:rsidR="004602F3" w:rsidRDefault="004602F3" w:rsidP="00AE51E3">
      <w:pPr>
        <w:autoSpaceDE w:val="0"/>
        <w:autoSpaceDN w:val="0"/>
        <w:spacing w:before="40" w:after="40"/>
        <w:rPr>
          <w:sz w:val="22"/>
        </w:rPr>
      </w:pPr>
    </w:p>
    <w:p w14:paraId="50AF4FF0" w14:textId="77777777" w:rsidR="004602F3" w:rsidRDefault="004602F3" w:rsidP="00AE51E3">
      <w:pPr>
        <w:pStyle w:val="CommentText"/>
      </w:pPr>
    </w:p>
    <w:p w14:paraId="7E962961" w14:textId="61BE6260" w:rsidR="004602F3" w:rsidRDefault="004602F3">
      <w:pPr>
        <w:pStyle w:val="CommentText"/>
      </w:pPr>
    </w:p>
  </w:comment>
  <w:comment w:id="644" w:author="Jones, Emma" w:date="2019-04-17T14:52:00Z" w:initials="JE">
    <w:p w14:paraId="300D46E7" w14:textId="77777777" w:rsidR="004602F3" w:rsidRDefault="004602F3" w:rsidP="004376B5">
      <w:pPr>
        <w:pStyle w:val="CommentText"/>
      </w:pPr>
      <w:r>
        <w:rPr>
          <w:rStyle w:val="CommentReference"/>
        </w:rPr>
        <w:annotationRef/>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p>
    <w:p w14:paraId="0865D461" w14:textId="77777777" w:rsidR="004602F3" w:rsidRDefault="004602F3" w:rsidP="004376B5">
      <w:pPr>
        <w:pStyle w:val="CommentText"/>
      </w:pPr>
      <w:hyperlink r:id="rId1" w:history="1">
        <w:r w:rsidRPr="00DA5094">
          <w:rPr>
            <w:rStyle w:val="Hyperlink"/>
          </w:rPr>
          <w:t>https://gforge.hl7.org/gf/project/fhir/tracker/?action=TrackerItemEdit&amp;tracker_item_id=20907</w:t>
        </w:r>
      </w:hyperlink>
      <w:r>
        <w:t xml:space="preserve"> </w:t>
      </w:r>
    </w:p>
  </w:comment>
  <w:comment w:id="2202" w:author="Jones, Emma" w:date="2019-02-27T08:44:00Z" w:initials="JE">
    <w:p w14:paraId="2345DC7C" w14:textId="62F14A1C" w:rsidR="004602F3" w:rsidRDefault="004602F3">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3139" w:author="Jones, Emma" w:date="2019-04-29T07:49:00Z" w:initials="JE">
    <w:p w14:paraId="679B9E13" w14:textId="77777777" w:rsidR="004602F3" w:rsidRDefault="004602F3" w:rsidP="00C13F61">
      <w:pPr>
        <w:pStyle w:val="CommentText"/>
      </w:pPr>
      <w:r>
        <w:rPr>
          <w:rStyle w:val="CommentReference"/>
        </w:rPr>
        <w:annotationRef/>
      </w:r>
      <w:r>
        <w:t xml:space="preserve">Need to remove this row. </w:t>
      </w:r>
    </w:p>
  </w:comment>
  <w:comment w:id="4009" w:author="Jones, Emma" w:date="2019-04-12T11:28:00Z" w:initials="JE">
    <w:p w14:paraId="4BE7C831" w14:textId="104585DB" w:rsidR="004602F3" w:rsidRDefault="004602F3">
      <w:pPr>
        <w:pStyle w:val="CommentText"/>
      </w:pPr>
      <w:r>
        <w:rPr>
          <w:rStyle w:val="CommentReference"/>
        </w:rPr>
        <w:annotationRef/>
      </w:r>
      <w:r>
        <w:t>Raffaele updated to R4</w:t>
      </w:r>
    </w:p>
  </w:comment>
  <w:comment w:id="5132" w:author="Raffaele Giordano" w:date="2019-04-15T17:24:00Z" w:initials="RG">
    <w:p w14:paraId="51540919" w14:textId="77777777" w:rsidR="004602F3" w:rsidRDefault="004602F3" w:rsidP="00EF36C7">
      <w:pPr>
        <w:pStyle w:val="CommentText"/>
      </w:pPr>
      <w:r>
        <w:rPr>
          <w:rStyle w:val="CommentReference"/>
        </w:rPr>
        <w:annotationRef/>
      </w:r>
      <w:r>
        <w:t>Doesn’t contain the identifier of the patient but the identifier of the resource. Should be changed with a generic “identifier”</w:t>
      </w:r>
    </w:p>
  </w:comment>
  <w:comment w:id="5136" w:author="Raffaele Giordano" w:date="2019-04-15T17:25:00Z" w:initials="RG">
    <w:p w14:paraId="1FEDD41C" w14:textId="77777777" w:rsidR="004602F3" w:rsidRDefault="004602F3" w:rsidP="00EF36C7">
      <w:pPr>
        <w:pStyle w:val="CommentText"/>
      </w:pPr>
      <w:r>
        <w:rPr>
          <w:rStyle w:val="CommentReference"/>
        </w:rPr>
        <w:annotationRef/>
      </w:r>
      <w:r>
        <w:t>new</w:t>
      </w:r>
    </w:p>
  </w:comment>
  <w:comment w:id="5153" w:author="Raffaele Giordano" w:date="2019-04-15T17:31:00Z" w:initials="RG">
    <w:p w14:paraId="01EEE95A" w14:textId="77777777" w:rsidR="004602F3" w:rsidRDefault="004602F3" w:rsidP="00EF36C7">
      <w:pPr>
        <w:pStyle w:val="CommentText"/>
      </w:pPr>
      <w:r>
        <w:rPr>
          <w:rStyle w:val="CommentReference"/>
        </w:rPr>
        <w:annotationRef/>
      </w:r>
      <w:r>
        <w:t>New</w:t>
      </w:r>
    </w:p>
  </w:comment>
  <w:comment w:id="5170" w:author="Raffaele Giordano" w:date="2019-04-15T17:38:00Z" w:initials="RG">
    <w:p w14:paraId="457AD77E" w14:textId="77777777" w:rsidR="004602F3" w:rsidRDefault="004602F3" w:rsidP="00EF36C7">
      <w:pPr>
        <w:pStyle w:val="CommentText"/>
      </w:pPr>
      <w:r>
        <w:rPr>
          <w:rStyle w:val="CommentReference"/>
        </w:rPr>
        <w:annotationRef/>
      </w:r>
      <w:r>
        <w:t xml:space="preserve">New. I don’t see differences between author of the Workflow Document. </w:t>
      </w:r>
      <w:proofErr w:type="gramStart"/>
      <w:r>
        <w:t>So</w:t>
      </w:r>
      <w:proofErr w:type="gramEnd"/>
      <w:r>
        <w:t xml:space="preserve"> it could be omitted. </w:t>
      </w:r>
    </w:p>
  </w:comment>
  <w:comment w:id="5218" w:author="Raffaele Giordano" w:date="2019-04-15T17:41:00Z" w:initials="RG">
    <w:p w14:paraId="14A9E6A7" w14:textId="77777777" w:rsidR="004602F3" w:rsidRDefault="004602F3" w:rsidP="00EF36C7">
      <w:pPr>
        <w:pStyle w:val="CommentText"/>
      </w:pPr>
      <w:r>
        <w:rPr>
          <w:rStyle w:val="CommentReference"/>
        </w:rPr>
        <w:annotationRef/>
      </w:r>
      <w:r>
        <w:t>Every activity should represent a single task</w:t>
      </w:r>
    </w:p>
  </w:comment>
  <w:comment w:id="5264" w:author="Raffaele Giordano" w:date="2019-04-24T14:33:00Z" w:initials="RG">
    <w:p w14:paraId="55025209" w14:textId="77777777" w:rsidR="004602F3" w:rsidRDefault="004602F3" w:rsidP="00EF36C7">
      <w:pPr>
        <w:pStyle w:val="CommentText"/>
      </w:pPr>
      <w:r>
        <w:rPr>
          <w:rStyle w:val="CommentReference"/>
        </w:rPr>
        <w:annotationRef/>
      </w:r>
      <w:r>
        <w:t>kind is the new name of the FHIR element</w:t>
      </w:r>
    </w:p>
  </w:comment>
  <w:comment w:id="5280" w:author="Raffaele Giordano" w:date="2019-04-15T17:44:00Z" w:initials="RG">
    <w:p w14:paraId="5511F40B" w14:textId="77777777" w:rsidR="004602F3" w:rsidRDefault="004602F3" w:rsidP="00EF36C7">
      <w:pPr>
        <w:pStyle w:val="CommentText"/>
      </w:pPr>
      <w:r>
        <w:rPr>
          <w:rStyle w:val="CommentReference"/>
        </w:rPr>
        <w:annotationRef/>
      </w:r>
      <w:r>
        <w:t>part/</w:t>
      </w:r>
      <w:proofErr w:type="spellStart"/>
      <w:r>
        <w:t>attachmentInfo</w:t>
      </w:r>
      <w:proofErr w:type="spellEnd"/>
      <w:r>
        <w:t>/identifier</w:t>
      </w:r>
    </w:p>
  </w:comment>
  <w:comment w:id="5899" w:author="Raffaele Giordano" w:date="2019-04-24T15:30:00Z" w:initials="RG">
    <w:p w14:paraId="2CCC1C7E" w14:textId="77777777" w:rsidR="004602F3" w:rsidRDefault="004602F3" w:rsidP="00EF36C7">
      <w:pPr>
        <w:pStyle w:val="CommentText"/>
      </w:pPr>
      <w:r>
        <w:rPr>
          <w:rStyle w:val="CommentReference"/>
        </w:rPr>
        <w:annotationRef/>
      </w:r>
      <w:r>
        <w:t xml:space="preserve">defined when the </w:t>
      </w:r>
      <w:proofErr w:type="spellStart"/>
      <w:r>
        <w:t>taskEvent</w:t>
      </w:r>
      <w:proofErr w:type="spellEnd"/>
      <w:r>
        <w:t xml:space="preserve"> is added to the workflow (every status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A627" w15:done="0"/>
  <w15:commentEx w15:paraId="7612F524" w15:done="0"/>
  <w15:commentEx w15:paraId="2A1F4FBD" w15:done="0"/>
  <w15:commentEx w15:paraId="135C6F7E" w15:done="0"/>
  <w15:commentEx w15:paraId="7E962961" w15:done="0"/>
  <w15:commentEx w15:paraId="0865D461" w15:done="0"/>
  <w15:commentEx w15:paraId="2345DC7C" w15:done="0"/>
  <w15:commentEx w15:paraId="679B9E13" w15:done="0"/>
  <w15:commentEx w15:paraId="4BE7C831" w15:done="1"/>
  <w15:commentEx w15:paraId="51540919" w15:done="0"/>
  <w15:commentEx w15:paraId="1FEDD41C" w15:done="0"/>
  <w15:commentEx w15:paraId="01EEE95A" w15:done="0"/>
  <w15:commentEx w15:paraId="457AD77E" w15:done="0"/>
  <w15:commentEx w15:paraId="14A9E6A7" w15:done="0"/>
  <w15:commentEx w15:paraId="55025209" w15:done="0"/>
  <w15:commentEx w15:paraId="5511F40B" w15:done="0"/>
  <w15:commentEx w15:paraId="2CCC1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A627" w16cid:durableId="201123B0"/>
  <w16cid:commentId w16cid:paraId="7612F524" w16cid:durableId="2020CEC5"/>
  <w16cid:commentId w16cid:paraId="2A1F4FBD" w16cid:durableId="2059FF4A"/>
  <w16cid:commentId w16cid:paraId="135C6F7E" w16cid:durableId="2059DCAE"/>
  <w16cid:commentId w16cid:paraId="7E962961" w16cid:durableId="206C7683"/>
  <w16cid:commentId w16cid:paraId="0865D461" w16cid:durableId="206C6AB4"/>
  <w16cid:commentId w16cid:paraId="2345DC7C" w16cid:durableId="2020CC5A"/>
  <w16cid:commentId w16cid:paraId="679B9E13" w16cid:durableId="20712B25"/>
  <w16cid:commentId w16cid:paraId="4BE7C831" w16cid:durableId="205AF4DA"/>
  <w16cid:commentId w16cid:paraId="51540919" w16cid:durableId="205F3CC8"/>
  <w16cid:commentId w16cid:paraId="1FEDD41C" w16cid:durableId="205F3D1F"/>
  <w16cid:commentId w16cid:paraId="01EEE95A" w16cid:durableId="205F3E70"/>
  <w16cid:commentId w16cid:paraId="457AD77E" w16cid:durableId="205F4022"/>
  <w16cid:commentId w16cid:paraId="14A9E6A7" w16cid:durableId="205F40E2"/>
  <w16cid:commentId w16cid:paraId="55025209" w16cid:durableId="206AF24F"/>
  <w16cid:commentId w16cid:paraId="5511F40B" w16cid:durableId="206AF2D4"/>
  <w16cid:commentId w16cid:paraId="2CCC1C7E" w16cid:durableId="206AF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62FC" w14:textId="77777777" w:rsidR="00916671" w:rsidRDefault="00916671">
      <w:r>
        <w:separator/>
      </w:r>
    </w:p>
  </w:endnote>
  <w:endnote w:type="continuationSeparator" w:id="0">
    <w:p w14:paraId="60BA71C8" w14:textId="77777777" w:rsidR="00916671" w:rsidRDefault="0091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4602F3" w:rsidRDefault="004602F3" w:rsidP="00E1652F">
    <w:pPr>
      <w:pStyle w:val="Header"/>
    </w:pPr>
    <w:bookmarkStart w:id="194" w:name="_Toc473170355"/>
    <w:r>
      <w:t>______________________________________________________________________________</w:t>
    </w:r>
  </w:p>
  <w:p w14:paraId="75CC3A5E" w14:textId="32453273" w:rsidR="004602F3" w:rsidRDefault="004602F3"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194"/>
  </w:p>
  <w:p w14:paraId="34565429" w14:textId="64D107EA" w:rsidR="004602F3" w:rsidRDefault="004602F3">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4602F3" w:rsidRDefault="004602F3"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3B6C2" w14:textId="77777777" w:rsidR="00916671" w:rsidRDefault="00916671">
      <w:r>
        <w:separator/>
      </w:r>
    </w:p>
  </w:footnote>
  <w:footnote w:type="continuationSeparator" w:id="0">
    <w:p w14:paraId="0F807B2B" w14:textId="77777777" w:rsidR="00916671" w:rsidRDefault="00916671">
      <w:r>
        <w:continuationSeparator/>
      </w:r>
    </w:p>
  </w:footnote>
  <w:footnote w:id="1">
    <w:p w14:paraId="1BAA779D" w14:textId="77777777" w:rsidR="004602F3" w:rsidRDefault="004602F3"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4602F3" w:rsidRDefault="004602F3"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4602F3" w:rsidRPr="003C596C" w:rsidRDefault="004602F3"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4602F3" w:rsidRDefault="004602F3" w:rsidP="00AB15A3">
      <w:pPr>
        <w:pStyle w:val="FootnoteText"/>
        <w:spacing w:before="0"/>
      </w:pPr>
      <w:r w:rsidRPr="003C596C">
        <w:rPr>
          <w:sz w:val="18"/>
          <w:szCs w:val="18"/>
        </w:rPr>
        <w:t>Care Plan Domain Analysis Model (DAM) Documents</w:t>
      </w:r>
    </w:p>
  </w:footnote>
  <w:footnote w:id="4">
    <w:p w14:paraId="7CEDBD18" w14:textId="77777777" w:rsidR="004602F3" w:rsidRDefault="004602F3"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4602F3" w:rsidRPr="00915CAF" w:rsidRDefault="004602F3"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4602F3" w:rsidRDefault="004602F3" w:rsidP="00AB15A3">
      <w:pPr>
        <w:pStyle w:val="FootnoteText"/>
      </w:pPr>
      <w:r w:rsidRPr="00915CAF">
        <w:rPr>
          <w:sz w:val="18"/>
          <w:szCs w:val="18"/>
        </w:rPr>
        <w:t>Care Plan Domain Analysis Model (DAM) Documents</w:t>
      </w:r>
    </w:p>
  </w:footnote>
  <w:footnote w:id="6">
    <w:p w14:paraId="698A1514" w14:textId="71FA3A14" w:rsidR="004602F3" w:rsidRDefault="004602F3">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4602F3" w:rsidRDefault="004602F3">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4602F3" w:rsidRDefault="004602F3">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9">
    <w:p w14:paraId="7D88EDEF" w14:textId="3663A6FA" w:rsidR="004602F3" w:rsidRDefault="004602F3">
      <w:pPr>
        <w:pStyle w:val="FootnoteText"/>
      </w:pPr>
      <w:r>
        <w:rPr>
          <w:rStyle w:val="FootnoteReference"/>
        </w:rPr>
        <w:footnoteRef/>
      </w:r>
      <w:r>
        <w:t xml:space="preserve"> Retrieved February 9, 2019 from </w:t>
      </w:r>
      <w:r w:rsidRPr="00174BB9">
        <w:t>http://hl7.org/fhir/communicationrequest.html</w:t>
      </w:r>
    </w:p>
  </w:footnote>
  <w:footnote w:id="10">
    <w:p w14:paraId="5175F432" w14:textId="61C13E8B" w:rsidR="004602F3" w:rsidRDefault="004602F3">
      <w:pPr>
        <w:pStyle w:val="FootnoteText"/>
      </w:pPr>
      <w:r>
        <w:rPr>
          <w:rStyle w:val="FootnoteReference"/>
        </w:rPr>
        <w:footnoteRef/>
      </w:r>
      <w:r>
        <w:t xml:space="preserve"> Retrieved February 9, 2019 from </w:t>
      </w:r>
      <w:r w:rsidRPr="00174BB9">
        <w:t>http://hl7.org/fhir/communication.html</w:t>
      </w:r>
    </w:p>
  </w:footnote>
  <w:footnote w:id="11">
    <w:p w14:paraId="68390F66" w14:textId="77777777" w:rsidR="004602F3" w:rsidRDefault="004602F3"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4602F3" w:rsidRDefault="004602F3">
      <w:pPr>
        <w:pStyle w:val="FootnoteText"/>
      </w:pPr>
    </w:p>
  </w:footnote>
  <w:footnote w:id="12">
    <w:p w14:paraId="32110F7D" w14:textId="77777777" w:rsidR="004602F3" w:rsidRDefault="004602F3">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3">
    <w:p w14:paraId="4AD61710" w14:textId="77777777" w:rsidR="004602F3" w:rsidRDefault="004602F3">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4">
    <w:p w14:paraId="70C14BF9" w14:textId="77777777" w:rsidR="004602F3" w:rsidRDefault="004602F3">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5">
    <w:p w14:paraId="6DE53B8B" w14:textId="77777777" w:rsidR="004602F3" w:rsidRDefault="004602F3">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6">
    <w:p w14:paraId="627C2D6D" w14:textId="77777777" w:rsidR="004602F3" w:rsidRDefault="004602F3">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7">
    <w:p w14:paraId="2C5F1ADE" w14:textId="77777777" w:rsidR="004602F3" w:rsidRDefault="004602F3">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8">
    <w:p w14:paraId="4AC88485" w14:textId="77777777" w:rsidR="004602F3" w:rsidRDefault="004602F3">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9">
    <w:p w14:paraId="0499E1BD" w14:textId="77777777" w:rsidR="004602F3" w:rsidRDefault="004602F3">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4602F3" w:rsidRDefault="004602F3">
      <w:pPr>
        <w:pStyle w:val="FootnoteText"/>
      </w:pPr>
    </w:p>
  </w:footnote>
  <w:footnote w:id="20">
    <w:p w14:paraId="1BA6B0DB" w14:textId="77777777" w:rsidR="004602F3" w:rsidRPr="00BF5E62" w:rsidRDefault="004602F3"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4602F3" w:rsidRDefault="004602F3"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2">
    <w:p w14:paraId="539E9B74" w14:textId="73E0FFD7" w:rsidR="004602F3" w:rsidRDefault="004602F3">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3">
    <w:p w14:paraId="0CAD8EA2" w14:textId="73D14D88" w:rsidR="004602F3" w:rsidRDefault="004602F3">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4602F3" w:rsidRDefault="004602F3">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4602F3" w:rsidRDefault="004602F3"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4602F3" w:rsidRDefault="004602F3"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7">
    <w:p w14:paraId="52267E4A" w14:textId="063AA5CE" w:rsidR="004602F3" w:rsidRDefault="004602F3"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8">
    <w:p w14:paraId="29C7AC62" w14:textId="77777777" w:rsidR="004602F3" w:rsidRDefault="004602F3">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4602F3" w:rsidRDefault="004602F3">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4602F3" w:rsidRDefault="004602F3"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31">
    <w:p w14:paraId="6C2CFAB9" w14:textId="0540168B" w:rsidR="004602F3" w:rsidRDefault="004602F3">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4602F3" w:rsidRDefault="004602F3">
      <w:pPr>
        <w:pStyle w:val="FootnoteText"/>
      </w:pPr>
      <w:r>
        <w:rPr>
          <w:rStyle w:val="FootnoteReference"/>
        </w:rPr>
        <w:footnoteRef/>
      </w:r>
      <w:r>
        <w:t xml:space="preserve"> Retrieved January 3, 2018 from </w:t>
      </w:r>
      <w:hyperlink r:id="rId16"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4602F3" w:rsidRDefault="004602F3"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4602F3" w:rsidRDefault="004602F3">
    <w:pPr>
      <w:pStyle w:val="Header"/>
    </w:pPr>
    <w:r>
      <w:t>IHE Patient Care Coordination Technical Framework Supplement – Dynamic Care Planning (DCP)</w:t>
    </w:r>
    <w:r>
      <w:br/>
    </w:r>
    <w:bookmarkStart w:id="192" w:name="OLE_LINK19"/>
    <w:bookmarkStart w:id="193" w:name="OLE_LINK20"/>
    <w:r>
      <w:t>______________________________________________________________________________</w:t>
    </w:r>
  </w:p>
  <w:bookmarkEnd w:id="192"/>
  <w:bookmarkEnd w:id="193"/>
  <w:p w14:paraId="2EF9CFD5" w14:textId="77777777" w:rsidR="004602F3" w:rsidRDefault="004602F3"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4602F3" w:rsidRDefault="004602F3"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4602F3" w:rsidRDefault="004602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4602F3" w:rsidRDefault="004602F3">
    <w:pPr>
      <w:pStyle w:val="Header"/>
    </w:pPr>
    <w:r>
      <w:t>IHE Patient Care Coordination Technical Framework Supplement – Dynamic Care Planning (DCP)</w:t>
    </w:r>
    <w:r>
      <w:br/>
      <w:t>______________________________________________________________________________</w:t>
    </w:r>
  </w:p>
  <w:p w14:paraId="362ED441" w14:textId="77777777" w:rsidR="004602F3" w:rsidRDefault="004602F3"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rson w15:author="Raffaele Giordano">
    <w15:presenceInfo w15:providerId="None" w15:userId="Raffaele 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06436"/>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99A"/>
    <w:rsid w:val="00081A29"/>
    <w:rsid w:val="00082F2B"/>
    <w:rsid w:val="00083C00"/>
    <w:rsid w:val="00084252"/>
    <w:rsid w:val="00084BF0"/>
    <w:rsid w:val="0008583F"/>
    <w:rsid w:val="00085A70"/>
    <w:rsid w:val="00085AE3"/>
    <w:rsid w:val="000861BE"/>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3556"/>
    <w:rsid w:val="000C5467"/>
    <w:rsid w:val="000C6C63"/>
    <w:rsid w:val="000C73BB"/>
    <w:rsid w:val="000C7F8B"/>
    <w:rsid w:val="000D13EF"/>
    <w:rsid w:val="000D1E7F"/>
    <w:rsid w:val="000D202E"/>
    <w:rsid w:val="000D2487"/>
    <w:rsid w:val="000D29CD"/>
    <w:rsid w:val="000D4867"/>
    <w:rsid w:val="000D5169"/>
    <w:rsid w:val="000D6321"/>
    <w:rsid w:val="000D6F01"/>
    <w:rsid w:val="000D711C"/>
    <w:rsid w:val="000D73BB"/>
    <w:rsid w:val="000D7E2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0EE"/>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12A"/>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5E4A"/>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061"/>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1B40"/>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1725"/>
    <w:rsid w:val="00291B12"/>
    <w:rsid w:val="00293019"/>
    <w:rsid w:val="00293061"/>
    <w:rsid w:val="00293CF1"/>
    <w:rsid w:val="002947B8"/>
    <w:rsid w:val="00294823"/>
    <w:rsid w:val="00294C25"/>
    <w:rsid w:val="00294F80"/>
    <w:rsid w:val="00295D77"/>
    <w:rsid w:val="00296048"/>
    <w:rsid w:val="00296918"/>
    <w:rsid w:val="002A00F1"/>
    <w:rsid w:val="002A1C57"/>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5564"/>
    <w:rsid w:val="00316247"/>
    <w:rsid w:val="00316A90"/>
    <w:rsid w:val="00316AAE"/>
    <w:rsid w:val="00316C38"/>
    <w:rsid w:val="00316EC4"/>
    <w:rsid w:val="00317549"/>
    <w:rsid w:val="0032060B"/>
    <w:rsid w:val="00320D47"/>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19D"/>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86C"/>
    <w:rsid w:val="004541CC"/>
    <w:rsid w:val="00454872"/>
    <w:rsid w:val="00457DDC"/>
    <w:rsid w:val="004602F3"/>
    <w:rsid w:val="00461A12"/>
    <w:rsid w:val="00463D5D"/>
    <w:rsid w:val="00463E5E"/>
    <w:rsid w:val="00464166"/>
    <w:rsid w:val="004651FC"/>
    <w:rsid w:val="0046589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4D12"/>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4E7C"/>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1F17"/>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7AEF"/>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665F5"/>
    <w:rsid w:val="00671878"/>
    <w:rsid w:val="00672C39"/>
    <w:rsid w:val="00680648"/>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4456"/>
    <w:rsid w:val="006E5767"/>
    <w:rsid w:val="006E57CF"/>
    <w:rsid w:val="006F1780"/>
    <w:rsid w:val="006F1C37"/>
    <w:rsid w:val="006F2C20"/>
    <w:rsid w:val="006F5D7E"/>
    <w:rsid w:val="006F60F6"/>
    <w:rsid w:val="007002F4"/>
    <w:rsid w:val="00701B3A"/>
    <w:rsid w:val="00702847"/>
    <w:rsid w:val="00703DA8"/>
    <w:rsid w:val="0070672F"/>
    <w:rsid w:val="007074A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13F"/>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868"/>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35D3"/>
    <w:rsid w:val="0078454E"/>
    <w:rsid w:val="00784C1B"/>
    <w:rsid w:val="007866A1"/>
    <w:rsid w:val="007871B9"/>
    <w:rsid w:val="0078781A"/>
    <w:rsid w:val="00787B2D"/>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1CF"/>
    <w:rsid w:val="008322D3"/>
    <w:rsid w:val="0083264D"/>
    <w:rsid w:val="00833045"/>
    <w:rsid w:val="008330A7"/>
    <w:rsid w:val="00834195"/>
    <w:rsid w:val="008341AE"/>
    <w:rsid w:val="008346F7"/>
    <w:rsid w:val="00834DF7"/>
    <w:rsid w:val="008358C2"/>
    <w:rsid w:val="008358E5"/>
    <w:rsid w:val="00836F8A"/>
    <w:rsid w:val="0083711A"/>
    <w:rsid w:val="00840129"/>
    <w:rsid w:val="008413B1"/>
    <w:rsid w:val="00841623"/>
    <w:rsid w:val="00841D11"/>
    <w:rsid w:val="00842006"/>
    <w:rsid w:val="008428CE"/>
    <w:rsid w:val="00842DC4"/>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1B6"/>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6FB"/>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35E"/>
    <w:rsid w:val="00915458"/>
    <w:rsid w:val="00915AD8"/>
    <w:rsid w:val="00916671"/>
    <w:rsid w:val="00921B52"/>
    <w:rsid w:val="00923EBA"/>
    <w:rsid w:val="00924A7A"/>
    <w:rsid w:val="00924E49"/>
    <w:rsid w:val="009251A4"/>
    <w:rsid w:val="0092617B"/>
    <w:rsid w:val="00926831"/>
    <w:rsid w:val="009268F6"/>
    <w:rsid w:val="00926CFA"/>
    <w:rsid w:val="00927262"/>
    <w:rsid w:val="009321BB"/>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513"/>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6D60"/>
    <w:rsid w:val="00967B49"/>
    <w:rsid w:val="009720D3"/>
    <w:rsid w:val="00972531"/>
    <w:rsid w:val="00972760"/>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06C8"/>
    <w:rsid w:val="009A1962"/>
    <w:rsid w:val="009A19C7"/>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07BAA"/>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2BD"/>
    <w:rsid w:val="00A3441C"/>
    <w:rsid w:val="00A35114"/>
    <w:rsid w:val="00A36A0B"/>
    <w:rsid w:val="00A36EAD"/>
    <w:rsid w:val="00A37899"/>
    <w:rsid w:val="00A37EB1"/>
    <w:rsid w:val="00A43E92"/>
    <w:rsid w:val="00A44CB0"/>
    <w:rsid w:val="00A51193"/>
    <w:rsid w:val="00A52A2F"/>
    <w:rsid w:val="00A5423E"/>
    <w:rsid w:val="00A5645C"/>
    <w:rsid w:val="00A6421B"/>
    <w:rsid w:val="00A66E7A"/>
    <w:rsid w:val="00A66F91"/>
    <w:rsid w:val="00A708B6"/>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0785"/>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3F58"/>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2ECD"/>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040"/>
    <w:rsid w:val="00C1037F"/>
    <w:rsid w:val="00C103AA"/>
    <w:rsid w:val="00C10561"/>
    <w:rsid w:val="00C11FE6"/>
    <w:rsid w:val="00C1236A"/>
    <w:rsid w:val="00C12BA9"/>
    <w:rsid w:val="00C13F61"/>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52E4"/>
    <w:rsid w:val="00C56183"/>
    <w:rsid w:val="00C57EA3"/>
    <w:rsid w:val="00C60F4D"/>
    <w:rsid w:val="00C61586"/>
    <w:rsid w:val="00C62E65"/>
    <w:rsid w:val="00C636C8"/>
    <w:rsid w:val="00C639BE"/>
    <w:rsid w:val="00C63D7E"/>
    <w:rsid w:val="00C64105"/>
    <w:rsid w:val="00C6458D"/>
    <w:rsid w:val="00C6519D"/>
    <w:rsid w:val="00C6624B"/>
    <w:rsid w:val="00C6772C"/>
    <w:rsid w:val="00C67BA9"/>
    <w:rsid w:val="00C71FDB"/>
    <w:rsid w:val="00C72017"/>
    <w:rsid w:val="00C73650"/>
    <w:rsid w:val="00C73A73"/>
    <w:rsid w:val="00C741DD"/>
    <w:rsid w:val="00C75389"/>
    <w:rsid w:val="00C75E6D"/>
    <w:rsid w:val="00C762C1"/>
    <w:rsid w:val="00C7717D"/>
    <w:rsid w:val="00C775A1"/>
    <w:rsid w:val="00C80133"/>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A67F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126"/>
    <w:rsid w:val="00CE45D2"/>
    <w:rsid w:val="00CE4D1E"/>
    <w:rsid w:val="00CE61F2"/>
    <w:rsid w:val="00CE63C0"/>
    <w:rsid w:val="00CE7CCD"/>
    <w:rsid w:val="00CF0C73"/>
    <w:rsid w:val="00CF12F8"/>
    <w:rsid w:val="00CF21AF"/>
    <w:rsid w:val="00CF23CE"/>
    <w:rsid w:val="00CF283F"/>
    <w:rsid w:val="00CF37F7"/>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6587"/>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45D31"/>
    <w:rsid w:val="00D5018C"/>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57F"/>
    <w:rsid w:val="00D67CAD"/>
    <w:rsid w:val="00D70E45"/>
    <w:rsid w:val="00D71290"/>
    <w:rsid w:val="00D71CC4"/>
    <w:rsid w:val="00D748B5"/>
    <w:rsid w:val="00D74A34"/>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6445"/>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E7CCB"/>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1A11"/>
    <w:rsid w:val="00E23092"/>
    <w:rsid w:val="00E246CC"/>
    <w:rsid w:val="00E25761"/>
    <w:rsid w:val="00E26293"/>
    <w:rsid w:val="00E30AAF"/>
    <w:rsid w:val="00E3228F"/>
    <w:rsid w:val="00E3238E"/>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5E9C"/>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1B0A"/>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6C7"/>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0667"/>
    <w:rsid w:val="00F31393"/>
    <w:rsid w:val="00F313A8"/>
    <w:rsid w:val="00F3365C"/>
    <w:rsid w:val="00F33FD8"/>
    <w:rsid w:val="00F36E0E"/>
    <w:rsid w:val="00F37220"/>
    <w:rsid w:val="00F37260"/>
    <w:rsid w:val="00F376E5"/>
    <w:rsid w:val="00F40C35"/>
    <w:rsid w:val="00F426B5"/>
    <w:rsid w:val="00F44044"/>
    <w:rsid w:val="00F455EA"/>
    <w:rsid w:val="00F455F5"/>
    <w:rsid w:val="00F46811"/>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21"/>
    <w:rsid w:val="00F7433C"/>
    <w:rsid w:val="00F74758"/>
    <w:rsid w:val="00F74FAA"/>
    <w:rsid w:val="00F7706B"/>
    <w:rsid w:val="00F77101"/>
    <w:rsid w:val="00F7751B"/>
    <w:rsid w:val="00F776A3"/>
    <w:rsid w:val="00F807DB"/>
    <w:rsid w:val="00F80B3B"/>
    <w:rsid w:val="00F81179"/>
    <w:rsid w:val="00F81AC4"/>
    <w:rsid w:val="00F82F74"/>
    <w:rsid w:val="00F83443"/>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1EB1"/>
    <w:rsid w:val="00FC24E1"/>
    <w:rsid w:val="00FC278A"/>
    <w:rsid w:val="00FC2DD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1F71"/>
    <w:rsid w:val="00FE4117"/>
    <w:rsid w:val="00FE5F5C"/>
    <w:rsid w:val="00FE624E"/>
    <w:rsid w:val="00FF11B8"/>
    <w:rsid w:val="00FF1835"/>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forge.hl7.org/gf/project/fhir/tracker/?action=TrackerItemEdit&amp;tracker_item_id=2090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hl7.org/fhir/http.html" TargetMode="External"/><Relationship Id="rId39" Type="http://schemas.openxmlformats.org/officeDocument/2006/relationships/footer" Target="footer2.xml"/><Relationship Id="rId21" Type="http://schemas.openxmlformats.org/officeDocument/2006/relationships/hyperlink" Target="http://wiki.ihe.net/index.php/Dynamic_Care_Planning" TargetMode="External"/><Relationship Id="rId34" Type="http://schemas.openxmlformats.org/officeDocument/2006/relationships/hyperlink" Target="http://hl7.org/fhir/http.html" TargetMode="External"/><Relationship Id="rId42" Type="http://schemas.openxmlformats.org/officeDocument/2006/relationships/hyperlink" Target="http://ihe.net/uploadedFiles/Documents/ITI/IHE_ITI_Suppl_Appx-Z.pdf" TargetMode="External"/><Relationship Id="rId47" Type="http://schemas.openxmlformats.org/officeDocument/2006/relationships/hyperlink" Target="http://hl7.org/fhir/search.html" TargetMode="External"/><Relationship Id="rId50" Type="http://schemas.openxmlformats.org/officeDocument/2006/relationships/hyperlink" Target="http://hl7.org/fhir/subscription.html" TargetMode="External"/><Relationship Id="rId55" Type="http://schemas.openxmlformats.org/officeDocument/2006/relationships/hyperlink" Target="http://hl7.org/fhir/subscrip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microsoft.com/office/2016/09/relationships/commentsIds" Target="commentsIds.xml"/><Relationship Id="rId29" Type="http://schemas.openxmlformats.org/officeDocument/2006/relationships/hyperlink" Target="http://hl7.org/fhir/extensibility.html" TargetMode="External"/><Relationship Id="rId41" Type="http://schemas.openxmlformats.org/officeDocument/2006/relationships/header" Target="header3.xml"/><Relationship Id="rId54"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build.fhir.org/activitydefinition-operation-apply.html" TargetMode="External"/><Relationship Id="rId32" Type="http://schemas.openxmlformats.org/officeDocument/2006/relationships/hyperlink" Target="http://ihe.net/Technical_Frameworks/" TargetMode="External"/><Relationship Id="rId37" Type="http://schemas.openxmlformats.org/officeDocument/2006/relationships/header" Target="header1.xml"/><Relationship Id="rId40" Type="http://schemas.openxmlformats.org/officeDocument/2006/relationships/header" Target="header2.xml"/><Relationship Id="rId45" Type="http://schemas.openxmlformats.org/officeDocument/2006/relationships/hyperlink" Target="http://hl7.org/fhir/http.html" TargetMode="External"/><Relationship Id="rId53" Type="http://schemas.openxmlformats.org/officeDocument/2006/relationships/hyperlink" Target="http://hl7.org/fhir/http.html"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17395" TargetMode="External"/><Relationship Id="rId28" Type="http://schemas.openxmlformats.org/officeDocument/2006/relationships/hyperlink" Target="http://hl7.org/fhir/http.html" TargetMode="External"/><Relationship Id="rId36" Type="http://schemas.openxmlformats.org/officeDocument/2006/relationships/hyperlink" Target="ftp://ftp.ihe.net/TF_Implementation_Material/PCC/DCP/DynamicCarePlanningFlow_chronicCondition.vsd" TargetMode="External"/><Relationship Id="rId49" Type="http://schemas.openxmlformats.org/officeDocument/2006/relationships/hyperlink" Target="http://hl7.org/fhir/http.html"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2.png"/><Relationship Id="rId44" Type="http://schemas.openxmlformats.org/officeDocument/2006/relationships/hyperlink" Target="http://hl7.org/fhir/http.html" TargetMode="External"/><Relationship Id="rId52" Type="http://schemas.openxmlformats.org/officeDocument/2006/relationships/hyperlink" Target="http://hl7.org/fhir/subscription.html"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7437"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ftp://ftp.ihe.net/TF_Implementation_Material/PCC/DCP/Use%20Case%20Dynamic%20Care%20Planning%20Diagram.pptx" TargetMode="External"/><Relationship Id="rId43" Type="http://schemas.openxmlformats.org/officeDocument/2006/relationships/hyperlink" Target="http://hl7.org/fhir/http.html" TargetMode="External"/><Relationship Id="rId48" Type="http://schemas.openxmlformats.org/officeDocument/2006/relationships/hyperlink" Target="http://hl7.org/fhir/bundle.html" TargetMode="External"/><Relationship Id="rId56" Type="http://schemas.openxmlformats.org/officeDocument/2006/relationships/hyperlink" Target="http://hl7.org/fhir/subscription.html" TargetMode="External"/><Relationship Id="rId8" Type="http://schemas.openxmlformats.org/officeDocument/2006/relationships/image" Target="media/image1.jpeg"/><Relationship Id="rId51" Type="http://schemas.openxmlformats.org/officeDocument/2006/relationships/hyperlink" Target="http://hl7.org/fhir/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hyperlink" Target="http://hl7.org/fhir/R4/http.html" TargetMode="External"/><Relationship Id="rId38" Type="http://schemas.openxmlformats.org/officeDocument/2006/relationships/footer" Target="footer1.xml"/><Relationship Id="rId46" Type="http://schemas.openxmlformats.org/officeDocument/2006/relationships/hyperlink" Target="http://hl7.org/fhir/http.html" TargetMode="External"/><Relationship Id="rId5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referrer=https://www.google.com/"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C530B-727B-483E-812F-E2C39CE9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TotalTime>
  <Pages>149</Pages>
  <Words>32657</Words>
  <Characters>186150</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218371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3</cp:revision>
  <cp:lastPrinted>2012-05-01T14:26:00Z</cp:lastPrinted>
  <dcterms:created xsi:type="dcterms:W3CDTF">2019-04-30T18:01:00Z</dcterms:created>
  <dcterms:modified xsi:type="dcterms:W3CDTF">2019-04-30T18:11:00Z</dcterms:modified>
  <cp:category>IHE Supplement</cp:category>
</cp:coreProperties>
</file>